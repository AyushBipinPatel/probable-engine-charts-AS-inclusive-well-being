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4A27C" w14:textId="69792B67" w:rsidR="009C6E18" w:rsidRPr="009C6E18" w:rsidRDefault="00CB7D84" w:rsidP="00396A93">
      <w:pPr>
        <w:spacing w:after="0" w:line="480" w:lineRule="auto"/>
        <w:jc w:val="center"/>
        <w:rPr>
          <w:b/>
          <w:sz w:val="26"/>
          <w:szCs w:val="26"/>
        </w:rPr>
      </w:pPr>
      <w:r>
        <w:rPr>
          <w:b/>
          <w:sz w:val="26"/>
          <w:szCs w:val="26"/>
        </w:rPr>
        <w:t>I</w:t>
      </w:r>
      <w:r w:rsidR="005736AD">
        <w:rPr>
          <w:b/>
          <w:sz w:val="26"/>
          <w:szCs w:val="26"/>
        </w:rPr>
        <w:t xml:space="preserve">nclusive </w:t>
      </w:r>
      <w:r w:rsidR="00634ED0">
        <w:rPr>
          <w:b/>
          <w:sz w:val="26"/>
          <w:szCs w:val="26"/>
        </w:rPr>
        <w:t>A</w:t>
      </w:r>
      <w:r w:rsidR="001C251D">
        <w:rPr>
          <w:b/>
          <w:sz w:val="26"/>
          <w:szCs w:val="26"/>
        </w:rPr>
        <w:t>bsolute</w:t>
      </w:r>
      <w:r>
        <w:rPr>
          <w:b/>
          <w:sz w:val="26"/>
          <w:szCs w:val="26"/>
        </w:rPr>
        <w:t xml:space="preserve"> </w:t>
      </w:r>
      <w:r w:rsidR="00634ED0">
        <w:rPr>
          <w:b/>
          <w:sz w:val="26"/>
          <w:szCs w:val="26"/>
        </w:rPr>
        <w:t>W</w:t>
      </w:r>
      <w:r w:rsidR="005736AD">
        <w:rPr>
          <w:b/>
          <w:sz w:val="26"/>
          <w:szCs w:val="26"/>
        </w:rPr>
        <w:t>ell-being</w:t>
      </w:r>
      <w:r w:rsidR="00BA4E58">
        <w:rPr>
          <w:b/>
          <w:sz w:val="26"/>
          <w:szCs w:val="26"/>
        </w:rPr>
        <w:t xml:space="preserve"> </w:t>
      </w:r>
      <w:r w:rsidR="00634ED0">
        <w:rPr>
          <w:b/>
          <w:sz w:val="26"/>
          <w:szCs w:val="26"/>
        </w:rPr>
        <w:t>C</w:t>
      </w:r>
      <w:r w:rsidR="00BA4E58">
        <w:rPr>
          <w:b/>
          <w:sz w:val="26"/>
          <w:szCs w:val="26"/>
        </w:rPr>
        <w:t xml:space="preserve">hanges: </w:t>
      </w:r>
      <w:r w:rsidR="009C6E18" w:rsidRPr="009C6E18">
        <w:rPr>
          <w:b/>
          <w:sz w:val="26"/>
          <w:szCs w:val="26"/>
        </w:rPr>
        <w:t>A</w:t>
      </w:r>
      <w:r w:rsidR="00786271">
        <w:rPr>
          <w:b/>
          <w:sz w:val="26"/>
          <w:szCs w:val="26"/>
        </w:rPr>
        <w:t>n</w:t>
      </w:r>
      <w:r w:rsidR="009C6E18" w:rsidRPr="009C6E18">
        <w:rPr>
          <w:b/>
          <w:sz w:val="26"/>
          <w:szCs w:val="26"/>
        </w:rPr>
        <w:t xml:space="preserve"> </w:t>
      </w:r>
      <w:r w:rsidR="00634ED0">
        <w:rPr>
          <w:b/>
          <w:sz w:val="26"/>
          <w:szCs w:val="26"/>
        </w:rPr>
        <w:t>A</w:t>
      </w:r>
      <w:r w:rsidR="00786271">
        <w:rPr>
          <w:b/>
          <w:sz w:val="26"/>
          <w:szCs w:val="26"/>
        </w:rPr>
        <w:t xml:space="preserve">pplication with </w:t>
      </w:r>
      <w:r w:rsidR="00634ED0">
        <w:rPr>
          <w:b/>
          <w:sz w:val="26"/>
          <w:szCs w:val="26"/>
        </w:rPr>
        <w:t>M</w:t>
      </w:r>
      <w:r w:rsidR="009C6E18" w:rsidRPr="009C6E18">
        <w:rPr>
          <w:b/>
          <w:sz w:val="26"/>
          <w:szCs w:val="26"/>
        </w:rPr>
        <w:t xml:space="preserve">ultidimensional </w:t>
      </w:r>
      <w:r w:rsidR="00634ED0">
        <w:rPr>
          <w:b/>
          <w:sz w:val="26"/>
          <w:szCs w:val="26"/>
        </w:rPr>
        <w:t>C</w:t>
      </w:r>
      <w:r w:rsidR="00BA4E58">
        <w:rPr>
          <w:b/>
          <w:sz w:val="26"/>
          <w:szCs w:val="26"/>
        </w:rPr>
        <w:t xml:space="preserve">ross-country </w:t>
      </w:r>
      <w:r w:rsidR="00634ED0">
        <w:rPr>
          <w:b/>
          <w:sz w:val="26"/>
          <w:szCs w:val="26"/>
        </w:rPr>
        <w:t>A</w:t>
      </w:r>
      <w:r w:rsidR="00DE7278">
        <w:rPr>
          <w:b/>
          <w:sz w:val="26"/>
          <w:szCs w:val="26"/>
        </w:rPr>
        <w:t>nalysis</w:t>
      </w:r>
    </w:p>
    <w:p w14:paraId="573A5459" w14:textId="4C2332B8" w:rsidR="009C6E18" w:rsidRPr="009C6E18" w:rsidRDefault="009C6E18" w:rsidP="00396A93">
      <w:pPr>
        <w:spacing w:after="0" w:line="480" w:lineRule="auto"/>
        <w:jc w:val="center"/>
        <w:rPr>
          <w:szCs w:val="24"/>
        </w:rPr>
      </w:pPr>
      <w:r w:rsidRPr="009C6E18">
        <w:rPr>
          <w:szCs w:val="24"/>
        </w:rPr>
        <w:t>Sabina Alkire and Suman Seth</w:t>
      </w:r>
      <w:r>
        <w:rPr>
          <w:rStyle w:val="FootnoteReference"/>
          <w:szCs w:val="24"/>
        </w:rPr>
        <w:footnoteReference w:customMarkFollows="1" w:id="1"/>
        <w:t>‡</w:t>
      </w:r>
    </w:p>
    <w:p w14:paraId="12D9A761" w14:textId="77777777" w:rsidR="005C4B2F" w:rsidRDefault="005C4B2F" w:rsidP="00396A93">
      <w:pPr>
        <w:spacing w:after="120" w:line="480" w:lineRule="auto"/>
        <w:rPr>
          <w:b/>
          <w:szCs w:val="24"/>
        </w:rPr>
      </w:pPr>
      <w:r w:rsidRPr="005C4B2F">
        <w:rPr>
          <w:b/>
          <w:szCs w:val="24"/>
        </w:rPr>
        <w:t>Abstract</w:t>
      </w:r>
    </w:p>
    <w:p w14:paraId="42F6EF35" w14:textId="59A4DAA8" w:rsidR="005C4B2F" w:rsidRDefault="0092434A" w:rsidP="00396A93">
      <w:pPr>
        <w:spacing w:after="120" w:line="480" w:lineRule="auto"/>
        <w:rPr>
          <w:szCs w:val="24"/>
        </w:rPr>
      </w:pPr>
      <w:r>
        <w:rPr>
          <w:szCs w:val="24"/>
        </w:rPr>
        <w:t>The world h</w:t>
      </w:r>
      <w:r w:rsidRPr="00684B4F">
        <w:rPr>
          <w:szCs w:val="24"/>
        </w:rPr>
        <w:t xml:space="preserve">as </w:t>
      </w:r>
      <w:r>
        <w:rPr>
          <w:szCs w:val="24"/>
        </w:rPr>
        <w:t xml:space="preserve">continued to </w:t>
      </w:r>
      <w:r w:rsidRPr="00684B4F">
        <w:rPr>
          <w:szCs w:val="24"/>
        </w:rPr>
        <w:t xml:space="preserve">witness </w:t>
      </w:r>
      <w:r>
        <w:rPr>
          <w:szCs w:val="24"/>
        </w:rPr>
        <w:t xml:space="preserve">prosperity in terms of </w:t>
      </w:r>
      <w:r w:rsidRPr="00684B4F">
        <w:rPr>
          <w:szCs w:val="24"/>
        </w:rPr>
        <w:t>poverty</w:t>
      </w:r>
      <w:r>
        <w:rPr>
          <w:szCs w:val="24"/>
        </w:rPr>
        <w:t xml:space="preserve"> </w:t>
      </w:r>
      <w:r w:rsidRPr="00684B4F">
        <w:rPr>
          <w:szCs w:val="24"/>
        </w:rPr>
        <w:t>reduction</w:t>
      </w:r>
      <w:r>
        <w:rPr>
          <w:szCs w:val="24"/>
        </w:rPr>
        <w:t xml:space="preserve"> and</w:t>
      </w:r>
      <w:r w:rsidR="00FA651A">
        <w:rPr>
          <w:szCs w:val="24"/>
        </w:rPr>
        <w:t xml:space="preserve"> improved</w:t>
      </w:r>
      <w:r>
        <w:rPr>
          <w:szCs w:val="24"/>
        </w:rPr>
        <w:t xml:space="preserve"> well-being</w:t>
      </w:r>
      <w:r w:rsidR="006A1ED8">
        <w:rPr>
          <w:szCs w:val="24"/>
        </w:rPr>
        <w:t>, but</w:t>
      </w:r>
      <w:r>
        <w:rPr>
          <w:szCs w:val="24"/>
        </w:rPr>
        <w:t xml:space="preserve"> </w:t>
      </w:r>
      <w:r w:rsidR="00FA651A">
        <w:rPr>
          <w:szCs w:val="24"/>
        </w:rPr>
        <w:t>it is vital to</w:t>
      </w:r>
      <w:r>
        <w:rPr>
          <w:szCs w:val="24"/>
        </w:rPr>
        <w:t xml:space="preserve"> </w:t>
      </w:r>
      <w:r w:rsidR="006A1ED8">
        <w:rPr>
          <w:szCs w:val="24"/>
        </w:rPr>
        <w:t>examin</w:t>
      </w:r>
      <w:r w:rsidR="00FA651A">
        <w:rPr>
          <w:szCs w:val="24"/>
        </w:rPr>
        <w:t>e</w:t>
      </w:r>
      <w:r>
        <w:rPr>
          <w:szCs w:val="24"/>
        </w:rPr>
        <w:t xml:space="preserve"> whether th</w:t>
      </w:r>
      <w:r w:rsidR="00FA651A">
        <w:rPr>
          <w:szCs w:val="24"/>
        </w:rPr>
        <w:t>is</w:t>
      </w:r>
      <w:r>
        <w:rPr>
          <w:szCs w:val="24"/>
        </w:rPr>
        <w:t xml:space="preserve"> </w:t>
      </w:r>
      <w:r w:rsidR="0028747E">
        <w:rPr>
          <w:szCs w:val="24"/>
        </w:rPr>
        <w:t xml:space="preserve">improvement </w:t>
      </w:r>
      <w:r>
        <w:rPr>
          <w:szCs w:val="24"/>
        </w:rPr>
        <w:t xml:space="preserve">is </w:t>
      </w:r>
      <w:r w:rsidR="00DB3AB9">
        <w:rPr>
          <w:szCs w:val="24"/>
        </w:rPr>
        <w:t xml:space="preserve">evenly </w:t>
      </w:r>
      <w:r>
        <w:rPr>
          <w:szCs w:val="24"/>
        </w:rPr>
        <w:t>shared</w:t>
      </w:r>
      <w:r w:rsidR="0028747E">
        <w:rPr>
          <w:szCs w:val="24"/>
        </w:rPr>
        <w:t xml:space="preserve"> or is inclusive to all</w:t>
      </w:r>
      <w:r>
        <w:rPr>
          <w:szCs w:val="24"/>
        </w:rPr>
        <w:t xml:space="preserve">. In this paper, we </w:t>
      </w:r>
      <w:r w:rsidR="00575424">
        <w:rPr>
          <w:szCs w:val="24"/>
        </w:rPr>
        <w:t>use</w:t>
      </w:r>
      <w:r>
        <w:rPr>
          <w:szCs w:val="24"/>
        </w:rPr>
        <w:t xml:space="preserve"> a </w:t>
      </w:r>
      <w:r w:rsidR="008D3F2C">
        <w:rPr>
          <w:szCs w:val="24"/>
        </w:rPr>
        <w:t xml:space="preserve">general </w:t>
      </w:r>
      <w:r>
        <w:rPr>
          <w:szCs w:val="24"/>
        </w:rPr>
        <w:t>quantile-based approach</w:t>
      </w:r>
      <w:r w:rsidR="0055001B">
        <w:rPr>
          <w:szCs w:val="24"/>
        </w:rPr>
        <w:t xml:space="preserve"> based on absolute changes</w:t>
      </w:r>
      <w:r>
        <w:rPr>
          <w:szCs w:val="24"/>
        </w:rPr>
        <w:t xml:space="preserve"> </w:t>
      </w:r>
      <w:r w:rsidR="00C579DA">
        <w:rPr>
          <w:szCs w:val="24"/>
        </w:rPr>
        <w:t>that allow</w:t>
      </w:r>
      <w:r w:rsidR="00FA651A">
        <w:rPr>
          <w:szCs w:val="24"/>
        </w:rPr>
        <w:t>s</w:t>
      </w:r>
      <w:r w:rsidR="00C579DA">
        <w:rPr>
          <w:szCs w:val="24"/>
        </w:rPr>
        <w:t xml:space="preserve"> robust examin</w:t>
      </w:r>
      <w:r w:rsidR="004740DA">
        <w:rPr>
          <w:szCs w:val="24"/>
        </w:rPr>
        <w:t>ation</w:t>
      </w:r>
      <w:r w:rsidR="00FA651A">
        <w:rPr>
          <w:szCs w:val="24"/>
        </w:rPr>
        <w:t xml:space="preserve"> of the</w:t>
      </w:r>
      <w:r w:rsidR="00C579DA">
        <w:rPr>
          <w:szCs w:val="24"/>
        </w:rPr>
        <w:t xml:space="preserve"> </w:t>
      </w:r>
      <w:r w:rsidR="0028747E">
        <w:rPr>
          <w:szCs w:val="24"/>
        </w:rPr>
        <w:t>inclusiveness of well-being</w:t>
      </w:r>
      <w:r w:rsidR="00C579DA">
        <w:rPr>
          <w:szCs w:val="24"/>
        </w:rPr>
        <w:t xml:space="preserve"> for non-monetary indicators that are bounded in nature and</w:t>
      </w:r>
      <w:r w:rsidR="00BA4E58">
        <w:rPr>
          <w:szCs w:val="24"/>
        </w:rPr>
        <w:t xml:space="preserve"> can </w:t>
      </w:r>
      <w:r w:rsidR="006D1562">
        <w:rPr>
          <w:szCs w:val="24"/>
        </w:rPr>
        <w:t xml:space="preserve">been represented in terms of </w:t>
      </w:r>
      <w:r w:rsidR="00C579DA">
        <w:rPr>
          <w:szCs w:val="24"/>
        </w:rPr>
        <w:t xml:space="preserve">both </w:t>
      </w:r>
      <w:r w:rsidR="0043298E">
        <w:rPr>
          <w:szCs w:val="24"/>
        </w:rPr>
        <w:t>adequac</w:t>
      </w:r>
      <w:r w:rsidR="006D1562">
        <w:rPr>
          <w:szCs w:val="24"/>
        </w:rPr>
        <w:t>ies</w:t>
      </w:r>
      <w:r w:rsidR="00C579DA">
        <w:rPr>
          <w:szCs w:val="24"/>
        </w:rPr>
        <w:t xml:space="preserve"> and </w:t>
      </w:r>
      <w:r w:rsidR="0043298E">
        <w:rPr>
          <w:szCs w:val="24"/>
        </w:rPr>
        <w:t>shortfall</w:t>
      </w:r>
      <w:r w:rsidR="006D1562">
        <w:rPr>
          <w:szCs w:val="24"/>
        </w:rPr>
        <w:t>s</w:t>
      </w:r>
      <w:r w:rsidR="00C579DA">
        <w:rPr>
          <w:szCs w:val="24"/>
        </w:rPr>
        <w:t xml:space="preserve">. </w:t>
      </w:r>
      <w:r w:rsidR="005E223C">
        <w:rPr>
          <w:szCs w:val="24"/>
        </w:rPr>
        <w:t>Our</w:t>
      </w:r>
      <w:r w:rsidR="00526D67">
        <w:rPr>
          <w:szCs w:val="24"/>
        </w:rPr>
        <w:t xml:space="preserve"> empirical analysis of </w:t>
      </w:r>
      <w:r w:rsidR="0028747E">
        <w:rPr>
          <w:szCs w:val="24"/>
        </w:rPr>
        <w:t>inclusiveness</w:t>
      </w:r>
      <w:r w:rsidR="005E223C">
        <w:rPr>
          <w:szCs w:val="24"/>
        </w:rPr>
        <w:t xml:space="preserve"> uses</w:t>
      </w:r>
      <w:r w:rsidR="00526D67">
        <w:rPr>
          <w:szCs w:val="24"/>
        </w:rPr>
        <w:t xml:space="preserve"> a multidimensional measure of well-being that is closely linked to the </w:t>
      </w:r>
      <w:r w:rsidR="00BA4E58">
        <w:rPr>
          <w:szCs w:val="24"/>
        </w:rPr>
        <w:t xml:space="preserve">flagship </w:t>
      </w:r>
      <w:r w:rsidR="00526D67">
        <w:rPr>
          <w:szCs w:val="24"/>
        </w:rPr>
        <w:t xml:space="preserve">global </w:t>
      </w:r>
      <w:r w:rsidR="0089266B">
        <w:rPr>
          <w:szCs w:val="24"/>
        </w:rPr>
        <w:t>M</w:t>
      </w:r>
      <w:r w:rsidR="00526D67">
        <w:rPr>
          <w:szCs w:val="24"/>
        </w:rPr>
        <w:t xml:space="preserve">ultidimensional </w:t>
      </w:r>
      <w:r w:rsidR="0089266B">
        <w:rPr>
          <w:szCs w:val="24"/>
        </w:rPr>
        <w:t>P</w:t>
      </w:r>
      <w:r w:rsidR="00526D67">
        <w:rPr>
          <w:szCs w:val="24"/>
        </w:rPr>
        <w:t xml:space="preserve">overty </w:t>
      </w:r>
      <w:r w:rsidR="0089266B">
        <w:rPr>
          <w:szCs w:val="24"/>
        </w:rPr>
        <w:t>I</w:t>
      </w:r>
      <w:r w:rsidR="00526D67">
        <w:rPr>
          <w:szCs w:val="24"/>
        </w:rPr>
        <w:t>ndex</w:t>
      </w:r>
      <w:r w:rsidR="0055001B">
        <w:rPr>
          <w:szCs w:val="24"/>
        </w:rPr>
        <w:t xml:space="preserve"> </w:t>
      </w:r>
      <w:r w:rsidR="004C7587">
        <w:rPr>
          <w:szCs w:val="24"/>
        </w:rPr>
        <w:t xml:space="preserve">to </w:t>
      </w:r>
      <w:r w:rsidR="0055001B">
        <w:rPr>
          <w:szCs w:val="24"/>
        </w:rPr>
        <w:t>examine</w:t>
      </w:r>
      <w:r w:rsidR="004C7587">
        <w:rPr>
          <w:szCs w:val="24"/>
        </w:rPr>
        <w:t xml:space="preserve"> the</w:t>
      </w:r>
      <w:r w:rsidR="0055001B">
        <w:rPr>
          <w:szCs w:val="24"/>
        </w:rPr>
        <w:t xml:space="preserve"> </w:t>
      </w:r>
      <w:r w:rsidR="0028747E">
        <w:rPr>
          <w:szCs w:val="24"/>
        </w:rPr>
        <w:t>inclusiveness of well-being changes</w:t>
      </w:r>
      <w:r w:rsidR="0055001B">
        <w:rPr>
          <w:szCs w:val="24"/>
        </w:rPr>
        <w:t xml:space="preserve"> for 80 developing countries </w:t>
      </w:r>
      <w:r w:rsidR="00FA651A">
        <w:rPr>
          <w:szCs w:val="24"/>
        </w:rPr>
        <w:t xml:space="preserve">across </w:t>
      </w:r>
      <w:r w:rsidR="0055001B">
        <w:rPr>
          <w:szCs w:val="24"/>
        </w:rPr>
        <w:t>six geographic regions. We observe robust i</w:t>
      </w:r>
      <w:r w:rsidR="006A1ED8">
        <w:rPr>
          <w:szCs w:val="24"/>
        </w:rPr>
        <w:t>mprovement</w:t>
      </w:r>
      <w:r w:rsidR="0055001B">
        <w:rPr>
          <w:szCs w:val="24"/>
        </w:rPr>
        <w:t>s in well-being for most countries</w:t>
      </w:r>
      <w:r w:rsidR="00526D67">
        <w:rPr>
          <w:szCs w:val="24"/>
        </w:rPr>
        <w:t xml:space="preserve"> </w:t>
      </w:r>
      <w:r w:rsidR="0055001B">
        <w:rPr>
          <w:szCs w:val="24"/>
        </w:rPr>
        <w:t xml:space="preserve">in our study, but </w:t>
      </w:r>
      <w:r w:rsidR="00161434">
        <w:rPr>
          <w:szCs w:val="24"/>
        </w:rPr>
        <w:t>only around three-fifth</w:t>
      </w:r>
      <w:r w:rsidR="00CA759D">
        <w:rPr>
          <w:szCs w:val="24"/>
        </w:rPr>
        <w:t>s</w:t>
      </w:r>
      <w:r w:rsidR="00161434">
        <w:rPr>
          <w:szCs w:val="24"/>
        </w:rPr>
        <w:t xml:space="preserve"> of all </w:t>
      </w:r>
      <w:r w:rsidR="008D4D0F">
        <w:rPr>
          <w:szCs w:val="24"/>
        </w:rPr>
        <w:t xml:space="preserve">the </w:t>
      </w:r>
      <w:r w:rsidR="00161434">
        <w:rPr>
          <w:szCs w:val="24"/>
        </w:rPr>
        <w:t xml:space="preserve">countries show robust </w:t>
      </w:r>
      <w:r w:rsidR="0028747E">
        <w:rPr>
          <w:szCs w:val="24"/>
        </w:rPr>
        <w:t>inclusiveness</w:t>
      </w:r>
      <w:r w:rsidR="008D4D0F">
        <w:rPr>
          <w:szCs w:val="24"/>
        </w:rPr>
        <w:t>, while</w:t>
      </w:r>
      <w:r w:rsidR="003F4120">
        <w:rPr>
          <w:szCs w:val="24"/>
        </w:rPr>
        <w:t xml:space="preserve"> </w:t>
      </w:r>
      <w:r w:rsidR="008D4D0F">
        <w:rPr>
          <w:szCs w:val="24"/>
        </w:rPr>
        <w:t>fewer</w:t>
      </w:r>
      <w:r w:rsidR="008D4D0F">
        <w:t xml:space="preserve"> </w:t>
      </w:r>
      <w:r w:rsidR="003F4120">
        <w:t>than one-</w:t>
      </w:r>
      <w:r w:rsidR="00161434">
        <w:t xml:space="preserve">third </w:t>
      </w:r>
      <w:r w:rsidR="008D4D0F">
        <w:t xml:space="preserve">of the countries in </w:t>
      </w:r>
      <w:r w:rsidR="00161434">
        <w:t>sub-Saharan Africa</w:t>
      </w:r>
      <w:r w:rsidR="008D4D0F">
        <w:t xml:space="preserve"> do so</w:t>
      </w:r>
      <w:r w:rsidR="00161434">
        <w:t>.</w:t>
      </w:r>
      <w:r w:rsidR="006A1ED8">
        <w:t xml:space="preserve"> Our proposed </w:t>
      </w:r>
      <w:r w:rsidR="003F4120">
        <w:t>framework</w:t>
      </w:r>
      <w:r w:rsidR="006A1ED8">
        <w:t xml:space="preserve"> could </w:t>
      </w:r>
      <w:r w:rsidR="003F4120">
        <w:t>play an important role in jointly meeting the</w:t>
      </w:r>
      <w:r w:rsidR="006A1ED8">
        <w:t xml:space="preserve"> SDG targets of </w:t>
      </w:r>
      <w:r w:rsidR="003F4120">
        <w:rPr>
          <w:szCs w:val="24"/>
        </w:rPr>
        <w:t>r</w:t>
      </w:r>
      <w:r w:rsidR="003F4120" w:rsidRPr="00D87EF7">
        <w:rPr>
          <w:szCs w:val="24"/>
        </w:rPr>
        <w:t>educ</w:t>
      </w:r>
      <w:r w:rsidR="003F4120">
        <w:rPr>
          <w:szCs w:val="24"/>
        </w:rPr>
        <w:t>ing</w:t>
      </w:r>
      <w:r w:rsidR="003F4120" w:rsidRPr="00D87EF7">
        <w:rPr>
          <w:szCs w:val="24"/>
        </w:rPr>
        <w:t xml:space="preserve"> inequality within countries</w:t>
      </w:r>
      <w:r w:rsidR="003F4120">
        <w:rPr>
          <w:szCs w:val="24"/>
        </w:rPr>
        <w:t xml:space="preserve"> and reducing </w:t>
      </w:r>
      <w:r w:rsidR="003F4120" w:rsidRPr="00683C13">
        <w:rPr>
          <w:szCs w:val="24"/>
        </w:rPr>
        <w:t xml:space="preserve">poverty in </w:t>
      </w:r>
      <w:r w:rsidR="003F4120">
        <w:rPr>
          <w:szCs w:val="24"/>
        </w:rPr>
        <w:t>multiple</w:t>
      </w:r>
      <w:r w:rsidR="003F4120" w:rsidRPr="00683C13">
        <w:rPr>
          <w:szCs w:val="24"/>
        </w:rPr>
        <w:t xml:space="preserve"> dimensions</w:t>
      </w:r>
      <w:r w:rsidR="003F4120">
        <w:rPr>
          <w:szCs w:val="24"/>
        </w:rPr>
        <w:t>.</w:t>
      </w:r>
    </w:p>
    <w:p w14:paraId="16439C39" w14:textId="34C6DBE5" w:rsidR="00E27E39" w:rsidRPr="004C4C5D" w:rsidRDefault="00E27E39" w:rsidP="00396A93">
      <w:pPr>
        <w:spacing w:after="120" w:line="480" w:lineRule="auto"/>
        <w:rPr>
          <w:b/>
          <w:szCs w:val="24"/>
        </w:rPr>
      </w:pPr>
      <w:r w:rsidRPr="004C4C5D">
        <w:rPr>
          <w:b/>
          <w:szCs w:val="24"/>
        </w:rPr>
        <w:t>Keywords:</w:t>
      </w:r>
      <w:r w:rsidR="00D932BC">
        <w:rPr>
          <w:b/>
          <w:szCs w:val="24"/>
        </w:rPr>
        <w:t xml:space="preserve"> </w:t>
      </w:r>
      <w:r w:rsidR="00A36B42" w:rsidRPr="007C17C3">
        <w:rPr>
          <w:bCs/>
          <w:szCs w:val="24"/>
        </w:rPr>
        <w:t xml:space="preserve">Inclusive well-being, </w:t>
      </w:r>
      <w:r w:rsidR="00A36B42">
        <w:rPr>
          <w:bCs/>
          <w:szCs w:val="24"/>
        </w:rPr>
        <w:t>s</w:t>
      </w:r>
      <w:r w:rsidR="00A36B42" w:rsidRPr="00D932BC">
        <w:rPr>
          <w:bCs/>
          <w:szCs w:val="24"/>
        </w:rPr>
        <w:t>ha</w:t>
      </w:r>
      <w:r w:rsidR="00A36B42">
        <w:rPr>
          <w:bCs/>
          <w:szCs w:val="24"/>
        </w:rPr>
        <w:t xml:space="preserve">red </w:t>
      </w:r>
      <w:r w:rsidR="00D932BC">
        <w:rPr>
          <w:bCs/>
          <w:szCs w:val="24"/>
        </w:rPr>
        <w:t>prosperity,</w:t>
      </w:r>
      <w:r w:rsidR="00941D32">
        <w:rPr>
          <w:bCs/>
          <w:szCs w:val="24"/>
        </w:rPr>
        <w:t xml:space="preserve"> inclusive growth, </w:t>
      </w:r>
      <w:r w:rsidR="00941D32">
        <w:t>inequality,</w:t>
      </w:r>
      <w:r w:rsidR="00D932BC">
        <w:rPr>
          <w:bCs/>
          <w:szCs w:val="24"/>
        </w:rPr>
        <w:t xml:space="preserve"> consistency, bounded </w:t>
      </w:r>
      <w:r w:rsidR="00941D32">
        <w:rPr>
          <w:bCs/>
          <w:szCs w:val="24"/>
        </w:rPr>
        <w:t>variable</w:t>
      </w:r>
      <w:r w:rsidR="00D932BC">
        <w:rPr>
          <w:bCs/>
          <w:szCs w:val="24"/>
        </w:rPr>
        <w:t>, counting approach</w:t>
      </w:r>
      <w:r w:rsidR="00941D32">
        <w:rPr>
          <w:bCs/>
          <w:szCs w:val="24"/>
        </w:rPr>
        <w:t xml:space="preserve">, </w:t>
      </w:r>
      <w:r w:rsidR="00941D32">
        <w:t>multidimensional poverty</w:t>
      </w:r>
    </w:p>
    <w:p w14:paraId="34563D00" w14:textId="721F0A5C" w:rsidR="00E27E39" w:rsidRPr="004C7587" w:rsidRDefault="00E27E39" w:rsidP="00396A93">
      <w:pPr>
        <w:spacing w:after="120" w:line="480" w:lineRule="auto"/>
        <w:rPr>
          <w:b/>
          <w:szCs w:val="24"/>
          <w:u w:val="single"/>
          <w:lang w:val="it-IT"/>
        </w:rPr>
      </w:pPr>
      <w:r w:rsidRPr="004C7587">
        <w:rPr>
          <w:b/>
          <w:szCs w:val="24"/>
          <w:lang w:val="it-IT"/>
        </w:rPr>
        <w:lastRenderedPageBreak/>
        <w:t>JEL Classification:</w:t>
      </w:r>
      <w:r w:rsidR="00D932BC" w:rsidRPr="004C7587">
        <w:rPr>
          <w:bCs/>
          <w:szCs w:val="24"/>
          <w:lang w:val="it-IT"/>
        </w:rPr>
        <w:t xml:space="preserve"> </w:t>
      </w:r>
      <w:r w:rsidR="00EF4225" w:rsidRPr="004C7587">
        <w:rPr>
          <w:bCs/>
          <w:szCs w:val="24"/>
          <w:lang w:val="it-IT"/>
        </w:rPr>
        <w:t xml:space="preserve">I3, I31, D63, </w:t>
      </w:r>
      <w:r w:rsidR="00753880" w:rsidRPr="004C7587">
        <w:rPr>
          <w:bCs/>
          <w:szCs w:val="24"/>
          <w:lang w:val="it-IT"/>
        </w:rPr>
        <w:t>O1</w:t>
      </w:r>
      <w:r w:rsidRPr="004C7587">
        <w:rPr>
          <w:b/>
          <w:szCs w:val="24"/>
          <w:u w:val="single"/>
          <w:lang w:val="it-IT"/>
        </w:rPr>
        <w:br w:type="page"/>
      </w:r>
    </w:p>
    <w:p w14:paraId="6B6F0010" w14:textId="77777777" w:rsidR="00480482" w:rsidRDefault="00480482" w:rsidP="00396A93">
      <w:pPr>
        <w:pStyle w:val="Heading1"/>
        <w:spacing w:before="0" w:line="480" w:lineRule="auto"/>
      </w:pPr>
      <w:r w:rsidRPr="00480482">
        <w:lastRenderedPageBreak/>
        <w:t>Introduction</w:t>
      </w:r>
    </w:p>
    <w:p w14:paraId="34C8FED0" w14:textId="378BB16F" w:rsidR="00A159F4" w:rsidRDefault="006062BB" w:rsidP="00396A93">
      <w:pPr>
        <w:spacing w:after="120" w:line="480" w:lineRule="auto"/>
        <w:rPr>
          <w:szCs w:val="24"/>
        </w:rPr>
      </w:pPr>
      <w:r>
        <w:rPr>
          <w:szCs w:val="24"/>
        </w:rPr>
        <w:t xml:space="preserve">The </w:t>
      </w:r>
      <w:r w:rsidR="009A47C9">
        <w:rPr>
          <w:szCs w:val="24"/>
        </w:rPr>
        <w:t>world h</w:t>
      </w:r>
      <w:r w:rsidR="009A47C9" w:rsidRPr="00684B4F">
        <w:rPr>
          <w:szCs w:val="24"/>
        </w:rPr>
        <w:t>as witnessed significant reduction</w:t>
      </w:r>
      <w:r w:rsidR="009A47C9">
        <w:rPr>
          <w:szCs w:val="24"/>
        </w:rPr>
        <w:t>s</w:t>
      </w:r>
      <w:r w:rsidR="009A47C9" w:rsidRPr="00684B4F">
        <w:rPr>
          <w:szCs w:val="24"/>
        </w:rPr>
        <w:t xml:space="preserve"> in monetary</w:t>
      </w:r>
      <w:r w:rsidR="009A47C9">
        <w:rPr>
          <w:szCs w:val="24"/>
        </w:rPr>
        <w:t xml:space="preserve"> and </w:t>
      </w:r>
      <w:r w:rsidR="009A47C9" w:rsidRPr="00684B4F">
        <w:rPr>
          <w:szCs w:val="24"/>
        </w:rPr>
        <w:t>multidimensional poverty</w:t>
      </w:r>
      <w:r w:rsidR="00D363CB">
        <w:rPr>
          <w:szCs w:val="24"/>
        </w:rPr>
        <w:t>,</w:t>
      </w:r>
      <w:r w:rsidR="009A47C9" w:rsidRPr="00684B4F">
        <w:rPr>
          <w:szCs w:val="24"/>
        </w:rPr>
        <w:t xml:space="preserve"> </w:t>
      </w:r>
      <w:r w:rsidR="009A47C9">
        <w:rPr>
          <w:szCs w:val="24"/>
        </w:rPr>
        <w:t>as well as</w:t>
      </w:r>
      <w:r w:rsidR="009A47C9" w:rsidRPr="00684B4F">
        <w:rPr>
          <w:szCs w:val="24"/>
        </w:rPr>
        <w:t xml:space="preserve"> improvement</w:t>
      </w:r>
      <w:r w:rsidR="009A47C9">
        <w:rPr>
          <w:szCs w:val="24"/>
        </w:rPr>
        <w:t>s</w:t>
      </w:r>
      <w:r w:rsidR="009A47C9" w:rsidRPr="00684B4F">
        <w:rPr>
          <w:szCs w:val="24"/>
        </w:rPr>
        <w:t xml:space="preserve"> in </w:t>
      </w:r>
      <w:r w:rsidR="009A47C9">
        <w:rPr>
          <w:szCs w:val="24"/>
        </w:rPr>
        <w:t>various indicators of well-being</w:t>
      </w:r>
      <w:r w:rsidR="009A47C9" w:rsidRPr="00684B4F">
        <w:rPr>
          <w:szCs w:val="24"/>
        </w:rPr>
        <w:t>.</w:t>
      </w:r>
      <w:r w:rsidR="009A47C9">
        <w:rPr>
          <w:szCs w:val="24"/>
        </w:rPr>
        <w:t xml:space="preserve"> However, to fulfil the United Nations’ pledge </w:t>
      </w:r>
      <w:r>
        <w:rPr>
          <w:szCs w:val="24"/>
        </w:rPr>
        <w:t>to leave no one behind</w:t>
      </w:r>
      <w:r w:rsidR="009A47C9">
        <w:rPr>
          <w:szCs w:val="24"/>
        </w:rPr>
        <w:t>, it is imperative to ensure that the global improvement</w:t>
      </w:r>
      <w:r w:rsidR="0026115A">
        <w:rPr>
          <w:szCs w:val="24"/>
        </w:rPr>
        <w:t xml:space="preserve"> in well-being</w:t>
      </w:r>
      <w:r w:rsidR="009A47C9">
        <w:rPr>
          <w:szCs w:val="24"/>
        </w:rPr>
        <w:t xml:space="preserve"> is </w:t>
      </w:r>
      <w:r w:rsidR="002E59D7">
        <w:rPr>
          <w:szCs w:val="24"/>
        </w:rPr>
        <w:t xml:space="preserve">inclusively </w:t>
      </w:r>
      <w:r w:rsidR="0095519C">
        <w:rPr>
          <w:szCs w:val="24"/>
        </w:rPr>
        <w:t xml:space="preserve">and evenly </w:t>
      </w:r>
      <w:r w:rsidR="009A47C9">
        <w:rPr>
          <w:szCs w:val="24"/>
        </w:rPr>
        <w:t>shared by all. Various targets have been set in the Sustainable Development Goals</w:t>
      </w:r>
      <w:r w:rsidR="000F0328">
        <w:rPr>
          <w:szCs w:val="24"/>
        </w:rPr>
        <w:t xml:space="preserve"> (SDG</w:t>
      </w:r>
      <w:r w:rsidR="005C454B">
        <w:rPr>
          <w:szCs w:val="24"/>
        </w:rPr>
        <w:t>s</w:t>
      </w:r>
      <w:r w:rsidR="000F0328">
        <w:rPr>
          <w:szCs w:val="24"/>
        </w:rPr>
        <w:t>)</w:t>
      </w:r>
      <w:r w:rsidR="009A47C9">
        <w:rPr>
          <w:szCs w:val="24"/>
        </w:rPr>
        <w:t xml:space="preserve"> agenda for this purpose. </w:t>
      </w:r>
      <w:r w:rsidR="000F0328">
        <w:rPr>
          <w:szCs w:val="24"/>
        </w:rPr>
        <w:t xml:space="preserve">SDG </w:t>
      </w:r>
      <w:r w:rsidR="009A47C9">
        <w:rPr>
          <w:szCs w:val="24"/>
        </w:rPr>
        <w:t>target</w:t>
      </w:r>
      <w:r w:rsidR="000F0328">
        <w:rPr>
          <w:szCs w:val="24"/>
        </w:rPr>
        <w:t xml:space="preserve"> 10.1</w:t>
      </w:r>
      <w:r w:rsidR="00683C13">
        <w:rPr>
          <w:szCs w:val="24"/>
        </w:rPr>
        <w:t xml:space="preserve"> </w:t>
      </w:r>
      <w:r w:rsidR="00D87EF7">
        <w:rPr>
          <w:szCs w:val="24"/>
        </w:rPr>
        <w:t>on ‘</w:t>
      </w:r>
      <w:proofErr w:type="spellStart"/>
      <w:r w:rsidR="00D87EF7">
        <w:rPr>
          <w:szCs w:val="24"/>
        </w:rPr>
        <w:t>r</w:t>
      </w:r>
      <w:r w:rsidR="00D87EF7" w:rsidRPr="00D87EF7">
        <w:rPr>
          <w:szCs w:val="24"/>
        </w:rPr>
        <w:t>educ</w:t>
      </w:r>
      <w:proofErr w:type="spellEnd"/>
      <w:r w:rsidR="002B0BD6">
        <w:rPr>
          <w:szCs w:val="24"/>
        </w:rPr>
        <w:t>[</w:t>
      </w:r>
      <w:proofErr w:type="spellStart"/>
      <w:r w:rsidR="002B0BD6">
        <w:rPr>
          <w:szCs w:val="24"/>
        </w:rPr>
        <w:t>ing</w:t>
      </w:r>
      <w:proofErr w:type="spellEnd"/>
      <w:r w:rsidR="002B0BD6">
        <w:rPr>
          <w:szCs w:val="24"/>
        </w:rPr>
        <w:t>]</w:t>
      </w:r>
      <w:r w:rsidR="00D87EF7" w:rsidRPr="00D87EF7">
        <w:rPr>
          <w:szCs w:val="24"/>
        </w:rPr>
        <w:t xml:space="preserve"> inequality within and among countries</w:t>
      </w:r>
      <w:r w:rsidR="00D87EF7">
        <w:rPr>
          <w:szCs w:val="24"/>
        </w:rPr>
        <w:t>’</w:t>
      </w:r>
      <w:r w:rsidR="000F0328">
        <w:rPr>
          <w:szCs w:val="24"/>
        </w:rPr>
        <w:t>, for example,</w:t>
      </w:r>
      <w:r w:rsidR="009A47C9">
        <w:rPr>
          <w:szCs w:val="24"/>
        </w:rPr>
        <w:t xml:space="preserve"> </w:t>
      </w:r>
      <w:r w:rsidR="003C2344">
        <w:rPr>
          <w:szCs w:val="24"/>
        </w:rPr>
        <w:t xml:space="preserve">requires </w:t>
      </w:r>
      <w:r w:rsidR="003C2344" w:rsidRPr="003C2344">
        <w:rPr>
          <w:szCs w:val="24"/>
        </w:rPr>
        <w:t>progressively achiev</w:t>
      </w:r>
      <w:r w:rsidR="003C2344">
        <w:rPr>
          <w:szCs w:val="24"/>
        </w:rPr>
        <w:t>ing</w:t>
      </w:r>
      <w:r w:rsidR="003C2344" w:rsidRPr="003C2344">
        <w:rPr>
          <w:szCs w:val="24"/>
        </w:rPr>
        <w:t xml:space="preserve"> and sustain</w:t>
      </w:r>
      <w:r w:rsidR="003C2344">
        <w:rPr>
          <w:szCs w:val="24"/>
        </w:rPr>
        <w:t>ing</w:t>
      </w:r>
      <w:r w:rsidR="003C2344" w:rsidRPr="003C2344">
        <w:rPr>
          <w:szCs w:val="24"/>
        </w:rPr>
        <w:t xml:space="preserve"> </w:t>
      </w:r>
      <w:r w:rsidR="00683C13">
        <w:rPr>
          <w:szCs w:val="24"/>
        </w:rPr>
        <w:t>‘</w:t>
      </w:r>
      <w:r w:rsidR="003C2344" w:rsidRPr="003C2344">
        <w:rPr>
          <w:szCs w:val="24"/>
        </w:rPr>
        <w:t>income growth of the bottom 40 per cent of the population at a rate higher than the national average</w:t>
      </w:r>
      <w:r w:rsidR="003C2344">
        <w:rPr>
          <w:szCs w:val="24"/>
        </w:rPr>
        <w:t>.</w:t>
      </w:r>
      <w:r w:rsidR="00683C13">
        <w:rPr>
          <w:szCs w:val="24"/>
        </w:rPr>
        <w:t xml:space="preserve">’ </w:t>
      </w:r>
      <w:r w:rsidR="00BD2BB1">
        <w:rPr>
          <w:szCs w:val="24"/>
        </w:rPr>
        <w:t xml:space="preserve">This </w:t>
      </w:r>
      <w:r w:rsidR="003E300D">
        <w:rPr>
          <w:szCs w:val="24"/>
        </w:rPr>
        <w:t>target</w:t>
      </w:r>
      <w:r w:rsidR="00BD2BB1">
        <w:rPr>
          <w:szCs w:val="24"/>
        </w:rPr>
        <w:t xml:space="preserve"> is analogous to </w:t>
      </w:r>
      <w:r w:rsidR="001D3C1E">
        <w:rPr>
          <w:szCs w:val="24"/>
        </w:rPr>
        <w:t>how</w:t>
      </w:r>
      <w:r w:rsidR="00F16F9D">
        <w:rPr>
          <w:szCs w:val="24"/>
        </w:rPr>
        <w:t xml:space="preserve"> </w:t>
      </w:r>
      <w:r w:rsidR="008C78E9">
        <w:rPr>
          <w:szCs w:val="24"/>
        </w:rPr>
        <w:t>t</w:t>
      </w:r>
      <w:r w:rsidR="00FD5CED" w:rsidRPr="00684B4F">
        <w:rPr>
          <w:szCs w:val="24"/>
        </w:rPr>
        <w:t>he World Bank</w:t>
      </w:r>
      <w:r w:rsidR="008C78E9">
        <w:rPr>
          <w:szCs w:val="24"/>
        </w:rPr>
        <w:t xml:space="preserve"> </w:t>
      </w:r>
      <w:r w:rsidR="00696FE2">
        <w:rPr>
          <w:szCs w:val="24"/>
        </w:rPr>
        <w:t xml:space="preserve">has </w:t>
      </w:r>
      <w:r w:rsidR="003E300D">
        <w:rPr>
          <w:szCs w:val="24"/>
        </w:rPr>
        <w:t>track</w:t>
      </w:r>
      <w:r w:rsidR="00696FE2">
        <w:rPr>
          <w:szCs w:val="24"/>
        </w:rPr>
        <w:t>ed</w:t>
      </w:r>
      <w:r w:rsidR="003E300D">
        <w:rPr>
          <w:szCs w:val="24"/>
        </w:rPr>
        <w:t xml:space="preserve"> shared prosperity by comparing</w:t>
      </w:r>
      <w:r w:rsidR="003E300D" w:rsidRPr="00684B4F">
        <w:rPr>
          <w:szCs w:val="24"/>
        </w:rPr>
        <w:t xml:space="preserve"> </w:t>
      </w:r>
      <w:r w:rsidR="008721E0">
        <w:rPr>
          <w:szCs w:val="24"/>
        </w:rPr>
        <w:t xml:space="preserve">the </w:t>
      </w:r>
      <w:r w:rsidR="00FD5CED" w:rsidRPr="00684B4F">
        <w:rPr>
          <w:szCs w:val="24"/>
        </w:rPr>
        <w:t>growth</w:t>
      </w:r>
      <w:r w:rsidR="00683C13">
        <w:rPr>
          <w:szCs w:val="24"/>
        </w:rPr>
        <w:t xml:space="preserve"> rates</w:t>
      </w:r>
      <w:r w:rsidR="00FD5CED" w:rsidRPr="00684B4F">
        <w:rPr>
          <w:szCs w:val="24"/>
        </w:rPr>
        <w:t xml:space="preserve"> of the </w:t>
      </w:r>
      <w:r w:rsidR="008721E0">
        <w:rPr>
          <w:szCs w:val="24"/>
        </w:rPr>
        <w:t xml:space="preserve">average incomes of the </w:t>
      </w:r>
      <w:r w:rsidR="003E300D">
        <w:rPr>
          <w:szCs w:val="24"/>
        </w:rPr>
        <w:t>poorest</w:t>
      </w:r>
      <w:r w:rsidR="003E300D" w:rsidRPr="00684B4F">
        <w:rPr>
          <w:szCs w:val="24"/>
        </w:rPr>
        <w:t xml:space="preserve"> </w:t>
      </w:r>
      <w:r w:rsidR="003E300D">
        <w:rPr>
          <w:szCs w:val="24"/>
        </w:rPr>
        <w:t>40</w:t>
      </w:r>
      <w:r w:rsidR="00564308">
        <w:rPr>
          <w:szCs w:val="24"/>
        </w:rPr>
        <w:t xml:space="preserve"> percent</w:t>
      </w:r>
      <w:r w:rsidR="00FD5CED" w:rsidRPr="00684B4F">
        <w:rPr>
          <w:szCs w:val="24"/>
        </w:rPr>
        <w:t xml:space="preserve"> of the population</w:t>
      </w:r>
      <w:r w:rsidR="00683C13">
        <w:rPr>
          <w:szCs w:val="24"/>
        </w:rPr>
        <w:t xml:space="preserve"> </w:t>
      </w:r>
      <w:r w:rsidR="003E300D">
        <w:rPr>
          <w:szCs w:val="24"/>
        </w:rPr>
        <w:t>with</w:t>
      </w:r>
      <w:r w:rsidR="00683C13">
        <w:rPr>
          <w:szCs w:val="24"/>
        </w:rPr>
        <w:t xml:space="preserve">in developing countries </w:t>
      </w:r>
      <w:r w:rsidR="001064DD">
        <w:rPr>
          <w:szCs w:val="24"/>
        </w:rPr>
        <w:t xml:space="preserve">to </w:t>
      </w:r>
      <w:r w:rsidR="00683C13">
        <w:rPr>
          <w:szCs w:val="24"/>
        </w:rPr>
        <w:t>the growth rates</w:t>
      </w:r>
      <w:r w:rsidR="008721E0">
        <w:rPr>
          <w:szCs w:val="24"/>
        </w:rPr>
        <w:t xml:space="preserve"> of the overall average income</w:t>
      </w:r>
      <w:r w:rsidR="00FD5CED" w:rsidRPr="00684B4F">
        <w:rPr>
          <w:szCs w:val="24"/>
        </w:rPr>
        <w:t xml:space="preserve"> (World Bank, 2018)</w:t>
      </w:r>
      <w:r w:rsidR="005E3DB0">
        <w:rPr>
          <w:szCs w:val="24"/>
        </w:rPr>
        <w:t>. The overall prosperity assessed by the growth in average income</w:t>
      </w:r>
      <w:r w:rsidR="004C7587">
        <w:rPr>
          <w:szCs w:val="24"/>
        </w:rPr>
        <w:t xml:space="preserve"> per capita</w:t>
      </w:r>
      <w:r w:rsidR="005E3DB0">
        <w:rPr>
          <w:szCs w:val="24"/>
        </w:rPr>
        <w:t xml:space="preserve"> is considered</w:t>
      </w:r>
      <w:r w:rsidR="0003620A">
        <w:rPr>
          <w:szCs w:val="24"/>
        </w:rPr>
        <w:t xml:space="preserve"> </w:t>
      </w:r>
      <w:r w:rsidR="004C7587">
        <w:rPr>
          <w:szCs w:val="24"/>
        </w:rPr>
        <w:t>‘</w:t>
      </w:r>
      <w:r w:rsidR="0026115A">
        <w:rPr>
          <w:szCs w:val="24"/>
        </w:rPr>
        <w:t>inclusive</w:t>
      </w:r>
      <w:r w:rsidR="004C7587">
        <w:rPr>
          <w:szCs w:val="24"/>
        </w:rPr>
        <w:t>’</w:t>
      </w:r>
      <w:r w:rsidR="0026115A">
        <w:rPr>
          <w:szCs w:val="24"/>
        </w:rPr>
        <w:t xml:space="preserve"> </w:t>
      </w:r>
      <w:r w:rsidR="00C63A95">
        <w:rPr>
          <w:szCs w:val="24"/>
        </w:rPr>
        <w:t>within a country</w:t>
      </w:r>
      <w:r w:rsidR="005E3DB0">
        <w:rPr>
          <w:szCs w:val="24"/>
        </w:rPr>
        <w:t xml:space="preserve"> whenever</w:t>
      </w:r>
      <w:r w:rsidR="00C63A95">
        <w:rPr>
          <w:szCs w:val="24"/>
        </w:rPr>
        <w:t xml:space="preserve"> the income growth rate of the </w:t>
      </w:r>
      <w:r w:rsidR="005E3DB0">
        <w:rPr>
          <w:szCs w:val="24"/>
        </w:rPr>
        <w:t>poorest</w:t>
      </w:r>
      <w:r w:rsidR="005E3DB0" w:rsidRPr="00684B4F">
        <w:rPr>
          <w:szCs w:val="24"/>
        </w:rPr>
        <w:t xml:space="preserve"> </w:t>
      </w:r>
      <w:r w:rsidR="005E3DB0">
        <w:rPr>
          <w:szCs w:val="24"/>
        </w:rPr>
        <w:t>40</w:t>
      </w:r>
      <w:r w:rsidR="00564308">
        <w:rPr>
          <w:szCs w:val="24"/>
        </w:rPr>
        <w:t xml:space="preserve"> percent</w:t>
      </w:r>
      <w:r w:rsidR="00C63A95" w:rsidRPr="00684B4F">
        <w:rPr>
          <w:szCs w:val="24"/>
        </w:rPr>
        <w:t xml:space="preserve"> </w:t>
      </w:r>
      <w:r w:rsidR="005E3DB0">
        <w:rPr>
          <w:szCs w:val="24"/>
        </w:rPr>
        <w:t xml:space="preserve">is </w:t>
      </w:r>
      <w:r w:rsidR="00C63A95">
        <w:rPr>
          <w:szCs w:val="24"/>
        </w:rPr>
        <w:t xml:space="preserve">no slower than the </w:t>
      </w:r>
      <w:r w:rsidR="002240AE">
        <w:rPr>
          <w:szCs w:val="24"/>
        </w:rPr>
        <w:t xml:space="preserve">country’s </w:t>
      </w:r>
      <w:r w:rsidR="00C63A95">
        <w:rPr>
          <w:szCs w:val="24"/>
        </w:rPr>
        <w:t>overall growth rate.</w:t>
      </w:r>
      <w:r w:rsidR="005E3DB0">
        <w:rPr>
          <w:szCs w:val="24"/>
        </w:rPr>
        <w:t xml:space="preserve"> Th</w:t>
      </w:r>
      <w:r w:rsidR="008B7EA9">
        <w:rPr>
          <w:szCs w:val="24"/>
        </w:rPr>
        <w:t>e</w:t>
      </w:r>
      <w:r w:rsidR="005E3DB0">
        <w:rPr>
          <w:szCs w:val="24"/>
        </w:rPr>
        <w:t xml:space="preserve"> </w:t>
      </w:r>
      <w:r w:rsidR="00021EEE">
        <w:rPr>
          <w:szCs w:val="24"/>
        </w:rPr>
        <w:t>quantile-based approach to</w:t>
      </w:r>
      <w:r w:rsidR="005E3DB0">
        <w:rPr>
          <w:szCs w:val="24"/>
        </w:rPr>
        <w:t xml:space="preserve"> </w:t>
      </w:r>
      <w:r w:rsidR="00021EEE">
        <w:rPr>
          <w:szCs w:val="24"/>
        </w:rPr>
        <w:t xml:space="preserve">gauging </w:t>
      </w:r>
      <w:r w:rsidR="005E3DB0">
        <w:rPr>
          <w:szCs w:val="24"/>
        </w:rPr>
        <w:t>shared prosperity</w:t>
      </w:r>
      <w:r w:rsidR="00021EEE">
        <w:rPr>
          <w:szCs w:val="24"/>
        </w:rPr>
        <w:t xml:space="preserve"> </w:t>
      </w:r>
      <w:r w:rsidR="00696FE2">
        <w:rPr>
          <w:szCs w:val="24"/>
        </w:rPr>
        <w:t>has been argued to be</w:t>
      </w:r>
      <w:r w:rsidR="005E3DB0">
        <w:rPr>
          <w:szCs w:val="24"/>
        </w:rPr>
        <w:t xml:space="preserve"> </w:t>
      </w:r>
      <w:r w:rsidR="00021EEE">
        <w:rPr>
          <w:szCs w:val="24"/>
        </w:rPr>
        <w:t xml:space="preserve">a pragmatic application of the </w:t>
      </w:r>
      <w:r w:rsidR="008B7EA9">
        <w:rPr>
          <w:szCs w:val="24"/>
        </w:rPr>
        <w:t>Rawlsian maximin principle (Basu</w:t>
      </w:r>
      <w:r w:rsidR="00110F96">
        <w:rPr>
          <w:szCs w:val="24"/>
        </w:rPr>
        <w:t xml:space="preserve"> 2000, 2013; </w:t>
      </w:r>
      <w:r w:rsidR="008A5AAE" w:rsidRPr="008A5AAE">
        <w:rPr>
          <w:szCs w:val="24"/>
        </w:rPr>
        <w:t>Ferreira</w:t>
      </w:r>
      <w:r w:rsidR="00495978">
        <w:rPr>
          <w:szCs w:val="24"/>
        </w:rPr>
        <w:t>,</w:t>
      </w:r>
      <w:r w:rsidR="008A5AAE">
        <w:rPr>
          <w:szCs w:val="24"/>
        </w:rPr>
        <w:t xml:space="preserve"> </w:t>
      </w:r>
      <w:r w:rsidR="00495978" w:rsidRPr="00495978">
        <w:rPr>
          <w:szCs w:val="24"/>
        </w:rPr>
        <w:t xml:space="preserve">Galasso, and </w:t>
      </w:r>
      <w:proofErr w:type="spellStart"/>
      <w:r w:rsidR="00495978" w:rsidRPr="00495978">
        <w:rPr>
          <w:szCs w:val="24"/>
        </w:rPr>
        <w:t>Negre</w:t>
      </w:r>
      <w:proofErr w:type="spellEnd"/>
      <w:r w:rsidR="00495978">
        <w:rPr>
          <w:szCs w:val="24"/>
        </w:rPr>
        <w:t xml:space="preserve">, </w:t>
      </w:r>
      <w:r w:rsidR="008A5AAE">
        <w:rPr>
          <w:szCs w:val="24"/>
        </w:rPr>
        <w:t>2018</w:t>
      </w:r>
      <w:r w:rsidR="008B7EA9">
        <w:rPr>
          <w:szCs w:val="24"/>
        </w:rPr>
        <w:t>).</w:t>
      </w:r>
      <w:r w:rsidR="009C3424">
        <w:rPr>
          <w:rStyle w:val="FootnoteReference"/>
          <w:szCs w:val="24"/>
        </w:rPr>
        <w:footnoteReference w:id="2"/>
      </w:r>
    </w:p>
    <w:p w14:paraId="0C9E5F13" w14:textId="6DB0B131" w:rsidR="00683C13" w:rsidRDefault="002B0BD6" w:rsidP="00396A93">
      <w:pPr>
        <w:spacing w:after="120" w:line="480" w:lineRule="auto"/>
        <w:rPr>
          <w:szCs w:val="24"/>
        </w:rPr>
      </w:pPr>
      <w:r>
        <w:rPr>
          <w:szCs w:val="24"/>
        </w:rPr>
        <w:t>However, p</w:t>
      </w:r>
      <w:r w:rsidR="008721E0">
        <w:rPr>
          <w:szCs w:val="24"/>
        </w:rPr>
        <w:t>overty and well-being are multifaceted</w:t>
      </w:r>
      <w:r w:rsidR="00347D5B">
        <w:rPr>
          <w:szCs w:val="24"/>
        </w:rPr>
        <w:t xml:space="preserve"> and have many </w:t>
      </w:r>
      <w:r w:rsidR="0010169D">
        <w:rPr>
          <w:szCs w:val="24"/>
        </w:rPr>
        <w:t xml:space="preserve">interlinked </w:t>
      </w:r>
      <w:r w:rsidR="00347D5B">
        <w:rPr>
          <w:szCs w:val="24"/>
        </w:rPr>
        <w:t>dimensions</w:t>
      </w:r>
      <w:r w:rsidR="00EB04CE">
        <w:rPr>
          <w:szCs w:val="24"/>
        </w:rPr>
        <w:t xml:space="preserve"> (</w:t>
      </w:r>
      <w:r w:rsidR="00EB04CE" w:rsidRPr="00EB04CE">
        <w:rPr>
          <w:szCs w:val="24"/>
        </w:rPr>
        <w:t xml:space="preserve">Atkinson </w:t>
      </w:r>
      <w:r w:rsidR="00EB04CE">
        <w:rPr>
          <w:szCs w:val="24"/>
        </w:rPr>
        <w:t>and</w:t>
      </w:r>
      <w:r w:rsidR="00EB04CE" w:rsidRPr="00EB04CE">
        <w:rPr>
          <w:szCs w:val="24"/>
        </w:rPr>
        <w:t xml:space="preserve"> Bourguignon</w:t>
      </w:r>
      <w:r w:rsidR="00EB04CE">
        <w:rPr>
          <w:szCs w:val="24"/>
        </w:rPr>
        <w:t>,</w:t>
      </w:r>
      <w:r w:rsidR="00EB04CE" w:rsidRPr="00EB04CE">
        <w:rPr>
          <w:szCs w:val="24"/>
        </w:rPr>
        <w:t xml:space="preserve"> 1982;</w:t>
      </w:r>
      <w:r w:rsidR="005F53B4">
        <w:rPr>
          <w:szCs w:val="24"/>
        </w:rPr>
        <w:t xml:space="preserve"> </w:t>
      </w:r>
      <w:r w:rsidR="00EB04CE" w:rsidRPr="00EB04CE">
        <w:rPr>
          <w:szCs w:val="24"/>
        </w:rPr>
        <w:t>Sen</w:t>
      </w:r>
      <w:r w:rsidR="00EB04CE">
        <w:rPr>
          <w:szCs w:val="24"/>
        </w:rPr>
        <w:t>,</w:t>
      </w:r>
      <w:r w:rsidR="00EB04CE" w:rsidRPr="00EB04CE">
        <w:rPr>
          <w:szCs w:val="24"/>
        </w:rPr>
        <w:t xml:space="preserve"> </w:t>
      </w:r>
      <w:r w:rsidR="00AC1499">
        <w:rPr>
          <w:szCs w:val="24"/>
        </w:rPr>
        <w:t>1999</w:t>
      </w:r>
      <w:r w:rsidR="00EB04CE" w:rsidRPr="00EB04CE">
        <w:rPr>
          <w:szCs w:val="24"/>
        </w:rPr>
        <w:t>;</w:t>
      </w:r>
      <w:r w:rsidR="00AC1499">
        <w:rPr>
          <w:szCs w:val="24"/>
        </w:rPr>
        <w:t xml:space="preserve"> Narayan </w:t>
      </w:r>
      <w:r w:rsidR="002245E5">
        <w:rPr>
          <w:szCs w:val="24"/>
        </w:rPr>
        <w:t>et al.</w:t>
      </w:r>
      <w:r w:rsidR="00316A39">
        <w:rPr>
          <w:szCs w:val="24"/>
        </w:rPr>
        <w:t>,</w:t>
      </w:r>
      <w:r w:rsidR="00AC1499">
        <w:rPr>
          <w:szCs w:val="24"/>
        </w:rPr>
        <w:t xml:space="preserve"> 2000;</w:t>
      </w:r>
      <w:r w:rsidR="00EB04CE" w:rsidRPr="00EB04CE">
        <w:rPr>
          <w:szCs w:val="24"/>
        </w:rPr>
        <w:t xml:space="preserve"> Stiglitz </w:t>
      </w:r>
      <w:r w:rsidR="002245E5">
        <w:rPr>
          <w:szCs w:val="24"/>
        </w:rPr>
        <w:t>et al.</w:t>
      </w:r>
      <w:r w:rsidR="00EB04CE">
        <w:rPr>
          <w:szCs w:val="24"/>
        </w:rPr>
        <w:t>,</w:t>
      </w:r>
      <w:r w:rsidR="00EB04CE" w:rsidRPr="00EB04CE">
        <w:rPr>
          <w:szCs w:val="24"/>
        </w:rPr>
        <w:t xml:space="preserve"> 2009</w:t>
      </w:r>
      <w:r w:rsidR="00EB04CE">
        <w:rPr>
          <w:szCs w:val="24"/>
        </w:rPr>
        <w:t>;</w:t>
      </w:r>
      <w:r w:rsidR="00EB04CE" w:rsidRPr="00EB04CE">
        <w:rPr>
          <w:szCs w:val="24"/>
        </w:rPr>
        <w:t xml:space="preserve"> Alkire </w:t>
      </w:r>
      <w:r w:rsidR="00EB04CE">
        <w:rPr>
          <w:szCs w:val="24"/>
        </w:rPr>
        <w:t>and</w:t>
      </w:r>
      <w:r w:rsidR="00EB04CE" w:rsidRPr="00EB04CE">
        <w:rPr>
          <w:szCs w:val="24"/>
        </w:rPr>
        <w:t xml:space="preserve"> Foster</w:t>
      </w:r>
      <w:r w:rsidR="00EB04CE">
        <w:rPr>
          <w:szCs w:val="24"/>
        </w:rPr>
        <w:t>,</w:t>
      </w:r>
      <w:r w:rsidR="00EB04CE" w:rsidRPr="00EB04CE">
        <w:rPr>
          <w:szCs w:val="24"/>
        </w:rPr>
        <w:t xml:space="preserve"> 2011</w:t>
      </w:r>
      <w:r w:rsidR="00EB04CE">
        <w:rPr>
          <w:szCs w:val="24"/>
        </w:rPr>
        <w:t>)</w:t>
      </w:r>
      <w:r w:rsidR="003D3D7B">
        <w:rPr>
          <w:szCs w:val="24"/>
        </w:rPr>
        <w:t xml:space="preserve">. </w:t>
      </w:r>
      <w:r w:rsidR="000F0328">
        <w:rPr>
          <w:szCs w:val="24"/>
        </w:rPr>
        <w:t>SDG target 1.2</w:t>
      </w:r>
      <w:r w:rsidR="003D3D7B">
        <w:rPr>
          <w:szCs w:val="24"/>
        </w:rPr>
        <w:t xml:space="preserve">, for </w:t>
      </w:r>
      <w:r w:rsidR="000F0328">
        <w:rPr>
          <w:szCs w:val="24"/>
        </w:rPr>
        <w:t>instance</w:t>
      </w:r>
      <w:r w:rsidR="003D3D7B">
        <w:rPr>
          <w:szCs w:val="24"/>
        </w:rPr>
        <w:t>,</w:t>
      </w:r>
      <w:r w:rsidR="00683C13">
        <w:rPr>
          <w:szCs w:val="24"/>
        </w:rPr>
        <w:t xml:space="preserve"> requires reducing ‘</w:t>
      </w:r>
      <w:r w:rsidR="00683C13" w:rsidRPr="00683C13">
        <w:rPr>
          <w:szCs w:val="24"/>
        </w:rPr>
        <w:t>poverty in all its dimensions according to national definitions</w:t>
      </w:r>
      <w:r w:rsidR="00683C13">
        <w:rPr>
          <w:szCs w:val="24"/>
        </w:rPr>
        <w:t>’</w:t>
      </w:r>
      <w:r w:rsidR="00004F45">
        <w:rPr>
          <w:szCs w:val="24"/>
        </w:rPr>
        <w:t>,</w:t>
      </w:r>
      <w:r w:rsidR="00683C13">
        <w:rPr>
          <w:szCs w:val="24"/>
        </w:rPr>
        <w:t xml:space="preserve"> in addition to reducing extreme (monetary) poverty</w:t>
      </w:r>
      <w:r w:rsidR="000F0328">
        <w:rPr>
          <w:szCs w:val="24"/>
        </w:rPr>
        <w:t xml:space="preserve"> (</w:t>
      </w:r>
      <w:r w:rsidR="00C609B3">
        <w:rPr>
          <w:szCs w:val="24"/>
        </w:rPr>
        <w:t>SDG</w:t>
      </w:r>
      <w:r w:rsidR="000F0328">
        <w:rPr>
          <w:szCs w:val="24"/>
        </w:rPr>
        <w:t xml:space="preserve"> target 1.1)</w:t>
      </w:r>
      <w:r w:rsidR="00683C13">
        <w:rPr>
          <w:szCs w:val="24"/>
        </w:rPr>
        <w:t>.</w:t>
      </w:r>
      <w:r w:rsidR="008721E0">
        <w:rPr>
          <w:szCs w:val="24"/>
        </w:rPr>
        <w:t xml:space="preserve"> </w:t>
      </w:r>
      <w:r w:rsidR="00017647">
        <w:rPr>
          <w:szCs w:val="24"/>
        </w:rPr>
        <w:t>Most non-monetary dimensions of poverty and well-being are characteristically different from their monetary counterpart</w:t>
      </w:r>
      <w:r w:rsidR="003D3D7B">
        <w:rPr>
          <w:szCs w:val="24"/>
        </w:rPr>
        <w:t>s</w:t>
      </w:r>
      <w:r w:rsidR="00017647">
        <w:rPr>
          <w:szCs w:val="24"/>
        </w:rPr>
        <w:t xml:space="preserve">. </w:t>
      </w:r>
      <w:r w:rsidR="003D3D7B">
        <w:rPr>
          <w:szCs w:val="24"/>
        </w:rPr>
        <w:t>For instance, m</w:t>
      </w:r>
      <w:r w:rsidR="00D87EF7">
        <w:rPr>
          <w:szCs w:val="24"/>
        </w:rPr>
        <w:t xml:space="preserve">ost social indicators – </w:t>
      </w:r>
      <w:r w:rsidR="00004F45">
        <w:rPr>
          <w:szCs w:val="24"/>
        </w:rPr>
        <w:t xml:space="preserve">both </w:t>
      </w:r>
      <w:r w:rsidR="00D87EF7">
        <w:rPr>
          <w:szCs w:val="24"/>
        </w:rPr>
        <w:t xml:space="preserve">unidimensional and </w:t>
      </w:r>
      <w:r w:rsidR="00D87EF7">
        <w:rPr>
          <w:szCs w:val="24"/>
        </w:rPr>
        <w:lastRenderedPageBreak/>
        <w:t>multidimensional</w:t>
      </w:r>
      <w:r w:rsidR="00004F45">
        <w:rPr>
          <w:szCs w:val="24"/>
        </w:rPr>
        <w:t xml:space="preserve"> </w:t>
      </w:r>
      <w:r w:rsidR="00D87EF7">
        <w:rPr>
          <w:szCs w:val="24"/>
        </w:rPr>
        <w:t xml:space="preserve">– cannot register unbounded </w:t>
      </w:r>
      <w:r w:rsidR="003D3D7B">
        <w:rPr>
          <w:szCs w:val="24"/>
        </w:rPr>
        <w:t xml:space="preserve">increase </w:t>
      </w:r>
      <w:r w:rsidR="0034108E">
        <w:rPr>
          <w:szCs w:val="24"/>
        </w:rPr>
        <w:t xml:space="preserve">akin to </w:t>
      </w:r>
      <w:r w:rsidR="00D87EF7">
        <w:rPr>
          <w:szCs w:val="24"/>
        </w:rPr>
        <w:t>their monetary counterparts.</w:t>
      </w:r>
      <w:r w:rsidR="00055361">
        <w:rPr>
          <w:rStyle w:val="FootnoteReference"/>
          <w:szCs w:val="24"/>
        </w:rPr>
        <w:footnoteReference w:id="3"/>
      </w:r>
      <w:r w:rsidR="00D87EF7">
        <w:rPr>
          <w:szCs w:val="24"/>
        </w:rPr>
        <w:t xml:space="preserve"> </w:t>
      </w:r>
      <w:r w:rsidR="003D3D7B">
        <w:rPr>
          <w:szCs w:val="24"/>
        </w:rPr>
        <w:t xml:space="preserve">Many social indicators </w:t>
      </w:r>
      <w:r w:rsidR="001E5118">
        <w:rPr>
          <w:szCs w:val="24"/>
        </w:rPr>
        <w:t>that capture</w:t>
      </w:r>
      <w:r w:rsidR="003D3D7B">
        <w:rPr>
          <w:szCs w:val="24"/>
        </w:rPr>
        <w:t xml:space="preserve"> well-being and deprivation are also either </w:t>
      </w:r>
      <w:r w:rsidR="007E2D82">
        <w:rPr>
          <w:szCs w:val="24"/>
        </w:rPr>
        <w:t>re</w:t>
      </w:r>
      <w:r w:rsidR="003D3D7B">
        <w:rPr>
          <w:szCs w:val="24"/>
        </w:rPr>
        <w:t xml:space="preserve">presented in terms of </w:t>
      </w:r>
      <w:r w:rsidR="00EB3DC9" w:rsidRPr="002245E5">
        <w:rPr>
          <w:i/>
          <w:iCs/>
          <w:szCs w:val="24"/>
        </w:rPr>
        <w:t>adequac</w:t>
      </w:r>
      <w:r w:rsidR="0004338C">
        <w:rPr>
          <w:i/>
          <w:iCs/>
          <w:szCs w:val="24"/>
        </w:rPr>
        <w:t>ies</w:t>
      </w:r>
      <w:r w:rsidR="003D3D7B">
        <w:rPr>
          <w:szCs w:val="24"/>
        </w:rPr>
        <w:t xml:space="preserve"> (e.g., literacy</w:t>
      </w:r>
      <w:r w:rsidR="000A353E">
        <w:rPr>
          <w:szCs w:val="24"/>
        </w:rPr>
        <w:t xml:space="preserve"> rate</w:t>
      </w:r>
      <w:r w:rsidR="003D3D7B">
        <w:rPr>
          <w:szCs w:val="24"/>
        </w:rPr>
        <w:t xml:space="preserve"> and </w:t>
      </w:r>
      <w:r w:rsidR="000A353E">
        <w:rPr>
          <w:szCs w:val="24"/>
        </w:rPr>
        <w:t>mortality rate</w:t>
      </w:r>
      <w:r w:rsidR="003D3D7B">
        <w:rPr>
          <w:szCs w:val="24"/>
        </w:rPr>
        <w:t>)</w:t>
      </w:r>
      <w:r w:rsidR="00D87EF7">
        <w:rPr>
          <w:szCs w:val="24"/>
        </w:rPr>
        <w:t xml:space="preserve"> </w:t>
      </w:r>
      <w:r w:rsidR="003D3D7B">
        <w:rPr>
          <w:szCs w:val="24"/>
        </w:rPr>
        <w:t xml:space="preserve">or in terms of </w:t>
      </w:r>
      <w:r w:rsidR="003D3D7B" w:rsidRPr="007E2D82">
        <w:rPr>
          <w:i/>
          <w:iCs/>
          <w:szCs w:val="24"/>
        </w:rPr>
        <w:t>shortfalls</w:t>
      </w:r>
      <w:r w:rsidR="003D3D7B">
        <w:rPr>
          <w:szCs w:val="24"/>
        </w:rPr>
        <w:t xml:space="preserve"> (i.e., the lack thereof).</w:t>
      </w:r>
      <w:r w:rsidR="00BB54F1">
        <w:rPr>
          <w:rStyle w:val="FootnoteReference"/>
          <w:szCs w:val="24"/>
        </w:rPr>
        <w:footnoteReference w:id="4"/>
      </w:r>
      <w:r w:rsidR="003D3D7B">
        <w:rPr>
          <w:szCs w:val="24"/>
        </w:rPr>
        <w:t xml:space="preserve"> In the </w:t>
      </w:r>
      <w:r w:rsidR="004E5434">
        <w:rPr>
          <w:szCs w:val="24"/>
        </w:rPr>
        <w:t xml:space="preserve">multidimensional </w:t>
      </w:r>
      <w:r w:rsidR="003D3D7B">
        <w:rPr>
          <w:szCs w:val="24"/>
        </w:rPr>
        <w:t>counting framework</w:t>
      </w:r>
      <w:r w:rsidR="000A353E">
        <w:rPr>
          <w:szCs w:val="24"/>
        </w:rPr>
        <w:t>, for instance,</w:t>
      </w:r>
      <w:r w:rsidR="001E5118">
        <w:rPr>
          <w:szCs w:val="24"/>
        </w:rPr>
        <w:t xml:space="preserve"> </w:t>
      </w:r>
      <w:r w:rsidR="004E5434">
        <w:rPr>
          <w:szCs w:val="24"/>
        </w:rPr>
        <w:t>it is common to either count the deprivations (Atkinson, 2003; Alkire and Foster, 2011) or equivalently count the attainments (</w:t>
      </w:r>
      <w:proofErr w:type="spellStart"/>
      <w:r w:rsidR="000A353E">
        <w:t>Ura</w:t>
      </w:r>
      <w:proofErr w:type="spellEnd"/>
      <w:r w:rsidR="000A353E">
        <w:t xml:space="preserve"> </w:t>
      </w:r>
      <w:r w:rsidR="002245E5">
        <w:t>et al.</w:t>
      </w:r>
      <w:r w:rsidR="005C454B">
        <w:t>,</w:t>
      </w:r>
      <w:r w:rsidR="000A353E">
        <w:t xml:space="preserve"> 2012, </w:t>
      </w:r>
      <w:r w:rsidR="004E5434">
        <w:rPr>
          <w:szCs w:val="24"/>
        </w:rPr>
        <w:t>Seth and Alkire, 2017; Alkire and Foster, 2019).</w:t>
      </w:r>
      <w:r w:rsidR="00550FBB">
        <w:rPr>
          <w:szCs w:val="24"/>
        </w:rPr>
        <w:t xml:space="preserve"> </w:t>
      </w:r>
      <w:r w:rsidR="004E5434">
        <w:rPr>
          <w:szCs w:val="24"/>
        </w:rPr>
        <w:t xml:space="preserve">In such situations, traditional measurement approaches – commonplace for monetary indicators </w:t>
      </w:r>
      <w:r w:rsidR="000A353E">
        <w:rPr>
          <w:szCs w:val="24"/>
        </w:rPr>
        <w:t xml:space="preserve">– </w:t>
      </w:r>
      <w:r w:rsidR="004E5434">
        <w:rPr>
          <w:szCs w:val="24"/>
        </w:rPr>
        <w:t>may become ineffective or even provide misleading conclusions.</w:t>
      </w:r>
    </w:p>
    <w:p w14:paraId="22728CC2" w14:textId="3D1435D2" w:rsidR="005C2407" w:rsidRDefault="00CE4D13" w:rsidP="00396A93">
      <w:pPr>
        <w:spacing w:after="120" w:line="480" w:lineRule="auto"/>
        <w:rPr>
          <w:szCs w:val="24"/>
        </w:rPr>
      </w:pPr>
      <w:r>
        <w:rPr>
          <w:szCs w:val="24"/>
        </w:rPr>
        <w:t>In this paper, we make a theoretical a</w:t>
      </w:r>
      <w:r w:rsidR="0034108E">
        <w:rPr>
          <w:szCs w:val="24"/>
        </w:rPr>
        <w:t>s well as</w:t>
      </w:r>
      <w:r>
        <w:rPr>
          <w:szCs w:val="24"/>
        </w:rPr>
        <w:t xml:space="preserve"> an empirical contribution to the literature. </w:t>
      </w:r>
      <w:r w:rsidR="008D663F">
        <w:rPr>
          <w:szCs w:val="24"/>
        </w:rPr>
        <w:t xml:space="preserve">We contribute theoretically by </w:t>
      </w:r>
      <w:r w:rsidR="00550FBB">
        <w:rPr>
          <w:szCs w:val="24"/>
        </w:rPr>
        <w:t>present</w:t>
      </w:r>
      <w:r w:rsidR="008D663F">
        <w:rPr>
          <w:szCs w:val="24"/>
        </w:rPr>
        <w:t>ing</w:t>
      </w:r>
      <w:r w:rsidR="00550FBB">
        <w:rPr>
          <w:szCs w:val="24"/>
        </w:rPr>
        <w:t xml:space="preserve"> a quantile-based framework for </w:t>
      </w:r>
      <w:r w:rsidR="00E75C0C">
        <w:rPr>
          <w:szCs w:val="24"/>
        </w:rPr>
        <w:t>capturing</w:t>
      </w:r>
      <w:r w:rsidR="005E1BBE">
        <w:rPr>
          <w:szCs w:val="24"/>
        </w:rPr>
        <w:t xml:space="preserve"> the</w:t>
      </w:r>
      <w:r w:rsidR="00550FBB">
        <w:rPr>
          <w:szCs w:val="24"/>
        </w:rPr>
        <w:t xml:space="preserve"> </w:t>
      </w:r>
      <w:r w:rsidR="00EE68B1">
        <w:rPr>
          <w:szCs w:val="24"/>
        </w:rPr>
        <w:t>inclusive</w:t>
      </w:r>
      <w:r w:rsidR="00A61226">
        <w:rPr>
          <w:szCs w:val="24"/>
        </w:rPr>
        <w:t>ness of</w:t>
      </w:r>
      <w:r w:rsidR="00EE68B1">
        <w:rPr>
          <w:szCs w:val="24"/>
        </w:rPr>
        <w:t xml:space="preserve"> </w:t>
      </w:r>
      <w:r w:rsidR="00A61226">
        <w:rPr>
          <w:szCs w:val="24"/>
        </w:rPr>
        <w:t>well-being changes</w:t>
      </w:r>
      <w:r w:rsidR="00A176CD">
        <w:rPr>
          <w:szCs w:val="24"/>
        </w:rPr>
        <w:t xml:space="preserve"> built</w:t>
      </w:r>
      <w:r w:rsidR="00550FBB">
        <w:rPr>
          <w:szCs w:val="24"/>
        </w:rPr>
        <w:t xml:space="preserve"> on absolute changes </w:t>
      </w:r>
      <w:r w:rsidR="00132A56">
        <w:rPr>
          <w:szCs w:val="24"/>
        </w:rPr>
        <w:t xml:space="preserve">to ensure </w:t>
      </w:r>
      <w:r w:rsidR="00132A56" w:rsidRPr="00132A56">
        <w:rPr>
          <w:i/>
          <w:iCs/>
          <w:szCs w:val="24"/>
        </w:rPr>
        <w:t>consistency</w:t>
      </w:r>
      <w:r w:rsidR="00132A56">
        <w:rPr>
          <w:szCs w:val="24"/>
        </w:rPr>
        <w:t xml:space="preserve"> </w:t>
      </w:r>
      <w:r w:rsidR="00454366">
        <w:rPr>
          <w:szCs w:val="24"/>
        </w:rPr>
        <w:t>– requiring</w:t>
      </w:r>
      <w:r w:rsidR="00132A56">
        <w:rPr>
          <w:szCs w:val="24"/>
        </w:rPr>
        <w:t xml:space="preserve"> that </w:t>
      </w:r>
      <w:r w:rsidR="00A61226">
        <w:rPr>
          <w:szCs w:val="24"/>
        </w:rPr>
        <w:t>the comparison of well-being changes</w:t>
      </w:r>
      <w:r w:rsidR="00132A56">
        <w:rPr>
          <w:szCs w:val="24"/>
        </w:rPr>
        <w:t xml:space="preserve"> remain</w:t>
      </w:r>
      <w:r w:rsidR="005E1BBE">
        <w:rPr>
          <w:szCs w:val="24"/>
        </w:rPr>
        <w:t>s</w:t>
      </w:r>
      <w:r w:rsidR="00132A56">
        <w:rPr>
          <w:szCs w:val="24"/>
        </w:rPr>
        <w:t xml:space="preserve"> unaltered whether </w:t>
      </w:r>
      <w:r w:rsidR="00A61226">
        <w:rPr>
          <w:szCs w:val="24"/>
        </w:rPr>
        <w:t>they</w:t>
      </w:r>
      <w:r w:rsidR="00132A56">
        <w:rPr>
          <w:szCs w:val="24"/>
        </w:rPr>
        <w:t xml:space="preserve"> </w:t>
      </w:r>
      <w:r w:rsidR="00A61226">
        <w:rPr>
          <w:szCs w:val="24"/>
        </w:rPr>
        <w:t xml:space="preserve">are </w:t>
      </w:r>
      <w:r w:rsidR="00132A56">
        <w:rPr>
          <w:szCs w:val="24"/>
        </w:rPr>
        <w:t xml:space="preserve">assessed in terms of </w:t>
      </w:r>
      <w:r w:rsidR="00DB3E96" w:rsidRPr="00DB3E96">
        <w:rPr>
          <w:szCs w:val="24"/>
        </w:rPr>
        <w:t>adequac</w:t>
      </w:r>
      <w:r w:rsidR="00DB3E96">
        <w:rPr>
          <w:szCs w:val="24"/>
        </w:rPr>
        <w:t>ies</w:t>
      </w:r>
      <w:r w:rsidR="00132A56">
        <w:rPr>
          <w:szCs w:val="24"/>
        </w:rPr>
        <w:t xml:space="preserve"> or in terms of shortfalls. </w:t>
      </w:r>
      <w:r w:rsidR="00692A2D">
        <w:rPr>
          <w:szCs w:val="24"/>
        </w:rPr>
        <w:t>Our motivation for focusing on absolute changes is analogous to t</w:t>
      </w:r>
      <w:r w:rsidR="00132A56">
        <w:rPr>
          <w:szCs w:val="24"/>
        </w:rPr>
        <w:t xml:space="preserve">he </w:t>
      </w:r>
      <w:r w:rsidR="00692A2D">
        <w:rPr>
          <w:szCs w:val="24"/>
        </w:rPr>
        <w:t>proposal for using</w:t>
      </w:r>
      <w:r w:rsidR="00132A56">
        <w:rPr>
          <w:szCs w:val="24"/>
        </w:rPr>
        <w:t xml:space="preserve"> </w:t>
      </w:r>
      <w:r w:rsidR="00692A2D">
        <w:rPr>
          <w:szCs w:val="24"/>
        </w:rPr>
        <w:t xml:space="preserve">absolute inequality </w:t>
      </w:r>
      <w:r w:rsidR="00C81769" w:rsidRPr="00C81769">
        <w:rPr>
          <w:szCs w:val="24"/>
        </w:rPr>
        <w:t>partial ordering</w:t>
      </w:r>
      <w:r w:rsidR="00132A56">
        <w:rPr>
          <w:szCs w:val="24"/>
        </w:rPr>
        <w:t xml:space="preserve"> </w:t>
      </w:r>
      <w:r w:rsidR="00692A2D">
        <w:rPr>
          <w:szCs w:val="24"/>
        </w:rPr>
        <w:t>for consistent inequality comparisons (Lambert and Zheng, 2011).</w:t>
      </w:r>
      <w:r w:rsidR="00C81769">
        <w:rPr>
          <w:szCs w:val="24"/>
        </w:rPr>
        <w:t xml:space="preserve"> </w:t>
      </w:r>
      <w:r w:rsidR="007A120D">
        <w:rPr>
          <w:szCs w:val="24"/>
        </w:rPr>
        <w:t xml:space="preserve">Given </w:t>
      </w:r>
      <w:r w:rsidR="00454366">
        <w:rPr>
          <w:szCs w:val="24"/>
        </w:rPr>
        <w:t xml:space="preserve">the </w:t>
      </w:r>
      <w:r w:rsidR="007A120D">
        <w:rPr>
          <w:szCs w:val="24"/>
        </w:rPr>
        <w:t xml:space="preserve">consistency requirement, we present </w:t>
      </w:r>
      <w:r w:rsidR="00B40CCD">
        <w:rPr>
          <w:szCs w:val="24"/>
        </w:rPr>
        <w:t>our</w:t>
      </w:r>
      <w:r w:rsidR="007A120D">
        <w:rPr>
          <w:szCs w:val="24"/>
        </w:rPr>
        <w:t xml:space="preserve"> theoretical framework in terms of </w:t>
      </w:r>
      <w:r w:rsidR="00DB3E96" w:rsidRPr="00DB3E96">
        <w:rPr>
          <w:szCs w:val="24"/>
        </w:rPr>
        <w:t>adequac</w:t>
      </w:r>
      <w:r w:rsidR="00DB3E96">
        <w:rPr>
          <w:szCs w:val="24"/>
        </w:rPr>
        <w:t>ies</w:t>
      </w:r>
      <w:r w:rsidR="00B53C7D">
        <w:rPr>
          <w:szCs w:val="24"/>
        </w:rPr>
        <w:t xml:space="preserve"> or from </w:t>
      </w:r>
      <w:r w:rsidR="000B38DD">
        <w:rPr>
          <w:szCs w:val="24"/>
        </w:rPr>
        <w:t>the</w:t>
      </w:r>
      <w:r w:rsidR="00B53C7D">
        <w:rPr>
          <w:szCs w:val="24"/>
        </w:rPr>
        <w:t xml:space="preserve"> perspective of </w:t>
      </w:r>
      <w:r w:rsidR="000B38DD">
        <w:rPr>
          <w:szCs w:val="24"/>
        </w:rPr>
        <w:t xml:space="preserve">changes in </w:t>
      </w:r>
      <w:r w:rsidR="00B53C7D">
        <w:rPr>
          <w:szCs w:val="24"/>
        </w:rPr>
        <w:t>well-being</w:t>
      </w:r>
      <w:r w:rsidR="008D1491">
        <w:rPr>
          <w:szCs w:val="24"/>
        </w:rPr>
        <w:t>, but</w:t>
      </w:r>
      <w:r w:rsidR="007A120D">
        <w:rPr>
          <w:szCs w:val="24"/>
        </w:rPr>
        <w:t xml:space="preserve"> </w:t>
      </w:r>
      <w:r w:rsidR="00B40CCD">
        <w:rPr>
          <w:szCs w:val="24"/>
        </w:rPr>
        <w:t>our</w:t>
      </w:r>
      <w:r w:rsidR="00433CEC">
        <w:rPr>
          <w:szCs w:val="24"/>
        </w:rPr>
        <w:t xml:space="preserve"> framework is </w:t>
      </w:r>
      <w:r w:rsidR="005E1BBE">
        <w:rPr>
          <w:szCs w:val="24"/>
        </w:rPr>
        <w:t xml:space="preserve">also </w:t>
      </w:r>
      <w:r w:rsidR="007A120D">
        <w:rPr>
          <w:szCs w:val="24"/>
        </w:rPr>
        <w:t xml:space="preserve">applicable </w:t>
      </w:r>
      <w:r w:rsidR="00441F2D">
        <w:rPr>
          <w:szCs w:val="24"/>
        </w:rPr>
        <w:t>for</w:t>
      </w:r>
      <w:r w:rsidR="007A120D">
        <w:rPr>
          <w:szCs w:val="24"/>
        </w:rPr>
        <w:t xml:space="preserve"> </w:t>
      </w:r>
      <w:r w:rsidR="000B38DD">
        <w:rPr>
          <w:szCs w:val="24"/>
        </w:rPr>
        <w:t>study</w:t>
      </w:r>
      <w:r w:rsidR="00441F2D">
        <w:rPr>
          <w:szCs w:val="24"/>
        </w:rPr>
        <w:t>ing</w:t>
      </w:r>
      <w:r w:rsidR="00B40CCD">
        <w:rPr>
          <w:szCs w:val="24"/>
        </w:rPr>
        <w:t xml:space="preserve"> </w:t>
      </w:r>
      <w:r w:rsidR="00441F2D">
        <w:rPr>
          <w:szCs w:val="24"/>
        </w:rPr>
        <w:t xml:space="preserve">and analysing </w:t>
      </w:r>
      <w:r w:rsidR="00A61226">
        <w:rPr>
          <w:szCs w:val="24"/>
        </w:rPr>
        <w:t>well-being changes</w:t>
      </w:r>
      <w:r w:rsidR="00B40CCD">
        <w:rPr>
          <w:szCs w:val="24"/>
        </w:rPr>
        <w:t xml:space="preserve"> using</w:t>
      </w:r>
      <w:r w:rsidR="000B38DD">
        <w:rPr>
          <w:szCs w:val="24"/>
        </w:rPr>
        <w:t xml:space="preserve"> </w:t>
      </w:r>
      <w:r w:rsidR="007A120D">
        <w:rPr>
          <w:szCs w:val="24"/>
        </w:rPr>
        <w:t>shortfalls.</w:t>
      </w:r>
      <w:r w:rsidR="005736AD">
        <w:rPr>
          <w:szCs w:val="24"/>
        </w:rPr>
        <w:t xml:space="preserve"> </w:t>
      </w:r>
      <w:r w:rsidR="00A42486">
        <w:rPr>
          <w:szCs w:val="24"/>
        </w:rPr>
        <w:t>While the SDGs have focused only upon the bottom 40</w:t>
      </w:r>
      <w:r w:rsidR="00564308">
        <w:rPr>
          <w:szCs w:val="24"/>
        </w:rPr>
        <w:t xml:space="preserve"> percent</w:t>
      </w:r>
      <w:r w:rsidR="00A42486">
        <w:rPr>
          <w:szCs w:val="24"/>
        </w:rPr>
        <w:t>, our proposed framework is more general</w:t>
      </w:r>
      <w:r w:rsidR="00696FE2">
        <w:rPr>
          <w:szCs w:val="24"/>
        </w:rPr>
        <w:t xml:space="preserve"> and</w:t>
      </w:r>
      <w:r w:rsidR="00A42486">
        <w:rPr>
          <w:szCs w:val="24"/>
        </w:rPr>
        <w:t xml:space="preserve"> hence </w:t>
      </w:r>
      <w:r w:rsidR="00A42486">
        <w:rPr>
          <w:szCs w:val="24"/>
        </w:rPr>
        <w:lastRenderedPageBreak/>
        <w:t>permits evaluation of inclusivity according to different quantiles.</w:t>
      </w:r>
      <w:r w:rsidR="00EA2237">
        <w:rPr>
          <w:rStyle w:val="FootnoteReference"/>
          <w:szCs w:val="24"/>
        </w:rPr>
        <w:footnoteReference w:id="5"/>
      </w:r>
      <w:r w:rsidR="00A42486">
        <w:rPr>
          <w:szCs w:val="24"/>
        </w:rPr>
        <w:t xml:space="preserve"> </w:t>
      </w:r>
      <w:r w:rsidR="00696FE2">
        <w:rPr>
          <w:szCs w:val="24"/>
        </w:rPr>
        <w:t xml:space="preserve">The </w:t>
      </w:r>
      <w:r w:rsidR="005736AD">
        <w:rPr>
          <w:szCs w:val="24"/>
        </w:rPr>
        <w:t>framework</w:t>
      </w:r>
      <w:r w:rsidR="00A42486">
        <w:rPr>
          <w:szCs w:val="24"/>
        </w:rPr>
        <w:t xml:space="preserve"> </w:t>
      </w:r>
      <w:r w:rsidR="00696FE2">
        <w:rPr>
          <w:szCs w:val="24"/>
        </w:rPr>
        <w:t xml:space="preserve">can be used for assessing </w:t>
      </w:r>
      <w:r w:rsidR="005736AD">
        <w:rPr>
          <w:szCs w:val="24"/>
        </w:rPr>
        <w:t>changes in well-being using readily available repeated cross-sectional datasets.</w:t>
      </w:r>
    </w:p>
    <w:p w14:paraId="3F063473" w14:textId="5776115A" w:rsidR="00BD1A7B" w:rsidRDefault="001E5118" w:rsidP="00396A93">
      <w:pPr>
        <w:spacing w:after="120" w:line="480" w:lineRule="auto"/>
        <w:rPr>
          <w:szCs w:val="24"/>
        </w:rPr>
      </w:pPr>
      <w:r>
        <w:rPr>
          <w:szCs w:val="24"/>
        </w:rPr>
        <w:t xml:space="preserve">To </w:t>
      </w:r>
      <w:r w:rsidR="00A42486">
        <w:rPr>
          <w:szCs w:val="24"/>
        </w:rPr>
        <w:t>ascertain</w:t>
      </w:r>
      <w:r>
        <w:rPr>
          <w:szCs w:val="24"/>
        </w:rPr>
        <w:t xml:space="preserve"> whether well-being changes are inclusive</w:t>
      </w:r>
      <w:r w:rsidR="005E1BBE">
        <w:rPr>
          <w:szCs w:val="24"/>
        </w:rPr>
        <w:t>,</w:t>
      </w:r>
      <w:r>
        <w:rPr>
          <w:szCs w:val="24"/>
        </w:rPr>
        <w:t xml:space="preserve"> w</w:t>
      </w:r>
      <w:r w:rsidR="000B38DD">
        <w:rPr>
          <w:szCs w:val="24"/>
        </w:rPr>
        <w:t xml:space="preserve">e propose that overall well-being be </w:t>
      </w:r>
      <w:r w:rsidR="00441F2D">
        <w:rPr>
          <w:szCs w:val="24"/>
        </w:rPr>
        <w:t>assessed</w:t>
      </w:r>
      <w:r w:rsidR="000B38DD">
        <w:rPr>
          <w:szCs w:val="24"/>
        </w:rPr>
        <w:t xml:space="preserve"> as a </w:t>
      </w:r>
      <w:r w:rsidR="00A107D5">
        <w:rPr>
          <w:szCs w:val="24"/>
        </w:rPr>
        <w:t>quantile-</w:t>
      </w:r>
      <w:r w:rsidR="000B38DD">
        <w:rPr>
          <w:szCs w:val="24"/>
        </w:rPr>
        <w:t xml:space="preserve">weighted sum of average </w:t>
      </w:r>
      <w:r w:rsidR="00F539AE" w:rsidRPr="00F539AE">
        <w:rPr>
          <w:szCs w:val="24"/>
        </w:rPr>
        <w:t>adequacy</w:t>
      </w:r>
      <w:r w:rsidR="004F6875">
        <w:rPr>
          <w:szCs w:val="24"/>
        </w:rPr>
        <w:t xml:space="preserve"> </w:t>
      </w:r>
      <w:r w:rsidR="00F539AE">
        <w:rPr>
          <w:szCs w:val="24"/>
        </w:rPr>
        <w:t>level</w:t>
      </w:r>
      <w:r w:rsidR="000B38DD">
        <w:rPr>
          <w:szCs w:val="24"/>
        </w:rPr>
        <w:t>s across quantiles</w:t>
      </w:r>
      <w:r w:rsidR="002E2BB1">
        <w:rPr>
          <w:szCs w:val="24"/>
        </w:rPr>
        <w:t xml:space="preserve"> and consequently the overall well-being </w:t>
      </w:r>
      <w:r w:rsidR="002E2BB1" w:rsidRPr="002245E5">
        <w:rPr>
          <w:i/>
          <w:szCs w:val="24"/>
        </w:rPr>
        <w:t>change</w:t>
      </w:r>
      <w:r w:rsidR="002E2BB1">
        <w:rPr>
          <w:szCs w:val="24"/>
        </w:rPr>
        <w:t xml:space="preserve"> be presented as a </w:t>
      </w:r>
      <w:r w:rsidR="00A107D5">
        <w:rPr>
          <w:szCs w:val="24"/>
        </w:rPr>
        <w:t>quantile-</w:t>
      </w:r>
      <w:r w:rsidR="002E2BB1">
        <w:rPr>
          <w:szCs w:val="24"/>
        </w:rPr>
        <w:t>weight</w:t>
      </w:r>
      <w:r w:rsidR="002324E9">
        <w:rPr>
          <w:szCs w:val="24"/>
        </w:rPr>
        <w:t>ed</w:t>
      </w:r>
      <w:r w:rsidR="002E2BB1">
        <w:rPr>
          <w:szCs w:val="24"/>
        </w:rPr>
        <w:t xml:space="preserve"> sum of </w:t>
      </w:r>
      <w:r w:rsidR="002324E9" w:rsidRPr="002245E5">
        <w:rPr>
          <w:i/>
          <w:szCs w:val="24"/>
        </w:rPr>
        <w:t>changes</w:t>
      </w:r>
      <w:r w:rsidR="002324E9">
        <w:rPr>
          <w:szCs w:val="24"/>
        </w:rPr>
        <w:t xml:space="preserve"> in quantile averages</w:t>
      </w:r>
      <w:r w:rsidR="000B38DD">
        <w:rPr>
          <w:szCs w:val="24"/>
        </w:rPr>
        <w:t>. We character</w:t>
      </w:r>
      <w:r w:rsidR="00564308">
        <w:rPr>
          <w:szCs w:val="24"/>
        </w:rPr>
        <w:t>ize</w:t>
      </w:r>
      <w:r w:rsidR="000B38DD">
        <w:rPr>
          <w:szCs w:val="24"/>
        </w:rPr>
        <w:t xml:space="preserve"> the restrictions on </w:t>
      </w:r>
      <w:r w:rsidR="00A107D5">
        <w:rPr>
          <w:szCs w:val="24"/>
        </w:rPr>
        <w:t>quantile</w:t>
      </w:r>
      <w:r w:rsidR="00592F70">
        <w:rPr>
          <w:szCs w:val="24"/>
        </w:rPr>
        <w:t xml:space="preserve"> </w:t>
      </w:r>
      <w:r w:rsidR="000B38DD">
        <w:rPr>
          <w:szCs w:val="24"/>
        </w:rPr>
        <w:t xml:space="preserve">weights by certain </w:t>
      </w:r>
      <w:r w:rsidR="00EE095B">
        <w:rPr>
          <w:szCs w:val="24"/>
        </w:rPr>
        <w:t>properties</w:t>
      </w:r>
      <w:r w:rsidR="00BD1A7B">
        <w:rPr>
          <w:szCs w:val="24"/>
        </w:rPr>
        <w:t xml:space="preserve"> and show that lower quantiles should not receive lower </w:t>
      </w:r>
      <w:r w:rsidR="0028383E">
        <w:rPr>
          <w:szCs w:val="24"/>
        </w:rPr>
        <w:t>quantile</w:t>
      </w:r>
      <w:r w:rsidR="00592F70">
        <w:rPr>
          <w:szCs w:val="24"/>
        </w:rPr>
        <w:t xml:space="preserve"> </w:t>
      </w:r>
      <w:r w:rsidR="00BD1A7B">
        <w:rPr>
          <w:szCs w:val="24"/>
        </w:rPr>
        <w:t>weights</w:t>
      </w:r>
      <w:r w:rsidR="00E0357C">
        <w:rPr>
          <w:szCs w:val="24"/>
        </w:rPr>
        <w:t xml:space="preserve"> during aggregation</w:t>
      </w:r>
      <w:r w:rsidR="00BD1A7B">
        <w:rPr>
          <w:szCs w:val="24"/>
        </w:rPr>
        <w:t xml:space="preserve">. To capture the extent of </w:t>
      </w:r>
      <w:r w:rsidR="00A265AA">
        <w:rPr>
          <w:szCs w:val="24"/>
        </w:rPr>
        <w:t>inclusiveness of well-being changes</w:t>
      </w:r>
      <w:r w:rsidR="00BD1A7B">
        <w:rPr>
          <w:szCs w:val="24"/>
        </w:rPr>
        <w:t>, w</w:t>
      </w:r>
      <w:r w:rsidR="00B24BD6">
        <w:rPr>
          <w:szCs w:val="24"/>
        </w:rPr>
        <w:t>e</w:t>
      </w:r>
      <w:r w:rsidR="00E75C0C">
        <w:rPr>
          <w:szCs w:val="24"/>
        </w:rPr>
        <w:t xml:space="preserve"> additively</w:t>
      </w:r>
      <w:r w:rsidR="00B24BD6">
        <w:rPr>
          <w:szCs w:val="24"/>
        </w:rPr>
        <w:t xml:space="preserve"> decompose the overall change in well-being into two components</w:t>
      </w:r>
      <w:r w:rsidR="00265BF7">
        <w:rPr>
          <w:szCs w:val="24"/>
        </w:rPr>
        <w:t xml:space="preserve">: </w:t>
      </w:r>
      <w:r w:rsidR="00735198" w:rsidRPr="00A27996">
        <w:rPr>
          <w:szCs w:val="24"/>
        </w:rPr>
        <w:t xml:space="preserve">a </w:t>
      </w:r>
      <w:r w:rsidR="00265BF7" w:rsidRPr="00A27996">
        <w:rPr>
          <w:szCs w:val="24"/>
        </w:rPr>
        <w:t>change in the overall average</w:t>
      </w:r>
      <w:r w:rsidR="00A27996">
        <w:rPr>
          <w:szCs w:val="24"/>
        </w:rPr>
        <w:t>;</w:t>
      </w:r>
      <w:r w:rsidR="00265BF7" w:rsidRPr="00A27996">
        <w:rPr>
          <w:szCs w:val="24"/>
        </w:rPr>
        <w:t xml:space="preserve"> and </w:t>
      </w:r>
      <w:r w:rsidR="002C5C43">
        <w:rPr>
          <w:szCs w:val="24"/>
        </w:rPr>
        <w:t xml:space="preserve">a component capturing the extent of </w:t>
      </w:r>
      <w:r w:rsidR="00A265AA">
        <w:rPr>
          <w:szCs w:val="24"/>
        </w:rPr>
        <w:t>inclusiveness</w:t>
      </w:r>
      <w:r w:rsidR="0028383E">
        <w:rPr>
          <w:szCs w:val="24"/>
        </w:rPr>
        <w:t xml:space="preserve"> referred to as the </w:t>
      </w:r>
      <w:r w:rsidR="00A265AA">
        <w:rPr>
          <w:i/>
          <w:iCs/>
          <w:szCs w:val="24"/>
        </w:rPr>
        <w:t>inclusivity</w:t>
      </w:r>
      <w:r w:rsidR="0028383E" w:rsidRPr="002C5C43">
        <w:rPr>
          <w:i/>
          <w:iCs/>
          <w:szCs w:val="24"/>
        </w:rPr>
        <w:t xml:space="preserve"> premium</w:t>
      </w:r>
      <w:r w:rsidR="00B24BD6">
        <w:rPr>
          <w:szCs w:val="24"/>
        </w:rPr>
        <w:t xml:space="preserve">. </w:t>
      </w:r>
      <w:r w:rsidR="00E0357C">
        <w:rPr>
          <w:szCs w:val="24"/>
        </w:rPr>
        <w:t xml:space="preserve">A positive value of the </w:t>
      </w:r>
      <w:r w:rsidR="00E0357C" w:rsidRPr="00A265AA">
        <w:rPr>
          <w:szCs w:val="24"/>
        </w:rPr>
        <w:t>inclusivity</w:t>
      </w:r>
      <w:r w:rsidR="00E0357C">
        <w:rPr>
          <w:szCs w:val="24"/>
        </w:rPr>
        <w:t xml:space="preserve"> premium </w:t>
      </w:r>
      <w:r>
        <w:rPr>
          <w:szCs w:val="24"/>
        </w:rPr>
        <w:t xml:space="preserve">signifies </w:t>
      </w:r>
      <w:r w:rsidR="00E0357C">
        <w:rPr>
          <w:szCs w:val="24"/>
        </w:rPr>
        <w:t>that the overall improvement in well-being has been</w:t>
      </w:r>
      <w:r w:rsidR="00735198">
        <w:rPr>
          <w:szCs w:val="24"/>
        </w:rPr>
        <w:t xml:space="preserve"> strictly</w:t>
      </w:r>
      <w:r w:rsidR="00E0357C">
        <w:rPr>
          <w:szCs w:val="24"/>
        </w:rPr>
        <w:t xml:space="preserve"> inclusive</w:t>
      </w:r>
      <w:r w:rsidR="00BD1A7B">
        <w:rPr>
          <w:szCs w:val="24"/>
        </w:rPr>
        <w:t>.</w:t>
      </w:r>
    </w:p>
    <w:p w14:paraId="234B08B5" w14:textId="51257DB9" w:rsidR="004F6875" w:rsidRDefault="008877AA" w:rsidP="00396A93">
      <w:pPr>
        <w:spacing w:after="120" w:line="480" w:lineRule="auto"/>
        <w:rPr>
          <w:szCs w:val="24"/>
        </w:rPr>
      </w:pPr>
      <w:r>
        <w:rPr>
          <w:szCs w:val="24"/>
        </w:rPr>
        <w:t xml:space="preserve">We apply </w:t>
      </w:r>
      <w:r w:rsidR="009C0A08">
        <w:rPr>
          <w:szCs w:val="24"/>
        </w:rPr>
        <w:t>our proposed</w:t>
      </w:r>
      <w:r>
        <w:rPr>
          <w:szCs w:val="24"/>
        </w:rPr>
        <w:t xml:space="preserve"> theoretical framework to analyse</w:t>
      </w:r>
      <w:r w:rsidR="00AD239E">
        <w:rPr>
          <w:szCs w:val="24"/>
        </w:rPr>
        <w:t xml:space="preserve"> the</w:t>
      </w:r>
      <w:r>
        <w:rPr>
          <w:szCs w:val="24"/>
        </w:rPr>
        <w:t xml:space="preserve"> </w:t>
      </w:r>
      <w:r w:rsidR="00A265AA">
        <w:rPr>
          <w:szCs w:val="24"/>
        </w:rPr>
        <w:t>inclusiveness of well-being changes</w:t>
      </w:r>
      <w:r>
        <w:rPr>
          <w:szCs w:val="24"/>
        </w:rPr>
        <w:t xml:space="preserve"> in </w:t>
      </w:r>
      <w:r w:rsidR="009E5652">
        <w:rPr>
          <w:szCs w:val="24"/>
        </w:rPr>
        <w:t>80</w:t>
      </w:r>
      <w:r>
        <w:rPr>
          <w:szCs w:val="24"/>
        </w:rPr>
        <w:t xml:space="preserve"> developing countries </w:t>
      </w:r>
      <w:r w:rsidR="000C4E10">
        <w:rPr>
          <w:szCs w:val="24"/>
        </w:rPr>
        <w:t>using</w:t>
      </w:r>
      <w:r>
        <w:rPr>
          <w:szCs w:val="24"/>
        </w:rPr>
        <w:t xml:space="preserve"> a multidimensional measure of well-being </w:t>
      </w:r>
      <w:r w:rsidR="00A26F79">
        <w:rPr>
          <w:szCs w:val="24"/>
        </w:rPr>
        <w:t>founded on</w:t>
      </w:r>
      <w:r>
        <w:rPr>
          <w:szCs w:val="24"/>
        </w:rPr>
        <w:t xml:space="preserve"> </w:t>
      </w:r>
      <w:r w:rsidR="00ED5158">
        <w:rPr>
          <w:szCs w:val="24"/>
        </w:rPr>
        <w:t>the</w:t>
      </w:r>
      <w:r>
        <w:rPr>
          <w:szCs w:val="24"/>
        </w:rPr>
        <w:t xml:space="preserve"> counting framework. The </w:t>
      </w:r>
      <w:r w:rsidR="00A26F79">
        <w:rPr>
          <w:szCs w:val="24"/>
        </w:rPr>
        <w:t xml:space="preserve">well-being </w:t>
      </w:r>
      <w:r>
        <w:rPr>
          <w:szCs w:val="24"/>
        </w:rPr>
        <w:t xml:space="preserve">measure </w:t>
      </w:r>
      <w:r w:rsidR="00A26F79">
        <w:rPr>
          <w:szCs w:val="24"/>
        </w:rPr>
        <w:t>is closely linked to</w:t>
      </w:r>
      <w:r>
        <w:rPr>
          <w:szCs w:val="24"/>
        </w:rPr>
        <w:t xml:space="preserve"> the</w:t>
      </w:r>
      <w:r w:rsidR="00A26F79">
        <w:rPr>
          <w:szCs w:val="24"/>
        </w:rPr>
        <w:t xml:space="preserve"> framework of the well-known</w:t>
      </w:r>
      <w:r>
        <w:rPr>
          <w:szCs w:val="24"/>
        </w:rPr>
        <w:t xml:space="preserve"> </w:t>
      </w:r>
      <w:r w:rsidR="00F3764E">
        <w:rPr>
          <w:szCs w:val="24"/>
        </w:rPr>
        <w:t>g</w:t>
      </w:r>
      <w:r>
        <w:rPr>
          <w:szCs w:val="24"/>
        </w:rPr>
        <w:t xml:space="preserve">lobal </w:t>
      </w:r>
      <w:r w:rsidR="00A26F79">
        <w:rPr>
          <w:szCs w:val="24"/>
        </w:rPr>
        <w:t>M</w:t>
      </w:r>
      <w:r>
        <w:rPr>
          <w:szCs w:val="24"/>
        </w:rPr>
        <w:t xml:space="preserve">ultidimensional </w:t>
      </w:r>
      <w:r w:rsidR="00A26F79">
        <w:rPr>
          <w:szCs w:val="24"/>
        </w:rPr>
        <w:t>P</w:t>
      </w:r>
      <w:r>
        <w:rPr>
          <w:szCs w:val="24"/>
        </w:rPr>
        <w:t xml:space="preserve">overty </w:t>
      </w:r>
      <w:r w:rsidR="00A26F79">
        <w:rPr>
          <w:szCs w:val="24"/>
        </w:rPr>
        <w:t>I</w:t>
      </w:r>
      <w:r>
        <w:rPr>
          <w:szCs w:val="24"/>
        </w:rPr>
        <w:t>ndex</w:t>
      </w:r>
      <w:r w:rsidR="00A26F79">
        <w:rPr>
          <w:szCs w:val="24"/>
        </w:rPr>
        <w:t xml:space="preserve"> </w:t>
      </w:r>
      <w:r w:rsidR="00F3764E">
        <w:rPr>
          <w:szCs w:val="24"/>
        </w:rPr>
        <w:t xml:space="preserve">(MPI) </w:t>
      </w:r>
      <w:r w:rsidR="00A26F79">
        <w:rPr>
          <w:szCs w:val="24"/>
        </w:rPr>
        <w:t>and</w:t>
      </w:r>
      <w:r w:rsidR="00AD239E">
        <w:rPr>
          <w:szCs w:val="24"/>
        </w:rPr>
        <w:t xml:space="preserve"> </w:t>
      </w:r>
      <w:r>
        <w:rPr>
          <w:szCs w:val="24"/>
        </w:rPr>
        <w:t xml:space="preserve">uses the same set of dimensions, </w:t>
      </w:r>
      <w:proofErr w:type="gramStart"/>
      <w:r>
        <w:rPr>
          <w:szCs w:val="24"/>
        </w:rPr>
        <w:t>indicators</w:t>
      </w:r>
      <w:proofErr w:type="gramEnd"/>
      <w:r>
        <w:rPr>
          <w:szCs w:val="24"/>
        </w:rPr>
        <w:t xml:space="preserve"> and weights.</w:t>
      </w:r>
      <w:r w:rsidR="00A26F79">
        <w:rPr>
          <w:szCs w:val="24"/>
        </w:rPr>
        <w:t xml:space="preserve"> In the </w:t>
      </w:r>
      <w:r w:rsidR="002245E5">
        <w:rPr>
          <w:szCs w:val="24"/>
        </w:rPr>
        <w:t xml:space="preserve">global </w:t>
      </w:r>
      <w:r w:rsidR="00A26F79">
        <w:rPr>
          <w:szCs w:val="24"/>
        </w:rPr>
        <w:t xml:space="preserve">MPI framework, </w:t>
      </w:r>
      <w:r w:rsidR="00A26F79">
        <w:t>a</w:t>
      </w:r>
      <w:r w:rsidR="004F6875">
        <w:t xml:space="preserve"> person living in a household </w:t>
      </w:r>
      <w:proofErr w:type="gramStart"/>
      <w:r w:rsidR="004F6875">
        <w:t>is considered to be</w:t>
      </w:r>
      <w:proofErr w:type="gramEnd"/>
      <w:r w:rsidR="004F6875">
        <w:t xml:space="preserve"> </w:t>
      </w:r>
      <w:r w:rsidR="004F6875" w:rsidRPr="00AD6A08">
        <w:rPr>
          <w:i/>
          <w:iCs/>
        </w:rPr>
        <w:t>deprived</w:t>
      </w:r>
      <w:r w:rsidR="004F6875">
        <w:t xml:space="preserve"> in an indicator if the</w:t>
      </w:r>
      <w:r w:rsidR="00DC6424">
        <w:t>ir</w:t>
      </w:r>
      <w:r w:rsidR="004F6875">
        <w:t xml:space="preserve"> achievement fails to meet the deprivation </w:t>
      </w:r>
      <w:proofErr w:type="spellStart"/>
      <w:r w:rsidR="004F6875">
        <w:t>cutoff</w:t>
      </w:r>
      <w:proofErr w:type="spellEnd"/>
      <w:r w:rsidR="004F6875">
        <w:t xml:space="preserve"> for that indicator. </w:t>
      </w:r>
      <w:r w:rsidR="00A26F79">
        <w:t>A</w:t>
      </w:r>
      <w:r w:rsidR="004F6875">
        <w:t xml:space="preserve"> </w:t>
      </w:r>
      <w:r w:rsidR="004F6875" w:rsidRPr="004F6875">
        <w:rPr>
          <w:i/>
          <w:iCs/>
        </w:rPr>
        <w:t>deprivation score</w:t>
      </w:r>
      <w:r w:rsidR="004F6875">
        <w:t xml:space="preserve"> for each person is obtained by taking a weighted sum of the indicators in which they are deprived, where weights sum to 1. In this paper, we consider the complement of the deprivation score to be an </w:t>
      </w:r>
      <w:r w:rsidR="004F6875" w:rsidRPr="004F6875">
        <w:rPr>
          <w:i/>
          <w:iCs/>
        </w:rPr>
        <w:t>attainment score</w:t>
      </w:r>
      <w:r w:rsidR="00A26F79">
        <w:t>, which captures</w:t>
      </w:r>
      <w:r w:rsidR="004F6875">
        <w:t xml:space="preserve"> </w:t>
      </w:r>
      <w:r w:rsidR="00357593">
        <w:t xml:space="preserve">a </w:t>
      </w:r>
      <w:r w:rsidR="004F6875">
        <w:t xml:space="preserve">person’s breadth of multiple </w:t>
      </w:r>
      <w:r w:rsidR="00357593">
        <w:t>attainment</w:t>
      </w:r>
      <w:r w:rsidR="004F6875">
        <w:t>s</w:t>
      </w:r>
      <w:r w:rsidR="00357593">
        <w:t>. A</w:t>
      </w:r>
      <w:r w:rsidR="004F6875">
        <w:t xml:space="preserve"> higher attainment score</w:t>
      </w:r>
      <w:r w:rsidR="00357593">
        <w:t>, which denotes the adequacy level,</w:t>
      </w:r>
      <w:r w:rsidR="004F6875">
        <w:t xml:space="preserve"> corresponds to higher well-being.</w:t>
      </w:r>
      <w:r w:rsidR="00A85216">
        <w:t xml:space="preserve"> Unlike the </w:t>
      </w:r>
      <w:r w:rsidR="002245E5">
        <w:t xml:space="preserve">global </w:t>
      </w:r>
      <w:r w:rsidR="00A85216">
        <w:t>MPI, which focuses on poor</w:t>
      </w:r>
      <w:r w:rsidR="00DC6424">
        <w:t xml:space="preserve"> people</w:t>
      </w:r>
      <w:r w:rsidR="00A85216">
        <w:t xml:space="preserve"> only, </w:t>
      </w:r>
      <w:r w:rsidR="00357593">
        <w:t>our</w:t>
      </w:r>
      <w:r w:rsidR="00A85216">
        <w:t xml:space="preserve"> paper uses the entire distribution of attainment scores </w:t>
      </w:r>
      <w:r w:rsidR="00357593">
        <w:t>within</w:t>
      </w:r>
      <w:r w:rsidR="00A85216">
        <w:t xml:space="preserve"> </w:t>
      </w:r>
      <w:r w:rsidR="00357593">
        <w:t>countries</w:t>
      </w:r>
      <w:r w:rsidR="00A85216">
        <w:t>.</w:t>
      </w:r>
    </w:p>
    <w:p w14:paraId="5ED36BFE" w14:textId="4DE064BC" w:rsidR="008E54A0" w:rsidRDefault="009E5652" w:rsidP="00396A93">
      <w:pPr>
        <w:spacing w:after="120" w:line="480" w:lineRule="auto"/>
        <w:rPr>
          <w:szCs w:val="24"/>
        </w:rPr>
      </w:pPr>
      <w:r>
        <w:rPr>
          <w:szCs w:val="24"/>
        </w:rPr>
        <w:lastRenderedPageBreak/>
        <w:t xml:space="preserve">To </w:t>
      </w:r>
      <w:r w:rsidR="00AD239E">
        <w:rPr>
          <w:szCs w:val="24"/>
        </w:rPr>
        <w:t xml:space="preserve">illustrate </w:t>
      </w:r>
      <w:r w:rsidR="00B7392B">
        <w:rPr>
          <w:szCs w:val="24"/>
        </w:rPr>
        <w:t>inclusiveness</w:t>
      </w:r>
      <w:r>
        <w:rPr>
          <w:szCs w:val="24"/>
        </w:rPr>
        <w:t xml:space="preserve">, we divide the entire distribution of </w:t>
      </w:r>
      <w:r w:rsidR="00357593">
        <w:rPr>
          <w:szCs w:val="24"/>
        </w:rPr>
        <w:t>attainment scores</w:t>
      </w:r>
      <w:r>
        <w:rPr>
          <w:szCs w:val="24"/>
        </w:rPr>
        <w:t xml:space="preserve"> within each country and for each period into five quintiles</w:t>
      </w:r>
      <w:r w:rsidR="00AD239E">
        <w:rPr>
          <w:szCs w:val="24"/>
        </w:rPr>
        <w:t xml:space="preserve"> (in this case)</w:t>
      </w:r>
      <w:r w:rsidR="00B7392B">
        <w:rPr>
          <w:szCs w:val="24"/>
        </w:rPr>
        <w:t>. W</w:t>
      </w:r>
      <w:r>
        <w:rPr>
          <w:szCs w:val="24"/>
        </w:rPr>
        <w:t>e use a set of rank-</w:t>
      </w:r>
      <w:r w:rsidR="002C5172">
        <w:rPr>
          <w:szCs w:val="24"/>
        </w:rPr>
        <w:t>dependent</w:t>
      </w:r>
      <w:r>
        <w:rPr>
          <w:szCs w:val="24"/>
        </w:rPr>
        <w:t xml:space="preserve"> </w:t>
      </w:r>
      <w:r w:rsidR="002C5172">
        <w:rPr>
          <w:szCs w:val="24"/>
        </w:rPr>
        <w:t>quantile</w:t>
      </w:r>
      <w:r w:rsidR="00592F70">
        <w:rPr>
          <w:szCs w:val="24"/>
        </w:rPr>
        <w:t xml:space="preserve"> </w:t>
      </w:r>
      <w:r>
        <w:rPr>
          <w:szCs w:val="24"/>
        </w:rPr>
        <w:t>weights for the well-being measure</w:t>
      </w:r>
      <w:r w:rsidR="00B7392B">
        <w:rPr>
          <w:szCs w:val="24"/>
        </w:rPr>
        <w:t xml:space="preserve">, where we assign strictly larger weights to poorer quintiles </w:t>
      </w:r>
      <w:proofErr w:type="gramStart"/>
      <w:r w:rsidR="00B7392B">
        <w:rPr>
          <w:szCs w:val="24"/>
        </w:rPr>
        <w:t>so as to</w:t>
      </w:r>
      <w:proofErr w:type="gramEnd"/>
      <w:r w:rsidR="00B7392B">
        <w:rPr>
          <w:szCs w:val="24"/>
        </w:rPr>
        <w:t xml:space="preserve"> reward improvements among poorer quintiles more</w:t>
      </w:r>
      <w:r>
        <w:rPr>
          <w:szCs w:val="24"/>
        </w:rPr>
        <w:t>.</w:t>
      </w:r>
      <w:r w:rsidR="008877AA">
        <w:rPr>
          <w:szCs w:val="24"/>
        </w:rPr>
        <w:t xml:space="preserve"> </w:t>
      </w:r>
      <w:r w:rsidR="008E54A0">
        <w:rPr>
          <w:szCs w:val="24"/>
        </w:rPr>
        <w:t xml:space="preserve">Although </w:t>
      </w:r>
      <w:r w:rsidR="008E54A0">
        <w:rPr>
          <w:rFonts w:eastAsiaTheme="minorEastAsia"/>
        </w:rPr>
        <w:t xml:space="preserve">77 of </w:t>
      </w:r>
      <w:r w:rsidR="009E3810">
        <w:rPr>
          <w:rFonts w:eastAsiaTheme="minorEastAsia"/>
        </w:rPr>
        <w:t xml:space="preserve">the </w:t>
      </w:r>
      <w:r w:rsidR="008E54A0">
        <w:rPr>
          <w:rFonts w:eastAsiaTheme="minorEastAsia"/>
        </w:rPr>
        <w:t xml:space="preserve">80 countries register statistically significant increases in well-being, </w:t>
      </w:r>
      <w:r w:rsidR="001967B0">
        <w:rPr>
          <w:szCs w:val="24"/>
        </w:rPr>
        <w:t>only</w:t>
      </w:r>
      <w:r>
        <w:rPr>
          <w:szCs w:val="24"/>
        </w:rPr>
        <w:t xml:space="preserve"> </w:t>
      </w:r>
      <w:r w:rsidRPr="009E5652">
        <w:rPr>
          <w:szCs w:val="24"/>
        </w:rPr>
        <w:t>6</w:t>
      </w:r>
      <w:r w:rsidR="002C5172">
        <w:rPr>
          <w:szCs w:val="24"/>
        </w:rPr>
        <w:t>0</w:t>
      </w:r>
      <w:r w:rsidRPr="009E5652">
        <w:rPr>
          <w:szCs w:val="24"/>
        </w:rPr>
        <w:t xml:space="preserve"> </w:t>
      </w:r>
      <w:r w:rsidR="002C5172">
        <w:rPr>
          <w:szCs w:val="24"/>
        </w:rPr>
        <w:t xml:space="preserve">countries </w:t>
      </w:r>
      <w:r>
        <w:rPr>
          <w:szCs w:val="24"/>
        </w:rPr>
        <w:t>register</w:t>
      </w:r>
      <w:r w:rsidRPr="009E5652">
        <w:rPr>
          <w:szCs w:val="24"/>
        </w:rPr>
        <w:t xml:space="preserve"> </w:t>
      </w:r>
      <w:r>
        <w:rPr>
          <w:szCs w:val="24"/>
        </w:rPr>
        <w:t xml:space="preserve">statistically significantly </w:t>
      </w:r>
      <w:r w:rsidRPr="009E5652">
        <w:rPr>
          <w:szCs w:val="24"/>
        </w:rPr>
        <w:t xml:space="preserve">positive </w:t>
      </w:r>
      <w:r w:rsidR="00B7392B" w:rsidRPr="00B7392B">
        <w:rPr>
          <w:szCs w:val="24"/>
        </w:rPr>
        <w:t>inclusivity</w:t>
      </w:r>
      <w:r>
        <w:rPr>
          <w:szCs w:val="24"/>
        </w:rPr>
        <w:t xml:space="preserve"> </w:t>
      </w:r>
      <w:r w:rsidRPr="009E5652">
        <w:rPr>
          <w:szCs w:val="24"/>
        </w:rPr>
        <w:t>premium</w:t>
      </w:r>
      <w:r>
        <w:rPr>
          <w:szCs w:val="24"/>
        </w:rPr>
        <w:t>s; thus, lower quintiles in these countries register</w:t>
      </w:r>
      <w:r w:rsidR="00AD239E">
        <w:rPr>
          <w:szCs w:val="24"/>
        </w:rPr>
        <w:t xml:space="preserve"> significantly</w:t>
      </w:r>
      <w:r>
        <w:rPr>
          <w:szCs w:val="24"/>
        </w:rPr>
        <w:t xml:space="preserve"> faster improvement</w:t>
      </w:r>
      <w:r w:rsidR="002C5172">
        <w:rPr>
          <w:szCs w:val="24"/>
        </w:rPr>
        <w:t>s</w:t>
      </w:r>
      <w:r>
        <w:rPr>
          <w:szCs w:val="24"/>
        </w:rPr>
        <w:t xml:space="preserve"> than average </w:t>
      </w:r>
      <w:r w:rsidR="00AD239E">
        <w:rPr>
          <w:szCs w:val="24"/>
        </w:rPr>
        <w:t>in absolute terms</w:t>
      </w:r>
      <w:r>
        <w:rPr>
          <w:szCs w:val="24"/>
        </w:rPr>
        <w:t xml:space="preserve">. </w:t>
      </w:r>
      <w:r w:rsidR="008E54A0">
        <w:rPr>
          <w:szCs w:val="24"/>
        </w:rPr>
        <w:t xml:space="preserve">On the other hand, </w:t>
      </w:r>
      <w:r w:rsidR="002C5172">
        <w:rPr>
          <w:szCs w:val="24"/>
        </w:rPr>
        <w:t>a quarter</w:t>
      </w:r>
      <w:r w:rsidR="007904AE">
        <w:rPr>
          <w:szCs w:val="24"/>
        </w:rPr>
        <w:t xml:space="preserve"> (20)</w:t>
      </w:r>
      <w:r w:rsidR="002C5172">
        <w:rPr>
          <w:szCs w:val="24"/>
        </w:rPr>
        <w:t xml:space="preserve"> of all</w:t>
      </w:r>
      <w:r>
        <w:rPr>
          <w:szCs w:val="24"/>
        </w:rPr>
        <w:t xml:space="preserve"> </w:t>
      </w:r>
      <w:r w:rsidR="00E810E9">
        <w:rPr>
          <w:szCs w:val="24"/>
        </w:rPr>
        <w:t xml:space="preserve">the </w:t>
      </w:r>
      <w:r>
        <w:rPr>
          <w:szCs w:val="24"/>
        </w:rPr>
        <w:t>countries in our study</w:t>
      </w:r>
      <w:r w:rsidR="008E54A0">
        <w:rPr>
          <w:szCs w:val="24"/>
        </w:rPr>
        <w:t xml:space="preserve"> either</w:t>
      </w:r>
      <w:r>
        <w:rPr>
          <w:szCs w:val="24"/>
        </w:rPr>
        <w:t xml:space="preserve"> register </w:t>
      </w:r>
      <w:r w:rsidR="008E54A0">
        <w:rPr>
          <w:szCs w:val="24"/>
        </w:rPr>
        <w:t xml:space="preserve">statistically significantly </w:t>
      </w:r>
      <w:r>
        <w:rPr>
          <w:szCs w:val="24"/>
        </w:rPr>
        <w:t xml:space="preserve">negative </w:t>
      </w:r>
      <w:r w:rsidR="00B7392B" w:rsidRPr="00B7392B">
        <w:rPr>
          <w:szCs w:val="24"/>
        </w:rPr>
        <w:t>inclusivity</w:t>
      </w:r>
      <w:r>
        <w:rPr>
          <w:szCs w:val="24"/>
        </w:rPr>
        <w:t xml:space="preserve"> premium</w:t>
      </w:r>
      <w:r w:rsidR="008E54A0">
        <w:rPr>
          <w:szCs w:val="24"/>
        </w:rPr>
        <w:t xml:space="preserve"> –</w:t>
      </w:r>
      <w:r>
        <w:rPr>
          <w:szCs w:val="24"/>
        </w:rPr>
        <w:t xml:space="preserve"> meaning lower quintiles in these countries register slow</w:t>
      </w:r>
      <w:r w:rsidR="000C4E10">
        <w:rPr>
          <w:szCs w:val="24"/>
        </w:rPr>
        <w:t>er</w:t>
      </w:r>
      <w:r>
        <w:rPr>
          <w:szCs w:val="24"/>
        </w:rPr>
        <w:t xml:space="preserve"> improvements </w:t>
      </w:r>
      <w:r w:rsidR="00580CF1">
        <w:rPr>
          <w:szCs w:val="24"/>
        </w:rPr>
        <w:t xml:space="preserve">than </w:t>
      </w:r>
      <w:r>
        <w:rPr>
          <w:szCs w:val="24"/>
        </w:rPr>
        <w:t>average</w:t>
      </w:r>
      <w:r w:rsidR="00E810E9">
        <w:rPr>
          <w:szCs w:val="24"/>
        </w:rPr>
        <w:t xml:space="preserve"> –</w:t>
      </w:r>
      <w:r w:rsidR="008E54A0">
        <w:rPr>
          <w:szCs w:val="24"/>
        </w:rPr>
        <w:t xml:space="preserve"> or </w:t>
      </w:r>
      <w:r w:rsidR="00580CF1" w:rsidRPr="00580CF1">
        <w:rPr>
          <w:szCs w:val="24"/>
        </w:rPr>
        <w:t>inclusivity</w:t>
      </w:r>
      <w:r w:rsidR="008E54A0">
        <w:rPr>
          <w:szCs w:val="24"/>
        </w:rPr>
        <w:t xml:space="preserve"> premiums are not statistically significantly different from zero. </w:t>
      </w:r>
      <w:r w:rsidR="0004338C">
        <w:rPr>
          <w:szCs w:val="24"/>
        </w:rPr>
        <w:t>Geographic r</w:t>
      </w:r>
      <w:r w:rsidR="0004338C" w:rsidRPr="007904AE">
        <w:rPr>
          <w:szCs w:val="24"/>
        </w:rPr>
        <w:t xml:space="preserve">egional </w:t>
      </w:r>
      <w:r w:rsidR="008E54A0" w:rsidRPr="007904AE">
        <w:rPr>
          <w:szCs w:val="24"/>
        </w:rPr>
        <w:t xml:space="preserve">analyses show that most of these </w:t>
      </w:r>
      <w:r w:rsidR="002C5172" w:rsidRPr="007904AE">
        <w:rPr>
          <w:szCs w:val="24"/>
        </w:rPr>
        <w:t>20</w:t>
      </w:r>
      <w:r w:rsidR="008E54A0" w:rsidRPr="007904AE">
        <w:rPr>
          <w:szCs w:val="24"/>
        </w:rPr>
        <w:t xml:space="preserve"> countries</w:t>
      </w:r>
      <w:r w:rsidR="007904AE" w:rsidRPr="007904AE">
        <w:rPr>
          <w:szCs w:val="24"/>
        </w:rPr>
        <w:t xml:space="preserve"> reflecting uneven progress in well-being</w:t>
      </w:r>
      <w:r w:rsidR="008E54A0" w:rsidRPr="007904AE">
        <w:rPr>
          <w:szCs w:val="24"/>
        </w:rPr>
        <w:t xml:space="preserve"> </w:t>
      </w:r>
      <w:r w:rsidR="00E810E9">
        <w:rPr>
          <w:szCs w:val="24"/>
        </w:rPr>
        <w:t>are in</w:t>
      </w:r>
      <w:r w:rsidR="008E54A0" w:rsidRPr="007904AE">
        <w:rPr>
          <w:szCs w:val="24"/>
        </w:rPr>
        <w:t xml:space="preserve"> sub-Saharan Africa.</w:t>
      </w:r>
      <w:r w:rsidR="008E54A0">
        <w:rPr>
          <w:szCs w:val="24"/>
        </w:rPr>
        <w:t xml:space="preserve"> </w:t>
      </w:r>
      <w:r w:rsidR="00F05FCE">
        <w:rPr>
          <w:szCs w:val="24"/>
        </w:rPr>
        <w:t xml:space="preserve">The two countries with largest </w:t>
      </w:r>
      <w:r w:rsidR="00AD239E">
        <w:rPr>
          <w:szCs w:val="24"/>
        </w:rPr>
        <w:t xml:space="preserve">positive </w:t>
      </w:r>
      <w:r w:rsidR="00580CF1" w:rsidRPr="00580CF1">
        <w:rPr>
          <w:szCs w:val="24"/>
        </w:rPr>
        <w:t>inclusivity</w:t>
      </w:r>
      <w:r w:rsidR="00F05FCE">
        <w:rPr>
          <w:szCs w:val="24"/>
        </w:rPr>
        <w:t xml:space="preserve"> premiums are Ghana and Lao PDR.</w:t>
      </w:r>
      <w:r w:rsidR="00ED5158">
        <w:rPr>
          <w:szCs w:val="24"/>
        </w:rPr>
        <w:t xml:space="preserve"> We furthermore explore the </w:t>
      </w:r>
      <w:r w:rsidR="003447F5">
        <w:rPr>
          <w:szCs w:val="24"/>
        </w:rPr>
        <w:t xml:space="preserve">non-linear </w:t>
      </w:r>
      <w:r w:rsidR="00ED5158">
        <w:rPr>
          <w:szCs w:val="24"/>
        </w:rPr>
        <w:t xml:space="preserve">relationship </w:t>
      </w:r>
      <w:r w:rsidR="003447F5">
        <w:rPr>
          <w:szCs w:val="24"/>
        </w:rPr>
        <w:t xml:space="preserve">between </w:t>
      </w:r>
      <w:r w:rsidR="00ED5158">
        <w:rPr>
          <w:szCs w:val="24"/>
        </w:rPr>
        <w:t xml:space="preserve">our inclusivity premium </w:t>
      </w:r>
      <w:r w:rsidR="003447F5">
        <w:rPr>
          <w:szCs w:val="24"/>
        </w:rPr>
        <w:t xml:space="preserve">and </w:t>
      </w:r>
      <w:r w:rsidR="00ED5158">
        <w:rPr>
          <w:szCs w:val="24"/>
        </w:rPr>
        <w:t>the shared prosperity premium</w:t>
      </w:r>
      <w:r w:rsidR="00C62A7D">
        <w:rPr>
          <w:szCs w:val="24"/>
        </w:rPr>
        <w:t xml:space="preserve"> </w:t>
      </w:r>
      <w:r w:rsidR="00F10D34">
        <w:rPr>
          <w:szCs w:val="24"/>
        </w:rPr>
        <w:t xml:space="preserve">(World Bank, 2018) </w:t>
      </w:r>
      <w:r w:rsidR="003447F5">
        <w:rPr>
          <w:szCs w:val="24"/>
        </w:rPr>
        <w:t xml:space="preserve">as well as </w:t>
      </w:r>
      <w:r w:rsidR="00ED5158">
        <w:rPr>
          <w:szCs w:val="24"/>
        </w:rPr>
        <w:t xml:space="preserve">the </w:t>
      </w:r>
      <w:r w:rsidR="00E810E9">
        <w:rPr>
          <w:szCs w:val="24"/>
        </w:rPr>
        <w:t>global MPI</w:t>
      </w:r>
      <w:r w:rsidR="003447F5">
        <w:rPr>
          <w:szCs w:val="24"/>
        </w:rPr>
        <w:t xml:space="preserve">. Our findings demonstrate that </w:t>
      </w:r>
      <w:r w:rsidR="009616DE">
        <w:rPr>
          <w:szCs w:val="24"/>
        </w:rPr>
        <w:t xml:space="preserve">our proposed framework can provide </w:t>
      </w:r>
      <w:r w:rsidR="003447F5">
        <w:rPr>
          <w:szCs w:val="24"/>
        </w:rPr>
        <w:t xml:space="preserve">novel </w:t>
      </w:r>
      <w:r w:rsidR="009616DE">
        <w:rPr>
          <w:szCs w:val="24"/>
        </w:rPr>
        <w:t>insights</w:t>
      </w:r>
      <w:r w:rsidR="003447F5">
        <w:rPr>
          <w:szCs w:val="24"/>
        </w:rPr>
        <w:t xml:space="preserve"> over and above these existing measures</w:t>
      </w:r>
      <w:r w:rsidR="009616DE">
        <w:rPr>
          <w:szCs w:val="24"/>
        </w:rPr>
        <w:t>.</w:t>
      </w:r>
    </w:p>
    <w:p w14:paraId="642BEB75" w14:textId="7F2D6A78" w:rsidR="00F05FCE" w:rsidRDefault="00034FE2" w:rsidP="00396A93">
      <w:pPr>
        <w:spacing w:after="120" w:line="480" w:lineRule="auto"/>
        <w:rPr>
          <w:szCs w:val="24"/>
        </w:rPr>
      </w:pPr>
      <w:r>
        <w:rPr>
          <w:szCs w:val="24"/>
        </w:rPr>
        <w:t xml:space="preserve">As is customary </w:t>
      </w:r>
      <w:r w:rsidR="00AD239E">
        <w:rPr>
          <w:szCs w:val="24"/>
        </w:rPr>
        <w:t xml:space="preserve">in </w:t>
      </w:r>
      <w:r>
        <w:rPr>
          <w:szCs w:val="24"/>
        </w:rPr>
        <w:t xml:space="preserve">other applications, we </w:t>
      </w:r>
      <w:r w:rsidR="00AD239E">
        <w:rPr>
          <w:szCs w:val="24"/>
        </w:rPr>
        <w:t xml:space="preserve">specify </w:t>
      </w:r>
      <w:r w:rsidR="003F76FE">
        <w:rPr>
          <w:szCs w:val="24"/>
        </w:rPr>
        <w:t>a</w:t>
      </w:r>
      <w:r w:rsidR="00F05FCE">
        <w:rPr>
          <w:szCs w:val="24"/>
        </w:rPr>
        <w:t xml:space="preserve"> </w:t>
      </w:r>
      <w:r w:rsidR="003F76FE">
        <w:rPr>
          <w:szCs w:val="24"/>
        </w:rPr>
        <w:t>particular quantile-</w:t>
      </w:r>
      <w:r w:rsidR="00F05FCE">
        <w:rPr>
          <w:szCs w:val="24"/>
        </w:rPr>
        <w:t>weight</w:t>
      </w:r>
      <w:r w:rsidR="003F76FE">
        <w:rPr>
          <w:szCs w:val="24"/>
        </w:rPr>
        <w:t xml:space="preserve"> vector</w:t>
      </w:r>
      <w:r w:rsidR="00F05FCE">
        <w:rPr>
          <w:szCs w:val="24"/>
        </w:rPr>
        <w:t xml:space="preserve"> to </w:t>
      </w:r>
      <w:r w:rsidR="00E0722F">
        <w:rPr>
          <w:szCs w:val="24"/>
        </w:rPr>
        <w:t xml:space="preserve">study </w:t>
      </w:r>
      <w:r>
        <w:rPr>
          <w:szCs w:val="24"/>
        </w:rPr>
        <w:t>inclusiveness</w:t>
      </w:r>
      <w:r w:rsidR="00E0722F">
        <w:rPr>
          <w:szCs w:val="24"/>
        </w:rPr>
        <w:t xml:space="preserve">, but other </w:t>
      </w:r>
      <w:r w:rsidR="003F76FE">
        <w:rPr>
          <w:szCs w:val="24"/>
        </w:rPr>
        <w:t>alternatives</w:t>
      </w:r>
      <w:r>
        <w:rPr>
          <w:szCs w:val="24"/>
        </w:rPr>
        <w:t xml:space="preserve"> are also admissible</w:t>
      </w:r>
      <w:r w:rsidR="00E0722F">
        <w:rPr>
          <w:szCs w:val="24"/>
        </w:rPr>
        <w:t xml:space="preserve">. We therefore </w:t>
      </w:r>
      <w:r>
        <w:rPr>
          <w:szCs w:val="24"/>
        </w:rPr>
        <w:t>introduce</w:t>
      </w:r>
      <w:r w:rsidR="00E0722F">
        <w:rPr>
          <w:szCs w:val="24"/>
        </w:rPr>
        <w:t xml:space="preserve"> a methodology for checking robustness of well-being changes as well as </w:t>
      </w:r>
      <w:r w:rsidRPr="00034FE2">
        <w:rPr>
          <w:szCs w:val="24"/>
        </w:rPr>
        <w:t>inclusivity</w:t>
      </w:r>
      <w:r w:rsidR="00E0722F">
        <w:rPr>
          <w:szCs w:val="24"/>
        </w:rPr>
        <w:t xml:space="preserve"> premiums</w:t>
      </w:r>
      <w:r w:rsidR="00AD239E">
        <w:rPr>
          <w:szCs w:val="24"/>
        </w:rPr>
        <w:t xml:space="preserve"> to alternative quantile-weight vectors</w:t>
      </w:r>
      <w:r w:rsidR="00E0722F">
        <w:rPr>
          <w:szCs w:val="24"/>
        </w:rPr>
        <w:t xml:space="preserve">, drawing </w:t>
      </w:r>
      <w:r w:rsidR="003F76FE">
        <w:rPr>
          <w:szCs w:val="24"/>
        </w:rPr>
        <w:t>from</w:t>
      </w:r>
      <w:r w:rsidR="00E0722F">
        <w:rPr>
          <w:szCs w:val="24"/>
        </w:rPr>
        <w:t xml:space="preserve"> Seth and McGillivray (2018). The robustness analyses show that the </w:t>
      </w:r>
      <w:r w:rsidR="00E0722F">
        <w:t xml:space="preserve">changes in well-being </w:t>
      </w:r>
      <w:r w:rsidR="003F76FE">
        <w:t>are</w:t>
      </w:r>
      <w:r w:rsidR="00E0722F">
        <w:t xml:space="preserve"> robust for 76 countries, but </w:t>
      </w:r>
      <w:r w:rsidR="003F76FE">
        <w:t>the</w:t>
      </w:r>
      <w:r w:rsidR="00E0722F">
        <w:t xml:space="preserve"> </w:t>
      </w:r>
      <w:r w:rsidRPr="00034FE2">
        <w:t>inclusivity</w:t>
      </w:r>
      <w:r w:rsidR="00E0722F">
        <w:t xml:space="preserve"> premiums are robust with respect to </w:t>
      </w:r>
      <w:r w:rsidR="003F76FE">
        <w:t xml:space="preserve">admissible </w:t>
      </w:r>
      <w:r w:rsidR="00E0722F">
        <w:t>alternative</w:t>
      </w:r>
      <w:r>
        <w:t xml:space="preserve"> quantile-weight vector</w:t>
      </w:r>
      <w:r w:rsidR="00E0722F">
        <w:t xml:space="preserve">s </w:t>
      </w:r>
      <w:r w:rsidR="00AD239E">
        <w:t>for only 54 countries</w:t>
      </w:r>
      <w:r w:rsidR="00A124D6">
        <w:t>,</w:t>
      </w:r>
      <w:r w:rsidR="00AD239E">
        <w:t xml:space="preserve"> </w:t>
      </w:r>
      <w:r w:rsidR="009605FD">
        <w:t xml:space="preserve">while </w:t>
      </w:r>
      <w:r w:rsidR="00E0722F">
        <w:t xml:space="preserve">the </w:t>
      </w:r>
      <w:r w:rsidR="00A124D6">
        <w:t>other</w:t>
      </w:r>
      <w:r w:rsidR="00E0722F">
        <w:t xml:space="preserve"> </w:t>
      </w:r>
      <w:r w:rsidR="003F76FE">
        <w:t>26</w:t>
      </w:r>
      <w:r w:rsidR="00E0722F">
        <w:t xml:space="preserve"> countries do not pass the robustness test. </w:t>
      </w:r>
      <w:r w:rsidR="00AD239E">
        <w:t>O</w:t>
      </w:r>
      <w:r w:rsidR="00325E2C">
        <w:t xml:space="preserve">f these </w:t>
      </w:r>
      <w:r w:rsidR="003F76FE">
        <w:t>26</w:t>
      </w:r>
      <w:r w:rsidR="00325E2C">
        <w:t xml:space="preserve"> countries, </w:t>
      </w:r>
      <w:r w:rsidR="003F76FE">
        <w:t>17</w:t>
      </w:r>
      <w:r w:rsidR="00325E2C">
        <w:t xml:space="preserve"> are from sub-Saharan Africa.</w:t>
      </w:r>
    </w:p>
    <w:p w14:paraId="670D60AF" w14:textId="0EB6BE97" w:rsidR="00962687" w:rsidRPr="00962687" w:rsidRDefault="00AC62DB" w:rsidP="00396A93">
      <w:pPr>
        <w:spacing w:after="120" w:line="480" w:lineRule="auto"/>
      </w:pPr>
      <w:r>
        <w:rPr>
          <w:szCs w:val="24"/>
        </w:rPr>
        <w:t xml:space="preserve">The </w:t>
      </w:r>
      <w:r w:rsidR="00684B4F">
        <w:rPr>
          <w:szCs w:val="24"/>
        </w:rPr>
        <w:t>rest of the paper is organ</w:t>
      </w:r>
      <w:r w:rsidR="00564308">
        <w:rPr>
          <w:szCs w:val="24"/>
        </w:rPr>
        <w:t>ize</w:t>
      </w:r>
      <w:r w:rsidR="00684B4F">
        <w:rPr>
          <w:szCs w:val="24"/>
        </w:rPr>
        <w:t>d as follows.</w:t>
      </w:r>
      <w:r w:rsidR="00BD4846">
        <w:rPr>
          <w:szCs w:val="24"/>
        </w:rPr>
        <w:t xml:space="preserve"> Section </w:t>
      </w:r>
      <w:r w:rsidR="00671620">
        <w:rPr>
          <w:szCs w:val="24"/>
        </w:rPr>
        <w:fldChar w:fldCharType="begin"/>
      </w:r>
      <w:r w:rsidR="00671620">
        <w:rPr>
          <w:szCs w:val="24"/>
        </w:rPr>
        <w:instrText xml:space="preserve"> REF _Ref96871082 \r \h </w:instrText>
      </w:r>
      <w:r w:rsidR="00671620">
        <w:rPr>
          <w:szCs w:val="24"/>
        </w:rPr>
      </w:r>
      <w:r w:rsidR="00671620">
        <w:rPr>
          <w:szCs w:val="24"/>
        </w:rPr>
        <w:fldChar w:fldCharType="separate"/>
      </w:r>
      <w:r w:rsidR="003647A1">
        <w:rPr>
          <w:szCs w:val="24"/>
        </w:rPr>
        <w:t>2</w:t>
      </w:r>
      <w:r w:rsidR="00671620">
        <w:rPr>
          <w:szCs w:val="24"/>
        </w:rPr>
        <w:fldChar w:fldCharType="end"/>
      </w:r>
      <w:r w:rsidR="00671620">
        <w:rPr>
          <w:szCs w:val="24"/>
        </w:rPr>
        <w:t xml:space="preserve"> presents the theoretical framework for assessing absolute change in wel</w:t>
      </w:r>
      <w:r w:rsidR="003F76FE">
        <w:rPr>
          <w:szCs w:val="24"/>
        </w:rPr>
        <w:t>l-being</w:t>
      </w:r>
      <w:r w:rsidR="00357593">
        <w:rPr>
          <w:szCs w:val="24"/>
        </w:rPr>
        <w:t xml:space="preserve"> and</w:t>
      </w:r>
      <w:r w:rsidR="00671620">
        <w:rPr>
          <w:szCs w:val="24"/>
        </w:rPr>
        <w:t xml:space="preserve"> its decomposition into two components</w:t>
      </w:r>
      <w:r w:rsidR="00357593">
        <w:rPr>
          <w:szCs w:val="24"/>
        </w:rPr>
        <w:t>.</w:t>
      </w:r>
      <w:r w:rsidR="00671620">
        <w:rPr>
          <w:szCs w:val="24"/>
        </w:rPr>
        <w:t xml:space="preserve"> </w:t>
      </w:r>
      <w:r w:rsidR="00872CDC">
        <w:rPr>
          <w:szCs w:val="24"/>
        </w:rPr>
        <w:t xml:space="preserve">Section </w:t>
      </w:r>
      <w:r w:rsidR="00872CDC">
        <w:rPr>
          <w:szCs w:val="24"/>
        </w:rPr>
        <w:fldChar w:fldCharType="begin"/>
      </w:r>
      <w:r w:rsidR="00872CDC">
        <w:rPr>
          <w:szCs w:val="24"/>
        </w:rPr>
        <w:instrText xml:space="preserve"> REF _Ref97114765 \r \h </w:instrText>
      </w:r>
      <w:r w:rsidR="00872CDC">
        <w:rPr>
          <w:szCs w:val="24"/>
        </w:rPr>
      </w:r>
      <w:r w:rsidR="00872CDC">
        <w:rPr>
          <w:szCs w:val="24"/>
        </w:rPr>
        <w:fldChar w:fldCharType="separate"/>
      </w:r>
      <w:r w:rsidR="003647A1">
        <w:rPr>
          <w:szCs w:val="24"/>
        </w:rPr>
        <w:t>3</w:t>
      </w:r>
      <w:r w:rsidR="00872CDC">
        <w:rPr>
          <w:szCs w:val="24"/>
        </w:rPr>
        <w:fldChar w:fldCharType="end"/>
      </w:r>
      <w:r w:rsidR="00872CDC">
        <w:rPr>
          <w:szCs w:val="24"/>
        </w:rPr>
        <w:t xml:space="preserve"> </w:t>
      </w:r>
      <w:r w:rsidR="00872CDC">
        <w:rPr>
          <w:szCs w:val="24"/>
        </w:rPr>
        <w:lastRenderedPageBreak/>
        <w:t xml:space="preserve">presents the empirical well-being measure that we use for assessing </w:t>
      </w:r>
      <w:r w:rsidR="00CC3508">
        <w:rPr>
          <w:szCs w:val="24"/>
        </w:rPr>
        <w:t>inclusiveness</w:t>
      </w:r>
      <w:r w:rsidR="00872CDC">
        <w:rPr>
          <w:szCs w:val="24"/>
        </w:rPr>
        <w:t>, outline</w:t>
      </w:r>
      <w:r w:rsidR="00AD239E">
        <w:rPr>
          <w:szCs w:val="24"/>
        </w:rPr>
        <w:t>s</w:t>
      </w:r>
      <w:r w:rsidR="00872CDC">
        <w:rPr>
          <w:szCs w:val="24"/>
        </w:rPr>
        <w:t xml:space="preserve"> the data for our analysis</w:t>
      </w:r>
      <w:r w:rsidR="009605FD">
        <w:rPr>
          <w:szCs w:val="24"/>
        </w:rPr>
        <w:t>,</w:t>
      </w:r>
      <w:r w:rsidR="00872CDC">
        <w:rPr>
          <w:szCs w:val="24"/>
        </w:rPr>
        <w:t xml:space="preserve"> and </w:t>
      </w:r>
      <w:r w:rsidR="003F76FE">
        <w:rPr>
          <w:szCs w:val="24"/>
        </w:rPr>
        <w:t xml:space="preserve">presents </w:t>
      </w:r>
      <w:r>
        <w:rPr>
          <w:szCs w:val="24"/>
        </w:rPr>
        <w:t xml:space="preserve">the </w:t>
      </w:r>
      <w:r w:rsidR="000B59DB">
        <w:rPr>
          <w:szCs w:val="24"/>
        </w:rPr>
        <w:t>national</w:t>
      </w:r>
      <w:r>
        <w:rPr>
          <w:szCs w:val="24"/>
        </w:rPr>
        <w:t xml:space="preserve"> average attainment</w:t>
      </w:r>
      <w:r w:rsidR="00AA509D">
        <w:rPr>
          <w:szCs w:val="24"/>
        </w:rPr>
        <w:t xml:space="preserve"> score</w:t>
      </w:r>
      <w:r>
        <w:rPr>
          <w:szCs w:val="24"/>
        </w:rPr>
        <w:t xml:space="preserve">s and </w:t>
      </w:r>
      <w:r w:rsidR="00872CDC">
        <w:rPr>
          <w:szCs w:val="24"/>
        </w:rPr>
        <w:t>quantile</w:t>
      </w:r>
      <w:r w:rsidR="00AD239E">
        <w:rPr>
          <w:szCs w:val="24"/>
        </w:rPr>
        <w:t>-</w:t>
      </w:r>
      <w:r w:rsidR="00872CDC">
        <w:rPr>
          <w:szCs w:val="24"/>
        </w:rPr>
        <w:t xml:space="preserve">wise averages across countries. Section </w:t>
      </w:r>
      <w:r w:rsidR="00872CDC">
        <w:rPr>
          <w:szCs w:val="24"/>
        </w:rPr>
        <w:fldChar w:fldCharType="begin"/>
      </w:r>
      <w:r w:rsidR="00872CDC">
        <w:rPr>
          <w:szCs w:val="24"/>
        </w:rPr>
        <w:instrText xml:space="preserve"> REF _Ref97114846 \r \h </w:instrText>
      </w:r>
      <w:r w:rsidR="00872CDC">
        <w:rPr>
          <w:szCs w:val="24"/>
        </w:rPr>
      </w:r>
      <w:r w:rsidR="00872CDC">
        <w:rPr>
          <w:szCs w:val="24"/>
        </w:rPr>
        <w:fldChar w:fldCharType="separate"/>
      </w:r>
      <w:r w:rsidR="003647A1">
        <w:rPr>
          <w:szCs w:val="24"/>
        </w:rPr>
        <w:t>4</w:t>
      </w:r>
      <w:r w:rsidR="00872CDC">
        <w:rPr>
          <w:szCs w:val="24"/>
        </w:rPr>
        <w:fldChar w:fldCharType="end"/>
      </w:r>
      <w:r w:rsidR="00872CDC">
        <w:rPr>
          <w:szCs w:val="24"/>
        </w:rPr>
        <w:t xml:space="preserve"> analyses </w:t>
      </w:r>
      <w:r w:rsidR="009605FD">
        <w:rPr>
          <w:szCs w:val="24"/>
        </w:rPr>
        <w:t xml:space="preserve">the </w:t>
      </w:r>
      <w:r w:rsidR="003D5337">
        <w:rPr>
          <w:szCs w:val="24"/>
        </w:rPr>
        <w:t>inclusiveness of well-being changes</w:t>
      </w:r>
      <w:r w:rsidR="00872CDC">
        <w:rPr>
          <w:szCs w:val="24"/>
        </w:rPr>
        <w:t xml:space="preserve"> across countries</w:t>
      </w:r>
      <w:r w:rsidR="00357593">
        <w:rPr>
          <w:szCs w:val="24"/>
        </w:rPr>
        <w:t xml:space="preserve">. </w:t>
      </w:r>
      <w:r w:rsidR="00872CDC">
        <w:rPr>
          <w:szCs w:val="24"/>
        </w:rPr>
        <w:t xml:space="preserve">Section </w:t>
      </w:r>
      <w:r w:rsidR="00CB2E2A">
        <w:rPr>
          <w:szCs w:val="24"/>
        </w:rPr>
        <w:fldChar w:fldCharType="begin"/>
      </w:r>
      <w:r w:rsidR="00CB2E2A">
        <w:rPr>
          <w:szCs w:val="24"/>
        </w:rPr>
        <w:instrText xml:space="preserve"> REF _Ref98839480 \r \h </w:instrText>
      </w:r>
      <w:r w:rsidR="00CB2E2A">
        <w:rPr>
          <w:szCs w:val="24"/>
        </w:rPr>
      </w:r>
      <w:r w:rsidR="00CB2E2A">
        <w:rPr>
          <w:szCs w:val="24"/>
        </w:rPr>
        <w:fldChar w:fldCharType="separate"/>
      </w:r>
      <w:r w:rsidR="003647A1">
        <w:rPr>
          <w:szCs w:val="24"/>
        </w:rPr>
        <w:t>5</w:t>
      </w:r>
      <w:r w:rsidR="00CB2E2A">
        <w:rPr>
          <w:szCs w:val="24"/>
        </w:rPr>
        <w:fldChar w:fldCharType="end"/>
      </w:r>
      <w:r w:rsidR="00F10D34">
        <w:rPr>
          <w:szCs w:val="24"/>
        </w:rPr>
        <w:t xml:space="preserve"> compares </w:t>
      </w:r>
      <w:r w:rsidR="007904AE">
        <w:rPr>
          <w:szCs w:val="24"/>
        </w:rPr>
        <w:t>our</w:t>
      </w:r>
      <w:r w:rsidR="00F10D34">
        <w:rPr>
          <w:szCs w:val="24"/>
        </w:rPr>
        <w:t xml:space="preserve"> inclusivity premiums to </w:t>
      </w:r>
      <w:r w:rsidR="007904AE">
        <w:rPr>
          <w:szCs w:val="24"/>
        </w:rPr>
        <w:t xml:space="preserve">the </w:t>
      </w:r>
      <w:r w:rsidR="00F37C5E">
        <w:rPr>
          <w:szCs w:val="24"/>
        </w:rPr>
        <w:t xml:space="preserve">shared </w:t>
      </w:r>
      <w:r w:rsidR="00F10D34">
        <w:rPr>
          <w:szCs w:val="24"/>
        </w:rPr>
        <w:t>prosperity premium</w:t>
      </w:r>
      <w:r w:rsidR="00AA509D">
        <w:rPr>
          <w:szCs w:val="24"/>
        </w:rPr>
        <w:t xml:space="preserve"> (relative)</w:t>
      </w:r>
      <w:r w:rsidR="00CB2E2A">
        <w:rPr>
          <w:szCs w:val="24"/>
        </w:rPr>
        <w:t xml:space="preserve"> reported by the World Bank</w:t>
      </w:r>
      <w:r w:rsidR="00F10D34">
        <w:rPr>
          <w:szCs w:val="24"/>
        </w:rPr>
        <w:t xml:space="preserve"> and the </w:t>
      </w:r>
      <w:r w:rsidR="00CB2E2A">
        <w:rPr>
          <w:szCs w:val="24"/>
        </w:rPr>
        <w:t xml:space="preserve">global </w:t>
      </w:r>
      <w:r w:rsidR="00BD4A1A">
        <w:rPr>
          <w:szCs w:val="24"/>
        </w:rPr>
        <w:t>MPI</w:t>
      </w:r>
      <w:r w:rsidR="00CB2E2A">
        <w:rPr>
          <w:szCs w:val="24"/>
        </w:rPr>
        <w:t xml:space="preserve"> reported by the Oxford Poverty and Human Development Initiative (OPHI)</w:t>
      </w:r>
      <w:r w:rsidR="00F37C5E">
        <w:rPr>
          <w:szCs w:val="24"/>
        </w:rPr>
        <w:t xml:space="preserve"> and the United National Development Programme (UNDP)</w:t>
      </w:r>
      <w:r w:rsidR="00872CDC">
        <w:rPr>
          <w:szCs w:val="24"/>
        </w:rPr>
        <w:t>.</w:t>
      </w:r>
      <w:r w:rsidR="00357593">
        <w:rPr>
          <w:szCs w:val="24"/>
        </w:rPr>
        <w:t xml:space="preserve"> Section </w:t>
      </w:r>
      <w:r w:rsidR="00357593">
        <w:rPr>
          <w:szCs w:val="24"/>
        </w:rPr>
        <w:fldChar w:fldCharType="begin"/>
      </w:r>
      <w:r w:rsidR="00357593">
        <w:rPr>
          <w:szCs w:val="24"/>
        </w:rPr>
        <w:instrText xml:space="preserve"> REF _Ref120569395 \r \h </w:instrText>
      </w:r>
      <w:r w:rsidR="00357593">
        <w:rPr>
          <w:szCs w:val="24"/>
        </w:rPr>
      </w:r>
      <w:r w:rsidR="00357593">
        <w:rPr>
          <w:szCs w:val="24"/>
        </w:rPr>
        <w:fldChar w:fldCharType="separate"/>
      </w:r>
      <w:r w:rsidR="003647A1">
        <w:rPr>
          <w:szCs w:val="24"/>
        </w:rPr>
        <w:t>6</w:t>
      </w:r>
      <w:r w:rsidR="00357593">
        <w:rPr>
          <w:szCs w:val="24"/>
        </w:rPr>
        <w:fldChar w:fldCharType="end"/>
      </w:r>
      <w:r w:rsidR="00357593">
        <w:rPr>
          <w:szCs w:val="24"/>
        </w:rPr>
        <w:t xml:space="preserve"> presents the methodology for checking robustness and examines the robustness of well-being changes and </w:t>
      </w:r>
      <w:r w:rsidR="00357593" w:rsidRPr="003D5337">
        <w:rPr>
          <w:szCs w:val="24"/>
        </w:rPr>
        <w:t>inclusivity</w:t>
      </w:r>
      <w:r w:rsidR="00357593">
        <w:rPr>
          <w:szCs w:val="24"/>
        </w:rPr>
        <w:t xml:space="preserve"> premiums to alternative quantile-weight vectors</w:t>
      </w:r>
      <w:r w:rsidR="009605FD">
        <w:rPr>
          <w:szCs w:val="24"/>
        </w:rPr>
        <w:t>, while</w:t>
      </w:r>
      <w:r w:rsidR="00633A39">
        <w:rPr>
          <w:szCs w:val="24"/>
        </w:rPr>
        <w:t xml:space="preserve"> </w:t>
      </w:r>
      <w:r w:rsidR="00872CDC">
        <w:rPr>
          <w:szCs w:val="24"/>
        </w:rPr>
        <w:t>Section</w:t>
      </w:r>
      <w:r w:rsidR="00357593">
        <w:rPr>
          <w:szCs w:val="24"/>
        </w:rPr>
        <w:t xml:space="preserve"> </w:t>
      </w:r>
      <w:r w:rsidR="00357593">
        <w:rPr>
          <w:szCs w:val="24"/>
        </w:rPr>
        <w:fldChar w:fldCharType="begin"/>
      </w:r>
      <w:r w:rsidR="00357593">
        <w:rPr>
          <w:szCs w:val="24"/>
        </w:rPr>
        <w:instrText xml:space="preserve"> REF _Ref120569324 \r \h </w:instrText>
      </w:r>
      <w:r w:rsidR="00357593">
        <w:rPr>
          <w:szCs w:val="24"/>
        </w:rPr>
      </w:r>
      <w:r w:rsidR="00357593">
        <w:rPr>
          <w:szCs w:val="24"/>
        </w:rPr>
        <w:fldChar w:fldCharType="separate"/>
      </w:r>
      <w:r w:rsidR="003647A1">
        <w:rPr>
          <w:szCs w:val="24"/>
        </w:rPr>
        <w:t>7</w:t>
      </w:r>
      <w:r w:rsidR="00357593">
        <w:rPr>
          <w:szCs w:val="24"/>
        </w:rPr>
        <w:fldChar w:fldCharType="end"/>
      </w:r>
      <w:r w:rsidR="00872CDC">
        <w:rPr>
          <w:szCs w:val="24"/>
        </w:rPr>
        <w:t xml:space="preserve"> conclud</w:t>
      </w:r>
      <w:r w:rsidR="00AD239E">
        <w:rPr>
          <w:szCs w:val="24"/>
        </w:rPr>
        <w:t>e</w:t>
      </w:r>
      <w:r w:rsidR="00872CDC">
        <w:rPr>
          <w:szCs w:val="24"/>
        </w:rPr>
        <w:t>s.</w:t>
      </w:r>
    </w:p>
    <w:p w14:paraId="67816A76" w14:textId="5F7195BE" w:rsidR="006E64CB" w:rsidRPr="00C90F48" w:rsidRDefault="007D3F27" w:rsidP="00396A93">
      <w:pPr>
        <w:pStyle w:val="Heading1"/>
        <w:spacing w:before="0" w:line="480" w:lineRule="auto"/>
      </w:pPr>
      <w:bookmarkStart w:id="0" w:name="_Ref96871082"/>
      <w:r w:rsidRPr="00C90F48">
        <w:t>Theoretical framework</w:t>
      </w:r>
      <w:bookmarkEnd w:id="0"/>
    </w:p>
    <w:p w14:paraId="51271FBD" w14:textId="1D49E341" w:rsidR="00D554B1" w:rsidRPr="00C90F48" w:rsidRDefault="00D554B1" w:rsidP="00396A93">
      <w:pPr>
        <w:spacing w:after="120" w:line="480" w:lineRule="auto"/>
        <w:rPr>
          <w:rFonts w:eastAsiaTheme="minorEastAsia"/>
          <w:color w:val="000000" w:themeColor="text1"/>
          <w:szCs w:val="24"/>
        </w:rPr>
      </w:pPr>
      <w:bookmarkStart w:id="1" w:name="_Hlk97996030"/>
      <w:r w:rsidRPr="00C90F48">
        <w:rPr>
          <w:color w:val="000000" w:themeColor="text1"/>
          <w:szCs w:val="24"/>
        </w:rPr>
        <w:t xml:space="preserve">Suppose a </w:t>
      </w:r>
      <w:r w:rsidRPr="00961F56">
        <w:rPr>
          <w:color w:val="000000" w:themeColor="text1"/>
          <w:szCs w:val="24"/>
        </w:rPr>
        <w:t>social planner</w:t>
      </w:r>
      <w:r w:rsidRPr="00C90F48">
        <w:rPr>
          <w:color w:val="000000" w:themeColor="text1"/>
          <w:szCs w:val="24"/>
        </w:rPr>
        <w:t xml:space="preserve"> aims to assess </w:t>
      </w:r>
      <w:r w:rsidR="00F4610C" w:rsidRPr="00C90F48">
        <w:rPr>
          <w:color w:val="000000" w:themeColor="text1"/>
          <w:szCs w:val="24"/>
        </w:rPr>
        <w:t>well-being</w:t>
      </w:r>
      <w:r w:rsidRPr="00C90F48">
        <w:rPr>
          <w:color w:val="000000" w:themeColor="text1"/>
          <w:szCs w:val="24"/>
        </w:rPr>
        <w:t xml:space="preserve"> in a hypothetical soci</w:t>
      </w:r>
      <w:r w:rsidR="00AB329D" w:rsidRPr="00C90F48">
        <w:rPr>
          <w:color w:val="000000" w:themeColor="text1"/>
          <w:szCs w:val="24"/>
        </w:rPr>
        <w:t>e</w:t>
      </w:r>
      <w:r w:rsidRPr="00C90F48">
        <w:rPr>
          <w:color w:val="000000" w:themeColor="text1"/>
          <w:szCs w:val="24"/>
        </w:rPr>
        <w:t>ty using a</w:t>
      </w:r>
      <w:r w:rsidR="00961F56">
        <w:rPr>
          <w:color w:val="000000" w:themeColor="text1"/>
          <w:szCs w:val="24"/>
        </w:rPr>
        <w:t>n</w:t>
      </w:r>
      <w:r w:rsidR="003C05D5">
        <w:rPr>
          <w:color w:val="000000" w:themeColor="text1"/>
          <w:szCs w:val="24"/>
        </w:rPr>
        <w:t xml:space="preserve"> indicator</w:t>
      </w:r>
      <w:r w:rsidR="00961F56">
        <w:rPr>
          <w:color w:val="000000" w:themeColor="text1"/>
          <w:szCs w:val="24"/>
        </w:rPr>
        <w:t>, whose values –</w:t>
      </w:r>
      <w:r w:rsidR="002C3DB9">
        <w:rPr>
          <w:color w:val="000000" w:themeColor="text1"/>
          <w:szCs w:val="24"/>
        </w:rPr>
        <w:t xml:space="preserve"> </w:t>
      </w:r>
      <w:r w:rsidR="00961F56">
        <w:rPr>
          <w:color w:val="000000" w:themeColor="text1"/>
          <w:szCs w:val="24"/>
        </w:rPr>
        <w:t xml:space="preserve">referred to as </w:t>
      </w:r>
      <w:r w:rsidR="002C3DB9">
        <w:rPr>
          <w:i/>
          <w:iCs/>
          <w:color w:val="000000" w:themeColor="text1"/>
          <w:szCs w:val="24"/>
        </w:rPr>
        <w:t>adequacy level</w:t>
      </w:r>
      <w:r w:rsidR="00961F56" w:rsidRPr="00961F56">
        <w:rPr>
          <w:i/>
          <w:iCs/>
          <w:color w:val="000000" w:themeColor="text1"/>
          <w:szCs w:val="24"/>
        </w:rPr>
        <w:t>s</w:t>
      </w:r>
      <w:r w:rsidR="00A92021">
        <w:rPr>
          <w:color w:val="000000" w:themeColor="text1"/>
          <w:szCs w:val="24"/>
        </w:rPr>
        <w:t xml:space="preserve"> </w:t>
      </w:r>
      <w:r w:rsidR="00961F56">
        <w:rPr>
          <w:color w:val="000000" w:themeColor="text1"/>
          <w:szCs w:val="24"/>
        </w:rPr>
        <w:t>– are bounded between a lower bound of</w:t>
      </w:r>
      <w:r w:rsidR="0061523A">
        <w:rPr>
          <w:color w:val="000000" w:themeColor="text1"/>
          <w:szCs w:val="24"/>
        </w:rPr>
        <w:t xml:space="preserve"> </w:t>
      </w:r>
      <m:oMath>
        <m:r>
          <w:rPr>
            <w:rFonts w:ascii="Cambria Math" w:hAnsi="Cambria Math"/>
            <w:color w:val="000000" w:themeColor="text1"/>
            <w:szCs w:val="24"/>
          </w:rPr>
          <m:t>L∈</m:t>
        </m:r>
        <m:r>
          <m:rPr>
            <m:scr m:val="double-struck"/>
          </m:rPr>
          <w:rPr>
            <w:rFonts w:ascii="Cambria Math" w:eastAsiaTheme="minorEastAsia" w:hAnsi="Cambria Math"/>
            <w:color w:val="000000" w:themeColor="text1"/>
            <w:szCs w:val="24"/>
          </w:rPr>
          <m:t>R</m:t>
        </m:r>
      </m:oMath>
      <w:r w:rsidR="00961F56">
        <w:rPr>
          <w:color w:val="000000" w:themeColor="text1"/>
          <w:szCs w:val="24"/>
        </w:rPr>
        <w:t xml:space="preserve"> and a</w:t>
      </w:r>
      <w:proofErr w:type="spellStart"/>
      <w:r w:rsidR="0061523A">
        <w:rPr>
          <w:color w:val="000000" w:themeColor="text1"/>
          <w:szCs w:val="24"/>
        </w:rPr>
        <w:t>n</w:t>
      </w:r>
      <w:proofErr w:type="spellEnd"/>
      <w:r w:rsidR="00961F56">
        <w:rPr>
          <w:color w:val="000000" w:themeColor="text1"/>
          <w:szCs w:val="24"/>
        </w:rPr>
        <w:t xml:space="preserve"> upper bound of </w:t>
      </w:r>
      <m:oMath>
        <m:r>
          <w:rPr>
            <w:rFonts w:ascii="Cambria Math" w:hAnsi="Cambria Math"/>
            <w:color w:val="000000" w:themeColor="text1"/>
            <w:szCs w:val="24"/>
          </w:rPr>
          <m:t>U∈</m:t>
        </m:r>
        <m:r>
          <m:rPr>
            <m:scr m:val="double-struck"/>
          </m:rPr>
          <w:rPr>
            <w:rFonts w:ascii="Cambria Math" w:eastAsiaTheme="minorEastAsia" w:hAnsi="Cambria Math"/>
            <w:color w:val="000000" w:themeColor="text1"/>
            <w:szCs w:val="24"/>
          </w:rPr>
          <m:t>R</m:t>
        </m:r>
      </m:oMath>
      <w:r w:rsidR="0061523A">
        <w:rPr>
          <w:rFonts w:eastAsiaTheme="minorEastAsia"/>
          <w:color w:val="000000" w:themeColor="text1"/>
          <w:szCs w:val="24"/>
        </w:rPr>
        <w:t xml:space="preserve"> such that </w:t>
      </w:r>
      <m:oMath>
        <m:r>
          <w:rPr>
            <w:rFonts w:ascii="Cambria Math" w:eastAsiaTheme="minorEastAsia" w:hAnsi="Cambria Math"/>
            <w:color w:val="000000" w:themeColor="text1"/>
            <w:szCs w:val="24"/>
          </w:rPr>
          <m:t>U</m:t>
        </m:r>
      </m:oMath>
      <w:r w:rsidR="0061523A">
        <w:rPr>
          <w:rFonts w:eastAsiaTheme="minorEastAsia"/>
          <w:color w:val="000000" w:themeColor="text1"/>
          <w:szCs w:val="24"/>
        </w:rPr>
        <w:t xml:space="preserve"> is strictly higher than </w:t>
      </w:r>
      <m:oMath>
        <m:r>
          <w:rPr>
            <w:rFonts w:ascii="Cambria Math" w:eastAsiaTheme="minorEastAsia" w:hAnsi="Cambria Math"/>
            <w:color w:val="000000" w:themeColor="text1"/>
            <w:szCs w:val="24"/>
          </w:rPr>
          <m:t>L</m:t>
        </m:r>
      </m:oMath>
      <w:r w:rsidR="0061523A">
        <w:rPr>
          <w:rFonts w:eastAsiaTheme="minorEastAsia"/>
          <w:color w:val="000000" w:themeColor="text1"/>
          <w:szCs w:val="24"/>
        </w:rPr>
        <w:t xml:space="preserve">, </w:t>
      </w:r>
      <w:r w:rsidR="004A32BE">
        <w:rPr>
          <w:rFonts w:eastAsiaTheme="minorEastAsia"/>
          <w:color w:val="000000" w:themeColor="text1"/>
          <w:szCs w:val="24"/>
        </w:rPr>
        <w:t>that is</w:t>
      </w:r>
      <w:r w:rsidR="0061523A">
        <w:rPr>
          <w:rFonts w:eastAsiaTheme="minorEastAsia"/>
          <w:color w:val="000000" w:themeColor="text1"/>
          <w:szCs w:val="24"/>
        </w:rPr>
        <w:t xml:space="preserve">, </w:t>
      </w:r>
      <m:oMath>
        <m:r>
          <w:rPr>
            <w:rFonts w:ascii="Cambria Math" w:eastAsiaTheme="minorEastAsia" w:hAnsi="Cambria Math"/>
            <w:color w:val="000000" w:themeColor="text1"/>
            <w:szCs w:val="24"/>
          </w:rPr>
          <m:t>U&gt;L</m:t>
        </m:r>
      </m:oMath>
      <w:r w:rsidR="00961F56">
        <w:rPr>
          <w:rFonts w:eastAsiaTheme="minorEastAsia"/>
          <w:color w:val="000000" w:themeColor="text1"/>
          <w:szCs w:val="24"/>
        </w:rPr>
        <w:t>.</w:t>
      </w:r>
      <w:r w:rsidR="005C2F45">
        <w:rPr>
          <w:rFonts w:eastAsiaTheme="minorEastAsia"/>
          <w:color w:val="000000" w:themeColor="text1"/>
          <w:szCs w:val="24"/>
        </w:rPr>
        <w:t xml:space="preserve"> An example of adequacy levels could be attainment counts in </w:t>
      </w:r>
      <w:r w:rsidR="009605FD">
        <w:rPr>
          <w:rFonts w:eastAsiaTheme="minorEastAsia"/>
          <w:color w:val="000000" w:themeColor="text1"/>
          <w:szCs w:val="24"/>
        </w:rPr>
        <w:t xml:space="preserve">the </w:t>
      </w:r>
      <w:r w:rsidR="005C2F45">
        <w:rPr>
          <w:rFonts w:eastAsiaTheme="minorEastAsia"/>
          <w:color w:val="000000" w:themeColor="text1"/>
          <w:szCs w:val="24"/>
        </w:rPr>
        <w:t>case of multidimensional poverty measurement</w:t>
      </w:r>
      <w:r w:rsidR="009605FD">
        <w:rPr>
          <w:rFonts w:eastAsiaTheme="minorEastAsia"/>
          <w:color w:val="000000" w:themeColor="text1"/>
          <w:szCs w:val="24"/>
        </w:rPr>
        <w:t>,</w:t>
      </w:r>
      <w:r w:rsidR="0061523A">
        <w:rPr>
          <w:rFonts w:eastAsiaTheme="minorEastAsia"/>
          <w:color w:val="000000" w:themeColor="text1"/>
          <w:szCs w:val="24"/>
        </w:rPr>
        <w:t xml:space="preserve"> with </w:t>
      </w:r>
      <m:oMath>
        <m:r>
          <w:rPr>
            <w:rFonts w:ascii="Cambria Math" w:eastAsiaTheme="minorEastAsia" w:hAnsi="Cambria Math"/>
            <w:color w:val="000000" w:themeColor="text1"/>
            <w:szCs w:val="24"/>
          </w:rPr>
          <m:t>L=0</m:t>
        </m:r>
      </m:oMath>
      <w:r w:rsidR="0061523A">
        <w:rPr>
          <w:rFonts w:eastAsiaTheme="minorEastAsia"/>
          <w:color w:val="000000" w:themeColor="text1"/>
          <w:szCs w:val="24"/>
        </w:rPr>
        <w:t xml:space="preserve"> and </w:t>
      </w:r>
      <m:oMath>
        <m:r>
          <w:rPr>
            <w:rFonts w:ascii="Cambria Math" w:eastAsiaTheme="minorEastAsia" w:hAnsi="Cambria Math"/>
            <w:color w:val="000000" w:themeColor="text1"/>
            <w:szCs w:val="24"/>
          </w:rPr>
          <m:t>U=1</m:t>
        </m:r>
      </m:oMath>
      <w:r w:rsidR="005C2F45">
        <w:rPr>
          <w:rFonts w:eastAsiaTheme="minorEastAsia"/>
          <w:color w:val="000000" w:themeColor="text1"/>
          <w:szCs w:val="24"/>
        </w:rPr>
        <w:t xml:space="preserve"> (Alkire and Foster, 2019).</w:t>
      </w:r>
      <w:r w:rsidR="0095602F">
        <w:rPr>
          <w:color w:val="000000" w:themeColor="text1"/>
          <w:szCs w:val="24"/>
        </w:rPr>
        <w:t xml:space="preserve"> </w:t>
      </w:r>
      <w:r w:rsidR="00961F56">
        <w:rPr>
          <w:color w:val="000000" w:themeColor="text1"/>
          <w:szCs w:val="24"/>
        </w:rPr>
        <w:t>T</w:t>
      </w:r>
      <w:r w:rsidR="0095602F">
        <w:rPr>
          <w:color w:val="000000" w:themeColor="text1"/>
          <w:szCs w:val="24"/>
        </w:rPr>
        <w:t xml:space="preserve">he </w:t>
      </w:r>
      <w:r w:rsidR="002C3DB9">
        <w:rPr>
          <w:color w:val="000000" w:themeColor="text1"/>
          <w:szCs w:val="24"/>
        </w:rPr>
        <w:t xml:space="preserve">adequacy levels </w:t>
      </w:r>
      <w:r w:rsidR="0095602F">
        <w:rPr>
          <w:color w:val="000000" w:themeColor="text1"/>
          <w:szCs w:val="24"/>
        </w:rPr>
        <w:t>of the society’s population</w:t>
      </w:r>
      <w:r w:rsidR="00DD56FB" w:rsidRPr="00C90F48">
        <w:rPr>
          <w:color w:val="000000" w:themeColor="text1"/>
          <w:szCs w:val="24"/>
        </w:rPr>
        <w:t xml:space="preserve"> </w:t>
      </w:r>
      <w:r w:rsidR="00CC20FD" w:rsidRPr="00C90F48">
        <w:rPr>
          <w:color w:val="000000" w:themeColor="text1"/>
          <w:szCs w:val="24"/>
        </w:rPr>
        <w:t>in two periods</w:t>
      </w:r>
      <w:r w:rsidR="001D145B" w:rsidRPr="00C90F48">
        <w:rPr>
          <w:color w:val="000000" w:themeColor="text1"/>
          <w:szCs w:val="24"/>
        </w:rPr>
        <w:t xml:space="preserve"> </w:t>
      </w:r>
      <w:r w:rsidR="0095602F">
        <w:rPr>
          <w:color w:val="000000" w:themeColor="text1"/>
          <w:szCs w:val="24"/>
        </w:rPr>
        <w:t>are</w:t>
      </w:r>
      <w:r w:rsidR="00DD56FB" w:rsidRPr="00C90F48">
        <w:rPr>
          <w:color w:val="000000" w:themeColor="text1"/>
          <w:szCs w:val="24"/>
        </w:rPr>
        <w:t xml:space="preserve"> summar</w:t>
      </w:r>
      <w:r w:rsidR="00564308">
        <w:rPr>
          <w:color w:val="000000" w:themeColor="text1"/>
          <w:szCs w:val="24"/>
        </w:rPr>
        <w:t>ize</w:t>
      </w:r>
      <w:r w:rsidR="00DD56FB" w:rsidRPr="00C90F48">
        <w:rPr>
          <w:color w:val="000000" w:themeColor="text1"/>
          <w:szCs w:val="24"/>
        </w:rPr>
        <w:t>d by</w:t>
      </w:r>
      <w:r w:rsidR="0095602F">
        <w:rPr>
          <w:color w:val="000000" w:themeColor="text1"/>
          <w:szCs w:val="24"/>
        </w:rPr>
        <w:t xml:space="preserve"> the</w:t>
      </w:r>
      <w:r w:rsidR="00DD56FB" w:rsidRPr="00C90F48">
        <w:rPr>
          <w:color w:val="000000" w:themeColor="text1"/>
          <w:szCs w:val="24"/>
        </w:rPr>
        <w:t xml:space="preserve"> </w:t>
      </w:r>
      <w:r w:rsidR="00F334F3" w:rsidRPr="00C90F48">
        <w:rPr>
          <w:color w:val="000000" w:themeColor="text1"/>
          <w:szCs w:val="24"/>
        </w:rPr>
        <w:t xml:space="preserve">cumulative </w:t>
      </w:r>
      <w:r w:rsidR="00DD56FB" w:rsidRPr="00C90F48">
        <w:rPr>
          <w:color w:val="000000" w:themeColor="text1"/>
          <w:szCs w:val="24"/>
        </w:rPr>
        <w:t>distribution</w:t>
      </w:r>
      <w:r w:rsidR="00F334F3" w:rsidRPr="00C90F48">
        <w:rPr>
          <w:color w:val="000000" w:themeColor="text1"/>
          <w:szCs w:val="24"/>
        </w:rPr>
        <w:t xml:space="preserve"> function</w:t>
      </w:r>
      <w:r w:rsidR="00CC20FD" w:rsidRPr="00C90F48">
        <w:rPr>
          <w:color w:val="000000" w:themeColor="text1"/>
          <w:szCs w:val="24"/>
        </w:rPr>
        <w:t>s</w:t>
      </w:r>
      <w:r w:rsidR="00F17AAD" w:rsidRPr="00C90F48">
        <w:rPr>
          <w:color w:val="000000" w:themeColor="text1"/>
          <w:szCs w:val="24"/>
        </w:rPr>
        <w:t xml:space="preserve"> (CDF</w:t>
      </w:r>
      <w:r w:rsidR="0095602F">
        <w:rPr>
          <w:color w:val="000000" w:themeColor="text1"/>
          <w:szCs w:val="24"/>
        </w:rPr>
        <w:t>s</w:t>
      </w:r>
      <w:r w:rsidR="00F17AAD" w:rsidRPr="00C90F48">
        <w:rPr>
          <w:color w:val="000000" w:themeColor="text1"/>
          <w:szCs w:val="24"/>
        </w:rPr>
        <w:t>)</w:t>
      </w:r>
      <w:r w:rsidR="00DD56FB" w:rsidRPr="00C90F48">
        <w:rPr>
          <w:color w:val="000000" w:themeColor="text1"/>
          <w:szCs w:val="24"/>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oMath>
      <w:r w:rsidR="00CC20FD" w:rsidRPr="00C90F48">
        <w:rPr>
          <w:rFonts w:eastAsiaTheme="minorEastAsia"/>
          <w:color w:val="000000" w:themeColor="text1"/>
          <w:szCs w:val="24"/>
        </w:rPr>
        <w:t xml:space="preserve"> and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oMath>
      <w:r w:rsidR="005C2F45">
        <w:rPr>
          <w:rFonts w:eastAsiaTheme="minorEastAsia"/>
          <w:color w:val="000000" w:themeColor="text1"/>
          <w:szCs w:val="24"/>
        </w:rPr>
        <w:t xml:space="preserve">, where </w:t>
      </w:r>
      <m:oMath>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oMath>
      <w:r w:rsidR="005C2F45">
        <w:rPr>
          <w:rFonts w:eastAsiaTheme="minorEastAsia"/>
          <w:color w:val="000000" w:themeColor="text1"/>
          <w:szCs w:val="24"/>
        </w:rPr>
        <w:t xml:space="preserve"> and </w:t>
      </w:r>
      <m:oMath>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oMath>
      <w:r w:rsidR="00F334F3" w:rsidRPr="00C90F48">
        <w:rPr>
          <w:rFonts w:eastAsiaTheme="minorEastAsia"/>
          <w:color w:val="000000" w:themeColor="text1"/>
          <w:szCs w:val="24"/>
        </w:rPr>
        <w:t xml:space="preserve"> </w:t>
      </w:r>
      <w:r w:rsidR="005C2F45">
        <w:rPr>
          <w:rFonts w:eastAsiaTheme="minorEastAsia"/>
          <w:color w:val="000000" w:themeColor="text1"/>
          <w:szCs w:val="24"/>
        </w:rPr>
        <w:t xml:space="preserve">are </w:t>
      </w:r>
      <w:r w:rsidR="00F334F3" w:rsidRPr="00C90F48">
        <w:rPr>
          <w:rFonts w:eastAsiaTheme="minorEastAsia"/>
          <w:color w:val="000000" w:themeColor="text1"/>
          <w:szCs w:val="24"/>
        </w:rPr>
        <w:t xml:space="preserve">all possible </w:t>
      </w:r>
      <w:r w:rsidR="00964B3F">
        <w:rPr>
          <w:rFonts w:eastAsiaTheme="minorEastAsia"/>
          <w:color w:val="000000" w:themeColor="text1"/>
          <w:szCs w:val="24"/>
        </w:rPr>
        <w:t>distributions</w:t>
      </w:r>
      <w:r w:rsidR="00F334F3" w:rsidRPr="00C90F48">
        <w:rPr>
          <w:rFonts w:eastAsiaTheme="minorEastAsia"/>
          <w:color w:val="000000" w:themeColor="text1"/>
          <w:szCs w:val="24"/>
        </w:rPr>
        <w:t xml:space="preserve"> of </w:t>
      </w:r>
      <w:r w:rsidR="002C3DB9" w:rsidRPr="002C3DB9">
        <w:rPr>
          <w:rFonts w:eastAsiaTheme="minorEastAsia"/>
          <w:color w:val="000000" w:themeColor="text1"/>
          <w:szCs w:val="24"/>
        </w:rPr>
        <w:t>adequacy level</w:t>
      </w:r>
      <w:r w:rsidR="0095602F">
        <w:rPr>
          <w:rFonts w:eastAsiaTheme="minorEastAsia"/>
          <w:color w:val="000000" w:themeColor="text1"/>
          <w:szCs w:val="24"/>
        </w:rPr>
        <w:t>s</w:t>
      </w:r>
      <w:r w:rsidR="00F17AAD" w:rsidRPr="00C90F48">
        <w:rPr>
          <w:rFonts w:eastAsiaTheme="minorEastAsia"/>
          <w:color w:val="000000" w:themeColor="text1"/>
          <w:szCs w:val="24"/>
        </w:rPr>
        <w:t xml:space="preserve"> in period </w:t>
      </w:r>
      <w:r w:rsidR="00035FDF" w:rsidRPr="00C90F48">
        <w:rPr>
          <w:rFonts w:eastAsiaTheme="minorEastAsia"/>
          <w:color w:val="000000" w:themeColor="text1"/>
          <w:szCs w:val="24"/>
        </w:rPr>
        <w:t>1</w:t>
      </w:r>
      <w:r w:rsidR="00F334F3" w:rsidRPr="00C90F48">
        <w:rPr>
          <w:rFonts w:eastAsiaTheme="minorEastAsia"/>
          <w:color w:val="000000" w:themeColor="text1"/>
          <w:szCs w:val="24"/>
        </w:rPr>
        <w:t xml:space="preserve"> </w:t>
      </w:r>
      <w:r w:rsidR="00035FDF" w:rsidRPr="00C90F48">
        <w:rPr>
          <w:rFonts w:eastAsiaTheme="minorEastAsia"/>
          <w:color w:val="000000" w:themeColor="text1"/>
          <w:szCs w:val="24"/>
        </w:rPr>
        <w:t>and in period 2</w:t>
      </w:r>
      <w:r w:rsidR="005C2F45">
        <w:rPr>
          <w:rFonts w:eastAsiaTheme="minorEastAsia"/>
          <w:color w:val="000000" w:themeColor="text1"/>
          <w:szCs w:val="24"/>
        </w:rPr>
        <w:t>, respectively</w:t>
      </w:r>
      <w:r w:rsidR="00F334F3" w:rsidRPr="00C90F48">
        <w:rPr>
          <w:rFonts w:eastAsiaTheme="minorEastAsia"/>
          <w:color w:val="000000" w:themeColor="text1"/>
          <w:szCs w:val="24"/>
        </w:rPr>
        <w:t>.</w:t>
      </w:r>
      <w:r w:rsidR="00DD56FB" w:rsidRPr="00C90F48">
        <w:rPr>
          <w:rFonts w:eastAsiaTheme="minorEastAsia"/>
          <w:color w:val="000000" w:themeColor="text1"/>
          <w:szCs w:val="24"/>
        </w:rPr>
        <w:t xml:space="preserve"> A distribution</w:t>
      </w:r>
      <w:r w:rsidR="007234A0" w:rsidRPr="00C90F48">
        <w:rPr>
          <w:color w:val="000000" w:themeColor="text1"/>
          <w:szCs w:val="24"/>
        </w:rPr>
        <w:t xml:space="preserve"> </w:t>
      </w:r>
      <w:r w:rsidR="00DD56FB" w:rsidRPr="00C90F48">
        <w:rPr>
          <w:color w:val="000000" w:themeColor="text1"/>
          <w:szCs w:val="24"/>
        </w:rPr>
        <w:t>can be</w:t>
      </w:r>
      <w:r w:rsidR="007234A0" w:rsidRPr="00C90F48">
        <w:rPr>
          <w:color w:val="000000" w:themeColor="text1"/>
          <w:szCs w:val="24"/>
        </w:rPr>
        <w:t xml:space="preserve"> divided into </w:t>
      </w:r>
      <m:oMath>
        <m:r>
          <w:rPr>
            <w:rFonts w:ascii="Cambria Math" w:hAnsi="Cambria Math"/>
            <w:color w:val="000000" w:themeColor="text1"/>
            <w:szCs w:val="24"/>
          </w:rPr>
          <m:t>Q≥2</m:t>
        </m:r>
      </m:oMath>
      <w:r w:rsidR="007234A0" w:rsidRPr="00C90F48">
        <w:rPr>
          <w:rFonts w:eastAsiaTheme="minorEastAsia"/>
          <w:color w:val="000000" w:themeColor="text1"/>
          <w:szCs w:val="24"/>
        </w:rPr>
        <w:t xml:space="preserve"> quantiles.</w:t>
      </w:r>
      <w:r w:rsidR="00F4610C" w:rsidRPr="00C90F48">
        <w:rPr>
          <w:rFonts w:eastAsiaTheme="minorEastAsia"/>
          <w:color w:val="000000" w:themeColor="text1"/>
          <w:szCs w:val="24"/>
        </w:rPr>
        <w:t xml:space="preserve"> For strict comparisons across time</w:t>
      </w:r>
      <w:r w:rsidR="00CC20FD" w:rsidRPr="00C90F48">
        <w:rPr>
          <w:rFonts w:eastAsiaTheme="minorEastAsia"/>
          <w:color w:val="000000" w:themeColor="text1"/>
          <w:szCs w:val="24"/>
        </w:rPr>
        <w:t>-periods</w:t>
      </w:r>
      <w:r w:rsidR="00F4610C" w:rsidRPr="00C90F48">
        <w:rPr>
          <w:rFonts w:eastAsiaTheme="minorEastAsia"/>
          <w:color w:val="000000" w:themeColor="text1"/>
          <w:szCs w:val="24"/>
        </w:rPr>
        <w:t xml:space="preserve">, we assume </w:t>
      </w:r>
      <m:oMath>
        <m:r>
          <w:rPr>
            <w:rFonts w:ascii="Cambria Math" w:eastAsiaTheme="minorEastAsia" w:hAnsi="Cambria Math"/>
            <w:color w:val="000000" w:themeColor="text1"/>
            <w:szCs w:val="24"/>
          </w:rPr>
          <m:t>Q</m:t>
        </m:r>
      </m:oMath>
      <w:r w:rsidR="00F4610C" w:rsidRPr="00C90F48">
        <w:rPr>
          <w:rFonts w:eastAsiaTheme="minorEastAsia"/>
          <w:color w:val="000000" w:themeColor="text1"/>
          <w:szCs w:val="24"/>
        </w:rPr>
        <w:t xml:space="preserve"> to be fixed</w:t>
      </w:r>
      <w:r w:rsidR="00166764">
        <w:rPr>
          <w:rFonts w:eastAsiaTheme="minorEastAsia"/>
          <w:color w:val="000000" w:themeColor="text1"/>
          <w:szCs w:val="24"/>
        </w:rPr>
        <w:t xml:space="preserve"> and</w:t>
      </w:r>
      <w:r w:rsidR="00AA34C1">
        <w:rPr>
          <w:rFonts w:eastAsiaTheme="minorEastAsia"/>
          <w:color w:val="000000" w:themeColor="text1"/>
          <w:szCs w:val="24"/>
        </w:rPr>
        <w:t xml:space="preserve"> denote the set of</w:t>
      </w:r>
      <w:r w:rsidR="00166764">
        <w:rPr>
          <w:rFonts w:eastAsiaTheme="minorEastAsia"/>
          <w:color w:val="000000" w:themeColor="text1"/>
          <w:szCs w:val="24"/>
        </w:rPr>
        <w:t xml:space="preserve"> </w:t>
      </w:r>
      <m:oMath>
        <m:r>
          <w:rPr>
            <w:rFonts w:ascii="Cambria Math" w:eastAsiaTheme="minorEastAsia" w:hAnsi="Cambria Math"/>
            <w:color w:val="000000" w:themeColor="text1"/>
            <w:szCs w:val="24"/>
          </w:rPr>
          <m:t>Q</m:t>
        </m:r>
      </m:oMath>
      <w:r w:rsidR="00166764">
        <w:rPr>
          <w:rFonts w:eastAsiaTheme="minorEastAsia"/>
          <w:color w:val="000000" w:themeColor="text1"/>
          <w:szCs w:val="24"/>
        </w:rPr>
        <w:t xml:space="preserve"> </w:t>
      </w:r>
      <w:r w:rsidR="00AA34C1">
        <w:rPr>
          <w:rFonts w:eastAsiaTheme="minorEastAsia"/>
          <w:color w:val="000000" w:themeColor="text1"/>
          <w:szCs w:val="24"/>
        </w:rPr>
        <w:t>quanti</w:t>
      </w:r>
      <w:r w:rsidR="00166764">
        <w:rPr>
          <w:rFonts w:eastAsiaTheme="minorEastAsia"/>
          <w:color w:val="000000" w:themeColor="text1"/>
          <w:szCs w:val="24"/>
        </w:rPr>
        <w:t xml:space="preserve">les by </w:t>
      </w:r>
      <m:oMath>
        <m:r>
          <m:rPr>
            <m:scr m:val="script"/>
          </m:rPr>
          <w:rPr>
            <w:rFonts w:ascii="Cambria Math" w:eastAsiaTheme="minorEastAsia" w:hAnsi="Cambria Math"/>
            <w:color w:val="000000" w:themeColor="text1"/>
            <w:szCs w:val="24"/>
          </w:rPr>
          <m:t>Q=</m:t>
        </m:r>
        <m:d>
          <m:dPr>
            <m:begChr m:val="{"/>
            <m:endChr m:val="}"/>
            <m:ctrlPr>
              <w:rPr>
                <w:rFonts w:ascii="Cambria Math" w:eastAsiaTheme="minorEastAsia" w:hAnsi="Cambria Math"/>
                <w:i/>
                <w:color w:val="000000" w:themeColor="text1"/>
                <w:szCs w:val="24"/>
              </w:rPr>
            </m:ctrlPr>
          </m:dPr>
          <m:e>
            <m:r>
              <w:rPr>
                <w:rFonts w:ascii="Cambria Math" w:eastAsiaTheme="minorEastAsia" w:hAnsi="Cambria Math"/>
                <w:color w:val="000000" w:themeColor="text1"/>
                <w:szCs w:val="24"/>
              </w:rPr>
              <m:t>1,…,Q</m:t>
            </m:r>
          </m:e>
        </m:d>
      </m:oMath>
      <w:r w:rsidR="00166764">
        <w:rPr>
          <w:rFonts w:eastAsiaTheme="minorEastAsia"/>
          <w:color w:val="000000" w:themeColor="text1"/>
          <w:szCs w:val="24"/>
        </w:rPr>
        <w:t>.</w:t>
      </w:r>
      <w:r w:rsidR="007234A0" w:rsidRPr="00C90F48">
        <w:rPr>
          <w:rFonts w:eastAsiaTheme="minorEastAsia"/>
          <w:color w:val="000000" w:themeColor="text1"/>
          <w:szCs w:val="24"/>
        </w:rPr>
        <w:t xml:space="preserve"> By construction, </w:t>
      </w:r>
      <w:r w:rsidR="00F4610C" w:rsidRPr="00C90F48">
        <w:rPr>
          <w:rFonts w:eastAsiaTheme="minorEastAsia"/>
          <w:color w:val="000000" w:themeColor="text1"/>
          <w:szCs w:val="24"/>
        </w:rPr>
        <w:t>all</w:t>
      </w:r>
      <w:r w:rsidR="007234A0" w:rsidRPr="00C90F48">
        <w:rPr>
          <w:rFonts w:eastAsiaTheme="minorEastAsia"/>
          <w:color w:val="000000" w:themeColor="text1"/>
          <w:szCs w:val="24"/>
        </w:rPr>
        <w:t xml:space="preserve"> quantiles </w:t>
      </w:r>
      <w:r w:rsidR="00F4610C" w:rsidRPr="00C90F48">
        <w:rPr>
          <w:rFonts w:eastAsiaTheme="minorEastAsia"/>
          <w:color w:val="000000" w:themeColor="text1"/>
          <w:szCs w:val="24"/>
        </w:rPr>
        <w:t xml:space="preserve">for a given distribution </w:t>
      </w:r>
      <w:r w:rsidR="007234A0" w:rsidRPr="00C90F48">
        <w:rPr>
          <w:rFonts w:eastAsiaTheme="minorEastAsia"/>
          <w:color w:val="000000" w:themeColor="text1"/>
          <w:szCs w:val="24"/>
        </w:rPr>
        <w:t>are mutually exclusive and collectively exhaustive</w:t>
      </w:r>
      <w:r w:rsidR="001E548E" w:rsidRPr="00C90F48">
        <w:rPr>
          <w:rFonts w:eastAsiaTheme="minorEastAsia"/>
          <w:color w:val="000000" w:themeColor="text1"/>
          <w:szCs w:val="24"/>
        </w:rPr>
        <w:t>,</w:t>
      </w:r>
      <w:r w:rsidR="005C2A8A" w:rsidRPr="00C90F48">
        <w:rPr>
          <w:rFonts w:eastAsiaTheme="minorEastAsia"/>
          <w:color w:val="000000" w:themeColor="text1"/>
          <w:szCs w:val="24"/>
        </w:rPr>
        <w:t xml:space="preserve"> and </w:t>
      </w:r>
      <w:r w:rsidR="008C5DF4">
        <w:rPr>
          <w:rFonts w:eastAsiaTheme="minorEastAsia"/>
          <w:color w:val="000000" w:themeColor="text1"/>
          <w:szCs w:val="24"/>
        </w:rPr>
        <w:t xml:space="preserve">each quantile has </w:t>
      </w:r>
      <w:r w:rsidR="0011448A">
        <w:rPr>
          <w:rFonts w:eastAsiaTheme="minorEastAsia"/>
          <w:color w:val="000000" w:themeColor="text1"/>
          <w:szCs w:val="24"/>
        </w:rPr>
        <w:t>uniform</w:t>
      </w:r>
      <w:r w:rsidR="005C2A8A" w:rsidRPr="00C90F48">
        <w:rPr>
          <w:rFonts w:eastAsiaTheme="minorEastAsia"/>
          <w:color w:val="000000" w:themeColor="text1"/>
          <w:szCs w:val="24"/>
        </w:rPr>
        <w:t xml:space="preserve"> population share</w:t>
      </w:r>
      <w:r w:rsidR="008C5DF4">
        <w:rPr>
          <w:rFonts w:eastAsiaTheme="minorEastAsia"/>
          <w:color w:val="000000" w:themeColor="text1"/>
          <w:szCs w:val="24"/>
        </w:rPr>
        <w:t xml:space="preserve">, </w:t>
      </w:r>
      <w:r w:rsidR="004A32BE">
        <w:rPr>
          <w:rFonts w:eastAsiaTheme="minorEastAsia"/>
          <w:color w:val="000000" w:themeColor="text1"/>
          <w:szCs w:val="24"/>
        </w:rPr>
        <w:t>that is</w:t>
      </w:r>
      <w:r w:rsidR="008C5DF4">
        <w:rPr>
          <w:rFonts w:eastAsiaTheme="minorEastAsia"/>
          <w:color w:val="000000" w:themeColor="text1"/>
          <w:szCs w:val="24"/>
        </w:rPr>
        <w:t xml:space="preserve">, </w:t>
      </w:r>
      <m:oMath>
        <m:r>
          <w:rPr>
            <w:rFonts w:ascii="Cambria Math" w:eastAsiaTheme="minorEastAsia" w:hAnsi="Cambria Math"/>
            <w:color w:val="000000" w:themeColor="text1"/>
            <w:szCs w:val="24"/>
          </w:rPr>
          <m:t>1/Q</m:t>
        </m:r>
      </m:oMath>
      <w:r w:rsidR="001E548E" w:rsidRPr="00C90F48">
        <w:rPr>
          <w:rFonts w:eastAsiaTheme="minorEastAsia"/>
          <w:color w:val="000000" w:themeColor="text1"/>
          <w:szCs w:val="24"/>
        </w:rPr>
        <w:t xml:space="preserve">. </w:t>
      </w:r>
      <w:r w:rsidR="00F92B59" w:rsidRPr="00C90F48">
        <w:rPr>
          <w:rFonts w:eastAsiaTheme="minorEastAsia"/>
          <w:color w:val="000000" w:themeColor="text1"/>
          <w:szCs w:val="24"/>
        </w:rPr>
        <w:t xml:space="preserve">Let us denote the </w:t>
      </w:r>
      <w:r w:rsidR="00F92B59" w:rsidRPr="0095602F">
        <w:rPr>
          <w:rFonts w:eastAsiaTheme="minorEastAsia"/>
          <w:color w:val="000000" w:themeColor="text1"/>
          <w:szCs w:val="24"/>
        </w:rPr>
        <w:t xml:space="preserve">average </w:t>
      </w:r>
      <w:r w:rsidR="00247291" w:rsidRPr="00247291">
        <w:rPr>
          <w:rFonts w:eastAsiaTheme="minorEastAsia"/>
          <w:color w:val="000000" w:themeColor="text1"/>
          <w:szCs w:val="24"/>
        </w:rPr>
        <w:t>adequacy level</w:t>
      </w:r>
      <w:r w:rsidR="00F92B59" w:rsidRPr="0095602F">
        <w:rPr>
          <w:rFonts w:eastAsiaTheme="minorEastAsia"/>
          <w:color w:val="000000" w:themeColor="text1"/>
          <w:szCs w:val="24"/>
        </w:rPr>
        <w:t xml:space="preserve"> </w:t>
      </w:r>
      <w:r w:rsidR="0095602F">
        <w:rPr>
          <w:rFonts w:eastAsiaTheme="minorEastAsia"/>
          <w:color w:val="000000" w:themeColor="text1"/>
          <w:szCs w:val="24"/>
        </w:rPr>
        <w:t>with</w:t>
      </w:r>
      <w:r w:rsidR="00F92B59" w:rsidRPr="00C90F48">
        <w:rPr>
          <w:rFonts w:eastAsiaTheme="minorEastAsia"/>
          <w:color w:val="000000" w:themeColor="text1"/>
          <w:szCs w:val="24"/>
        </w:rPr>
        <w:t xml:space="preserve">in the </w:t>
      </w:r>
      <m:oMath>
        <m:r>
          <w:rPr>
            <w:rFonts w:ascii="Cambria Math" w:eastAsiaTheme="minorEastAsia" w:hAnsi="Cambria Math"/>
            <w:color w:val="000000" w:themeColor="text1"/>
            <w:szCs w:val="24"/>
          </w:rPr>
          <m:t>q</m:t>
        </m:r>
      </m:oMath>
      <w:r w:rsidR="00F92B59" w:rsidRPr="00C90F48">
        <w:rPr>
          <w:rFonts w:eastAsiaTheme="minorEastAsia"/>
          <w:color w:val="000000" w:themeColor="text1"/>
          <w:szCs w:val="24"/>
          <w:vertAlign w:val="superscript"/>
        </w:rPr>
        <w:t>th</w:t>
      </w:r>
      <w:r w:rsidR="00F92B59" w:rsidRPr="00C90F48">
        <w:rPr>
          <w:rFonts w:eastAsiaTheme="minorEastAsia"/>
          <w:color w:val="000000" w:themeColor="text1"/>
          <w:szCs w:val="24"/>
        </w:rPr>
        <w:t xml:space="preserve"> quantile</w:t>
      </w:r>
      <w:r w:rsidR="00FD7063">
        <w:rPr>
          <w:rFonts w:eastAsiaTheme="minorEastAsia"/>
          <w:color w:val="000000" w:themeColor="text1"/>
          <w:szCs w:val="24"/>
        </w:rPr>
        <w:t xml:space="preserve"> of distribution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i</m:t>
            </m:r>
          </m:sub>
        </m:sSub>
      </m:oMath>
      <w:r w:rsidR="00F92B59" w:rsidRPr="00C90F48">
        <w:rPr>
          <w:rFonts w:eastAsiaTheme="minorEastAsia"/>
          <w:color w:val="000000" w:themeColor="text1"/>
          <w:szCs w:val="24"/>
        </w:rPr>
        <w:t xml:space="preserve"> by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μ</m:t>
            </m:r>
          </m:e>
          <m:sub>
            <m:r>
              <w:rPr>
                <w:rFonts w:ascii="Cambria Math" w:eastAsiaTheme="minorEastAsia" w:hAnsi="Cambria Math"/>
                <w:color w:val="000000" w:themeColor="text1"/>
                <w:szCs w:val="24"/>
              </w:rPr>
              <m:t>q</m:t>
            </m:r>
          </m:sub>
        </m:sSub>
        <m:d>
          <m:dPr>
            <m:ctrlPr>
              <w:rPr>
                <w:rFonts w:ascii="Cambria Math" w:eastAsiaTheme="minorEastAsia" w:hAnsi="Cambria Math"/>
                <w:i/>
                <w:color w:val="000000" w:themeColor="text1"/>
                <w:szCs w:val="24"/>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i</m:t>
                </m:r>
              </m:sub>
            </m:sSub>
          </m:e>
        </m:d>
      </m:oMath>
      <w:r w:rsidR="00F92B59" w:rsidRPr="00C90F48">
        <w:rPr>
          <w:rFonts w:eastAsiaTheme="minorEastAsia"/>
          <w:color w:val="000000" w:themeColor="text1"/>
          <w:szCs w:val="24"/>
        </w:rPr>
        <w:t xml:space="preserve"> for all </w:t>
      </w:r>
      <m:oMath>
        <m:r>
          <w:rPr>
            <w:rFonts w:ascii="Cambria Math" w:eastAsiaTheme="minorEastAsia" w:hAnsi="Cambria Math"/>
            <w:color w:val="000000" w:themeColor="text1"/>
            <w:szCs w:val="24"/>
          </w:rPr>
          <m:t>q∈</m:t>
        </m:r>
        <m:r>
          <m:rPr>
            <m:scr m:val="script"/>
          </m:rPr>
          <w:rPr>
            <w:rFonts w:ascii="Cambria Math" w:eastAsiaTheme="minorEastAsia" w:hAnsi="Cambria Math"/>
            <w:color w:val="000000" w:themeColor="text1"/>
            <w:szCs w:val="24"/>
          </w:rPr>
          <m:t>Q</m:t>
        </m:r>
      </m:oMath>
      <w:r w:rsidR="00CC20FD" w:rsidRPr="00C90F48">
        <w:rPr>
          <w:rFonts w:eastAsiaTheme="minorEastAsia"/>
          <w:color w:val="000000" w:themeColor="text1"/>
          <w:szCs w:val="24"/>
        </w:rPr>
        <w:t xml:space="preserve"> and for</w:t>
      </w:r>
      <w:r w:rsidR="006B588C">
        <w:rPr>
          <w:rFonts w:eastAsiaTheme="minorEastAsia"/>
          <w:color w:val="000000" w:themeColor="text1"/>
          <w:szCs w:val="24"/>
        </w:rPr>
        <w:t xml:space="preserve"> each time period</w:t>
      </w:r>
      <w:r w:rsidR="00CC20FD" w:rsidRPr="00C90F48">
        <w:rPr>
          <w:rFonts w:eastAsiaTheme="minorEastAsia"/>
          <w:color w:val="000000" w:themeColor="text1"/>
          <w:szCs w:val="24"/>
        </w:rPr>
        <w:t xml:space="preserve"> </w:t>
      </w:r>
      <m:oMath>
        <m:r>
          <w:rPr>
            <w:rFonts w:ascii="Cambria Math" w:eastAsiaTheme="minorEastAsia" w:hAnsi="Cambria Math"/>
            <w:color w:val="000000" w:themeColor="text1"/>
            <w:szCs w:val="24"/>
          </w:rPr>
          <m:t>i=1, 2</m:t>
        </m:r>
      </m:oMath>
      <w:r w:rsidR="00F92B59" w:rsidRPr="00C90F48">
        <w:rPr>
          <w:rFonts w:eastAsiaTheme="minorEastAsia"/>
          <w:color w:val="000000" w:themeColor="text1"/>
          <w:szCs w:val="24"/>
        </w:rPr>
        <w:t xml:space="preserve">, and the </w:t>
      </w:r>
      <w:r w:rsidR="00F92B59" w:rsidRPr="0095602F">
        <w:rPr>
          <w:rFonts w:eastAsiaTheme="minorEastAsia"/>
          <w:color w:val="000000" w:themeColor="text1"/>
          <w:szCs w:val="24"/>
        </w:rPr>
        <w:t xml:space="preserve">overall average </w:t>
      </w:r>
      <w:r w:rsidR="00FD7063">
        <w:rPr>
          <w:rFonts w:eastAsiaTheme="minorEastAsia"/>
          <w:color w:val="000000" w:themeColor="text1"/>
          <w:szCs w:val="24"/>
        </w:rPr>
        <w:t>adequacy level</w:t>
      </w:r>
      <w:r w:rsidR="00FD7063" w:rsidRPr="00C90F48">
        <w:rPr>
          <w:rFonts w:eastAsiaTheme="minorEastAsia"/>
          <w:color w:val="000000" w:themeColor="text1"/>
          <w:szCs w:val="24"/>
        </w:rPr>
        <w:t xml:space="preserve"> </w:t>
      </w:r>
      <w:r w:rsidR="00964B3F">
        <w:rPr>
          <w:rFonts w:eastAsiaTheme="minorEastAsia"/>
          <w:color w:val="000000" w:themeColor="text1"/>
          <w:szCs w:val="24"/>
        </w:rPr>
        <w:t>with</w:t>
      </w:r>
      <w:r w:rsidR="00F92B59" w:rsidRPr="00C90F48">
        <w:rPr>
          <w:rFonts w:eastAsiaTheme="minorEastAsia"/>
          <w:color w:val="000000" w:themeColor="text1"/>
          <w:szCs w:val="24"/>
        </w:rPr>
        <w:t xml:space="preserve">in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i</m:t>
            </m:r>
          </m:sub>
        </m:sSub>
      </m:oMath>
      <w:r w:rsidR="00F92B59" w:rsidRPr="00C90F48">
        <w:rPr>
          <w:rFonts w:eastAsiaTheme="minorEastAsia"/>
          <w:color w:val="000000" w:themeColor="text1"/>
          <w:szCs w:val="24"/>
        </w:rPr>
        <w:t xml:space="preserve"> </w:t>
      </w:r>
      <w:r w:rsidR="003C5AFF" w:rsidRPr="00C90F48">
        <w:rPr>
          <w:rFonts w:eastAsiaTheme="minorEastAsia"/>
          <w:color w:val="000000" w:themeColor="text1"/>
          <w:szCs w:val="24"/>
        </w:rPr>
        <w:t xml:space="preserve">by </w:t>
      </w:r>
      <m:oMath>
        <m:r>
          <w:rPr>
            <w:rFonts w:ascii="Cambria Math" w:eastAsiaTheme="minorEastAsia" w:hAnsi="Cambria Math"/>
            <w:color w:val="000000" w:themeColor="text1"/>
            <w:szCs w:val="24"/>
          </w:rPr>
          <m:t>μ</m:t>
        </m:r>
        <m:d>
          <m:dPr>
            <m:ctrlPr>
              <w:rPr>
                <w:rFonts w:ascii="Cambria Math" w:eastAsiaTheme="minorEastAsia" w:hAnsi="Cambria Math"/>
                <w:i/>
                <w:color w:val="000000" w:themeColor="text1"/>
                <w:szCs w:val="24"/>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i</m:t>
                </m:r>
              </m:sub>
            </m:sSub>
          </m:e>
        </m:d>
      </m:oMath>
      <w:r w:rsidR="00C7579E" w:rsidRPr="00C90F48">
        <w:rPr>
          <w:rFonts w:eastAsiaTheme="minorEastAsia"/>
          <w:color w:val="000000" w:themeColor="text1"/>
          <w:szCs w:val="24"/>
        </w:rPr>
        <w:t>,</w:t>
      </w:r>
      <w:r w:rsidR="003C5AFF" w:rsidRPr="00C90F48">
        <w:rPr>
          <w:rFonts w:eastAsiaTheme="minorEastAsia"/>
          <w:color w:val="000000" w:themeColor="text1"/>
          <w:szCs w:val="24"/>
        </w:rPr>
        <w:t xml:space="preserve"> such that </w:t>
      </w:r>
      <m:oMath>
        <m:r>
          <w:rPr>
            <w:rFonts w:ascii="Cambria Math" w:eastAsiaTheme="minorEastAsia" w:hAnsi="Cambria Math"/>
            <w:color w:val="000000" w:themeColor="text1"/>
            <w:szCs w:val="24"/>
          </w:rPr>
          <m:t>μ</m:t>
        </m:r>
        <m:d>
          <m:dPr>
            <m:ctrlPr>
              <w:rPr>
                <w:rFonts w:ascii="Cambria Math" w:eastAsiaTheme="minorEastAsia" w:hAnsi="Cambria Math"/>
                <w:i/>
                <w:color w:val="000000" w:themeColor="text1"/>
                <w:szCs w:val="24"/>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i</m:t>
                </m:r>
              </m:sub>
            </m:sSub>
          </m:e>
        </m:d>
        <m:r>
          <w:rPr>
            <w:rFonts w:ascii="Cambria Math" w:eastAsiaTheme="minorEastAsia" w:hAnsi="Cambria Math"/>
            <w:color w:val="000000" w:themeColor="text1"/>
            <w:szCs w:val="24"/>
          </w:rPr>
          <m:t>=</m:t>
        </m:r>
        <m:f>
          <m:fPr>
            <m:ctrlPr>
              <w:rPr>
                <w:rFonts w:ascii="Cambria Math" w:eastAsiaTheme="minorEastAsia" w:hAnsi="Cambria Math"/>
                <w:i/>
                <w:color w:val="000000" w:themeColor="text1"/>
                <w:szCs w:val="24"/>
              </w:rPr>
            </m:ctrlPr>
          </m:fPr>
          <m:num>
            <m:r>
              <w:rPr>
                <w:rFonts w:ascii="Cambria Math" w:eastAsiaTheme="minorEastAsia" w:hAnsi="Cambria Math"/>
                <w:color w:val="000000" w:themeColor="text1"/>
                <w:szCs w:val="24"/>
              </w:rPr>
              <m:t>1</m:t>
            </m:r>
          </m:num>
          <m:den>
            <m:r>
              <w:rPr>
                <w:rFonts w:ascii="Cambria Math" w:eastAsiaTheme="minorEastAsia" w:hAnsi="Cambria Math"/>
                <w:color w:val="000000" w:themeColor="text1"/>
                <w:szCs w:val="24"/>
              </w:rPr>
              <m:t>Q</m:t>
            </m:r>
          </m:den>
        </m:f>
        <m:nary>
          <m:naryPr>
            <m:chr m:val="∑"/>
            <m:limLoc m:val="undOvr"/>
            <m:ctrlPr>
              <w:rPr>
                <w:rFonts w:ascii="Cambria Math" w:eastAsiaTheme="minorEastAsia" w:hAnsi="Cambria Math"/>
                <w:i/>
                <w:color w:val="000000" w:themeColor="text1"/>
                <w:szCs w:val="24"/>
              </w:rPr>
            </m:ctrlPr>
          </m:naryPr>
          <m:sub>
            <m:r>
              <w:rPr>
                <w:rFonts w:ascii="Cambria Math" w:eastAsiaTheme="minorEastAsia" w:hAnsi="Cambria Math"/>
                <w:color w:val="000000" w:themeColor="text1"/>
                <w:szCs w:val="24"/>
              </w:rPr>
              <m:t>q=1</m:t>
            </m:r>
          </m:sub>
          <m:sup>
            <m:r>
              <w:rPr>
                <w:rFonts w:ascii="Cambria Math" w:eastAsiaTheme="minorEastAsia" w:hAnsi="Cambria Math"/>
                <w:color w:val="000000" w:themeColor="text1"/>
                <w:szCs w:val="24"/>
              </w:rPr>
              <m:t>Q</m:t>
            </m:r>
          </m:sup>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μ</m:t>
                </m:r>
              </m:e>
              <m:sub>
                <m:r>
                  <w:rPr>
                    <w:rFonts w:ascii="Cambria Math" w:eastAsiaTheme="minorEastAsia" w:hAnsi="Cambria Math"/>
                    <w:color w:val="000000" w:themeColor="text1"/>
                    <w:szCs w:val="24"/>
                  </w:rPr>
                  <m:t>q</m:t>
                </m:r>
              </m:sub>
            </m:sSub>
            <m:d>
              <m:dPr>
                <m:ctrlPr>
                  <w:rPr>
                    <w:rFonts w:ascii="Cambria Math" w:eastAsiaTheme="minorEastAsia" w:hAnsi="Cambria Math"/>
                    <w:i/>
                    <w:color w:val="000000" w:themeColor="text1"/>
                    <w:szCs w:val="24"/>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i</m:t>
                    </m:r>
                  </m:sub>
                </m:sSub>
              </m:e>
            </m:d>
          </m:e>
        </m:nary>
      </m:oMath>
      <w:r w:rsidR="00CC20FD" w:rsidRPr="00C90F48">
        <w:rPr>
          <w:rFonts w:eastAsiaTheme="minorEastAsia"/>
          <w:color w:val="000000" w:themeColor="text1"/>
          <w:szCs w:val="24"/>
        </w:rPr>
        <w:t xml:space="preserve"> for </w:t>
      </w:r>
      <m:oMath>
        <m:r>
          <w:rPr>
            <w:rFonts w:ascii="Cambria Math" w:eastAsiaTheme="minorEastAsia" w:hAnsi="Cambria Math"/>
            <w:color w:val="000000" w:themeColor="text1"/>
            <w:szCs w:val="24"/>
          </w:rPr>
          <m:t>i=1, 2</m:t>
        </m:r>
      </m:oMath>
      <w:r w:rsidR="003C5AFF" w:rsidRPr="00C90F48">
        <w:rPr>
          <w:rFonts w:eastAsiaTheme="minorEastAsia"/>
          <w:color w:val="000000" w:themeColor="text1"/>
          <w:szCs w:val="24"/>
        </w:rPr>
        <w:t>.</w:t>
      </w:r>
    </w:p>
    <w:p w14:paraId="1C5367A0" w14:textId="27B1CCD1" w:rsidR="003007A0" w:rsidRPr="00C90F48" w:rsidRDefault="008E14EB" w:rsidP="00396A93">
      <w:pPr>
        <w:spacing w:after="120" w:line="480" w:lineRule="auto"/>
        <w:rPr>
          <w:rFonts w:eastAsiaTheme="minorEastAsia"/>
          <w:color w:val="000000" w:themeColor="text1"/>
          <w:szCs w:val="24"/>
        </w:rPr>
      </w:pPr>
      <w:r>
        <w:rPr>
          <w:rFonts w:eastAsiaTheme="minorEastAsia"/>
          <w:color w:val="000000" w:themeColor="text1"/>
          <w:szCs w:val="24"/>
        </w:rPr>
        <w:lastRenderedPageBreak/>
        <w:t>W</w:t>
      </w:r>
      <w:r w:rsidR="003F3854" w:rsidRPr="00C90F48">
        <w:rPr>
          <w:rFonts w:eastAsiaTheme="minorEastAsia"/>
          <w:color w:val="000000" w:themeColor="text1"/>
          <w:szCs w:val="24"/>
        </w:rPr>
        <w:t>ell-being</w:t>
      </w:r>
      <w:r w:rsidR="004917D4">
        <w:rPr>
          <w:rFonts w:eastAsiaTheme="minorEastAsia"/>
          <w:color w:val="000000" w:themeColor="text1"/>
          <w:szCs w:val="24"/>
        </w:rPr>
        <w:t>, denoted by</w:t>
      </w:r>
      <w:r w:rsidR="003F3854" w:rsidRPr="00C90F48">
        <w:rPr>
          <w:rFonts w:eastAsiaTheme="minorEastAsia"/>
          <w:color w:val="000000" w:themeColor="text1"/>
          <w:szCs w:val="24"/>
        </w:rPr>
        <w:t xml:space="preserve"> </w:t>
      </w:r>
      <m:oMath>
        <m:r>
          <w:rPr>
            <w:rFonts w:ascii="Cambria Math" w:hAnsi="Cambria Math"/>
            <w:color w:val="000000" w:themeColor="text1"/>
          </w:rPr>
          <m:t>W</m:t>
        </m:r>
      </m:oMath>
      <w:r w:rsidR="004917D4">
        <w:rPr>
          <w:rFonts w:eastAsiaTheme="minorEastAsia"/>
          <w:color w:val="000000" w:themeColor="text1"/>
        </w:rPr>
        <w:t>,</w:t>
      </w:r>
      <w:r w:rsidR="006B588C">
        <w:rPr>
          <w:rFonts w:eastAsiaTheme="minorEastAsia"/>
          <w:color w:val="000000" w:themeColor="text1"/>
          <w:szCs w:val="24"/>
        </w:rPr>
        <w:t xml:space="preserve"> </w:t>
      </w:r>
      <w:r w:rsidR="00964B3F">
        <w:rPr>
          <w:rFonts w:eastAsiaTheme="minorEastAsia"/>
          <w:color w:val="000000" w:themeColor="text1"/>
          <w:szCs w:val="24"/>
        </w:rPr>
        <w:t>corresponding to</w:t>
      </w:r>
      <w:r w:rsidR="003F3854" w:rsidRPr="00C90F48">
        <w:rPr>
          <w:rFonts w:eastAsiaTheme="minorEastAsia"/>
          <w:color w:val="000000" w:themeColor="text1"/>
          <w:szCs w:val="24"/>
        </w:rPr>
        <w:t xml:space="preserve"> distribution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i</m:t>
            </m:r>
          </m:sub>
        </m:sSub>
      </m:oMath>
      <w:r w:rsidR="003F3854" w:rsidRPr="00C90F48">
        <w:rPr>
          <w:rFonts w:eastAsiaTheme="minorEastAsia"/>
          <w:color w:val="000000" w:themeColor="text1"/>
          <w:szCs w:val="24"/>
        </w:rPr>
        <w:t xml:space="preserve"> </w:t>
      </w:r>
      <w:r w:rsidR="00964B3F">
        <w:rPr>
          <w:rFonts w:eastAsiaTheme="minorEastAsia"/>
          <w:color w:val="000000" w:themeColor="text1"/>
          <w:szCs w:val="24"/>
        </w:rPr>
        <w:t>is</w:t>
      </w:r>
      <w:r w:rsidR="003F3854" w:rsidRPr="00C90F48">
        <w:rPr>
          <w:rFonts w:eastAsiaTheme="minorEastAsia"/>
          <w:color w:val="000000" w:themeColor="text1"/>
          <w:szCs w:val="24"/>
        </w:rPr>
        <w:t xml:space="preserve"> obtained from the </w:t>
      </w:r>
      <w:r w:rsidR="008238AB">
        <w:rPr>
          <w:rFonts w:eastAsiaTheme="minorEastAsia"/>
          <w:color w:val="000000" w:themeColor="text1"/>
          <w:szCs w:val="24"/>
        </w:rPr>
        <w:t>quantile</w:t>
      </w:r>
      <w:r w:rsidR="00964B3F">
        <w:rPr>
          <w:rFonts w:eastAsiaTheme="minorEastAsia"/>
          <w:color w:val="000000" w:themeColor="text1"/>
          <w:szCs w:val="24"/>
        </w:rPr>
        <w:t xml:space="preserve">-wise </w:t>
      </w:r>
      <w:r w:rsidR="003007A0" w:rsidRPr="00C90F48">
        <w:rPr>
          <w:rFonts w:eastAsiaTheme="minorEastAsia"/>
          <w:color w:val="000000" w:themeColor="text1"/>
          <w:szCs w:val="24"/>
        </w:rPr>
        <w:t>average</w:t>
      </w:r>
      <w:r w:rsidR="00964B3F">
        <w:rPr>
          <w:rFonts w:eastAsiaTheme="minorEastAsia"/>
          <w:color w:val="000000" w:themeColor="text1"/>
          <w:szCs w:val="24"/>
        </w:rPr>
        <w:t>s</w:t>
      </w:r>
      <w:r w:rsidR="003007A0" w:rsidRPr="00C90F48">
        <w:rPr>
          <w:rFonts w:eastAsiaTheme="minorEastAsia"/>
          <w:color w:val="000000" w:themeColor="text1"/>
          <w:szCs w:val="24"/>
        </w:rPr>
        <w:t xml:space="preserve"> </w:t>
      </w:r>
      <w:r w:rsidR="00C7579E" w:rsidRPr="00C90F48">
        <w:rPr>
          <w:rFonts w:eastAsiaTheme="minorEastAsia"/>
          <w:color w:val="000000" w:themeColor="text1"/>
          <w:szCs w:val="24"/>
        </w:rPr>
        <w:t xml:space="preserve">using </w:t>
      </w:r>
      <w:r w:rsidR="00964B3F">
        <w:rPr>
          <w:rFonts w:eastAsiaTheme="minorEastAsia"/>
          <w:color w:val="000000" w:themeColor="text1"/>
          <w:szCs w:val="24"/>
        </w:rPr>
        <w:t>the following</w:t>
      </w:r>
      <w:r w:rsidR="00C7579E" w:rsidRPr="00C90F48">
        <w:rPr>
          <w:rFonts w:eastAsiaTheme="minorEastAsia"/>
          <w:color w:val="000000" w:themeColor="text1"/>
          <w:szCs w:val="24"/>
        </w:rPr>
        <w:t xml:space="preserve"> additively decomposable measure</w:t>
      </w:r>
      <w:r w:rsidR="003007A0" w:rsidRPr="00C90F48">
        <w:rPr>
          <w:rFonts w:eastAsiaTheme="minorEastAsia"/>
          <w:color w:val="000000" w:themeColor="text1"/>
          <w:szCs w:val="24"/>
        </w:rPr>
        <w: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111"/>
        <w:gridCol w:w="2693"/>
      </w:tblGrid>
      <w:tr w:rsidR="003007A0" w:rsidRPr="00C90F48" w14:paraId="1BB1980A" w14:textId="77777777" w:rsidTr="00B12F84">
        <w:tc>
          <w:tcPr>
            <w:tcW w:w="2268" w:type="dxa"/>
            <w:vAlign w:val="center"/>
          </w:tcPr>
          <w:p w14:paraId="1D8D9B3D" w14:textId="77777777" w:rsidR="003007A0" w:rsidRPr="00C90F48" w:rsidRDefault="003007A0" w:rsidP="00396A93">
            <w:pPr>
              <w:pStyle w:val="NoSpacing"/>
              <w:spacing w:after="120" w:line="480" w:lineRule="auto"/>
              <w:jc w:val="center"/>
              <w:rPr>
                <w:rFonts w:ascii="Garamond" w:hAnsi="Garamond"/>
                <w:color w:val="000000" w:themeColor="text1"/>
                <w:sz w:val="24"/>
                <w:szCs w:val="24"/>
              </w:rPr>
            </w:pPr>
          </w:p>
        </w:tc>
        <w:tc>
          <w:tcPr>
            <w:tcW w:w="4111" w:type="dxa"/>
            <w:vAlign w:val="center"/>
          </w:tcPr>
          <w:p w14:paraId="5C893C70" w14:textId="4A16B48F" w:rsidR="003007A0" w:rsidRPr="00C90F48" w:rsidRDefault="003007A0" w:rsidP="00396A93">
            <w:pPr>
              <w:spacing w:after="120" w:line="480" w:lineRule="auto"/>
              <w:jc w:val="center"/>
              <w:rPr>
                <w:color w:val="000000" w:themeColor="text1"/>
              </w:rPr>
            </w:pPr>
            <m:oMathPara>
              <m:oMath>
                <m:r>
                  <w:rPr>
                    <w:rFonts w:ascii="Cambria Math" w:hAnsi="Cambria Math"/>
                    <w:color w:val="000000" w:themeColor="text1"/>
                  </w:rPr>
                  <m:t>W</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i</m:t>
                        </m:r>
                      </m:sub>
                    </m:sSub>
                    <m:r>
                      <w:rPr>
                        <w:rFonts w:ascii="Cambria Math" w:hAnsi="Cambria Math"/>
                        <w:color w:val="000000" w:themeColor="text1"/>
                      </w:rPr>
                      <m:t>;ω</m:t>
                    </m:r>
                  </m:e>
                </m:d>
                <m:r>
                  <w:rPr>
                    <w:rFonts w:ascii="Cambria Math" w:hAnsi="Cambria Math"/>
                    <w:color w:val="000000" w:themeColor="text1"/>
                  </w:rPr>
                  <m:t>=</m:t>
                </m:r>
                <m:nary>
                  <m:naryPr>
                    <m:chr m:val="∑"/>
                    <m:limLoc m:val="undOvr"/>
                    <m:ctrlPr>
                      <w:rPr>
                        <w:rFonts w:ascii="Cambria Math" w:eastAsiaTheme="minorEastAsia" w:hAnsi="Cambria Math"/>
                        <w:i/>
                        <w:color w:val="000000" w:themeColor="text1"/>
                        <w:szCs w:val="24"/>
                      </w:rPr>
                    </m:ctrlPr>
                  </m:naryPr>
                  <m:sub>
                    <m:r>
                      <w:rPr>
                        <w:rFonts w:ascii="Cambria Math" w:eastAsiaTheme="minorEastAsia" w:hAnsi="Cambria Math"/>
                        <w:color w:val="000000" w:themeColor="text1"/>
                        <w:szCs w:val="24"/>
                      </w:rPr>
                      <m:t>q=1</m:t>
                    </m:r>
                  </m:sub>
                  <m:sup>
                    <m:r>
                      <w:rPr>
                        <w:rFonts w:ascii="Cambria Math" w:eastAsiaTheme="minorEastAsia" w:hAnsi="Cambria Math"/>
                        <w:color w:val="000000" w:themeColor="text1"/>
                        <w:szCs w:val="24"/>
                      </w:rPr>
                      <m:t>Q</m:t>
                    </m:r>
                  </m:sup>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q</m:t>
                        </m:r>
                      </m:sub>
                    </m:sSub>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μ</m:t>
                        </m:r>
                      </m:e>
                      <m:sub>
                        <m:r>
                          <w:rPr>
                            <w:rFonts w:ascii="Cambria Math" w:eastAsiaTheme="minorEastAsia" w:hAnsi="Cambria Math"/>
                            <w:color w:val="000000" w:themeColor="text1"/>
                            <w:szCs w:val="24"/>
                          </w:rPr>
                          <m:t>q</m:t>
                        </m:r>
                      </m:sub>
                    </m:sSub>
                    <m:d>
                      <m:dPr>
                        <m:ctrlPr>
                          <w:rPr>
                            <w:rFonts w:ascii="Cambria Math" w:eastAsiaTheme="minorEastAsia" w:hAnsi="Cambria Math"/>
                            <w:i/>
                            <w:color w:val="000000" w:themeColor="text1"/>
                            <w:szCs w:val="24"/>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i</m:t>
                            </m:r>
                          </m:sub>
                        </m:sSub>
                      </m:e>
                    </m:d>
                  </m:e>
                </m:nary>
                <m:r>
                  <w:rPr>
                    <w:rFonts w:ascii="Cambria Math" w:eastAsiaTheme="minorEastAsia" w:hAnsi="Cambria Math"/>
                    <w:color w:val="000000" w:themeColor="text1"/>
                    <w:szCs w:val="24"/>
                  </w:rPr>
                  <m:t>, i=1, 2;</m:t>
                </m:r>
              </m:oMath>
            </m:oMathPara>
          </w:p>
        </w:tc>
        <w:tc>
          <w:tcPr>
            <w:tcW w:w="2693" w:type="dxa"/>
            <w:vAlign w:val="center"/>
          </w:tcPr>
          <w:p w14:paraId="17E08741" w14:textId="71DD0F11" w:rsidR="003007A0" w:rsidRPr="00C90F48" w:rsidRDefault="003007A0" w:rsidP="00396A93">
            <w:pPr>
              <w:pStyle w:val="NoSpacing"/>
              <w:spacing w:after="120" w:line="480" w:lineRule="auto"/>
              <w:jc w:val="right"/>
              <w:rPr>
                <w:rFonts w:ascii="Garamond" w:hAnsi="Garamond"/>
                <w:color w:val="000000" w:themeColor="text1"/>
                <w:sz w:val="24"/>
                <w:szCs w:val="24"/>
              </w:rPr>
            </w:pPr>
            <w:bookmarkStart w:id="2" w:name="_Ref88150287"/>
            <w:r w:rsidRPr="00C90F48">
              <w:rPr>
                <w:rFonts w:ascii="Garamond" w:hAnsi="Garamond"/>
                <w:color w:val="000000" w:themeColor="text1"/>
                <w:sz w:val="24"/>
                <w:szCs w:val="24"/>
              </w:rPr>
              <w:t>(</w:t>
            </w:r>
            <w:r w:rsidRPr="00C90F48">
              <w:rPr>
                <w:rFonts w:ascii="Garamond" w:hAnsi="Garamond"/>
                <w:noProof/>
                <w:color w:val="000000" w:themeColor="text1"/>
                <w:sz w:val="24"/>
                <w:szCs w:val="24"/>
              </w:rPr>
              <w:fldChar w:fldCharType="begin"/>
            </w:r>
            <w:r w:rsidRPr="00C90F48">
              <w:rPr>
                <w:rFonts w:ascii="Garamond" w:hAnsi="Garamond"/>
                <w:noProof/>
                <w:color w:val="000000" w:themeColor="text1"/>
                <w:sz w:val="24"/>
                <w:szCs w:val="24"/>
              </w:rPr>
              <w:instrText xml:space="preserve"> SEQ Equation \* ARABIC </w:instrText>
            </w:r>
            <w:r w:rsidRPr="00C90F48">
              <w:rPr>
                <w:rFonts w:ascii="Garamond" w:hAnsi="Garamond"/>
                <w:noProof/>
                <w:color w:val="000000" w:themeColor="text1"/>
                <w:sz w:val="24"/>
                <w:szCs w:val="24"/>
              </w:rPr>
              <w:fldChar w:fldCharType="separate"/>
            </w:r>
            <w:r w:rsidR="003647A1">
              <w:rPr>
                <w:rFonts w:ascii="Garamond" w:hAnsi="Garamond"/>
                <w:noProof/>
                <w:color w:val="000000" w:themeColor="text1"/>
                <w:sz w:val="24"/>
                <w:szCs w:val="24"/>
              </w:rPr>
              <w:t>1</w:t>
            </w:r>
            <w:r w:rsidRPr="00C90F48">
              <w:rPr>
                <w:rFonts w:ascii="Garamond" w:hAnsi="Garamond"/>
                <w:noProof/>
                <w:color w:val="000000" w:themeColor="text1"/>
                <w:sz w:val="24"/>
                <w:szCs w:val="24"/>
              </w:rPr>
              <w:fldChar w:fldCharType="end"/>
            </w:r>
            <w:r w:rsidRPr="00C90F48">
              <w:rPr>
                <w:rFonts w:ascii="Garamond" w:hAnsi="Garamond"/>
                <w:color w:val="000000" w:themeColor="text1"/>
                <w:sz w:val="24"/>
                <w:szCs w:val="24"/>
              </w:rPr>
              <w:t>)</w:t>
            </w:r>
            <w:bookmarkEnd w:id="2"/>
          </w:p>
        </w:tc>
      </w:tr>
    </w:tbl>
    <w:p w14:paraId="166BE107" w14:textId="64864118" w:rsidR="008F4190" w:rsidRPr="00C90F48" w:rsidRDefault="003007A0" w:rsidP="00396A93">
      <w:pPr>
        <w:spacing w:after="120" w:line="480" w:lineRule="auto"/>
        <w:rPr>
          <w:rFonts w:eastAsiaTheme="minorEastAsia"/>
          <w:iCs/>
          <w:color w:val="000000" w:themeColor="text1"/>
          <w:szCs w:val="24"/>
        </w:rPr>
      </w:pPr>
      <w:r w:rsidRPr="00C90F48">
        <w:rPr>
          <w:color w:val="000000" w:themeColor="text1"/>
          <w:szCs w:val="24"/>
        </w:rPr>
        <w:t xml:space="preserve">where </w:t>
      </w:r>
      <m:oMath>
        <m:r>
          <w:rPr>
            <w:rFonts w:ascii="Cambria Math" w:eastAsiaTheme="minorEastAsia" w:hAnsi="Cambria Math"/>
            <w:color w:val="000000" w:themeColor="text1"/>
            <w:szCs w:val="24"/>
          </w:rPr>
          <m:t>ω=</m:t>
        </m:r>
        <m:d>
          <m:dPr>
            <m:ctrlPr>
              <w:rPr>
                <w:rFonts w:ascii="Cambria Math" w:eastAsiaTheme="minorEastAsia" w:hAnsi="Cambria Math"/>
                <w:i/>
                <w:iCs/>
                <w:color w:val="000000" w:themeColor="text1"/>
                <w:szCs w:val="24"/>
              </w:rPr>
            </m:ctrlPr>
          </m:dPr>
          <m:e>
            <m:sSub>
              <m:sSubPr>
                <m:ctrlPr>
                  <w:rPr>
                    <w:rFonts w:ascii="Cambria Math" w:eastAsiaTheme="minorEastAsia" w:hAnsi="Cambria Math"/>
                    <w:i/>
                    <w:iCs/>
                    <w:color w:val="000000" w:themeColor="text1"/>
                    <w:szCs w:val="24"/>
                  </w:rPr>
                </m:ctrlPr>
              </m:sSub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1</m:t>
                </m:r>
              </m:sub>
            </m:sSub>
            <m:r>
              <w:rPr>
                <w:rFonts w:ascii="Cambria Math" w:eastAsiaTheme="minorEastAsia" w:hAnsi="Cambria Math"/>
                <w:color w:val="000000" w:themeColor="text1"/>
                <w:szCs w:val="24"/>
              </w:rPr>
              <m:t>,…,</m:t>
            </m:r>
            <m:sSub>
              <m:sSubPr>
                <m:ctrlPr>
                  <w:rPr>
                    <w:rFonts w:ascii="Cambria Math" w:eastAsiaTheme="minorEastAsia" w:hAnsi="Cambria Math"/>
                    <w:i/>
                    <w:iCs/>
                    <w:color w:val="000000" w:themeColor="text1"/>
                    <w:szCs w:val="24"/>
                  </w:rPr>
                </m:ctrlPr>
              </m:sSub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Q</m:t>
                </m:r>
              </m:sub>
            </m:sSub>
          </m:e>
        </m:d>
      </m:oMath>
      <w:r w:rsidRPr="00C90F48">
        <w:rPr>
          <w:color w:val="000000" w:themeColor="text1"/>
          <w:szCs w:val="24"/>
        </w:rPr>
        <w:t xml:space="preserve"> is the </w:t>
      </w:r>
      <m:oMath>
        <m:r>
          <w:rPr>
            <w:rFonts w:ascii="Cambria Math" w:eastAsiaTheme="minorEastAsia" w:hAnsi="Cambria Math"/>
            <w:color w:val="000000" w:themeColor="text1"/>
            <w:szCs w:val="24"/>
          </w:rPr>
          <m:t>Q</m:t>
        </m:r>
      </m:oMath>
      <w:r w:rsidRPr="00C90F48">
        <w:rPr>
          <w:rFonts w:eastAsiaTheme="minorEastAsia"/>
          <w:iCs/>
          <w:color w:val="000000" w:themeColor="text1"/>
          <w:szCs w:val="24"/>
        </w:rPr>
        <w:t xml:space="preserve">-dimensional </w:t>
      </w:r>
      <w:r w:rsidR="00964B3F">
        <w:rPr>
          <w:rFonts w:eastAsiaTheme="minorEastAsia"/>
          <w:iCs/>
          <w:color w:val="000000" w:themeColor="text1"/>
          <w:szCs w:val="24"/>
        </w:rPr>
        <w:t>quantile-</w:t>
      </w:r>
      <w:r w:rsidRPr="00C90F48">
        <w:rPr>
          <w:rFonts w:eastAsiaTheme="minorEastAsia"/>
          <w:iCs/>
          <w:color w:val="000000" w:themeColor="text1"/>
          <w:szCs w:val="24"/>
        </w:rPr>
        <w:t>weight vector and</w:t>
      </w:r>
      <w:r w:rsidRPr="00C90F48">
        <w:rPr>
          <w:color w:val="000000" w:themeColor="text1"/>
          <w:szCs w:val="24"/>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q</m:t>
            </m:r>
          </m:sub>
        </m:sSub>
        <m:r>
          <m:rPr>
            <m:scr m:val="double-struck"/>
          </m:rPr>
          <w:rPr>
            <w:rFonts w:ascii="Cambria Math" w:eastAsiaTheme="minorEastAsia" w:hAnsi="Cambria Math"/>
            <w:color w:val="000000" w:themeColor="text1"/>
            <w:szCs w:val="24"/>
          </w:rPr>
          <m:t>∈R</m:t>
        </m:r>
      </m:oMath>
      <w:r w:rsidRPr="00C90F48">
        <w:rPr>
          <w:rFonts w:eastAsiaTheme="minorEastAsia"/>
          <w:color w:val="000000" w:themeColor="text1"/>
          <w:szCs w:val="24"/>
        </w:rPr>
        <w:t xml:space="preserve"> is the </w:t>
      </w:r>
      <w:r w:rsidR="005420CB">
        <w:rPr>
          <w:rFonts w:eastAsiaTheme="minorEastAsia"/>
          <w:color w:val="000000" w:themeColor="text1"/>
          <w:szCs w:val="24"/>
        </w:rPr>
        <w:t>quantile</w:t>
      </w:r>
      <w:r w:rsidR="00592F70">
        <w:rPr>
          <w:rFonts w:eastAsiaTheme="minorEastAsia"/>
          <w:color w:val="000000" w:themeColor="text1"/>
          <w:szCs w:val="24"/>
        </w:rPr>
        <w:t xml:space="preserve"> </w:t>
      </w:r>
      <w:r w:rsidRPr="00C90F48">
        <w:rPr>
          <w:rFonts w:eastAsiaTheme="minorEastAsia"/>
          <w:color w:val="000000" w:themeColor="text1"/>
          <w:szCs w:val="24"/>
        </w:rPr>
        <w:t>weight assigned to the</w:t>
      </w:r>
      <w:r w:rsidR="00964B3F">
        <w:rPr>
          <w:rFonts w:eastAsiaTheme="minorEastAsia"/>
          <w:color w:val="000000" w:themeColor="text1"/>
          <w:szCs w:val="24"/>
        </w:rPr>
        <w:t xml:space="preserve"> </w:t>
      </w:r>
      <m:oMath>
        <m:r>
          <w:rPr>
            <w:rFonts w:ascii="Cambria Math" w:eastAsiaTheme="minorEastAsia" w:hAnsi="Cambria Math"/>
            <w:color w:val="000000" w:themeColor="text1"/>
            <w:szCs w:val="24"/>
          </w:rPr>
          <m:t>q</m:t>
        </m:r>
      </m:oMath>
      <w:r w:rsidR="00964B3F" w:rsidRPr="00C90F48">
        <w:rPr>
          <w:rFonts w:eastAsiaTheme="minorEastAsia"/>
          <w:color w:val="000000" w:themeColor="text1"/>
          <w:szCs w:val="24"/>
          <w:vertAlign w:val="superscript"/>
        </w:rPr>
        <w:t>th</w:t>
      </w:r>
      <w:r w:rsidR="00964B3F" w:rsidRPr="00C90F48">
        <w:rPr>
          <w:rFonts w:eastAsiaTheme="minorEastAsia"/>
          <w:color w:val="000000" w:themeColor="text1"/>
          <w:szCs w:val="24"/>
        </w:rPr>
        <w:t xml:space="preserve"> quantile</w:t>
      </w:r>
      <w:r w:rsidRPr="00C90F48">
        <w:rPr>
          <w:rFonts w:eastAsiaTheme="minorEastAsia"/>
          <w:color w:val="000000" w:themeColor="text1"/>
          <w:szCs w:val="24"/>
        </w:rPr>
        <w:t xml:space="preserve"> average.</w:t>
      </w:r>
      <w:r w:rsidR="00C7579E" w:rsidRPr="00C90F48">
        <w:rPr>
          <w:rFonts w:eastAsiaTheme="minorEastAsia"/>
          <w:color w:val="000000" w:themeColor="text1"/>
          <w:szCs w:val="24"/>
        </w:rPr>
        <w:t xml:space="preserve"> </w:t>
      </w:r>
      <w:r w:rsidR="00B879D8">
        <w:rPr>
          <w:rFonts w:eastAsiaTheme="minorEastAsia"/>
          <w:color w:val="000000" w:themeColor="text1"/>
          <w:szCs w:val="24"/>
        </w:rPr>
        <w:t>For now, we do not assign any restriction on quantile</w:t>
      </w:r>
      <w:r w:rsidR="00592F70">
        <w:rPr>
          <w:rFonts w:eastAsiaTheme="minorEastAsia"/>
          <w:color w:val="000000" w:themeColor="text1"/>
          <w:szCs w:val="24"/>
        </w:rPr>
        <w:t xml:space="preserve"> </w:t>
      </w:r>
      <w:r w:rsidR="00B879D8">
        <w:rPr>
          <w:rFonts w:eastAsiaTheme="minorEastAsia"/>
          <w:color w:val="000000" w:themeColor="text1"/>
          <w:szCs w:val="24"/>
        </w:rPr>
        <w:t>weights, but we subsequently character</w:t>
      </w:r>
      <w:r w:rsidR="00564308">
        <w:rPr>
          <w:rFonts w:eastAsiaTheme="minorEastAsia"/>
          <w:color w:val="000000" w:themeColor="text1"/>
          <w:szCs w:val="24"/>
        </w:rPr>
        <w:t>ize</w:t>
      </w:r>
      <w:r w:rsidR="00B879D8">
        <w:rPr>
          <w:rFonts w:eastAsiaTheme="minorEastAsia"/>
          <w:color w:val="000000" w:themeColor="text1"/>
          <w:szCs w:val="24"/>
        </w:rPr>
        <w:t xml:space="preserve"> desired restrictions through </w:t>
      </w:r>
      <w:r w:rsidR="00A61794">
        <w:rPr>
          <w:rFonts w:eastAsiaTheme="minorEastAsia"/>
          <w:color w:val="000000" w:themeColor="text1"/>
          <w:szCs w:val="24"/>
        </w:rPr>
        <w:t xml:space="preserve">an </w:t>
      </w:r>
      <w:r w:rsidR="00B879D8">
        <w:rPr>
          <w:rFonts w:eastAsiaTheme="minorEastAsia"/>
          <w:color w:val="000000" w:themeColor="text1"/>
          <w:szCs w:val="24"/>
        </w:rPr>
        <w:t xml:space="preserve">axiomatic foundation. </w:t>
      </w:r>
      <w:r w:rsidR="00392DF8" w:rsidRPr="00C90F48">
        <w:rPr>
          <w:rFonts w:eastAsiaTheme="minorEastAsia"/>
          <w:color w:val="000000" w:themeColor="text1"/>
          <w:szCs w:val="24"/>
        </w:rPr>
        <w:t xml:space="preserve">Let us denote the set of all possible </w:t>
      </w:r>
      <m:oMath>
        <m:r>
          <w:rPr>
            <w:rFonts w:ascii="Cambria Math" w:eastAsiaTheme="minorEastAsia" w:hAnsi="Cambria Math"/>
            <w:color w:val="000000" w:themeColor="text1"/>
            <w:szCs w:val="24"/>
          </w:rPr>
          <m:t>Q</m:t>
        </m:r>
      </m:oMath>
      <w:r w:rsidR="00392DF8" w:rsidRPr="00C90F48">
        <w:rPr>
          <w:rFonts w:eastAsiaTheme="minorEastAsia"/>
          <w:iCs/>
          <w:color w:val="000000" w:themeColor="text1"/>
          <w:szCs w:val="24"/>
        </w:rPr>
        <w:t xml:space="preserve">-dimensional </w:t>
      </w:r>
      <w:r w:rsidR="00964B3F">
        <w:rPr>
          <w:rFonts w:eastAsiaTheme="minorEastAsia"/>
          <w:iCs/>
          <w:color w:val="000000" w:themeColor="text1"/>
          <w:szCs w:val="24"/>
        </w:rPr>
        <w:t>quantile-</w:t>
      </w:r>
      <w:r w:rsidR="00392DF8" w:rsidRPr="00C90F48">
        <w:rPr>
          <w:rFonts w:eastAsiaTheme="minorEastAsia"/>
          <w:iCs/>
          <w:color w:val="000000" w:themeColor="text1"/>
          <w:szCs w:val="24"/>
        </w:rPr>
        <w:t xml:space="preserve">weight vectors by </w:t>
      </w:r>
      <m:oMath>
        <m:r>
          <m:rPr>
            <m:sty m:val="p"/>
          </m:rPr>
          <w:rPr>
            <w:rFonts w:ascii="Cambria Math" w:eastAsiaTheme="minorEastAsia" w:hAnsi="Cambria Math"/>
            <w:color w:val="000000" w:themeColor="text1"/>
            <w:szCs w:val="24"/>
          </w:rPr>
          <m:t>Ω</m:t>
        </m:r>
      </m:oMath>
      <w:r w:rsidR="00392DF8" w:rsidRPr="00C90F48">
        <w:rPr>
          <w:rFonts w:eastAsiaTheme="minorEastAsia"/>
          <w:iCs/>
          <w:color w:val="000000" w:themeColor="text1"/>
          <w:szCs w:val="24"/>
        </w:rPr>
        <w:t>.</w:t>
      </w:r>
      <w:r w:rsidR="00392DF8" w:rsidRPr="00C90F48">
        <w:rPr>
          <w:rFonts w:eastAsiaTheme="minorEastAsia"/>
          <w:color w:val="000000" w:themeColor="text1"/>
          <w:szCs w:val="24"/>
        </w:rPr>
        <w:t xml:space="preserve"> </w:t>
      </w:r>
      <w:r w:rsidR="005420CB">
        <w:rPr>
          <w:rFonts w:eastAsiaTheme="minorEastAsia"/>
          <w:color w:val="000000" w:themeColor="text1"/>
          <w:szCs w:val="24"/>
        </w:rPr>
        <w:t>C</w:t>
      </w:r>
      <w:r w:rsidR="008D2A69">
        <w:rPr>
          <w:rFonts w:eastAsiaTheme="minorEastAsia"/>
          <w:color w:val="000000" w:themeColor="text1"/>
          <w:szCs w:val="24"/>
        </w:rPr>
        <w:t xml:space="preserve">onsider the </w:t>
      </w:r>
      <w:r w:rsidR="005420CB">
        <w:rPr>
          <w:rFonts w:eastAsiaTheme="minorEastAsia"/>
          <w:color w:val="000000" w:themeColor="text1"/>
          <w:szCs w:val="24"/>
        </w:rPr>
        <w:t xml:space="preserve">special </w:t>
      </w:r>
      <w:r w:rsidR="008D2A69">
        <w:rPr>
          <w:rFonts w:eastAsiaTheme="minorEastAsia"/>
          <w:color w:val="000000" w:themeColor="text1"/>
          <w:szCs w:val="24"/>
        </w:rPr>
        <w:t xml:space="preserve">case where </w:t>
      </w:r>
      <w:r w:rsidR="008D2A69" w:rsidRPr="00C90F48">
        <w:rPr>
          <w:rFonts w:eastAsiaTheme="minorEastAsia"/>
          <w:color w:val="000000" w:themeColor="text1"/>
          <w:szCs w:val="24"/>
        </w:rPr>
        <w:t xml:space="preserve">all </w:t>
      </w:r>
      <w:r w:rsidR="008D2A69">
        <w:rPr>
          <w:rFonts w:eastAsiaTheme="minorEastAsia"/>
          <w:color w:val="000000" w:themeColor="text1"/>
          <w:szCs w:val="24"/>
        </w:rPr>
        <w:t>quantile</w:t>
      </w:r>
      <w:r w:rsidR="00592F70">
        <w:rPr>
          <w:rFonts w:eastAsiaTheme="minorEastAsia"/>
          <w:color w:val="000000" w:themeColor="text1"/>
          <w:szCs w:val="24"/>
        </w:rPr>
        <w:t xml:space="preserve"> </w:t>
      </w:r>
      <w:r w:rsidR="008D2A69" w:rsidRPr="00C90F48">
        <w:rPr>
          <w:rFonts w:eastAsiaTheme="minorEastAsia"/>
          <w:color w:val="000000" w:themeColor="text1"/>
          <w:szCs w:val="24"/>
        </w:rPr>
        <w:t>weights are equal</w:t>
      </w:r>
      <w:r w:rsidR="008D2A69">
        <w:rPr>
          <w:rFonts w:eastAsiaTheme="minorEastAsia"/>
          <w:color w:val="000000" w:themeColor="text1"/>
          <w:szCs w:val="24"/>
        </w:rPr>
        <w:t xml:space="preserve"> and </w:t>
      </w:r>
      <w:r w:rsidR="00A92021">
        <w:rPr>
          <w:rFonts w:eastAsiaTheme="minorEastAsia"/>
          <w:color w:val="000000" w:themeColor="text1"/>
          <w:szCs w:val="24"/>
        </w:rPr>
        <w:t xml:space="preserve">denote </w:t>
      </w:r>
      <m:oMath>
        <m:acc>
          <m:accPr>
            <m:chr m:val="̅"/>
            <m:ctrlPr>
              <w:rPr>
                <w:rFonts w:ascii="Cambria Math" w:eastAsiaTheme="minorEastAsia" w:hAnsi="Cambria Math"/>
                <w:i/>
                <w:iCs/>
                <w:color w:val="000000" w:themeColor="text1"/>
                <w:szCs w:val="24"/>
              </w:rPr>
            </m:ctrlPr>
          </m:accPr>
          <m:e>
            <m:r>
              <w:rPr>
                <w:rFonts w:ascii="Cambria Math" w:eastAsiaTheme="minorEastAsia" w:hAnsi="Cambria Math"/>
                <w:color w:val="000000" w:themeColor="text1"/>
                <w:szCs w:val="24"/>
              </w:rPr>
              <m:t>ω</m:t>
            </m:r>
          </m:e>
        </m:acc>
        <m:r>
          <w:rPr>
            <w:rFonts w:ascii="Cambria Math" w:eastAsiaTheme="minorEastAsia" w:hAnsi="Cambria Math"/>
            <w:color w:val="000000" w:themeColor="text1"/>
            <w:szCs w:val="24"/>
          </w:rPr>
          <m:t>∈</m:t>
        </m:r>
        <m:r>
          <m:rPr>
            <m:sty m:val="p"/>
          </m:rPr>
          <w:rPr>
            <w:rFonts w:ascii="Cambria Math" w:eastAsiaTheme="minorEastAsia" w:hAnsi="Cambria Math"/>
            <w:color w:val="000000" w:themeColor="text1"/>
            <w:szCs w:val="24"/>
          </w:rPr>
          <m:t>Ω</m:t>
        </m:r>
      </m:oMath>
      <w:r w:rsidR="008D2A69" w:rsidRPr="00C90F48">
        <w:rPr>
          <w:rFonts w:eastAsiaTheme="minorEastAsia"/>
          <w:color w:val="000000" w:themeColor="text1"/>
          <w:szCs w:val="24"/>
        </w:rPr>
        <w:t xml:space="preserve"> </w:t>
      </w:r>
      <w:r w:rsidR="00A92021">
        <w:rPr>
          <w:rFonts w:eastAsiaTheme="minorEastAsia"/>
          <w:color w:val="000000" w:themeColor="text1"/>
          <w:szCs w:val="24"/>
        </w:rPr>
        <w:t>a</w:t>
      </w:r>
      <w:r w:rsidR="008D2A69" w:rsidRPr="00C90F48">
        <w:rPr>
          <w:rFonts w:eastAsiaTheme="minorEastAsia"/>
          <w:color w:val="000000" w:themeColor="text1"/>
          <w:szCs w:val="24"/>
        </w:rPr>
        <w:t xml:space="preserve">s the </w:t>
      </w:r>
      <m:oMath>
        <m:r>
          <w:rPr>
            <w:rFonts w:ascii="Cambria Math" w:eastAsiaTheme="minorEastAsia" w:hAnsi="Cambria Math"/>
            <w:color w:val="000000" w:themeColor="text1"/>
            <w:szCs w:val="24"/>
          </w:rPr>
          <m:t>Q</m:t>
        </m:r>
      </m:oMath>
      <w:r w:rsidR="008D2A69" w:rsidRPr="00C90F48">
        <w:rPr>
          <w:rFonts w:eastAsiaTheme="minorEastAsia"/>
          <w:iCs/>
          <w:color w:val="000000" w:themeColor="text1"/>
          <w:szCs w:val="24"/>
        </w:rPr>
        <w:t xml:space="preserve">-dimensional </w:t>
      </w:r>
      <w:r w:rsidR="008D2A69" w:rsidRPr="00C90F48">
        <w:rPr>
          <w:rFonts w:eastAsiaTheme="minorEastAsia"/>
          <w:i/>
          <w:color w:val="000000" w:themeColor="text1"/>
          <w:szCs w:val="24"/>
        </w:rPr>
        <w:t>equal</w:t>
      </w:r>
      <w:r w:rsidR="008D2A69" w:rsidRPr="00C90F48">
        <w:rPr>
          <w:rFonts w:eastAsiaTheme="minorEastAsia"/>
          <w:iCs/>
          <w:color w:val="000000" w:themeColor="text1"/>
          <w:szCs w:val="24"/>
        </w:rPr>
        <w:t xml:space="preserve"> </w:t>
      </w:r>
      <w:r w:rsidR="008D2A69">
        <w:rPr>
          <w:rFonts w:eastAsiaTheme="minorEastAsia"/>
          <w:iCs/>
          <w:color w:val="000000" w:themeColor="text1"/>
          <w:szCs w:val="24"/>
        </w:rPr>
        <w:t>quantile-</w:t>
      </w:r>
      <w:r w:rsidR="008D2A69" w:rsidRPr="00C90F48">
        <w:rPr>
          <w:rFonts w:eastAsiaTheme="minorEastAsia"/>
          <w:iCs/>
          <w:color w:val="000000" w:themeColor="text1"/>
          <w:szCs w:val="24"/>
        </w:rPr>
        <w:t>weight vector</w:t>
      </w:r>
      <w:r w:rsidR="00415C3B">
        <w:rPr>
          <w:rFonts w:eastAsiaTheme="minorEastAsia"/>
          <w:iCs/>
          <w:color w:val="000000" w:themeColor="text1"/>
          <w:szCs w:val="24"/>
        </w:rPr>
        <w:t>,</w:t>
      </w:r>
      <w:r w:rsidR="008D2A69">
        <w:rPr>
          <w:rFonts w:eastAsiaTheme="minorEastAsia"/>
          <w:iCs/>
          <w:color w:val="000000" w:themeColor="text1"/>
          <w:szCs w:val="24"/>
        </w:rPr>
        <w:t xml:space="preserve"> such that </w:t>
      </w:r>
      <m:oMath>
        <m:sSub>
          <m:sSubPr>
            <m:ctrlPr>
              <w:rPr>
                <w:rFonts w:ascii="Cambria Math" w:eastAsiaTheme="minorEastAsia" w:hAnsi="Cambria Math"/>
                <w:i/>
                <w:color w:val="000000" w:themeColor="text1"/>
                <w:szCs w:val="24"/>
              </w:rPr>
            </m:ctrlPr>
          </m:sSubPr>
          <m:e>
            <m:acc>
              <m:accPr>
                <m:chr m:val="̅"/>
                <m:ctrlPr>
                  <w:rPr>
                    <w:rFonts w:ascii="Cambria Math" w:eastAsiaTheme="minorEastAsia" w:hAnsi="Cambria Math"/>
                    <w:i/>
                    <w:color w:val="000000" w:themeColor="text1"/>
                    <w:szCs w:val="24"/>
                  </w:rPr>
                </m:ctrlPr>
              </m:accPr>
              <m:e>
                <m:r>
                  <w:rPr>
                    <w:rFonts w:ascii="Cambria Math" w:eastAsiaTheme="minorEastAsia" w:hAnsi="Cambria Math"/>
                    <w:color w:val="000000" w:themeColor="text1"/>
                    <w:szCs w:val="24"/>
                  </w:rPr>
                  <m:t>ω</m:t>
                </m:r>
              </m:e>
            </m:acc>
          </m:e>
          <m:sub>
            <m:r>
              <w:rPr>
                <w:rFonts w:ascii="Cambria Math" w:eastAsiaTheme="minorEastAsia" w:hAnsi="Cambria Math"/>
                <w:color w:val="000000" w:themeColor="text1"/>
                <w:szCs w:val="24"/>
              </w:rPr>
              <m:t>q</m:t>
            </m:r>
          </m:sub>
        </m:sSub>
        <m:r>
          <w:rPr>
            <w:rFonts w:ascii="Cambria Math" w:eastAsiaTheme="minorEastAsia" w:hAnsi="Cambria Math"/>
            <w:color w:val="000000" w:themeColor="text1"/>
            <w:szCs w:val="24"/>
          </w:rPr>
          <m:t>=1/Q</m:t>
        </m:r>
      </m:oMath>
      <w:r w:rsidR="008D2A69" w:rsidRPr="00C90F48">
        <w:rPr>
          <w:rFonts w:eastAsiaTheme="minorEastAsia"/>
          <w:color w:val="000000" w:themeColor="text1"/>
          <w:szCs w:val="24"/>
        </w:rPr>
        <w:t xml:space="preserve"> for all </w:t>
      </w:r>
      <m:oMath>
        <m:r>
          <w:rPr>
            <w:rFonts w:ascii="Cambria Math" w:eastAsiaTheme="minorEastAsia" w:hAnsi="Cambria Math"/>
            <w:color w:val="000000" w:themeColor="text1"/>
            <w:szCs w:val="24"/>
          </w:rPr>
          <m:t>q∈</m:t>
        </m:r>
        <m:r>
          <m:rPr>
            <m:scr m:val="script"/>
          </m:rPr>
          <w:rPr>
            <w:rFonts w:ascii="Cambria Math" w:eastAsiaTheme="minorEastAsia" w:hAnsi="Cambria Math"/>
            <w:color w:val="000000" w:themeColor="text1"/>
            <w:szCs w:val="24"/>
          </w:rPr>
          <m:t>Q</m:t>
        </m:r>
      </m:oMath>
      <w:r w:rsidR="008D2A69">
        <w:rPr>
          <w:rFonts w:eastAsiaTheme="minorEastAsia"/>
          <w:color w:val="000000" w:themeColor="text1"/>
          <w:szCs w:val="24"/>
        </w:rPr>
        <w:t xml:space="preserve">. In this case, </w:t>
      </w:r>
      <m:oMath>
        <m:r>
          <w:rPr>
            <w:rFonts w:ascii="Cambria Math" w:hAnsi="Cambria Math"/>
            <w:color w:val="000000" w:themeColor="text1"/>
          </w:rPr>
          <m:t>W</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i</m:t>
                </m:r>
              </m:sub>
            </m:sSub>
            <m:r>
              <w:rPr>
                <w:rFonts w:ascii="Cambria Math" w:hAnsi="Cambria Math"/>
                <w:color w:val="000000" w:themeColor="text1"/>
              </w:rPr>
              <m:t>;</m:t>
            </m:r>
            <m:acc>
              <m:accPr>
                <m:chr m:val="̅"/>
                <m:ctrlPr>
                  <w:rPr>
                    <w:rFonts w:ascii="Cambria Math" w:eastAsiaTheme="minorEastAsia" w:hAnsi="Cambria Math"/>
                    <w:i/>
                    <w:iCs/>
                    <w:color w:val="000000" w:themeColor="text1"/>
                    <w:szCs w:val="24"/>
                  </w:rPr>
                </m:ctrlPr>
              </m:accPr>
              <m:e>
                <m:r>
                  <w:rPr>
                    <w:rFonts w:ascii="Cambria Math" w:eastAsiaTheme="minorEastAsia" w:hAnsi="Cambria Math"/>
                    <w:color w:val="000000" w:themeColor="text1"/>
                    <w:szCs w:val="24"/>
                  </w:rPr>
                  <m:t>ω</m:t>
                </m:r>
              </m:e>
            </m:acc>
          </m:e>
        </m:d>
        <m:r>
          <w:rPr>
            <w:rFonts w:ascii="Cambria Math" w:hAnsi="Cambria Math"/>
            <w:color w:val="000000" w:themeColor="text1"/>
          </w:rPr>
          <m:t>=</m:t>
        </m:r>
        <m:r>
          <w:rPr>
            <w:rFonts w:ascii="Cambria Math" w:eastAsiaTheme="minorEastAsia" w:hAnsi="Cambria Math"/>
            <w:color w:val="000000" w:themeColor="text1"/>
            <w:szCs w:val="24"/>
          </w:rPr>
          <m:t>μ</m:t>
        </m:r>
        <m:d>
          <m:dPr>
            <m:ctrlPr>
              <w:rPr>
                <w:rFonts w:ascii="Cambria Math" w:eastAsiaTheme="minorEastAsia" w:hAnsi="Cambria Math"/>
                <w:i/>
                <w:color w:val="000000" w:themeColor="text1"/>
                <w:szCs w:val="24"/>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i</m:t>
                </m:r>
              </m:sub>
            </m:sSub>
          </m:e>
        </m:d>
      </m:oMath>
      <w:r w:rsidR="00D632F9" w:rsidRPr="00C90F48">
        <w:rPr>
          <w:rFonts w:eastAsiaTheme="minorEastAsia"/>
          <w:color w:val="000000" w:themeColor="text1"/>
          <w:szCs w:val="24"/>
        </w:rPr>
        <w:t xml:space="preserve"> or the </w:t>
      </w:r>
      <w:r w:rsidR="008D2A69">
        <w:rPr>
          <w:rFonts w:eastAsiaTheme="minorEastAsia"/>
          <w:color w:val="000000" w:themeColor="text1"/>
          <w:szCs w:val="24"/>
        </w:rPr>
        <w:t xml:space="preserve">well-being is equal to </w:t>
      </w:r>
      <w:r w:rsidR="00D632F9" w:rsidRPr="00C90F48">
        <w:rPr>
          <w:rFonts w:eastAsiaTheme="minorEastAsia"/>
          <w:color w:val="000000" w:themeColor="text1"/>
          <w:szCs w:val="24"/>
        </w:rPr>
        <w:t xml:space="preserve">overall average </w:t>
      </w:r>
      <w:r w:rsidR="00247291" w:rsidRPr="00247291">
        <w:rPr>
          <w:rFonts w:eastAsiaTheme="minorEastAsia"/>
          <w:color w:val="000000" w:themeColor="text1"/>
          <w:szCs w:val="24"/>
        </w:rPr>
        <w:t>adequacy level</w:t>
      </w:r>
      <w:r w:rsidR="00247291">
        <w:rPr>
          <w:rFonts w:eastAsiaTheme="minorEastAsia"/>
          <w:color w:val="000000" w:themeColor="text1"/>
          <w:szCs w:val="24"/>
        </w:rPr>
        <w:t xml:space="preserve"> </w:t>
      </w:r>
      <w:r w:rsidR="008D2A69">
        <w:rPr>
          <w:rFonts w:eastAsiaTheme="minorEastAsia"/>
          <w:color w:val="000000" w:themeColor="text1"/>
          <w:szCs w:val="24"/>
        </w:rPr>
        <w:t>within</w:t>
      </w:r>
      <w:r w:rsidR="00D632F9" w:rsidRPr="00C90F48">
        <w:rPr>
          <w:rFonts w:eastAsiaTheme="minorEastAsia"/>
          <w:color w:val="000000" w:themeColor="text1"/>
          <w:szCs w:val="24"/>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i</m:t>
            </m:r>
          </m:sub>
        </m:sSub>
      </m:oMath>
      <w:r w:rsidR="00D632F9" w:rsidRPr="00C90F48">
        <w:rPr>
          <w:rFonts w:eastAsiaTheme="minorEastAsia"/>
          <w:iCs/>
          <w:color w:val="000000" w:themeColor="text1"/>
          <w:szCs w:val="24"/>
        </w:rPr>
        <w:t>.</w:t>
      </w:r>
      <w:r w:rsidR="00C90101">
        <w:rPr>
          <w:rFonts w:eastAsiaTheme="minorEastAsia"/>
          <w:iCs/>
          <w:color w:val="000000" w:themeColor="text1"/>
          <w:szCs w:val="24"/>
        </w:rPr>
        <w:t xml:space="preserve"> This type of additive structure</w:t>
      </w:r>
      <w:r w:rsidR="00F837BB">
        <w:rPr>
          <w:rFonts w:eastAsiaTheme="minorEastAsia"/>
          <w:iCs/>
          <w:color w:val="000000" w:themeColor="text1"/>
          <w:szCs w:val="24"/>
        </w:rPr>
        <w:t xml:space="preserve"> to study absolute changes</w:t>
      </w:r>
      <w:r w:rsidR="00C90101">
        <w:rPr>
          <w:rFonts w:eastAsiaTheme="minorEastAsia"/>
          <w:iCs/>
          <w:color w:val="000000" w:themeColor="text1"/>
          <w:szCs w:val="24"/>
        </w:rPr>
        <w:t xml:space="preserve"> is not uncommon in the social welfare and social mobility literature. For example, </w:t>
      </w:r>
      <w:r w:rsidR="00C90101" w:rsidRPr="00C90101">
        <w:rPr>
          <w:rFonts w:eastAsiaTheme="minorEastAsia"/>
          <w:iCs/>
          <w:color w:val="000000" w:themeColor="text1"/>
          <w:szCs w:val="24"/>
        </w:rPr>
        <w:t>Bossert and Dutta (2019)</w:t>
      </w:r>
      <w:r w:rsidR="00F837BB">
        <w:rPr>
          <w:rFonts w:eastAsiaTheme="minorEastAsia"/>
          <w:iCs/>
          <w:color w:val="000000" w:themeColor="text1"/>
          <w:szCs w:val="24"/>
        </w:rPr>
        <w:t xml:space="preserve"> character</w:t>
      </w:r>
      <w:r w:rsidR="00564308">
        <w:rPr>
          <w:rFonts w:eastAsiaTheme="minorEastAsia"/>
          <w:iCs/>
          <w:color w:val="000000" w:themeColor="text1"/>
          <w:szCs w:val="24"/>
        </w:rPr>
        <w:t>ize</w:t>
      </w:r>
      <w:r w:rsidR="00F837BB">
        <w:rPr>
          <w:rFonts w:eastAsiaTheme="minorEastAsia"/>
          <w:iCs/>
          <w:color w:val="000000" w:themeColor="text1"/>
          <w:szCs w:val="24"/>
        </w:rPr>
        <w:t xml:space="preserve"> </w:t>
      </w:r>
      <w:r w:rsidR="00C90101" w:rsidRPr="00C90101">
        <w:rPr>
          <w:rFonts w:eastAsiaTheme="minorEastAsia"/>
          <w:iCs/>
          <w:color w:val="000000" w:themeColor="text1"/>
          <w:szCs w:val="24"/>
        </w:rPr>
        <w:t>additive measure</w:t>
      </w:r>
      <w:r w:rsidR="00F837BB">
        <w:rPr>
          <w:rFonts w:eastAsiaTheme="minorEastAsia"/>
          <w:iCs/>
          <w:color w:val="000000" w:themeColor="text1"/>
          <w:szCs w:val="24"/>
        </w:rPr>
        <w:t>s to assess</w:t>
      </w:r>
      <w:r w:rsidR="00C90101" w:rsidRPr="00C90101">
        <w:rPr>
          <w:rFonts w:eastAsiaTheme="minorEastAsia"/>
          <w:iCs/>
          <w:color w:val="000000" w:themeColor="text1"/>
          <w:szCs w:val="24"/>
        </w:rPr>
        <w:t xml:space="preserve"> absolute changes in social welfare</w:t>
      </w:r>
      <w:r w:rsidR="00C90101">
        <w:rPr>
          <w:rFonts w:eastAsiaTheme="minorEastAsia"/>
          <w:iCs/>
          <w:color w:val="000000" w:themeColor="text1"/>
          <w:szCs w:val="24"/>
        </w:rPr>
        <w:t xml:space="preserve">, </w:t>
      </w:r>
      <w:r w:rsidR="00415C3B">
        <w:rPr>
          <w:rFonts w:eastAsiaTheme="minorEastAsia"/>
          <w:iCs/>
          <w:color w:val="000000" w:themeColor="text1"/>
          <w:szCs w:val="24"/>
        </w:rPr>
        <w:t xml:space="preserve">while </w:t>
      </w:r>
      <w:r w:rsidR="00C90101" w:rsidRPr="00C90101">
        <w:rPr>
          <w:rFonts w:eastAsiaTheme="minorEastAsia"/>
          <w:iCs/>
          <w:color w:val="000000" w:themeColor="text1"/>
          <w:szCs w:val="24"/>
        </w:rPr>
        <w:t>Palm</w:t>
      </w:r>
      <w:r w:rsidR="00C90101">
        <w:rPr>
          <w:rFonts w:eastAsiaTheme="minorEastAsia"/>
          <w:iCs/>
          <w:color w:val="000000" w:themeColor="text1"/>
          <w:szCs w:val="24"/>
        </w:rPr>
        <w:t>i</w:t>
      </w:r>
      <w:r w:rsidR="00C90101" w:rsidRPr="00C90101">
        <w:rPr>
          <w:rFonts w:eastAsiaTheme="minorEastAsia"/>
          <w:iCs/>
          <w:color w:val="000000" w:themeColor="text1"/>
          <w:szCs w:val="24"/>
        </w:rPr>
        <w:t>s</w:t>
      </w:r>
      <w:r w:rsidR="00C90101">
        <w:rPr>
          <w:rFonts w:eastAsiaTheme="minorEastAsia"/>
          <w:iCs/>
          <w:color w:val="000000" w:themeColor="text1"/>
          <w:szCs w:val="24"/>
        </w:rPr>
        <w:t>a</w:t>
      </w:r>
      <w:r w:rsidR="00C90101" w:rsidRPr="00C90101">
        <w:rPr>
          <w:rFonts w:eastAsiaTheme="minorEastAsia"/>
          <w:iCs/>
          <w:color w:val="000000" w:themeColor="text1"/>
          <w:szCs w:val="24"/>
        </w:rPr>
        <w:t xml:space="preserve">no and Van de </w:t>
      </w:r>
      <w:proofErr w:type="spellStart"/>
      <w:r w:rsidR="00C90101" w:rsidRPr="00C90101">
        <w:rPr>
          <w:rFonts w:eastAsiaTheme="minorEastAsia"/>
          <w:iCs/>
          <w:color w:val="000000" w:themeColor="text1"/>
          <w:szCs w:val="24"/>
        </w:rPr>
        <w:t>Gaer</w:t>
      </w:r>
      <w:proofErr w:type="spellEnd"/>
      <w:r w:rsidR="00C90101" w:rsidRPr="00C90101">
        <w:rPr>
          <w:rFonts w:eastAsiaTheme="minorEastAsia"/>
          <w:iCs/>
          <w:color w:val="000000" w:themeColor="text1"/>
          <w:szCs w:val="24"/>
        </w:rPr>
        <w:t xml:space="preserve"> (2016) and Seth and Yalonetzky (2021a) use </w:t>
      </w:r>
      <w:r w:rsidR="00F837BB">
        <w:rPr>
          <w:rFonts w:eastAsiaTheme="minorEastAsia"/>
          <w:iCs/>
          <w:color w:val="000000" w:themeColor="text1"/>
          <w:szCs w:val="24"/>
        </w:rPr>
        <w:t>the same in the assessment of</w:t>
      </w:r>
      <w:r w:rsidR="00C90101">
        <w:rPr>
          <w:rFonts w:eastAsiaTheme="minorEastAsia"/>
          <w:iCs/>
          <w:color w:val="000000" w:themeColor="text1"/>
          <w:szCs w:val="24"/>
        </w:rPr>
        <w:t xml:space="preserve"> absolute</w:t>
      </w:r>
      <w:r w:rsidR="00C90101" w:rsidRPr="00C90101">
        <w:rPr>
          <w:rFonts w:eastAsiaTheme="minorEastAsia"/>
          <w:iCs/>
          <w:color w:val="000000" w:themeColor="text1"/>
          <w:szCs w:val="24"/>
        </w:rPr>
        <w:t xml:space="preserve"> social mobility.</w:t>
      </w:r>
      <w:r w:rsidR="00C90101">
        <w:rPr>
          <w:rFonts w:eastAsiaTheme="minorEastAsia"/>
          <w:iCs/>
          <w:color w:val="000000" w:themeColor="text1"/>
          <w:szCs w:val="24"/>
        </w:rPr>
        <w:t xml:space="preserve"> Quantile-based </w:t>
      </w:r>
      <w:r w:rsidR="00510D8E">
        <w:rPr>
          <w:rFonts w:eastAsiaTheme="minorEastAsia"/>
          <w:iCs/>
          <w:color w:val="000000" w:themeColor="text1"/>
          <w:szCs w:val="24"/>
        </w:rPr>
        <w:t>approach</w:t>
      </w:r>
      <w:r w:rsidR="006B7DE8">
        <w:rPr>
          <w:rFonts w:eastAsiaTheme="minorEastAsia"/>
          <w:iCs/>
          <w:color w:val="000000" w:themeColor="text1"/>
          <w:szCs w:val="24"/>
        </w:rPr>
        <w:t>es</w:t>
      </w:r>
      <w:r w:rsidR="00510D8E">
        <w:rPr>
          <w:rFonts w:eastAsiaTheme="minorEastAsia"/>
          <w:iCs/>
          <w:color w:val="000000" w:themeColor="text1"/>
          <w:szCs w:val="24"/>
        </w:rPr>
        <w:t xml:space="preserve"> ha</w:t>
      </w:r>
      <w:r w:rsidR="006B7DE8">
        <w:rPr>
          <w:rFonts w:eastAsiaTheme="minorEastAsia"/>
          <w:iCs/>
          <w:color w:val="000000" w:themeColor="text1"/>
          <w:szCs w:val="24"/>
        </w:rPr>
        <w:t>ve</w:t>
      </w:r>
      <w:r w:rsidR="00510D8E">
        <w:rPr>
          <w:rFonts w:eastAsiaTheme="minorEastAsia"/>
          <w:iCs/>
          <w:color w:val="000000" w:themeColor="text1"/>
          <w:szCs w:val="24"/>
        </w:rPr>
        <w:t xml:space="preserve"> </w:t>
      </w:r>
      <w:r w:rsidR="00F837BB">
        <w:rPr>
          <w:rFonts w:eastAsiaTheme="minorEastAsia"/>
          <w:iCs/>
          <w:color w:val="000000" w:themeColor="text1"/>
          <w:szCs w:val="24"/>
        </w:rPr>
        <w:t xml:space="preserve">also been </w:t>
      </w:r>
      <w:r w:rsidR="006B7DE8">
        <w:rPr>
          <w:rFonts w:eastAsiaTheme="minorEastAsia"/>
          <w:iCs/>
          <w:color w:val="000000" w:themeColor="text1"/>
          <w:szCs w:val="24"/>
        </w:rPr>
        <w:t>proposed</w:t>
      </w:r>
      <w:r w:rsidR="00510D8E">
        <w:rPr>
          <w:rFonts w:eastAsiaTheme="minorEastAsia"/>
          <w:iCs/>
          <w:color w:val="000000" w:themeColor="text1"/>
          <w:szCs w:val="24"/>
        </w:rPr>
        <w:t xml:space="preserve"> in the literature</w:t>
      </w:r>
      <w:r w:rsidR="006B7DE8">
        <w:rPr>
          <w:rFonts w:eastAsiaTheme="minorEastAsia"/>
          <w:iCs/>
          <w:color w:val="000000" w:themeColor="text1"/>
          <w:szCs w:val="24"/>
        </w:rPr>
        <w:t xml:space="preserve"> mainly for unbounded cardinal variables</w:t>
      </w:r>
      <w:r w:rsidR="00C90101">
        <w:rPr>
          <w:rFonts w:eastAsiaTheme="minorEastAsia"/>
          <w:iCs/>
          <w:color w:val="000000" w:themeColor="text1"/>
          <w:szCs w:val="24"/>
        </w:rPr>
        <w:t xml:space="preserve">. </w:t>
      </w:r>
      <w:r w:rsidR="001944E7" w:rsidRPr="001944E7">
        <w:rPr>
          <w:rFonts w:eastAsiaTheme="minorEastAsia"/>
          <w:iCs/>
          <w:color w:val="000000" w:themeColor="text1"/>
          <w:szCs w:val="24"/>
        </w:rPr>
        <w:t xml:space="preserve">Chenery </w:t>
      </w:r>
      <w:r w:rsidR="005C454B">
        <w:rPr>
          <w:rFonts w:eastAsiaTheme="minorEastAsia"/>
          <w:iCs/>
          <w:color w:val="000000" w:themeColor="text1"/>
          <w:szCs w:val="24"/>
        </w:rPr>
        <w:t>et al.</w:t>
      </w:r>
      <w:r w:rsidR="001944E7" w:rsidRPr="001944E7">
        <w:rPr>
          <w:rFonts w:eastAsiaTheme="minorEastAsia"/>
          <w:iCs/>
          <w:color w:val="000000" w:themeColor="text1"/>
          <w:szCs w:val="24"/>
        </w:rPr>
        <w:t xml:space="preserve"> (1974</w:t>
      </w:r>
      <w:r w:rsidR="001944E7">
        <w:rPr>
          <w:rFonts w:eastAsiaTheme="minorEastAsia"/>
          <w:iCs/>
          <w:color w:val="000000" w:themeColor="text1"/>
          <w:szCs w:val="24"/>
        </w:rPr>
        <w:t>)</w:t>
      </w:r>
      <w:r w:rsidR="00F837BB">
        <w:rPr>
          <w:rFonts w:eastAsiaTheme="minorEastAsia"/>
          <w:iCs/>
          <w:color w:val="000000" w:themeColor="text1"/>
          <w:szCs w:val="24"/>
        </w:rPr>
        <w:t>, for instance, propose</w:t>
      </w:r>
      <w:r w:rsidR="00510D8E">
        <w:rPr>
          <w:rFonts w:eastAsiaTheme="minorEastAsia"/>
          <w:iCs/>
          <w:color w:val="000000" w:themeColor="text1"/>
          <w:szCs w:val="24"/>
        </w:rPr>
        <w:t>d</w:t>
      </w:r>
      <w:r w:rsidR="00F837BB">
        <w:rPr>
          <w:rFonts w:eastAsiaTheme="minorEastAsia"/>
          <w:iCs/>
          <w:color w:val="000000" w:themeColor="text1"/>
          <w:szCs w:val="24"/>
        </w:rPr>
        <w:t xml:space="preserve"> </w:t>
      </w:r>
      <w:r w:rsidR="00415C3B">
        <w:rPr>
          <w:rFonts w:eastAsiaTheme="minorEastAsia"/>
          <w:iCs/>
          <w:color w:val="000000" w:themeColor="text1"/>
          <w:szCs w:val="24"/>
        </w:rPr>
        <w:t xml:space="preserve">a </w:t>
      </w:r>
      <w:r w:rsidR="00F837BB">
        <w:rPr>
          <w:rFonts w:eastAsiaTheme="minorEastAsia"/>
          <w:iCs/>
          <w:color w:val="000000" w:themeColor="text1"/>
          <w:szCs w:val="24"/>
        </w:rPr>
        <w:t>quantile</w:t>
      </w:r>
      <w:r w:rsidR="00510D8E">
        <w:rPr>
          <w:rFonts w:eastAsiaTheme="minorEastAsia"/>
          <w:iCs/>
          <w:color w:val="000000" w:themeColor="text1"/>
          <w:szCs w:val="24"/>
        </w:rPr>
        <w:t>-</w:t>
      </w:r>
      <w:r w:rsidR="00F837BB">
        <w:rPr>
          <w:rFonts w:eastAsiaTheme="minorEastAsia"/>
          <w:iCs/>
          <w:color w:val="000000" w:themeColor="text1"/>
          <w:szCs w:val="24"/>
        </w:rPr>
        <w:t xml:space="preserve">based approach to assess pro-poor </w:t>
      </w:r>
      <w:r w:rsidR="006B7DE8">
        <w:rPr>
          <w:rFonts w:eastAsiaTheme="minorEastAsia"/>
          <w:iCs/>
          <w:color w:val="000000" w:themeColor="text1"/>
          <w:szCs w:val="24"/>
        </w:rPr>
        <w:t xml:space="preserve">income </w:t>
      </w:r>
      <w:r w:rsidR="00F837BB">
        <w:rPr>
          <w:rFonts w:eastAsiaTheme="minorEastAsia"/>
          <w:iCs/>
          <w:color w:val="000000" w:themeColor="text1"/>
          <w:szCs w:val="24"/>
        </w:rPr>
        <w:t xml:space="preserve">growth, whereas </w:t>
      </w:r>
      <w:r w:rsidR="00DD5C6D" w:rsidRPr="00DD5C6D">
        <w:rPr>
          <w:rFonts w:eastAsiaTheme="minorEastAsia"/>
          <w:iCs/>
          <w:color w:val="000000" w:themeColor="text1"/>
          <w:szCs w:val="24"/>
        </w:rPr>
        <w:t>Sakamoto and Mori (2021)</w:t>
      </w:r>
      <w:r w:rsidR="00DD5C6D">
        <w:rPr>
          <w:rFonts w:eastAsiaTheme="minorEastAsia"/>
          <w:iCs/>
          <w:color w:val="000000" w:themeColor="text1"/>
          <w:szCs w:val="24"/>
        </w:rPr>
        <w:t xml:space="preserve"> </w:t>
      </w:r>
      <w:r w:rsidR="00510D8E">
        <w:rPr>
          <w:rFonts w:eastAsiaTheme="minorEastAsia"/>
          <w:iCs/>
          <w:color w:val="000000" w:themeColor="text1"/>
          <w:szCs w:val="24"/>
        </w:rPr>
        <w:t xml:space="preserve">recently proposed a </w:t>
      </w:r>
      <w:r w:rsidR="00510D8E" w:rsidRPr="00510D8E">
        <w:rPr>
          <w:rFonts w:eastAsiaTheme="minorEastAsia"/>
          <w:iCs/>
          <w:color w:val="000000" w:themeColor="text1"/>
          <w:szCs w:val="24"/>
        </w:rPr>
        <w:t>quantile mean comparison method</w:t>
      </w:r>
      <w:r w:rsidR="001944E7">
        <w:rPr>
          <w:rFonts w:eastAsiaTheme="minorEastAsia"/>
          <w:iCs/>
          <w:color w:val="000000" w:themeColor="text1"/>
          <w:szCs w:val="24"/>
        </w:rPr>
        <w:t xml:space="preserve"> </w:t>
      </w:r>
      <w:r w:rsidR="00510D8E">
        <w:rPr>
          <w:rFonts w:eastAsiaTheme="minorEastAsia"/>
          <w:iCs/>
          <w:color w:val="000000" w:themeColor="text1"/>
          <w:szCs w:val="24"/>
        </w:rPr>
        <w:t xml:space="preserve">as part of </w:t>
      </w:r>
      <w:r w:rsidR="00510D8E" w:rsidRPr="00510D8E">
        <w:rPr>
          <w:rFonts w:eastAsiaTheme="minorEastAsia"/>
          <w:iCs/>
          <w:color w:val="000000" w:themeColor="text1"/>
          <w:szCs w:val="24"/>
        </w:rPr>
        <w:t xml:space="preserve">a new class </w:t>
      </w:r>
      <w:r w:rsidR="00510D8E">
        <w:rPr>
          <w:rFonts w:eastAsiaTheme="minorEastAsia"/>
          <w:iCs/>
          <w:color w:val="000000" w:themeColor="text1"/>
          <w:szCs w:val="24"/>
        </w:rPr>
        <w:t xml:space="preserve">of </w:t>
      </w:r>
      <w:r w:rsidR="00510D8E" w:rsidRPr="00510D8E">
        <w:rPr>
          <w:rFonts w:eastAsiaTheme="minorEastAsia"/>
          <w:iCs/>
          <w:color w:val="000000" w:themeColor="text1"/>
          <w:szCs w:val="24"/>
        </w:rPr>
        <w:t>stepwise rank-dependent social welfare ordering</w:t>
      </w:r>
      <w:r w:rsidR="00510D8E">
        <w:rPr>
          <w:rFonts w:eastAsiaTheme="minorEastAsia"/>
          <w:iCs/>
          <w:color w:val="000000" w:themeColor="text1"/>
          <w:szCs w:val="24"/>
        </w:rPr>
        <w:t>.</w:t>
      </w:r>
    </w:p>
    <w:p w14:paraId="7BB7FB6F" w14:textId="44C7E6D9" w:rsidR="00F4610C" w:rsidRPr="00C90F48" w:rsidRDefault="00D22B9E" w:rsidP="00396A93">
      <w:pPr>
        <w:spacing w:after="120" w:line="480" w:lineRule="auto"/>
        <w:rPr>
          <w:rFonts w:eastAsiaTheme="minorEastAsia"/>
          <w:color w:val="000000" w:themeColor="text1"/>
          <w:szCs w:val="24"/>
        </w:rPr>
      </w:pPr>
      <w:r>
        <w:rPr>
          <w:rFonts w:eastAsiaTheme="minorEastAsia"/>
          <w:color w:val="000000" w:themeColor="text1"/>
          <w:szCs w:val="24"/>
        </w:rPr>
        <w:t xml:space="preserve">We now </w:t>
      </w:r>
      <w:r w:rsidR="008912F2" w:rsidRPr="00C90F48">
        <w:rPr>
          <w:rFonts w:eastAsiaTheme="minorEastAsia"/>
          <w:color w:val="000000" w:themeColor="text1"/>
          <w:szCs w:val="24"/>
        </w:rPr>
        <w:t>introduce some notation on changes</w:t>
      </w:r>
      <w:r>
        <w:rPr>
          <w:rFonts w:eastAsiaTheme="minorEastAsia"/>
          <w:color w:val="000000" w:themeColor="text1"/>
          <w:szCs w:val="24"/>
        </w:rPr>
        <w:t xml:space="preserve"> between two periods</w:t>
      </w:r>
      <w:r w:rsidR="008912F2" w:rsidRPr="00C90F48">
        <w:rPr>
          <w:rFonts w:eastAsiaTheme="minorEastAsia"/>
          <w:color w:val="000000" w:themeColor="text1"/>
          <w:szCs w:val="24"/>
        </w:rPr>
        <w:t xml:space="preserve">. We denote the </w:t>
      </w:r>
      <w:r>
        <w:rPr>
          <w:rFonts w:eastAsiaTheme="minorEastAsia"/>
          <w:color w:val="000000" w:themeColor="text1"/>
          <w:szCs w:val="24"/>
        </w:rPr>
        <w:t>change</w:t>
      </w:r>
      <w:r w:rsidR="008912F2" w:rsidRPr="00C90F48">
        <w:rPr>
          <w:rFonts w:eastAsiaTheme="minorEastAsia"/>
          <w:color w:val="000000" w:themeColor="text1"/>
          <w:szCs w:val="24"/>
        </w:rPr>
        <w:t xml:space="preserve"> in </w:t>
      </w:r>
      <w:r>
        <w:rPr>
          <w:rFonts w:eastAsiaTheme="minorEastAsia"/>
          <w:color w:val="000000" w:themeColor="text1"/>
          <w:szCs w:val="24"/>
        </w:rPr>
        <w:t xml:space="preserve">the </w:t>
      </w:r>
      <m:oMath>
        <m:r>
          <w:rPr>
            <w:rFonts w:ascii="Cambria Math" w:eastAsiaTheme="minorEastAsia" w:hAnsi="Cambria Math"/>
            <w:color w:val="000000" w:themeColor="text1"/>
            <w:szCs w:val="24"/>
          </w:rPr>
          <m:t>q</m:t>
        </m:r>
      </m:oMath>
      <w:r w:rsidRPr="00C90F48">
        <w:rPr>
          <w:rFonts w:eastAsiaTheme="minorEastAsia"/>
          <w:color w:val="000000" w:themeColor="text1"/>
          <w:szCs w:val="24"/>
          <w:vertAlign w:val="superscript"/>
        </w:rPr>
        <w:t>th</w:t>
      </w:r>
      <w:r>
        <w:rPr>
          <w:rFonts w:eastAsiaTheme="minorEastAsia"/>
          <w:color w:val="000000" w:themeColor="text1"/>
          <w:szCs w:val="24"/>
        </w:rPr>
        <w:t xml:space="preserve"> quintile </w:t>
      </w:r>
      <w:r w:rsidR="008912F2" w:rsidRPr="00C90F48">
        <w:rPr>
          <w:rFonts w:eastAsiaTheme="minorEastAsia"/>
          <w:color w:val="000000" w:themeColor="text1"/>
          <w:szCs w:val="24"/>
        </w:rPr>
        <w:t xml:space="preserve">average </w:t>
      </w:r>
      <w:r w:rsidR="004D4D9E" w:rsidRPr="00C90F48">
        <w:rPr>
          <w:rFonts w:eastAsiaTheme="minorEastAsia"/>
          <w:color w:val="000000" w:themeColor="text1"/>
          <w:szCs w:val="24"/>
        </w:rPr>
        <w:t>between</w:t>
      </w:r>
      <w:r w:rsidR="00D13DA5">
        <w:rPr>
          <w:rFonts w:eastAsiaTheme="minorEastAsia"/>
          <w:color w:val="000000" w:themeColor="text1"/>
          <w:szCs w:val="24"/>
        </w:rPr>
        <w:t xml:space="preserve"> distributions</w:t>
      </w:r>
      <w:r>
        <w:rPr>
          <w:rFonts w:eastAsiaTheme="minorEastAsia"/>
          <w:color w:val="000000" w:themeColor="text1"/>
          <w:szCs w:val="24"/>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oMath>
      <w:r w:rsidR="004D4D9E" w:rsidRPr="00C90F48">
        <w:rPr>
          <w:rFonts w:eastAsiaTheme="minorEastAsia"/>
          <w:color w:val="000000" w:themeColor="text1"/>
          <w:szCs w:val="24"/>
        </w:rPr>
        <w:t xml:space="preserve"> and</w:t>
      </w:r>
      <w:r>
        <w:rPr>
          <w:rFonts w:eastAsiaTheme="minorEastAsia"/>
          <w:color w:val="000000" w:themeColor="text1"/>
          <w:szCs w:val="24"/>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oMath>
      <w:r w:rsidR="008912F2" w:rsidRPr="00C90F48">
        <w:rPr>
          <w:rFonts w:eastAsiaTheme="minorEastAsia"/>
          <w:color w:val="000000" w:themeColor="text1"/>
          <w:szCs w:val="24"/>
        </w:rPr>
        <w:t xml:space="preserve"> by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eastAsiaTheme="minorEastAsia"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μ</m:t>
            </m:r>
          </m:e>
          <m:sub>
            <m:r>
              <w:rPr>
                <w:rFonts w:ascii="Cambria Math" w:eastAsiaTheme="minorEastAsia" w:hAnsi="Cambria Math"/>
                <w:color w:val="000000" w:themeColor="text1"/>
                <w:szCs w:val="24"/>
              </w:rPr>
              <m:t>q</m:t>
            </m:r>
          </m:sub>
        </m:sSub>
        <m:d>
          <m:dPr>
            <m:ctrlPr>
              <w:rPr>
                <w:rFonts w:ascii="Cambria Math" w:eastAsiaTheme="minorEastAsia" w:hAnsi="Cambria Math"/>
                <w:i/>
                <w:color w:val="000000" w:themeColor="text1"/>
                <w:szCs w:val="24"/>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μ</m:t>
            </m:r>
          </m:e>
          <m:sub>
            <m:r>
              <w:rPr>
                <w:rFonts w:ascii="Cambria Math" w:eastAsiaTheme="minorEastAsia" w:hAnsi="Cambria Math"/>
                <w:color w:val="000000" w:themeColor="text1"/>
                <w:szCs w:val="24"/>
              </w:rPr>
              <m:t>q</m:t>
            </m:r>
          </m:sub>
        </m:sSub>
        <m:d>
          <m:dPr>
            <m:ctrlPr>
              <w:rPr>
                <w:rFonts w:ascii="Cambria Math" w:eastAsiaTheme="minorEastAsia" w:hAnsi="Cambria Math"/>
                <w:i/>
                <w:color w:val="000000" w:themeColor="text1"/>
                <w:szCs w:val="24"/>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e>
        </m:d>
      </m:oMath>
      <w:r w:rsidR="00FD3779">
        <w:rPr>
          <w:rFonts w:eastAsiaTheme="minorEastAsia"/>
          <w:color w:val="000000" w:themeColor="text1"/>
          <w:szCs w:val="24"/>
        </w:rPr>
        <w:t xml:space="preserve"> for all </w:t>
      </w:r>
      <m:oMath>
        <m:r>
          <w:rPr>
            <w:rFonts w:ascii="Cambria Math" w:eastAsiaTheme="minorEastAsia" w:hAnsi="Cambria Math"/>
            <w:color w:val="000000" w:themeColor="text1"/>
            <w:szCs w:val="24"/>
          </w:rPr>
          <m:t>q∈</m:t>
        </m:r>
        <m:r>
          <m:rPr>
            <m:scr m:val="script"/>
          </m:rPr>
          <w:rPr>
            <w:rFonts w:ascii="Cambria Math" w:eastAsiaTheme="minorEastAsia" w:hAnsi="Cambria Math"/>
            <w:color w:val="000000" w:themeColor="text1"/>
            <w:szCs w:val="24"/>
          </w:rPr>
          <m:t>Q</m:t>
        </m:r>
      </m:oMath>
      <w:r w:rsidR="006A0FCB" w:rsidRPr="00C90F48">
        <w:rPr>
          <w:rFonts w:eastAsiaTheme="minorEastAsia"/>
          <w:color w:val="000000" w:themeColor="text1"/>
          <w:szCs w:val="24"/>
        </w:rPr>
        <w:t xml:space="preserve"> and the change in the overall average by </w:t>
      </w:r>
      <m:oMath>
        <m:acc>
          <m:accPr>
            <m:chr m:val="̅"/>
            <m:ctrlPr>
              <w:rPr>
                <w:rFonts w:ascii="Cambria Math" w:eastAsiaTheme="minorEastAsia" w:hAnsi="Cambria Math"/>
                <w:i/>
                <w:color w:val="000000" w:themeColor="text1"/>
                <w:szCs w:val="24"/>
              </w:rPr>
            </m:ctrlPr>
          </m:accPr>
          <m:e>
            <m:r>
              <m:rPr>
                <m:sty m:val="p"/>
              </m:rPr>
              <w:rPr>
                <w:rFonts w:ascii="Cambria Math" w:eastAsiaTheme="minorEastAsia" w:hAnsi="Cambria Math"/>
                <w:color w:val="000000" w:themeColor="text1"/>
                <w:szCs w:val="24"/>
              </w:rPr>
              <m:t>Δ</m:t>
            </m:r>
          </m:e>
        </m:acc>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hAnsi="Cambria Math"/>
            <w:color w:val="000000" w:themeColor="text1"/>
          </w:rPr>
          <m:t>=</m:t>
        </m:r>
        <m:r>
          <w:rPr>
            <w:rFonts w:ascii="Cambria Math" w:eastAsiaTheme="minorEastAsia" w:hAnsi="Cambria Math"/>
            <w:color w:val="000000" w:themeColor="text1"/>
            <w:szCs w:val="24"/>
          </w:rPr>
          <m:t>μ</m:t>
        </m:r>
        <m:d>
          <m:dPr>
            <m:ctrlPr>
              <w:rPr>
                <w:rFonts w:ascii="Cambria Math" w:eastAsiaTheme="minorEastAsia" w:hAnsi="Cambria Math"/>
                <w:i/>
                <w:color w:val="000000" w:themeColor="text1"/>
                <w:szCs w:val="24"/>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eastAsiaTheme="minorEastAsia" w:hAnsi="Cambria Math"/>
            <w:color w:val="000000" w:themeColor="text1"/>
            <w:szCs w:val="24"/>
          </w:rPr>
          <m:t>-μ</m:t>
        </m:r>
        <m:d>
          <m:dPr>
            <m:ctrlPr>
              <w:rPr>
                <w:rFonts w:ascii="Cambria Math" w:eastAsiaTheme="minorEastAsia" w:hAnsi="Cambria Math"/>
                <w:i/>
                <w:color w:val="000000" w:themeColor="text1"/>
                <w:szCs w:val="24"/>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e>
        </m:d>
      </m:oMath>
      <w:r w:rsidR="00EE5BC1" w:rsidRPr="00C90F48">
        <w:rPr>
          <w:rFonts w:eastAsiaTheme="minorEastAsia"/>
          <w:color w:val="000000" w:themeColor="text1"/>
          <w:szCs w:val="24"/>
        </w:rPr>
        <w:t>.</w:t>
      </w:r>
      <w:r w:rsidR="004D4D9E" w:rsidRPr="00C90F48">
        <w:rPr>
          <w:rFonts w:eastAsiaTheme="minorEastAsia"/>
          <w:color w:val="000000" w:themeColor="text1"/>
          <w:szCs w:val="24"/>
        </w:rPr>
        <w:t xml:space="preserve"> </w:t>
      </w:r>
      <w:r w:rsidR="004265A3" w:rsidRPr="00C90F48">
        <w:rPr>
          <w:rFonts w:eastAsiaTheme="minorEastAsia"/>
          <w:color w:val="000000" w:themeColor="text1"/>
          <w:szCs w:val="24"/>
        </w:rPr>
        <w:t xml:space="preserve">The well-being measure in Equation </w:t>
      </w:r>
      <w:r w:rsidR="004265A3" w:rsidRPr="00C90F48">
        <w:rPr>
          <w:rFonts w:eastAsiaTheme="minorEastAsia"/>
          <w:color w:val="000000" w:themeColor="text1"/>
          <w:szCs w:val="24"/>
        </w:rPr>
        <w:fldChar w:fldCharType="begin"/>
      </w:r>
      <w:r w:rsidR="004265A3" w:rsidRPr="00C90F48">
        <w:rPr>
          <w:rFonts w:eastAsiaTheme="minorEastAsia"/>
          <w:color w:val="000000" w:themeColor="text1"/>
          <w:szCs w:val="24"/>
        </w:rPr>
        <w:instrText xml:space="preserve"> REF _Ref88150287 \h </w:instrText>
      </w:r>
      <w:r w:rsidR="004265A3" w:rsidRPr="00C90F48">
        <w:rPr>
          <w:rFonts w:eastAsiaTheme="minorEastAsia"/>
          <w:color w:val="000000" w:themeColor="text1"/>
          <w:szCs w:val="24"/>
        </w:rPr>
      </w:r>
      <w:r w:rsidR="004265A3" w:rsidRPr="00C90F48">
        <w:rPr>
          <w:rFonts w:eastAsiaTheme="minorEastAsia"/>
          <w:color w:val="000000" w:themeColor="text1"/>
          <w:szCs w:val="24"/>
        </w:rPr>
        <w:fldChar w:fldCharType="separate"/>
      </w:r>
      <w:r w:rsidR="003647A1" w:rsidRPr="00C90F48">
        <w:rPr>
          <w:color w:val="000000" w:themeColor="text1"/>
          <w:szCs w:val="24"/>
        </w:rPr>
        <w:t>(</w:t>
      </w:r>
      <w:r w:rsidR="003647A1">
        <w:rPr>
          <w:noProof/>
          <w:color w:val="000000" w:themeColor="text1"/>
          <w:szCs w:val="24"/>
        </w:rPr>
        <w:t>1</w:t>
      </w:r>
      <w:r w:rsidR="003647A1" w:rsidRPr="00C90F48">
        <w:rPr>
          <w:color w:val="000000" w:themeColor="text1"/>
          <w:szCs w:val="24"/>
        </w:rPr>
        <w:t>)</w:t>
      </w:r>
      <w:r w:rsidR="004265A3" w:rsidRPr="00C90F48">
        <w:rPr>
          <w:rFonts w:eastAsiaTheme="minorEastAsia"/>
          <w:color w:val="000000" w:themeColor="text1"/>
          <w:szCs w:val="24"/>
        </w:rPr>
        <w:fldChar w:fldCharType="end"/>
      </w:r>
      <w:r w:rsidR="004265A3" w:rsidRPr="00C90F48">
        <w:rPr>
          <w:rFonts w:eastAsiaTheme="minorEastAsia"/>
          <w:color w:val="000000" w:themeColor="text1"/>
          <w:szCs w:val="24"/>
        </w:rPr>
        <w:t xml:space="preserve"> can </w:t>
      </w:r>
      <w:r w:rsidR="00BC3CC8" w:rsidRPr="00C90F48">
        <w:rPr>
          <w:rFonts w:eastAsiaTheme="minorEastAsia"/>
          <w:color w:val="000000" w:themeColor="text1"/>
          <w:szCs w:val="24"/>
        </w:rPr>
        <w:t xml:space="preserve">then </w:t>
      </w:r>
      <w:r w:rsidR="004265A3" w:rsidRPr="00C90F48">
        <w:rPr>
          <w:rFonts w:eastAsiaTheme="minorEastAsia"/>
          <w:color w:val="000000" w:themeColor="text1"/>
          <w:szCs w:val="24"/>
        </w:rPr>
        <w:t>be used to measure</w:t>
      </w:r>
      <w:r w:rsidR="00872160" w:rsidRPr="00C90F48">
        <w:rPr>
          <w:rFonts w:eastAsiaTheme="minorEastAsia"/>
          <w:color w:val="000000" w:themeColor="text1"/>
          <w:szCs w:val="24"/>
        </w:rPr>
        <w:t xml:space="preserve"> </w:t>
      </w:r>
      <w:r w:rsidR="008238AB">
        <w:rPr>
          <w:rFonts w:eastAsiaTheme="minorEastAsia"/>
          <w:color w:val="000000" w:themeColor="text1"/>
          <w:szCs w:val="24"/>
        </w:rPr>
        <w:t>the</w:t>
      </w:r>
      <w:r w:rsidR="004265A3" w:rsidRPr="00C90F48">
        <w:rPr>
          <w:rFonts w:eastAsiaTheme="minorEastAsia"/>
          <w:color w:val="000000" w:themeColor="text1"/>
          <w:szCs w:val="24"/>
        </w:rPr>
        <w:t xml:space="preserve"> </w:t>
      </w:r>
      <w:r>
        <w:rPr>
          <w:rFonts w:eastAsiaTheme="minorEastAsia"/>
          <w:color w:val="000000" w:themeColor="text1"/>
          <w:szCs w:val="24"/>
        </w:rPr>
        <w:t xml:space="preserve">absolute </w:t>
      </w:r>
      <w:r w:rsidR="006D59EE" w:rsidRPr="00C90F48">
        <w:rPr>
          <w:rFonts w:eastAsiaTheme="minorEastAsia"/>
          <w:color w:val="000000" w:themeColor="text1"/>
          <w:szCs w:val="24"/>
        </w:rPr>
        <w:t>change</w:t>
      </w:r>
      <w:r w:rsidR="004265A3" w:rsidRPr="00C90F48">
        <w:rPr>
          <w:rFonts w:eastAsiaTheme="minorEastAsia"/>
          <w:color w:val="000000" w:themeColor="text1"/>
          <w:szCs w:val="24"/>
        </w:rPr>
        <w:t xml:space="preserve"> in well-being</w:t>
      </w:r>
      <w:r w:rsidR="006D59EE" w:rsidRPr="00C90F48">
        <w:rPr>
          <w:rFonts w:eastAsiaTheme="minorEastAsia"/>
          <w:color w:val="000000" w:themeColor="text1"/>
          <w:szCs w:val="24"/>
        </w:rPr>
        <w:t xml:space="preserve"> between</w:t>
      </w:r>
      <w:r w:rsidR="00CC20FD" w:rsidRPr="00C90F48">
        <w:rPr>
          <w:rFonts w:eastAsiaTheme="minorEastAsia"/>
          <w:color w:val="000000" w:themeColor="text1"/>
          <w:szCs w:val="24"/>
        </w:rPr>
        <w:t xml:space="preserve"> </w:t>
      </w:r>
      <w:r w:rsidR="008238AB">
        <w:rPr>
          <w:rFonts w:eastAsiaTheme="minorEastAsia"/>
          <w:color w:val="000000" w:themeColor="text1"/>
          <w:szCs w:val="24"/>
        </w:rPr>
        <w:t xml:space="preserve">two </w:t>
      </w:r>
      <w:r w:rsidR="008238AB">
        <w:rPr>
          <w:rFonts w:eastAsiaTheme="minorEastAsia"/>
          <w:color w:val="000000" w:themeColor="text1"/>
          <w:szCs w:val="24"/>
        </w:rPr>
        <w:lastRenderedPageBreak/>
        <w:t>periods</w:t>
      </w:r>
      <w:r w:rsidR="000E06B1">
        <w:rPr>
          <w:rFonts w:eastAsiaTheme="minorEastAsia"/>
          <w:color w:val="000000" w:themeColor="text1"/>
          <w:szCs w:val="24"/>
        </w:rPr>
        <w:t xml:space="preserve">, denoted by </w:t>
      </w:r>
      <m:oMath>
        <m:r>
          <m:rPr>
            <m:sty m:val="p"/>
          </m:rPr>
          <w:rPr>
            <w:rFonts w:ascii="Cambria Math" w:eastAsiaTheme="minorEastAsia" w:hAnsi="Cambria Math"/>
            <w:color w:val="000000" w:themeColor="text1"/>
            <w:szCs w:val="24"/>
          </w:rPr>
          <m:t>Δ :</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eastAsiaTheme="minorEastAsia" w:hAnsi="Cambria Math"/>
            <w:color w:val="000000" w:themeColor="text1"/>
            <w:szCs w:val="24"/>
          </w:rPr>
          <m:t>×</m:t>
        </m:r>
        <m:r>
          <m:rPr>
            <m:sty m:val="p"/>
          </m:rPr>
          <w:rPr>
            <w:rFonts w:ascii="Cambria Math" w:eastAsiaTheme="minorEastAsia" w:hAnsi="Cambria Math"/>
            <w:color w:val="000000" w:themeColor="text1"/>
            <w:szCs w:val="24"/>
          </w:rPr>
          <m:t>Ω</m:t>
        </m:r>
        <m:r>
          <m:rPr>
            <m:scr m:val="double-struck"/>
          </m:rPr>
          <w:rPr>
            <w:rFonts w:ascii="Cambria Math" w:eastAsiaTheme="minorEastAsia" w:hAnsi="Cambria Math"/>
            <w:color w:val="000000" w:themeColor="text1"/>
            <w:szCs w:val="24"/>
          </w:rPr>
          <m:t>↦R</m:t>
        </m:r>
      </m:oMath>
      <w:r w:rsidR="00AC37CE">
        <w:rPr>
          <w:rFonts w:eastAsiaTheme="minorEastAsia"/>
          <w:color w:val="000000" w:themeColor="text1"/>
          <w:szCs w:val="24"/>
        </w:rPr>
        <w:t xml:space="preserve"> </w:t>
      </w:r>
      <w:r w:rsidR="00117547" w:rsidRPr="00C90F48">
        <w:rPr>
          <w:rFonts w:eastAsiaTheme="minorEastAsia"/>
          <w:color w:val="000000" w:themeColor="text1"/>
          <w:szCs w:val="24"/>
        </w:rPr>
        <w:t>–</w:t>
      </w:r>
      <w:r w:rsidR="00AC37CE">
        <w:rPr>
          <w:rFonts w:eastAsiaTheme="minorEastAsia"/>
          <w:color w:val="000000" w:themeColor="text1"/>
          <w:szCs w:val="24"/>
        </w:rPr>
        <w:t xml:space="preserve"> a mapping from the set of </w:t>
      </w:r>
      <w:r w:rsidR="009D60F0">
        <w:rPr>
          <w:rFonts w:eastAsiaTheme="minorEastAsia"/>
          <w:color w:val="000000" w:themeColor="text1"/>
          <w:szCs w:val="24"/>
        </w:rPr>
        <w:t>CDF</w:t>
      </w:r>
      <w:r w:rsidR="00AC37CE">
        <w:rPr>
          <w:rFonts w:eastAsiaTheme="minorEastAsia"/>
          <w:color w:val="000000" w:themeColor="text1"/>
          <w:szCs w:val="24"/>
        </w:rPr>
        <w:t xml:space="preserve">s </w:t>
      </w:r>
      <m:oMath>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oMath>
      <w:r w:rsidR="009D60F0">
        <w:rPr>
          <w:rFonts w:eastAsiaTheme="minorEastAsia"/>
          <w:color w:val="000000" w:themeColor="text1"/>
          <w:szCs w:val="24"/>
        </w:rPr>
        <w:t xml:space="preserve"> and</w:t>
      </w:r>
      <w:r w:rsidR="00AC37CE">
        <w:rPr>
          <w:rFonts w:eastAsiaTheme="minorEastAsia"/>
          <w:color w:val="000000" w:themeColor="text1"/>
          <w:szCs w:val="24"/>
        </w:rPr>
        <w:t xml:space="preserve"> </w:t>
      </w:r>
      <m:oMath>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oMath>
      <w:r w:rsidR="00AC37CE">
        <w:rPr>
          <w:rFonts w:eastAsiaTheme="minorEastAsia"/>
          <w:color w:val="000000" w:themeColor="text1"/>
          <w:szCs w:val="24"/>
        </w:rPr>
        <w:t xml:space="preserve"> and</w:t>
      </w:r>
      <w:r w:rsidR="009D60F0">
        <w:rPr>
          <w:rFonts w:eastAsiaTheme="minorEastAsia"/>
          <w:color w:val="000000" w:themeColor="text1"/>
          <w:szCs w:val="24"/>
        </w:rPr>
        <w:t xml:space="preserve"> the set of quantile-weight vectors</w:t>
      </w:r>
      <w:r w:rsidR="00AC37CE">
        <w:rPr>
          <w:rFonts w:eastAsiaTheme="minorEastAsia"/>
          <w:color w:val="000000" w:themeColor="text1"/>
          <w:szCs w:val="24"/>
        </w:rPr>
        <w:t xml:space="preserve"> </w:t>
      </w:r>
      <m:oMath>
        <m:r>
          <m:rPr>
            <m:sty m:val="p"/>
          </m:rPr>
          <w:rPr>
            <w:rFonts w:ascii="Cambria Math" w:eastAsiaTheme="minorEastAsia" w:hAnsi="Cambria Math"/>
            <w:color w:val="000000" w:themeColor="text1"/>
            <w:szCs w:val="24"/>
          </w:rPr>
          <m:t>Ω</m:t>
        </m:r>
      </m:oMath>
      <w:r w:rsidR="009D60F0">
        <w:rPr>
          <w:rFonts w:eastAsiaTheme="minorEastAsia"/>
          <w:color w:val="000000" w:themeColor="text1"/>
          <w:szCs w:val="24"/>
        </w:rPr>
        <w:t xml:space="preserve"> to the real line </w:t>
      </w:r>
      <m:oMath>
        <m:r>
          <m:rPr>
            <m:scr m:val="double-struck"/>
          </m:rPr>
          <w:rPr>
            <w:rFonts w:ascii="Cambria Math" w:eastAsiaTheme="minorEastAsia" w:hAnsi="Cambria Math"/>
            <w:color w:val="000000" w:themeColor="text1"/>
            <w:szCs w:val="24"/>
          </w:rPr>
          <m:t>R</m:t>
        </m:r>
      </m:oMath>
      <w:r w:rsidR="000E06B1">
        <w:rPr>
          <w:rFonts w:eastAsiaTheme="minorEastAsia"/>
          <w:color w:val="000000" w:themeColor="text1"/>
          <w:szCs w:val="24"/>
        </w:rPr>
        <w:t>,</w:t>
      </w:r>
      <w:r w:rsidR="004265A3" w:rsidRPr="00C90F48">
        <w:rPr>
          <w:rFonts w:eastAsiaTheme="minorEastAsia"/>
          <w:color w:val="000000" w:themeColor="text1"/>
          <w:szCs w:val="24"/>
        </w:rPr>
        <w:t xml:space="preserve"> as</w:t>
      </w:r>
      <w:r w:rsidR="006D59EE" w:rsidRPr="00C90F48">
        <w:rPr>
          <w:rFonts w:eastAsiaTheme="minorEastAsia"/>
          <w:color w:val="000000" w:themeColor="text1"/>
          <w:szCs w:val="24"/>
        </w:rPr>
        <w:t>:</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229"/>
        <w:gridCol w:w="992"/>
      </w:tblGrid>
      <w:tr w:rsidR="006D59EE" w:rsidRPr="00C90F48" w14:paraId="092FC6BB" w14:textId="77777777" w:rsidTr="004265A3">
        <w:tc>
          <w:tcPr>
            <w:tcW w:w="993" w:type="dxa"/>
            <w:vAlign w:val="center"/>
          </w:tcPr>
          <w:p w14:paraId="7ADBE55A" w14:textId="77777777" w:rsidR="006D59EE" w:rsidRPr="00C90F48" w:rsidRDefault="006D59EE" w:rsidP="00396A93">
            <w:pPr>
              <w:pStyle w:val="NoSpacing"/>
              <w:spacing w:after="120" w:line="480" w:lineRule="auto"/>
              <w:jc w:val="center"/>
              <w:rPr>
                <w:rFonts w:ascii="Garamond" w:hAnsi="Garamond"/>
                <w:color w:val="000000" w:themeColor="text1"/>
                <w:sz w:val="24"/>
                <w:szCs w:val="24"/>
              </w:rPr>
            </w:pPr>
          </w:p>
        </w:tc>
        <w:tc>
          <w:tcPr>
            <w:tcW w:w="7229" w:type="dxa"/>
            <w:vAlign w:val="center"/>
          </w:tcPr>
          <w:p w14:paraId="60FA9911" w14:textId="7BAC3A71" w:rsidR="006D59EE" w:rsidRPr="00C90F48" w:rsidRDefault="00271C40" w:rsidP="00396A93">
            <w:pPr>
              <w:spacing w:after="120" w:line="480" w:lineRule="auto"/>
              <w:jc w:val="center"/>
              <w:rPr>
                <w:color w:val="000000" w:themeColor="text1"/>
              </w:rPr>
            </w:pPr>
            <m:oMathPara>
              <m:oMath>
                <m:r>
                  <m:rPr>
                    <m:sty m:val="p"/>
                  </m:rPr>
                  <w:rPr>
                    <w:rFonts w:ascii="Cambria Math" w:hAnsi="Cambria Math"/>
                    <w:color w:val="000000" w:themeColor="text1"/>
                  </w:rPr>
                  <m:t>Δ</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;ω</m:t>
                    </m:r>
                  </m:e>
                </m:d>
                <m:r>
                  <w:rPr>
                    <w:rFonts w:ascii="Cambria Math" w:hAnsi="Cambria Math"/>
                    <w:color w:val="000000" w:themeColor="text1"/>
                  </w:rPr>
                  <m:t>=W</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;ω</m:t>
                    </m:r>
                  </m:e>
                </m:d>
                <m:r>
                  <w:rPr>
                    <w:rFonts w:ascii="Cambria Math" w:hAnsi="Cambria Math"/>
                    <w:color w:val="000000" w:themeColor="text1"/>
                  </w:rPr>
                  <m:t>-W</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;ω</m:t>
                    </m:r>
                  </m:e>
                </m:d>
                <m:r>
                  <w:rPr>
                    <w:rFonts w:ascii="Cambria Math" w:hAnsi="Cambria Math"/>
                    <w:color w:val="000000" w:themeColor="text1"/>
                  </w:rPr>
                  <m:t>=</m:t>
                </m:r>
                <m:nary>
                  <m:naryPr>
                    <m:chr m:val="∑"/>
                    <m:limLoc m:val="undOvr"/>
                    <m:ctrlPr>
                      <w:rPr>
                        <w:rFonts w:ascii="Cambria Math" w:eastAsiaTheme="minorEastAsia" w:hAnsi="Cambria Math"/>
                        <w:i/>
                        <w:color w:val="000000" w:themeColor="text1"/>
                        <w:szCs w:val="24"/>
                      </w:rPr>
                    </m:ctrlPr>
                  </m:naryPr>
                  <m:sub>
                    <m:r>
                      <w:rPr>
                        <w:rFonts w:ascii="Cambria Math" w:eastAsiaTheme="minorEastAsia" w:hAnsi="Cambria Math"/>
                        <w:color w:val="000000" w:themeColor="text1"/>
                        <w:szCs w:val="24"/>
                      </w:rPr>
                      <m:t>q=1</m:t>
                    </m:r>
                  </m:sub>
                  <m:sup>
                    <m:r>
                      <w:rPr>
                        <w:rFonts w:ascii="Cambria Math" w:eastAsiaTheme="minorEastAsia" w:hAnsi="Cambria Math"/>
                        <w:color w:val="000000" w:themeColor="text1"/>
                        <w:szCs w:val="24"/>
                      </w:rPr>
                      <m:t>Q</m:t>
                    </m:r>
                  </m:sup>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q</m:t>
                        </m:r>
                      </m:sub>
                    </m:sSub>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e>
                </m:nary>
                <m:r>
                  <w:rPr>
                    <w:rFonts w:ascii="Cambria Math" w:eastAsiaTheme="minorEastAsia" w:hAnsi="Cambria Math"/>
                    <w:color w:val="000000" w:themeColor="text1"/>
                    <w:szCs w:val="24"/>
                  </w:rPr>
                  <m:t>.</m:t>
                </m:r>
              </m:oMath>
            </m:oMathPara>
          </w:p>
        </w:tc>
        <w:tc>
          <w:tcPr>
            <w:tcW w:w="992" w:type="dxa"/>
            <w:vAlign w:val="center"/>
          </w:tcPr>
          <w:p w14:paraId="08CF0642" w14:textId="484F08A7" w:rsidR="006D59EE" w:rsidRPr="00C90F48" w:rsidRDefault="006D59EE" w:rsidP="00396A93">
            <w:pPr>
              <w:pStyle w:val="NoSpacing"/>
              <w:spacing w:after="120" w:line="480" w:lineRule="auto"/>
              <w:jc w:val="right"/>
              <w:rPr>
                <w:rFonts w:ascii="Garamond" w:hAnsi="Garamond"/>
                <w:color w:val="000000" w:themeColor="text1"/>
                <w:sz w:val="24"/>
                <w:szCs w:val="24"/>
              </w:rPr>
            </w:pPr>
            <w:bookmarkStart w:id="3" w:name="_Ref120258418"/>
            <w:bookmarkStart w:id="4" w:name="_Ref88218804"/>
            <w:r w:rsidRPr="00C90F48">
              <w:rPr>
                <w:rFonts w:ascii="Garamond" w:hAnsi="Garamond"/>
                <w:color w:val="000000" w:themeColor="text1"/>
                <w:sz w:val="24"/>
                <w:szCs w:val="24"/>
              </w:rPr>
              <w:t>(</w:t>
            </w:r>
            <w:r w:rsidRPr="00C90F48">
              <w:rPr>
                <w:rFonts w:ascii="Garamond" w:hAnsi="Garamond"/>
                <w:noProof/>
                <w:color w:val="000000" w:themeColor="text1"/>
                <w:sz w:val="24"/>
                <w:szCs w:val="24"/>
              </w:rPr>
              <w:fldChar w:fldCharType="begin"/>
            </w:r>
            <w:r w:rsidRPr="00C90F48">
              <w:rPr>
                <w:rFonts w:ascii="Garamond" w:hAnsi="Garamond"/>
                <w:noProof/>
                <w:color w:val="000000" w:themeColor="text1"/>
                <w:sz w:val="24"/>
                <w:szCs w:val="24"/>
              </w:rPr>
              <w:instrText xml:space="preserve"> SEQ Equation \* ARABIC </w:instrText>
            </w:r>
            <w:r w:rsidRPr="00C90F48">
              <w:rPr>
                <w:rFonts w:ascii="Garamond" w:hAnsi="Garamond"/>
                <w:noProof/>
                <w:color w:val="000000" w:themeColor="text1"/>
                <w:sz w:val="24"/>
                <w:szCs w:val="24"/>
              </w:rPr>
              <w:fldChar w:fldCharType="separate"/>
            </w:r>
            <w:r w:rsidR="003647A1">
              <w:rPr>
                <w:rFonts w:ascii="Garamond" w:hAnsi="Garamond"/>
                <w:noProof/>
                <w:color w:val="000000" w:themeColor="text1"/>
                <w:sz w:val="24"/>
                <w:szCs w:val="24"/>
              </w:rPr>
              <w:t>2</w:t>
            </w:r>
            <w:r w:rsidRPr="00C90F48">
              <w:rPr>
                <w:rFonts w:ascii="Garamond" w:hAnsi="Garamond"/>
                <w:noProof/>
                <w:color w:val="000000" w:themeColor="text1"/>
                <w:sz w:val="24"/>
                <w:szCs w:val="24"/>
              </w:rPr>
              <w:fldChar w:fldCharType="end"/>
            </w:r>
            <w:bookmarkEnd w:id="3"/>
            <w:r w:rsidRPr="00C90F48">
              <w:rPr>
                <w:rFonts w:ascii="Garamond" w:hAnsi="Garamond"/>
                <w:color w:val="000000" w:themeColor="text1"/>
                <w:sz w:val="24"/>
                <w:szCs w:val="24"/>
              </w:rPr>
              <w:t>)</w:t>
            </w:r>
            <w:bookmarkEnd w:id="4"/>
          </w:p>
        </w:tc>
      </w:tr>
    </w:tbl>
    <w:p w14:paraId="3115B8E4" w14:textId="4BD2C5C3" w:rsidR="00B26200" w:rsidRDefault="00A047B0" w:rsidP="00396A93">
      <w:pPr>
        <w:spacing w:after="120" w:line="480" w:lineRule="auto"/>
        <w:rPr>
          <w:rFonts w:eastAsiaTheme="minorEastAsia"/>
          <w:color w:val="000000" w:themeColor="text1"/>
          <w:szCs w:val="24"/>
        </w:rPr>
      </w:pPr>
      <w:r w:rsidRPr="00C90F48">
        <w:rPr>
          <w:rFonts w:eastAsiaTheme="minorEastAsia"/>
          <w:color w:val="000000" w:themeColor="text1"/>
          <w:szCs w:val="24"/>
        </w:rPr>
        <w:t xml:space="preserve">Based on the </w:t>
      </w:r>
      <w:r w:rsidR="002F2056" w:rsidRPr="00C90F48">
        <w:rPr>
          <w:rFonts w:eastAsiaTheme="minorEastAsia"/>
          <w:color w:val="000000" w:themeColor="text1"/>
          <w:szCs w:val="24"/>
        </w:rPr>
        <w:t>fixed number of quantiles,</w:t>
      </w:r>
      <w:r w:rsidR="000E06B1">
        <w:rPr>
          <w:rFonts w:eastAsiaTheme="minorEastAsia"/>
          <w:color w:val="000000" w:themeColor="text1"/>
          <w:szCs w:val="24"/>
        </w:rPr>
        <w:t xml:space="preserve"> </w:t>
      </w:r>
      <w:r w:rsidR="00D61780" w:rsidRPr="00C90F48">
        <w:rPr>
          <w:rFonts w:eastAsiaTheme="minorEastAsia"/>
          <w:color w:val="000000" w:themeColor="text1"/>
          <w:szCs w:val="24"/>
        </w:rPr>
        <w:t xml:space="preserve">the </w:t>
      </w:r>
      <w:r w:rsidR="00D61780" w:rsidRPr="008238AB">
        <w:rPr>
          <w:rFonts w:eastAsiaTheme="minorEastAsia"/>
          <w:color w:val="000000" w:themeColor="text1"/>
          <w:szCs w:val="24"/>
        </w:rPr>
        <w:t>change</w:t>
      </w:r>
      <w:r w:rsidR="00477B0D" w:rsidRPr="008238AB">
        <w:rPr>
          <w:rFonts w:eastAsiaTheme="minorEastAsia"/>
          <w:color w:val="000000" w:themeColor="text1"/>
          <w:szCs w:val="24"/>
        </w:rPr>
        <w:t xml:space="preserve"> in well-being measure</w:t>
      </w:r>
      <w:r w:rsidR="00563F18">
        <w:rPr>
          <w:rFonts w:eastAsiaTheme="minorEastAsia"/>
          <w:color w:val="000000" w:themeColor="text1"/>
          <w:szCs w:val="24"/>
        </w:rPr>
        <w:t>, denoted</w:t>
      </w:r>
      <w:r w:rsidR="0083146E">
        <w:rPr>
          <w:rFonts w:eastAsiaTheme="minorEastAsia"/>
          <w:color w:val="000000" w:themeColor="text1"/>
          <w:szCs w:val="24"/>
        </w:rPr>
        <w:t xml:space="preserve"> by</w:t>
      </w:r>
      <w:r w:rsidR="00010813">
        <w:rPr>
          <w:rFonts w:eastAsiaTheme="minorEastAsia"/>
          <w:color w:val="000000" w:themeColor="text1"/>
          <w:szCs w:val="24"/>
        </w:rPr>
        <w:t xml:space="preserve"> </w:t>
      </w:r>
      <m:oMath>
        <m:r>
          <m:rPr>
            <m:sty m:val="p"/>
          </m:rPr>
          <w:rPr>
            <w:rFonts w:ascii="Cambria Math" w:eastAsiaTheme="minorEastAsia" w:hAnsi="Cambria Math"/>
            <w:color w:val="000000" w:themeColor="text1"/>
            <w:szCs w:val="24"/>
          </w:rPr>
          <m:t>Δ</m:t>
        </m:r>
      </m:oMath>
      <w:r w:rsidR="0082504B" w:rsidRPr="00C90F48">
        <w:rPr>
          <w:rFonts w:eastAsiaTheme="minorEastAsia"/>
          <w:color w:val="000000" w:themeColor="text1"/>
          <w:szCs w:val="24"/>
        </w:rPr>
        <w:t xml:space="preserve"> </w:t>
      </w:r>
      <w:r w:rsidR="009E4C4D">
        <w:rPr>
          <w:rFonts w:eastAsiaTheme="minorEastAsia"/>
          <w:color w:val="000000" w:themeColor="text1"/>
          <w:szCs w:val="24"/>
        </w:rPr>
        <w:t xml:space="preserve">in Equation </w:t>
      </w:r>
      <w:r w:rsidR="009E4C4D">
        <w:rPr>
          <w:rFonts w:eastAsiaTheme="minorEastAsia"/>
          <w:color w:val="000000" w:themeColor="text1"/>
          <w:szCs w:val="24"/>
        </w:rPr>
        <w:fldChar w:fldCharType="begin"/>
      </w:r>
      <w:r w:rsidR="009E4C4D">
        <w:rPr>
          <w:rFonts w:eastAsiaTheme="minorEastAsia"/>
          <w:color w:val="000000" w:themeColor="text1"/>
          <w:szCs w:val="24"/>
        </w:rPr>
        <w:instrText xml:space="preserve"> REF _Ref88218804 \h </w:instrText>
      </w:r>
      <w:r w:rsidR="009E4C4D">
        <w:rPr>
          <w:rFonts w:eastAsiaTheme="minorEastAsia"/>
          <w:color w:val="000000" w:themeColor="text1"/>
          <w:szCs w:val="24"/>
        </w:rPr>
      </w:r>
      <w:r w:rsidR="009E4C4D">
        <w:rPr>
          <w:rFonts w:eastAsiaTheme="minorEastAsia"/>
          <w:color w:val="000000" w:themeColor="text1"/>
          <w:szCs w:val="24"/>
        </w:rPr>
        <w:fldChar w:fldCharType="separate"/>
      </w:r>
      <w:r w:rsidR="003647A1" w:rsidRPr="00C90F48">
        <w:rPr>
          <w:color w:val="000000" w:themeColor="text1"/>
          <w:szCs w:val="24"/>
        </w:rPr>
        <w:t>(</w:t>
      </w:r>
      <w:r w:rsidR="003647A1">
        <w:rPr>
          <w:noProof/>
          <w:color w:val="000000" w:themeColor="text1"/>
          <w:szCs w:val="24"/>
        </w:rPr>
        <w:t>2</w:t>
      </w:r>
      <w:r w:rsidR="003647A1" w:rsidRPr="00C90F48">
        <w:rPr>
          <w:color w:val="000000" w:themeColor="text1"/>
          <w:szCs w:val="24"/>
        </w:rPr>
        <w:t>)</w:t>
      </w:r>
      <w:r w:rsidR="009E4C4D">
        <w:rPr>
          <w:rFonts w:eastAsiaTheme="minorEastAsia"/>
          <w:color w:val="000000" w:themeColor="text1"/>
          <w:szCs w:val="24"/>
        </w:rPr>
        <w:fldChar w:fldCharType="end"/>
      </w:r>
      <w:r w:rsidR="0083146E">
        <w:rPr>
          <w:rFonts w:eastAsiaTheme="minorEastAsia"/>
          <w:color w:val="000000" w:themeColor="text1"/>
          <w:szCs w:val="24"/>
        </w:rPr>
        <w:t>,</w:t>
      </w:r>
      <w:r w:rsidR="009E4C4D">
        <w:rPr>
          <w:rFonts w:eastAsiaTheme="minorEastAsia"/>
          <w:color w:val="000000" w:themeColor="text1"/>
          <w:szCs w:val="24"/>
        </w:rPr>
        <w:t xml:space="preserve"> </w:t>
      </w:r>
      <w:r w:rsidR="00D22B9E">
        <w:rPr>
          <w:rFonts w:eastAsiaTheme="minorEastAsia"/>
          <w:color w:val="000000" w:themeColor="text1"/>
          <w:szCs w:val="24"/>
        </w:rPr>
        <w:t>is</w:t>
      </w:r>
      <w:r w:rsidR="002F2056" w:rsidRPr="00C90F48">
        <w:rPr>
          <w:rFonts w:eastAsiaTheme="minorEastAsia"/>
          <w:color w:val="000000" w:themeColor="text1"/>
          <w:szCs w:val="24"/>
        </w:rPr>
        <w:t xml:space="preserve"> </w:t>
      </w:r>
      <w:r w:rsidR="00BC7F73" w:rsidRPr="00C90F48">
        <w:rPr>
          <w:rFonts w:eastAsiaTheme="minorEastAsia"/>
          <w:color w:val="000000" w:themeColor="text1"/>
          <w:szCs w:val="24"/>
        </w:rPr>
        <w:t xml:space="preserve">the </w:t>
      </w:r>
      <w:r w:rsidR="005420CB">
        <w:rPr>
          <w:rFonts w:eastAsiaTheme="minorEastAsia"/>
          <w:color w:val="000000" w:themeColor="text1"/>
          <w:szCs w:val="24"/>
        </w:rPr>
        <w:t>quantile-</w:t>
      </w:r>
      <w:r w:rsidR="00BC7F73" w:rsidRPr="00C90F48">
        <w:rPr>
          <w:rFonts w:eastAsiaTheme="minorEastAsia"/>
          <w:color w:val="000000" w:themeColor="text1"/>
          <w:szCs w:val="24"/>
        </w:rPr>
        <w:t>weighted sum of changes in</w:t>
      </w:r>
      <w:r w:rsidR="00D22B9E">
        <w:rPr>
          <w:rFonts w:eastAsiaTheme="minorEastAsia"/>
          <w:color w:val="000000" w:themeColor="text1"/>
          <w:szCs w:val="24"/>
        </w:rPr>
        <w:t xml:space="preserve"> quantile-wise</w:t>
      </w:r>
      <w:r w:rsidR="00BC7F73" w:rsidRPr="00C90F48">
        <w:rPr>
          <w:rFonts w:eastAsiaTheme="minorEastAsia"/>
          <w:color w:val="000000" w:themeColor="text1"/>
          <w:szCs w:val="24"/>
        </w:rPr>
        <w:t xml:space="preserve"> average</w:t>
      </w:r>
      <w:r w:rsidR="00D22B9E">
        <w:rPr>
          <w:rFonts w:eastAsiaTheme="minorEastAsia"/>
          <w:color w:val="000000" w:themeColor="text1"/>
          <w:szCs w:val="24"/>
        </w:rPr>
        <w:t>s</w:t>
      </w:r>
      <w:r w:rsidR="00BC7F73" w:rsidRPr="00C90F48">
        <w:rPr>
          <w:rFonts w:eastAsiaTheme="minorEastAsia"/>
          <w:color w:val="000000" w:themeColor="text1"/>
          <w:szCs w:val="24"/>
        </w:rPr>
        <w:t>.</w:t>
      </w:r>
      <w:r w:rsidR="00F1419B" w:rsidRPr="00C90F48">
        <w:rPr>
          <w:rFonts w:eastAsiaTheme="minorEastAsia"/>
          <w:color w:val="000000" w:themeColor="text1"/>
          <w:szCs w:val="24"/>
        </w:rPr>
        <w:t xml:space="preserve"> </w:t>
      </w:r>
      <w:r w:rsidR="00D22B9E">
        <w:rPr>
          <w:rFonts w:eastAsiaTheme="minorEastAsia"/>
          <w:color w:val="000000" w:themeColor="text1"/>
          <w:szCs w:val="24"/>
        </w:rPr>
        <w:t>Again, f</w:t>
      </w:r>
      <w:r w:rsidR="00F86B53" w:rsidRPr="00C90F48">
        <w:rPr>
          <w:rFonts w:eastAsiaTheme="minorEastAsia"/>
          <w:color w:val="000000" w:themeColor="text1"/>
          <w:szCs w:val="24"/>
        </w:rPr>
        <w:t xml:space="preserve">or </w:t>
      </w:r>
      <w:r w:rsidR="00E65940" w:rsidRPr="00C90F48">
        <w:rPr>
          <w:rFonts w:eastAsiaTheme="minorEastAsia"/>
          <w:color w:val="000000" w:themeColor="text1"/>
          <w:szCs w:val="24"/>
        </w:rPr>
        <w:t xml:space="preserve">the </w:t>
      </w:r>
      <w:r w:rsidR="00F86B53" w:rsidRPr="00C90F48">
        <w:rPr>
          <w:rFonts w:eastAsiaTheme="minorEastAsia"/>
          <w:color w:val="000000" w:themeColor="text1"/>
          <w:szCs w:val="24"/>
        </w:rPr>
        <w:t xml:space="preserve">equal </w:t>
      </w:r>
      <w:r w:rsidR="005420CB">
        <w:rPr>
          <w:rFonts w:eastAsiaTheme="minorEastAsia"/>
          <w:color w:val="000000" w:themeColor="text1"/>
          <w:szCs w:val="24"/>
        </w:rPr>
        <w:t>quantile-</w:t>
      </w:r>
      <w:r w:rsidR="00F86B53" w:rsidRPr="00C90F48">
        <w:rPr>
          <w:rFonts w:eastAsiaTheme="minorEastAsia"/>
          <w:color w:val="000000" w:themeColor="text1"/>
          <w:szCs w:val="24"/>
        </w:rPr>
        <w:t>weight vector </w:t>
      </w:r>
      <m:oMath>
        <m:acc>
          <m:accPr>
            <m:chr m:val="̅"/>
            <m:ctrlPr>
              <w:rPr>
                <w:rFonts w:ascii="Cambria Math" w:eastAsiaTheme="minorEastAsia" w:hAnsi="Cambria Math"/>
                <w:i/>
                <w:color w:val="000000" w:themeColor="text1"/>
                <w:szCs w:val="24"/>
              </w:rPr>
            </m:ctrlPr>
          </m:accPr>
          <m:e>
            <m:r>
              <w:rPr>
                <w:rFonts w:ascii="Cambria Math" w:eastAsiaTheme="minorEastAsia" w:hAnsi="Cambria Math"/>
                <w:color w:val="000000" w:themeColor="text1"/>
                <w:szCs w:val="24"/>
              </w:rPr>
              <m:t>ω</m:t>
            </m:r>
          </m:e>
        </m:acc>
      </m:oMath>
      <w:r w:rsidR="00D22B9E">
        <w:rPr>
          <w:rFonts w:eastAsiaTheme="minorEastAsia"/>
          <w:color w:val="000000" w:themeColor="text1"/>
          <w:szCs w:val="24"/>
        </w:rPr>
        <w:t>, as a special case</w:t>
      </w:r>
      <w:r w:rsidR="00F86B53" w:rsidRPr="00C90F48">
        <w:rPr>
          <w:rFonts w:eastAsiaTheme="minorEastAsia"/>
          <w:color w:val="000000" w:themeColor="text1"/>
          <w:szCs w:val="24"/>
        </w:rPr>
        <w:t xml:space="preserve">, </w:t>
      </w:r>
      <w:r w:rsidR="00E65940" w:rsidRPr="00C90F48">
        <w:rPr>
          <w:rFonts w:eastAsiaTheme="minorEastAsia"/>
          <w:color w:val="000000" w:themeColor="text1"/>
          <w:szCs w:val="24"/>
        </w:rPr>
        <w:t>the change in we</w:t>
      </w:r>
      <w:r w:rsidR="00BC3CC8" w:rsidRPr="00C90F48">
        <w:rPr>
          <w:rFonts w:eastAsiaTheme="minorEastAsia"/>
          <w:color w:val="000000" w:themeColor="text1"/>
          <w:szCs w:val="24"/>
        </w:rPr>
        <w:t>ll-being</w:t>
      </w:r>
      <w:r w:rsidR="00E65940" w:rsidRPr="00C90F48">
        <w:rPr>
          <w:rFonts w:eastAsiaTheme="minorEastAsia"/>
          <w:color w:val="000000" w:themeColor="text1"/>
          <w:szCs w:val="24"/>
        </w:rPr>
        <w:t xml:space="preserve"> is </w:t>
      </w:r>
      <w:r w:rsidR="0066514C" w:rsidRPr="00C90F48">
        <w:rPr>
          <w:rFonts w:eastAsiaTheme="minorEastAsia"/>
          <w:color w:val="000000" w:themeColor="text1"/>
        </w:rPr>
        <w:t xml:space="preserve">simply equal to the difference in the overall average </w:t>
      </w:r>
      <w:r w:rsidR="006D77C7" w:rsidRPr="00C90F48">
        <w:rPr>
          <w:rFonts w:eastAsiaTheme="minorEastAsia"/>
          <w:color w:val="000000" w:themeColor="text1"/>
        </w:rPr>
        <w:t>between</w:t>
      </w:r>
      <w:r w:rsidR="0066514C" w:rsidRPr="00C90F48">
        <w:rPr>
          <w:rFonts w:eastAsiaTheme="minorEastAsia"/>
          <w:color w:val="000000" w:themeColor="text1"/>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oMath>
      <w:r w:rsidR="0066514C" w:rsidRPr="00C90F48">
        <w:rPr>
          <w:rFonts w:eastAsiaTheme="minorEastAsia"/>
          <w:color w:val="000000" w:themeColor="text1"/>
          <w:szCs w:val="24"/>
        </w:rPr>
        <w:t xml:space="preserve"> and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oMath>
      <w:r w:rsidR="0066514C" w:rsidRPr="00C90F48">
        <w:rPr>
          <w:rFonts w:eastAsiaTheme="minorEastAsia"/>
          <w:color w:val="000000" w:themeColor="text1"/>
        </w:rPr>
        <w:t xml:space="preserve">, </w:t>
      </w:r>
      <w:r w:rsidR="004A32BE">
        <w:rPr>
          <w:rFonts w:eastAsiaTheme="minorEastAsia"/>
          <w:color w:val="000000" w:themeColor="text1"/>
        </w:rPr>
        <w:t>that is</w:t>
      </w:r>
      <w:r w:rsidR="0066514C" w:rsidRPr="00C90F48">
        <w:rPr>
          <w:rFonts w:eastAsiaTheme="minorEastAsia"/>
          <w:color w:val="000000" w:themeColor="text1"/>
        </w:rPr>
        <w:t xml:space="preserve">, </w:t>
      </w:r>
      <m:oMath>
        <m:r>
          <m:rPr>
            <m:sty m:val="p"/>
          </m:rPr>
          <w:rPr>
            <w:rFonts w:ascii="Cambria Math" w:hAnsi="Cambria Math"/>
            <w:color w:val="000000" w:themeColor="text1"/>
          </w:rPr>
          <m:t>Δ</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m:t>
            </m:r>
            <m:acc>
              <m:accPr>
                <m:chr m:val="̅"/>
                <m:ctrlPr>
                  <w:rPr>
                    <w:rFonts w:ascii="Cambria Math" w:eastAsiaTheme="minorEastAsia" w:hAnsi="Cambria Math"/>
                    <w:i/>
                    <w:iCs/>
                    <w:color w:val="000000" w:themeColor="text1"/>
                    <w:szCs w:val="24"/>
                  </w:rPr>
                </m:ctrlPr>
              </m:accPr>
              <m:e>
                <m:r>
                  <w:rPr>
                    <w:rFonts w:ascii="Cambria Math" w:eastAsiaTheme="minorEastAsia" w:hAnsi="Cambria Math"/>
                    <w:color w:val="000000" w:themeColor="text1"/>
                    <w:szCs w:val="24"/>
                  </w:rPr>
                  <m:t>ω</m:t>
                </m:r>
              </m:e>
            </m:acc>
          </m:e>
        </m:d>
        <m:r>
          <w:rPr>
            <w:rFonts w:ascii="Cambria Math" w:eastAsiaTheme="minorEastAsia" w:hAnsi="Cambria Math"/>
            <w:color w:val="000000" w:themeColor="text1"/>
          </w:rPr>
          <m:t>=</m:t>
        </m:r>
        <m:acc>
          <m:accPr>
            <m:chr m:val="̅"/>
            <m:ctrlPr>
              <w:rPr>
                <w:rFonts w:ascii="Cambria Math" w:eastAsiaTheme="minorEastAsia" w:hAnsi="Cambria Math"/>
                <w:i/>
                <w:iCs/>
                <w:color w:val="000000" w:themeColor="text1"/>
                <w:szCs w:val="24"/>
              </w:rPr>
            </m:ctrlPr>
          </m:accPr>
          <m:e>
            <m:r>
              <m:rPr>
                <m:sty m:val="p"/>
              </m:rPr>
              <w:rPr>
                <w:rFonts w:ascii="Cambria Math" w:hAnsi="Cambria Math"/>
                <w:color w:val="000000" w:themeColor="text1"/>
              </w:rPr>
              <m:t>Δ</m:t>
            </m:r>
            <m:ctrlPr>
              <w:rPr>
                <w:rFonts w:ascii="Cambria Math" w:hAnsi="Cambria Math"/>
                <w:i/>
                <w:color w:val="000000" w:themeColor="text1"/>
              </w:rPr>
            </m:ctrlPr>
          </m:e>
        </m:acc>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oMath>
      <w:r w:rsidR="00D72936" w:rsidRPr="00C90F48">
        <w:rPr>
          <w:rFonts w:eastAsiaTheme="minorEastAsia"/>
          <w:color w:val="000000" w:themeColor="text1"/>
          <w:szCs w:val="24"/>
        </w:rPr>
        <w:t>.</w:t>
      </w:r>
      <w:r w:rsidR="00B142BB">
        <w:rPr>
          <w:rStyle w:val="FootnoteReference"/>
          <w:rFonts w:eastAsiaTheme="minorEastAsia"/>
          <w:color w:val="000000" w:themeColor="text1"/>
          <w:szCs w:val="24"/>
        </w:rPr>
        <w:footnoteReference w:id="6"/>
      </w:r>
    </w:p>
    <w:p w14:paraId="256388BB" w14:textId="2A189251" w:rsidR="005420CB" w:rsidRPr="00C90F48" w:rsidRDefault="005420CB" w:rsidP="00633025">
      <w:pPr>
        <w:pStyle w:val="Heading2"/>
      </w:pPr>
      <w:r>
        <w:t>Axiomatic foundation</w:t>
      </w:r>
    </w:p>
    <w:p w14:paraId="5067E16A" w14:textId="04843948" w:rsidR="00B26200" w:rsidRPr="00C90F48" w:rsidRDefault="00ED3E4D" w:rsidP="00396A93">
      <w:pPr>
        <w:spacing w:after="120" w:line="480" w:lineRule="auto"/>
        <w:rPr>
          <w:rFonts w:eastAsiaTheme="minorEastAsia"/>
          <w:iCs/>
          <w:color w:val="000000" w:themeColor="text1"/>
        </w:rPr>
      </w:pPr>
      <w:r w:rsidRPr="00C90F48">
        <w:rPr>
          <w:rFonts w:eastAsiaTheme="minorEastAsia"/>
          <w:color w:val="000000" w:themeColor="text1"/>
          <w:szCs w:val="24"/>
        </w:rPr>
        <w:t>To understand how our</w:t>
      </w:r>
      <w:r w:rsidR="00B26200" w:rsidRPr="00C90F48">
        <w:rPr>
          <w:rFonts w:eastAsiaTheme="minorEastAsia"/>
          <w:color w:val="000000" w:themeColor="text1"/>
          <w:szCs w:val="24"/>
        </w:rPr>
        <w:t xml:space="preserve"> change measure</w:t>
      </w:r>
      <w:r w:rsidRPr="00C90F48">
        <w:rPr>
          <w:rFonts w:eastAsiaTheme="minorEastAsia"/>
          <w:color w:val="000000" w:themeColor="text1"/>
          <w:szCs w:val="24"/>
        </w:rPr>
        <w:t xml:space="preserve"> </w:t>
      </w:r>
      <m:oMath>
        <m:r>
          <m:rPr>
            <m:sty m:val="p"/>
          </m:rPr>
          <w:rPr>
            <w:rFonts w:ascii="Cambria Math" w:eastAsiaTheme="minorEastAsia" w:hAnsi="Cambria Math"/>
            <w:color w:val="000000" w:themeColor="text1"/>
            <w:szCs w:val="24"/>
          </w:rPr>
          <m:t>Δ</m:t>
        </m:r>
      </m:oMath>
      <w:r w:rsidR="00B26200" w:rsidRPr="00C90F48">
        <w:rPr>
          <w:rFonts w:eastAsiaTheme="minorEastAsia"/>
          <w:color w:val="000000" w:themeColor="text1"/>
          <w:szCs w:val="24"/>
        </w:rPr>
        <w:t xml:space="preserve"> </w:t>
      </w:r>
      <w:r w:rsidRPr="00C90F48">
        <w:rPr>
          <w:rFonts w:eastAsiaTheme="minorEastAsia"/>
          <w:color w:val="000000" w:themeColor="text1"/>
          <w:szCs w:val="24"/>
        </w:rPr>
        <w:t>responds to different transformation</w:t>
      </w:r>
      <w:r w:rsidR="00E34A80" w:rsidRPr="00C90F48">
        <w:rPr>
          <w:rFonts w:eastAsiaTheme="minorEastAsia"/>
          <w:color w:val="000000" w:themeColor="text1"/>
          <w:szCs w:val="24"/>
        </w:rPr>
        <w:t>s in quantile</w:t>
      </w:r>
      <w:r w:rsidR="008238AB">
        <w:rPr>
          <w:rFonts w:eastAsiaTheme="minorEastAsia"/>
          <w:color w:val="000000" w:themeColor="text1"/>
          <w:szCs w:val="24"/>
        </w:rPr>
        <w:t xml:space="preserve"> average</w:t>
      </w:r>
      <w:r w:rsidR="00E34A80" w:rsidRPr="00C90F48">
        <w:rPr>
          <w:rFonts w:eastAsiaTheme="minorEastAsia"/>
          <w:color w:val="000000" w:themeColor="text1"/>
          <w:szCs w:val="24"/>
        </w:rPr>
        <w:t>s</w:t>
      </w:r>
      <w:r w:rsidRPr="00C90F48">
        <w:rPr>
          <w:rFonts w:eastAsiaTheme="minorEastAsia"/>
          <w:color w:val="000000" w:themeColor="text1"/>
          <w:szCs w:val="24"/>
        </w:rPr>
        <w:t xml:space="preserve">, we expect the measure </w:t>
      </w:r>
      <w:r w:rsidR="00B26200" w:rsidRPr="00C90F48">
        <w:rPr>
          <w:rFonts w:eastAsiaTheme="minorEastAsia"/>
          <w:color w:val="000000" w:themeColor="text1"/>
          <w:szCs w:val="24"/>
        </w:rPr>
        <w:t xml:space="preserve">to satisfy </w:t>
      </w:r>
      <w:r w:rsidRPr="00C90F48">
        <w:rPr>
          <w:rFonts w:eastAsiaTheme="minorEastAsia"/>
          <w:color w:val="000000" w:themeColor="text1"/>
          <w:szCs w:val="24"/>
        </w:rPr>
        <w:t>the following</w:t>
      </w:r>
      <w:r w:rsidR="00B26200" w:rsidRPr="00C90F48">
        <w:rPr>
          <w:rFonts w:eastAsiaTheme="minorEastAsia"/>
          <w:color w:val="000000" w:themeColor="text1"/>
          <w:szCs w:val="24"/>
        </w:rPr>
        <w:t xml:space="preserve"> properties. The first </w:t>
      </w:r>
      <w:r w:rsidRPr="00C90F48">
        <w:rPr>
          <w:rFonts w:eastAsiaTheme="minorEastAsia"/>
          <w:color w:val="000000" w:themeColor="text1"/>
          <w:szCs w:val="24"/>
        </w:rPr>
        <w:t xml:space="preserve">standard </w:t>
      </w:r>
      <w:r w:rsidR="00B26200" w:rsidRPr="00C90F48">
        <w:rPr>
          <w:rFonts w:eastAsiaTheme="minorEastAsia"/>
          <w:color w:val="000000" w:themeColor="text1"/>
          <w:szCs w:val="24"/>
        </w:rPr>
        <w:t>property i</w:t>
      </w:r>
      <w:r w:rsidR="00BC0077" w:rsidRPr="00C90F48">
        <w:rPr>
          <w:rFonts w:eastAsiaTheme="minorEastAsia"/>
          <w:color w:val="000000" w:themeColor="text1"/>
          <w:szCs w:val="24"/>
        </w:rPr>
        <w:t>s</w:t>
      </w:r>
      <w:r w:rsidRPr="00C90F48">
        <w:rPr>
          <w:rFonts w:eastAsiaTheme="minorEastAsia"/>
          <w:color w:val="000000" w:themeColor="text1"/>
          <w:szCs w:val="24"/>
        </w:rPr>
        <w:t xml:space="preserve"> </w:t>
      </w:r>
      <w:r w:rsidR="009E4C4D" w:rsidRPr="007C17C3">
        <w:rPr>
          <w:rFonts w:eastAsiaTheme="minorEastAsia"/>
          <w:i/>
          <w:iCs/>
          <w:color w:val="000000" w:themeColor="text1"/>
          <w:szCs w:val="24"/>
        </w:rPr>
        <w:t>weak</w:t>
      </w:r>
      <w:r w:rsidR="009E4C4D">
        <w:rPr>
          <w:rFonts w:eastAsiaTheme="minorEastAsia"/>
          <w:color w:val="000000" w:themeColor="text1"/>
          <w:szCs w:val="24"/>
        </w:rPr>
        <w:t xml:space="preserve"> </w:t>
      </w:r>
      <w:r w:rsidR="00B26200" w:rsidRPr="00C90F48">
        <w:rPr>
          <w:rFonts w:eastAsiaTheme="minorEastAsia"/>
          <w:i/>
          <w:iCs/>
          <w:color w:val="000000" w:themeColor="text1"/>
          <w:szCs w:val="24"/>
        </w:rPr>
        <w:t>monotonicity</w:t>
      </w:r>
      <w:r w:rsidR="00B26200" w:rsidRPr="00C90F48">
        <w:rPr>
          <w:rFonts w:eastAsiaTheme="minorEastAsia"/>
          <w:color w:val="000000" w:themeColor="text1"/>
          <w:szCs w:val="24"/>
        </w:rPr>
        <w:t xml:space="preserve">, which requires that the overall </w:t>
      </w:r>
      <w:r w:rsidR="004E18E0">
        <w:rPr>
          <w:rFonts w:eastAsiaTheme="minorEastAsia"/>
          <w:color w:val="000000" w:themeColor="text1"/>
          <w:szCs w:val="24"/>
        </w:rPr>
        <w:t>well-being</w:t>
      </w:r>
      <w:r w:rsidR="00B26200" w:rsidRPr="00C90F48">
        <w:rPr>
          <w:rFonts w:eastAsiaTheme="minorEastAsia"/>
          <w:color w:val="000000" w:themeColor="text1"/>
          <w:szCs w:val="24"/>
        </w:rPr>
        <w:t xml:space="preserve"> </w:t>
      </w:r>
      <w:r w:rsidR="00970111">
        <w:rPr>
          <w:rFonts w:eastAsiaTheme="minorEastAsia"/>
          <w:color w:val="000000" w:themeColor="text1"/>
          <w:szCs w:val="24"/>
        </w:rPr>
        <w:t xml:space="preserve">should not register a fall (i.e., </w:t>
      </w:r>
      <m:oMath>
        <m:r>
          <m:rPr>
            <m:sty m:val="p"/>
          </m:rPr>
          <w:rPr>
            <w:rFonts w:ascii="Cambria Math" w:eastAsiaTheme="minorEastAsia" w:hAnsi="Cambria Math"/>
            <w:color w:val="000000" w:themeColor="text1"/>
            <w:szCs w:val="24"/>
          </w:rPr>
          <m:t>Δ</m:t>
        </m:r>
        <m:r>
          <w:rPr>
            <w:rFonts w:ascii="Cambria Math" w:eastAsiaTheme="minorEastAsia" w:hAnsi="Cambria Math"/>
            <w:color w:val="000000" w:themeColor="text1"/>
            <w:szCs w:val="24"/>
          </w:rPr>
          <m:t>≥0</m:t>
        </m:r>
      </m:oMath>
      <w:r w:rsidR="00970111">
        <w:rPr>
          <w:rFonts w:eastAsiaTheme="minorEastAsia"/>
          <w:color w:val="000000" w:themeColor="text1"/>
          <w:szCs w:val="24"/>
        </w:rPr>
        <w:t xml:space="preserve">) whenever there is no deterioration in any </w:t>
      </w:r>
      <w:r w:rsidR="00B26200" w:rsidRPr="00C90F48">
        <w:rPr>
          <w:rFonts w:eastAsiaTheme="minorEastAsia"/>
          <w:iCs/>
          <w:color w:val="000000" w:themeColor="text1"/>
        </w:rPr>
        <w:t xml:space="preserve">quantile-wise </w:t>
      </w:r>
      <w:r w:rsidR="00970111">
        <w:rPr>
          <w:rFonts w:eastAsiaTheme="minorEastAsia"/>
          <w:iCs/>
          <w:color w:val="000000" w:themeColor="text1"/>
        </w:rPr>
        <w:t xml:space="preserve">averages (i.e., </w:t>
      </w:r>
      <m:oMath>
        <m:sSub>
          <m:sSubPr>
            <m:ctrlPr>
              <w:rPr>
                <w:rFonts w:ascii="Cambria Math" w:eastAsiaTheme="minorEastAsia" w:hAnsi="Cambria Math"/>
                <w:i/>
                <w:iCs/>
                <w:color w:val="000000" w:themeColor="text1"/>
              </w:rPr>
            </m:ctrlPr>
          </m:sSubPr>
          <m:e>
            <m:r>
              <m:rPr>
                <m:sty m:val="p"/>
              </m:rPr>
              <w:rPr>
                <w:rFonts w:ascii="Cambria Math" w:eastAsiaTheme="minorEastAsia" w:hAnsi="Cambria Math"/>
                <w:color w:val="000000" w:themeColor="text1"/>
              </w:rPr>
              <m:t>Δ</m:t>
            </m:r>
            <m:ctrlPr>
              <w:rPr>
                <w:rFonts w:ascii="Cambria Math" w:eastAsiaTheme="minorEastAsia" w:hAnsi="Cambria Math"/>
                <w:iCs/>
                <w:color w:val="000000" w:themeColor="text1"/>
              </w:rPr>
            </m:ctrlPr>
          </m:e>
          <m:sub>
            <m:r>
              <w:rPr>
                <w:rFonts w:ascii="Cambria Math" w:eastAsiaTheme="minorEastAsia" w:hAnsi="Cambria Math"/>
                <w:color w:val="000000" w:themeColor="text1"/>
              </w:rPr>
              <m:t>q</m:t>
            </m:r>
          </m:sub>
        </m:sSub>
        <m:r>
          <w:rPr>
            <w:rFonts w:ascii="Cambria Math" w:eastAsiaTheme="minorEastAsia" w:hAnsi="Cambria Math"/>
            <w:color w:val="000000" w:themeColor="text1"/>
          </w:rPr>
          <m:t>≥0</m:t>
        </m:r>
      </m:oMath>
      <w:r w:rsidR="00970111">
        <w:rPr>
          <w:rFonts w:eastAsiaTheme="minorEastAsia"/>
          <w:iCs/>
          <w:color w:val="000000" w:themeColor="text1"/>
        </w:rPr>
        <w:t xml:space="preserve"> for all </w:t>
      </w:r>
      <m:oMath>
        <m:r>
          <w:rPr>
            <w:rFonts w:ascii="Cambria Math" w:eastAsiaTheme="minorEastAsia" w:hAnsi="Cambria Math"/>
            <w:color w:val="000000" w:themeColor="text1"/>
          </w:rPr>
          <m:t>q</m:t>
        </m:r>
      </m:oMath>
      <w:r w:rsidR="00970111">
        <w:rPr>
          <w:rFonts w:eastAsiaTheme="minorEastAsia"/>
          <w:iCs/>
          <w:color w:val="000000" w:themeColor="text1"/>
        </w:rPr>
        <w:t>) between two periods.</w:t>
      </w:r>
      <w:r w:rsidRPr="00C90F48">
        <w:rPr>
          <w:rFonts w:eastAsiaTheme="minorEastAsia"/>
          <w:iCs/>
          <w:color w:val="000000" w:themeColor="text1"/>
        </w:rPr>
        <w:t xml:space="preserve"> This property ensures that </w:t>
      </w:r>
      <m:oMath>
        <m:r>
          <m:rPr>
            <m:sty m:val="p"/>
          </m:rPr>
          <w:rPr>
            <w:rFonts w:ascii="Cambria Math" w:eastAsiaTheme="minorEastAsia" w:hAnsi="Cambria Math"/>
            <w:color w:val="000000" w:themeColor="text1"/>
          </w:rPr>
          <m:t>Δ</m:t>
        </m:r>
      </m:oMath>
      <w:r w:rsidRPr="00C90F48">
        <w:rPr>
          <w:rFonts w:eastAsiaTheme="minorEastAsia"/>
          <w:iCs/>
          <w:color w:val="000000" w:themeColor="text1"/>
        </w:rPr>
        <w:t xml:space="preserve"> </w:t>
      </w:r>
      <w:r w:rsidR="00BC0077" w:rsidRPr="00C90F48">
        <w:rPr>
          <w:rFonts w:eastAsiaTheme="minorEastAsia"/>
          <w:iCs/>
          <w:color w:val="000000" w:themeColor="text1"/>
        </w:rPr>
        <w:t>respects</w:t>
      </w:r>
      <w:r w:rsidRPr="00C90F48">
        <w:rPr>
          <w:rFonts w:eastAsiaTheme="minorEastAsia"/>
          <w:iCs/>
          <w:color w:val="000000" w:themeColor="text1"/>
        </w:rPr>
        <w:t xml:space="preserve"> the directional change</w:t>
      </w:r>
      <w:r w:rsidR="00BC0077" w:rsidRPr="00C90F48">
        <w:rPr>
          <w:rFonts w:eastAsiaTheme="minorEastAsia"/>
          <w:iCs/>
          <w:color w:val="000000" w:themeColor="text1"/>
        </w:rPr>
        <w:t>s</w:t>
      </w:r>
      <w:r w:rsidRPr="00C90F48">
        <w:rPr>
          <w:rFonts w:eastAsiaTheme="minorEastAsia"/>
          <w:iCs/>
          <w:color w:val="000000" w:themeColor="text1"/>
        </w:rPr>
        <w:t xml:space="preserve"> </w:t>
      </w:r>
      <w:r w:rsidR="00BC0077" w:rsidRPr="00C90F48">
        <w:rPr>
          <w:rFonts w:eastAsiaTheme="minorEastAsia"/>
          <w:iCs/>
          <w:color w:val="000000" w:themeColor="text1"/>
        </w:rPr>
        <w:t>in all quintile</w:t>
      </w:r>
      <w:r w:rsidR="004E18E0">
        <w:rPr>
          <w:rFonts w:eastAsiaTheme="minorEastAsia"/>
          <w:iCs/>
          <w:color w:val="000000" w:themeColor="text1"/>
        </w:rPr>
        <w:t xml:space="preserve"> average</w:t>
      </w:r>
      <w:r w:rsidR="00BC0077" w:rsidRPr="00C90F48">
        <w:rPr>
          <w:rFonts w:eastAsiaTheme="minorEastAsia"/>
          <w:iCs/>
          <w:color w:val="000000" w:themeColor="text1"/>
        </w:rPr>
        <w:t>s.</w:t>
      </w:r>
    </w:p>
    <w:p w14:paraId="354AA897" w14:textId="71BA01E6" w:rsidR="002C56DE" w:rsidRPr="00C90F48" w:rsidRDefault="00991FF7" w:rsidP="00396A93">
      <w:pPr>
        <w:spacing w:after="120" w:line="480" w:lineRule="auto"/>
        <w:rPr>
          <w:rFonts w:eastAsiaTheme="minorEastAsia"/>
          <w:iCs/>
          <w:color w:val="000000" w:themeColor="text1"/>
        </w:rPr>
      </w:pPr>
      <w:r>
        <w:rPr>
          <w:rFonts w:eastAsiaTheme="minorEastAsia"/>
          <w:b/>
          <w:bCs/>
          <w:iCs/>
          <w:color w:val="000000" w:themeColor="text1"/>
        </w:rPr>
        <w:t xml:space="preserve">Weak </w:t>
      </w:r>
      <w:r w:rsidR="008E14EB">
        <w:rPr>
          <w:rFonts w:eastAsiaTheme="minorEastAsia"/>
          <w:b/>
          <w:bCs/>
          <w:iCs/>
          <w:color w:val="000000" w:themeColor="text1"/>
        </w:rPr>
        <w:t>m</w:t>
      </w:r>
      <w:r w:rsidR="002C56DE" w:rsidRPr="00C90F48">
        <w:rPr>
          <w:rFonts w:eastAsiaTheme="minorEastAsia"/>
          <w:b/>
          <w:bCs/>
          <w:iCs/>
          <w:color w:val="000000" w:themeColor="text1"/>
        </w:rPr>
        <w:t>onotonicity</w:t>
      </w:r>
      <w:r w:rsidR="008E14EB">
        <w:rPr>
          <w:rFonts w:eastAsiaTheme="minorEastAsia"/>
          <w:b/>
          <w:bCs/>
          <w:iCs/>
          <w:color w:val="000000" w:themeColor="text1"/>
        </w:rPr>
        <w:t>.</w:t>
      </w:r>
      <w:r w:rsidR="002C56DE" w:rsidRPr="00C90F48">
        <w:rPr>
          <w:rFonts w:eastAsiaTheme="minorEastAsia"/>
          <w:b/>
          <w:bCs/>
          <w:i/>
          <w:color w:val="000000" w:themeColor="text1"/>
        </w:rPr>
        <w:t xml:space="preserve"> </w:t>
      </w:r>
      <w:r w:rsidR="002C56DE" w:rsidRPr="00C90F48">
        <w:rPr>
          <w:rFonts w:eastAsiaTheme="minorEastAsia"/>
          <w:color w:val="000000" w:themeColor="text1"/>
          <w:szCs w:val="24"/>
        </w:rPr>
        <w:t xml:space="preserve">For any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oMath>
      <w:r w:rsidR="007322F3">
        <w:rPr>
          <w:rFonts w:eastAsiaTheme="minorEastAsia"/>
          <w:color w:val="000000" w:themeColor="text1"/>
        </w:rPr>
        <w:t>,</w:t>
      </w:r>
      <w:r w:rsidR="002C56DE" w:rsidRPr="00C90F48">
        <w:rPr>
          <w:rFonts w:eastAsiaTheme="minorEastAsia"/>
          <w:color w:val="000000" w:themeColor="text1"/>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oMath>
      <w:r w:rsidR="002C56DE" w:rsidRPr="00C90F48">
        <w:rPr>
          <w:rFonts w:eastAsiaTheme="minorEastAsia"/>
          <w:color w:val="000000" w:themeColor="text1"/>
          <w:szCs w:val="24"/>
        </w:rPr>
        <w:t xml:space="preserve"> and </w:t>
      </w:r>
      <m:oMath>
        <m:r>
          <w:rPr>
            <w:rFonts w:ascii="Cambria Math" w:eastAsiaTheme="minorEastAsia" w:hAnsi="Cambria Math"/>
            <w:color w:val="000000" w:themeColor="text1"/>
            <w:szCs w:val="24"/>
          </w:rPr>
          <m:t>ω∈</m:t>
        </m:r>
        <m:r>
          <m:rPr>
            <m:sty m:val="p"/>
          </m:rPr>
          <w:rPr>
            <w:rFonts w:ascii="Cambria Math" w:eastAsiaTheme="minorEastAsia" w:hAnsi="Cambria Math"/>
            <w:color w:val="000000" w:themeColor="text1"/>
            <w:szCs w:val="24"/>
          </w:rPr>
          <m:t>Ω</m:t>
        </m:r>
      </m:oMath>
      <w:r w:rsidR="002C56DE" w:rsidRPr="00C90F48">
        <w:rPr>
          <w:rFonts w:eastAsiaTheme="minorEastAsia"/>
          <w:color w:val="000000" w:themeColor="text1"/>
          <w:szCs w:val="24"/>
        </w:rPr>
        <w:t xml:space="preserve">, </w:t>
      </w:r>
      <m:oMath>
        <m:r>
          <m:rPr>
            <m:sty m:val="p"/>
          </m:rPr>
          <w:rPr>
            <w:rFonts w:ascii="Cambria Math" w:hAnsi="Cambria Math"/>
            <w:color w:val="000000" w:themeColor="text1"/>
          </w:rPr>
          <m:t>Δ</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;ω</m:t>
            </m:r>
          </m:e>
        </m:d>
        <m:r>
          <w:rPr>
            <w:rFonts w:ascii="Cambria Math" w:hAnsi="Cambria Math"/>
            <w:color w:val="000000" w:themeColor="text1"/>
          </w:rPr>
          <m:t>≥0</m:t>
        </m:r>
      </m:oMath>
      <w:r w:rsidR="002C56DE" w:rsidRPr="00C90F48">
        <w:rPr>
          <w:rFonts w:eastAsiaTheme="minorEastAsia"/>
          <w:iCs/>
          <w:color w:val="000000" w:themeColor="text1"/>
        </w:rPr>
        <w:t xml:space="preserve"> whenever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eastAsiaTheme="minorEastAsia" w:hAnsi="Cambria Math"/>
            <w:color w:val="000000" w:themeColor="text1"/>
          </w:rPr>
          <m:t>≥0</m:t>
        </m:r>
      </m:oMath>
      <w:r w:rsidR="002C56DE" w:rsidRPr="00C90F48">
        <w:rPr>
          <w:rFonts w:eastAsiaTheme="minorEastAsia"/>
          <w:iCs/>
          <w:color w:val="000000" w:themeColor="text1"/>
        </w:rPr>
        <w:t xml:space="preserve"> </w:t>
      </w:r>
      <w:r w:rsidR="00B06B3F" w:rsidRPr="00C90F48">
        <w:rPr>
          <w:rFonts w:eastAsiaTheme="minorEastAsia"/>
          <w:iCs/>
          <w:color w:val="000000" w:themeColor="text1"/>
        </w:rPr>
        <w:t xml:space="preserve">for all </w:t>
      </w:r>
      <m:oMath>
        <m:r>
          <w:rPr>
            <w:rFonts w:ascii="Cambria Math" w:eastAsiaTheme="minorEastAsia" w:hAnsi="Cambria Math"/>
            <w:color w:val="000000" w:themeColor="text1"/>
          </w:rPr>
          <m:t>q∈</m:t>
        </m:r>
        <m:r>
          <m:rPr>
            <m:scr m:val="script"/>
          </m:rPr>
          <w:rPr>
            <w:rFonts w:ascii="Cambria Math" w:eastAsiaTheme="minorEastAsia" w:hAnsi="Cambria Math"/>
            <w:color w:val="000000" w:themeColor="text1"/>
            <w:szCs w:val="24"/>
          </w:rPr>
          <m:t>Q</m:t>
        </m:r>
      </m:oMath>
      <w:r w:rsidR="00B06B3F" w:rsidRPr="00C90F48">
        <w:rPr>
          <w:rFonts w:eastAsiaTheme="minorEastAsia"/>
          <w:iCs/>
          <w:color w:val="000000" w:themeColor="text1"/>
        </w:rPr>
        <w:t>.</w:t>
      </w:r>
    </w:p>
    <w:p w14:paraId="4531DF8F" w14:textId="21B97170" w:rsidR="00B06B3F" w:rsidRPr="00C90F48" w:rsidRDefault="00BC0077" w:rsidP="00396A93">
      <w:pPr>
        <w:spacing w:after="120" w:line="480" w:lineRule="auto"/>
        <w:rPr>
          <w:rFonts w:eastAsiaTheme="minorEastAsia"/>
          <w:iCs/>
          <w:color w:val="000000" w:themeColor="text1"/>
          <w:szCs w:val="24"/>
        </w:rPr>
      </w:pPr>
      <w:r w:rsidRPr="00C90F48">
        <w:rPr>
          <w:rFonts w:eastAsiaTheme="minorEastAsia"/>
          <w:iCs/>
          <w:color w:val="000000" w:themeColor="text1"/>
        </w:rPr>
        <w:t>We refer to t</w:t>
      </w:r>
      <w:r w:rsidR="00B06B3F" w:rsidRPr="00C90F48">
        <w:rPr>
          <w:rFonts w:eastAsiaTheme="minorEastAsia"/>
          <w:iCs/>
          <w:color w:val="000000" w:themeColor="text1"/>
        </w:rPr>
        <w:t xml:space="preserve">he second property </w:t>
      </w:r>
      <w:r w:rsidR="00392DF8" w:rsidRPr="00C90F48">
        <w:rPr>
          <w:rFonts w:eastAsiaTheme="minorEastAsia"/>
          <w:iCs/>
          <w:color w:val="000000" w:themeColor="text1"/>
        </w:rPr>
        <w:t>a</w:t>
      </w:r>
      <w:r w:rsidR="00B06B3F" w:rsidRPr="00C90F48">
        <w:rPr>
          <w:rFonts w:eastAsiaTheme="minorEastAsia"/>
          <w:iCs/>
          <w:color w:val="000000" w:themeColor="text1"/>
        </w:rPr>
        <w:t xml:space="preserve">s </w:t>
      </w:r>
      <w:r w:rsidR="00DF5174" w:rsidRPr="00C90F48">
        <w:rPr>
          <w:rFonts w:eastAsiaTheme="minorEastAsia"/>
          <w:i/>
          <w:color w:val="000000" w:themeColor="text1"/>
        </w:rPr>
        <w:t>translation homogeneity</w:t>
      </w:r>
      <w:r w:rsidR="00392DF8" w:rsidRPr="00C90F48">
        <w:rPr>
          <w:rFonts w:eastAsiaTheme="minorEastAsia"/>
          <w:iCs/>
          <w:color w:val="000000" w:themeColor="text1"/>
        </w:rPr>
        <w:t>.</w:t>
      </w:r>
      <w:r w:rsidR="00DF5174" w:rsidRPr="00C90F48">
        <w:rPr>
          <w:rFonts w:eastAsiaTheme="minorEastAsia"/>
          <w:iCs/>
          <w:color w:val="000000" w:themeColor="text1"/>
        </w:rPr>
        <w:t xml:space="preserve"> </w:t>
      </w:r>
      <w:r w:rsidR="00392DF8" w:rsidRPr="00C90F48">
        <w:rPr>
          <w:rFonts w:eastAsiaTheme="minorEastAsia"/>
          <w:iCs/>
          <w:color w:val="000000" w:themeColor="text1"/>
        </w:rPr>
        <w:t>The property</w:t>
      </w:r>
      <w:r w:rsidR="00DF5174" w:rsidRPr="00C90F48">
        <w:rPr>
          <w:rFonts w:eastAsiaTheme="minorEastAsia"/>
          <w:iCs/>
          <w:color w:val="000000" w:themeColor="text1"/>
        </w:rPr>
        <w:t xml:space="preserve"> </w:t>
      </w:r>
      <w:r w:rsidR="00392DF8" w:rsidRPr="00C90F48">
        <w:rPr>
          <w:rFonts w:eastAsiaTheme="minorEastAsia"/>
          <w:iCs/>
          <w:color w:val="000000" w:themeColor="text1"/>
        </w:rPr>
        <w:t xml:space="preserve">conveniently </w:t>
      </w:r>
      <w:r w:rsidR="00DF5174" w:rsidRPr="00C90F48">
        <w:rPr>
          <w:rFonts w:eastAsiaTheme="minorEastAsia"/>
          <w:iCs/>
          <w:color w:val="000000" w:themeColor="text1"/>
        </w:rPr>
        <w:t xml:space="preserve">requires that </w:t>
      </w:r>
      <w:r w:rsidR="002071E2" w:rsidRPr="00C90F48">
        <w:rPr>
          <w:rFonts w:eastAsiaTheme="minorEastAsia"/>
          <w:iCs/>
          <w:color w:val="000000" w:themeColor="text1"/>
        </w:rPr>
        <w:t>whenever there is an equal change in all quantile average</w:t>
      </w:r>
      <w:r w:rsidR="007322F3">
        <w:rPr>
          <w:rFonts w:eastAsiaTheme="minorEastAsia"/>
          <w:iCs/>
          <w:color w:val="000000" w:themeColor="text1"/>
        </w:rPr>
        <w:t>s,</w:t>
      </w:r>
      <w:r w:rsidR="002071E2" w:rsidRPr="00C90F48">
        <w:rPr>
          <w:rFonts w:eastAsiaTheme="minorEastAsia"/>
          <w:iCs/>
          <w:color w:val="000000" w:themeColor="text1"/>
        </w:rPr>
        <w:t xml:space="preserve"> then the same change should apply to the overall change.</w:t>
      </w:r>
      <w:r w:rsidRPr="00C90F48">
        <w:rPr>
          <w:rFonts w:eastAsiaTheme="minorEastAsia"/>
          <w:iCs/>
          <w:color w:val="000000" w:themeColor="text1"/>
        </w:rPr>
        <w:t xml:space="preserve"> </w:t>
      </w:r>
      <w:r w:rsidR="005C54DC" w:rsidRPr="00C90F48">
        <w:rPr>
          <w:rFonts w:eastAsiaTheme="minorEastAsia"/>
          <w:iCs/>
          <w:color w:val="000000" w:themeColor="text1"/>
        </w:rPr>
        <w:t xml:space="preserve">This property is similar in spirit to the linear homogeneity property elsewhere </w:t>
      </w:r>
      <w:r w:rsidR="005C54DC" w:rsidRPr="00C90F48">
        <w:rPr>
          <w:rFonts w:eastAsiaTheme="minorEastAsia"/>
          <w:iCs/>
          <w:color w:val="000000" w:themeColor="text1"/>
        </w:rPr>
        <w:lastRenderedPageBreak/>
        <w:t>– requiring an overall well-being measure to change in the same proportion whenever all underlying components are scaled up or down by the same proportion (</w:t>
      </w:r>
      <w:r w:rsidR="00392DF8" w:rsidRPr="00C90F48">
        <w:rPr>
          <w:rFonts w:eastAsiaTheme="minorEastAsia"/>
          <w:iCs/>
          <w:color w:val="000000" w:themeColor="text1"/>
        </w:rPr>
        <w:t xml:space="preserve">see </w:t>
      </w:r>
      <w:r w:rsidR="005C54DC" w:rsidRPr="00C90F48">
        <w:rPr>
          <w:rFonts w:eastAsiaTheme="minorEastAsia"/>
          <w:iCs/>
          <w:color w:val="000000" w:themeColor="text1"/>
        </w:rPr>
        <w:t xml:space="preserve">Foster </w:t>
      </w:r>
      <w:r w:rsidR="005C454B">
        <w:rPr>
          <w:rFonts w:eastAsiaTheme="minorEastAsia"/>
          <w:iCs/>
          <w:color w:val="000000" w:themeColor="text1"/>
        </w:rPr>
        <w:t>et al.,</w:t>
      </w:r>
      <w:r w:rsidR="005C54DC" w:rsidRPr="00C90F48">
        <w:rPr>
          <w:rFonts w:eastAsiaTheme="minorEastAsia"/>
          <w:iCs/>
          <w:color w:val="000000" w:themeColor="text1"/>
        </w:rPr>
        <w:t xml:space="preserve"> 2013).</w:t>
      </w:r>
    </w:p>
    <w:p w14:paraId="6A195D43" w14:textId="71BA7F85" w:rsidR="00B26200" w:rsidRPr="00C90F48" w:rsidRDefault="002071E2" w:rsidP="00396A93">
      <w:pPr>
        <w:spacing w:after="120" w:line="480" w:lineRule="auto"/>
        <w:rPr>
          <w:rFonts w:eastAsiaTheme="minorEastAsia"/>
          <w:iCs/>
          <w:color w:val="000000" w:themeColor="text1"/>
        </w:rPr>
      </w:pPr>
      <w:r w:rsidRPr="00C90F48">
        <w:rPr>
          <w:rFonts w:eastAsiaTheme="minorEastAsia"/>
          <w:b/>
          <w:bCs/>
          <w:color w:val="000000" w:themeColor="text1"/>
          <w:szCs w:val="24"/>
        </w:rPr>
        <w:t>Translation homogeneity</w:t>
      </w:r>
      <w:r w:rsidR="008E14EB">
        <w:rPr>
          <w:rFonts w:eastAsiaTheme="minorEastAsia"/>
          <w:b/>
          <w:bCs/>
          <w:color w:val="000000" w:themeColor="text1"/>
          <w:szCs w:val="24"/>
        </w:rPr>
        <w:t>.</w:t>
      </w:r>
      <w:r w:rsidRPr="00C90F48">
        <w:rPr>
          <w:rFonts w:eastAsiaTheme="minorEastAsia"/>
          <w:color w:val="000000" w:themeColor="text1"/>
          <w:szCs w:val="24"/>
        </w:rPr>
        <w:t xml:space="preserve"> For any</w:t>
      </w:r>
      <w:r w:rsidR="00E157D4" w:rsidRPr="00C90F48">
        <w:rPr>
          <w:rFonts w:eastAsiaTheme="minorEastAsia"/>
          <w:color w:val="000000" w:themeColor="text1"/>
          <w:szCs w:val="24"/>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oMath>
      <w:r w:rsidR="007322F3">
        <w:rPr>
          <w:rFonts w:eastAsiaTheme="minorEastAsia"/>
          <w:color w:val="000000" w:themeColor="text1"/>
          <w:szCs w:val="24"/>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oMath>
      <w:r w:rsidRPr="00C90F48">
        <w:rPr>
          <w:rFonts w:eastAsiaTheme="minorEastAsia"/>
          <w:color w:val="000000" w:themeColor="text1"/>
          <w:szCs w:val="24"/>
        </w:rPr>
        <w:t xml:space="preserve"> and </w:t>
      </w:r>
      <m:oMath>
        <m:r>
          <w:rPr>
            <w:rFonts w:ascii="Cambria Math" w:eastAsiaTheme="minorEastAsia" w:hAnsi="Cambria Math"/>
            <w:color w:val="000000" w:themeColor="text1"/>
            <w:szCs w:val="24"/>
          </w:rPr>
          <m:t>ω∈</m:t>
        </m:r>
        <m:r>
          <m:rPr>
            <m:sty m:val="p"/>
          </m:rPr>
          <w:rPr>
            <w:rFonts w:ascii="Cambria Math" w:eastAsiaTheme="minorEastAsia" w:hAnsi="Cambria Math"/>
            <w:color w:val="000000" w:themeColor="text1"/>
            <w:szCs w:val="24"/>
          </w:rPr>
          <m:t>Ω</m:t>
        </m:r>
      </m:oMath>
      <w:r w:rsidRPr="00C90F48">
        <w:rPr>
          <w:rFonts w:eastAsiaTheme="minorEastAsia"/>
          <w:color w:val="000000" w:themeColor="text1"/>
          <w:szCs w:val="24"/>
        </w:rPr>
        <w:t xml:space="preserve">, </w:t>
      </w:r>
      <m:oMath>
        <m:r>
          <m:rPr>
            <m:sty m:val="p"/>
          </m:rPr>
          <w:rPr>
            <w:rFonts w:ascii="Cambria Math" w:hAnsi="Cambria Math"/>
            <w:color w:val="000000" w:themeColor="text1"/>
          </w:rPr>
          <m:t>Δ</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;ω</m:t>
            </m:r>
          </m:e>
        </m:d>
        <m:r>
          <w:rPr>
            <w:rFonts w:ascii="Cambria Math" w:hAnsi="Cambria Math"/>
            <w:color w:val="000000" w:themeColor="text1"/>
          </w:rPr>
          <m:t>=γ</m:t>
        </m:r>
      </m:oMath>
      <w:r w:rsidRPr="00C90F48">
        <w:rPr>
          <w:rFonts w:eastAsiaTheme="minorEastAsia"/>
          <w:iCs/>
          <w:color w:val="000000" w:themeColor="text1"/>
        </w:rPr>
        <w:t xml:space="preserve"> whenever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eastAsiaTheme="minorEastAsia" w:hAnsi="Cambria Math"/>
            <w:color w:val="000000" w:themeColor="text1"/>
          </w:rPr>
          <m:t>=γ</m:t>
        </m:r>
      </m:oMath>
      <w:r w:rsidRPr="00C90F48">
        <w:rPr>
          <w:rFonts w:eastAsiaTheme="minorEastAsia"/>
          <w:iCs/>
          <w:color w:val="000000" w:themeColor="text1"/>
        </w:rPr>
        <w:t xml:space="preserve"> for all </w:t>
      </w:r>
      <m:oMath>
        <m:r>
          <w:rPr>
            <w:rFonts w:ascii="Cambria Math" w:eastAsiaTheme="minorEastAsia" w:hAnsi="Cambria Math"/>
            <w:color w:val="000000" w:themeColor="text1"/>
          </w:rPr>
          <m:t>q∈</m:t>
        </m:r>
        <m:r>
          <m:rPr>
            <m:scr m:val="script"/>
          </m:rPr>
          <w:rPr>
            <w:rFonts w:ascii="Cambria Math" w:eastAsiaTheme="minorEastAsia" w:hAnsi="Cambria Math"/>
            <w:color w:val="000000" w:themeColor="text1"/>
            <w:szCs w:val="24"/>
          </w:rPr>
          <m:t>Q</m:t>
        </m:r>
      </m:oMath>
      <w:r w:rsidRPr="00C90F48">
        <w:rPr>
          <w:rFonts w:eastAsiaTheme="minorEastAsia"/>
          <w:iCs/>
          <w:color w:val="000000" w:themeColor="text1"/>
        </w:rPr>
        <w:t>.</w:t>
      </w:r>
    </w:p>
    <w:p w14:paraId="53250EF7" w14:textId="19E86011" w:rsidR="00AD5D5C" w:rsidRPr="00C90F48" w:rsidRDefault="00AD5D5C" w:rsidP="00396A93">
      <w:pPr>
        <w:spacing w:after="120" w:line="480" w:lineRule="auto"/>
        <w:rPr>
          <w:rFonts w:eastAsiaTheme="minorEastAsia"/>
          <w:iCs/>
          <w:color w:val="000000" w:themeColor="text1"/>
        </w:rPr>
      </w:pPr>
      <w:r w:rsidRPr="00C90F48">
        <w:rPr>
          <w:rFonts w:eastAsiaTheme="minorEastAsia"/>
          <w:iCs/>
          <w:color w:val="000000" w:themeColor="text1"/>
        </w:rPr>
        <w:t xml:space="preserve">We refer to the third property </w:t>
      </w:r>
      <w:r w:rsidR="00431C15" w:rsidRPr="00C90F48">
        <w:rPr>
          <w:rFonts w:eastAsiaTheme="minorEastAsia"/>
          <w:iCs/>
          <w:color w:val="000000" w:themeColor="text1"/>
        </w:rPr>
        <w:t xml:space="preserve">as </w:t>
      </w:r>
      <w:r w:rsidR="00ED14CD">
        <w:rPr>
          <w:rFonts w:eastAsiaTheme="minorEastAsia"/>
          <w:i/>
          <w:color w:val="000000" w:themeColor="text1"/>
        </w:rPr>
        <w:t>w</w:t>
      </w:r>
      <w:r w:rsidR="00991FF7" w:rsidRPr="007C17C3">
        <w:rPr>
          <w:rFonts w:eastAsiaTheme="minorEastAsia"/>
          <w:i/>
          <w:color w:val="000000" w:themeColor="text1"/>
        </w:rPr>
        <w:t xml:space="preserve">eak </w:t>
      </w:r>
      <w:r w:rsidR="00991FF7" w:rsidRPr="00C90F48">
        <w:rPr>
          <w:rFonts w:eastAsiaTheme="minorEastAsia"/>
          <w:i/>
          <w:color w:val="000000" w:themeColor="text1"/>
        </w:rPr>
        <w:t>pr</w:t>
      </w:r>
      <w:r w:rsidR="00991FF7">
        <w:rPr>
          <w:rFonts w:eastAsiaTheme="minorEastAsia"/>
          <w:i/>
          <w:color w:val="000000" w:themeColor="text1"/>
        </w:rPr>
        <w:t>iority</w:t>
      </w:r>
      <w:r w:rsidR="00C97635" w:rsidRPr="00C90F48">
        <w:rPr>
          <w:rFonts w:eastAsiaTheme="minorEastAsia"/>
          <w:iCs/>
          <w:color w:val="000000" w:themeColor="text1"/>
        </w:rPr>
        <w:t>, which requires that</w:t>
      </w:r>
      <w:r w:rsidR="007322F3">
        <w:rPr>
          <w:rFonts w:eastAsiaTheme="minorEastAsia"/>
          <w:iCs/>
          <w:color w:val="000000" w:themeColor="text1"/>
        </w:rPr>
        <w:t>, all else unchanged,</w:t>
      </w:r>
      <w:r w:rsidR="00C97635" w:rsidRPr="00C90F48">
        <w:rPr>
          <w:rFonts w:eastAsiaTheme="minorEastAsia"/>
          <w:iCs/>
          <w:color w:val="000000" w:themeColor="text1"/>
        </w:rPr>
        <w:t xml:space="preserve"> </w:t>
      </w:r>
      <w:r w:rsidR="003F34AE" w:rsidRPr="00C90F48">
        <w:rPr>
          <w:rFonts w:eastAsiaTheme="minorEastAsia"/>
          <w:iCs/>
          <w:color w:val="000000" w:themeColor="text1"/>
        </w:rPr>
        <w:t xml:space="preserve">an improvement in the average </w:t>
      </w:r>
      <w:r w:rsidR="007322F3">
        <w:rPr>
          <w:rFonts w:eastAsiaTheme="minorEastAsia"/>
          <w:iCs/>
          <w:color w:val="000000" w:themeColor="text1"/>
        </w:rPr>
        <w:t>with</w:t>
      </w:r>
      <w:r w:rsidR="003F34AE" w:rsidRPr="00C90F48">
        <w:rPr>
          <w:rFonts w:eastAsiaTheme="minorEastAsia"/>
          <w:iCs/>
          <w:color w:val="000000" w:themeColor="text1"/>
        </w:rPr>
        <w:t>in a poorer quantile</w:t>
      </w:r>
      <w:r w:rsidR="006307B9">
        <w:rPr>
          <w:rFonts w:eastAsiaTheme="minorEastAsia"/>
          <w:iCs/>
          <w:color w:val="000000" w:themeColor="text1"/>
        </w:rPr>
        <w:t xml:space="preserve"> (say,</w:t>
      </w:r>
      <w:r w:rsidR="00E30C4B">
        <w:rPr>
          <w:rFonts w:eastAsiaTheme="minorEastAsia"/>
          <w:iCs/>
          <w:color w:val="000000" w:themeColor="text1"/>
        </w:rPr>
        <w:t xml:space="preserve"> quantile</w:t>
      </w:r>
      <w:r w:rsidR="006307B9">
        <w:rPr>
          <w:rFonts w:eastAsiaTheme="minorEastAsia"/>
          <w:iCs/>
          <w:color w:val="000000" w:themeColor="text1"/>
        </w:rPr>
        <w:t xml:space="preserve"> </w:t>
      </w:r>
      <m:oMath>
        <m:r>
          <w:rPr>
            <w:rFonts w:ascii="Cambria Math" w:eastAsiaTheme="minorEastAsia" w:hAnsi="Cambria Math"/>
            <w:color w:val="000000" w:themeColor="text1"/>
          </w:rPr>
          <m:t>q'</m:t>
        </m:r>
      </m:oMath>
      <w:r w:rsidR="006307B9">
        <w:rPr>
          <w:rFonts w:eastAsiaTheme="minorEastAsia"/>
          <w:iCs/>
          <w:color w:val="000000" w:themeColor="text1"/>
        </w:rPr>
        <w:t>)</w:t>
      </w:r>
      <w:r w:rsidR="003F34AE" w:rsidRPr="00C90F48">
        <w:rPr>
          <w:rFonts w:eastAsiaTheme="minorEastAsia"/>
          <w:iCs/>
          <w:color w:val="000000" w:themeColor="text1"/>
        </w:rPr>
        <w:t xml:space="preserve"> should </w:t>
      </w:r>
      <w:r w:rsidR="00C576D0" w:rsidRPr="00C90F48">
        <w:rPr>
          <w:rFonts w:eastAsiaTheme="minorEastAsia"/>
          <w:iCs/>
          <w:color w:val="000000" w:themeColor="text1"/>
        </w:rPr>
        <w:t xml:space="preserve">not </w:t>
      </w:r>
      <w:r w:rsidR="003F34AE" w:rsidRPr="00C90F48">
        <w:rPr>
          <w:rFonts w:eastAsiaTheme="minorEastAsia"/>
          <w:iCs/>
          <w:color w:val="000000" w:themeColor="text1"/>
        </w:rPr>
        <w:t xml:space="preserve">lead to </w:t>
      </w:r>
      <w:r w:rsidR="00C576D0" w:rsidRPr="00C90F48">
        <w:rPr>
          <w:rFonts w:eastAsiaTheme="minorEastAsia"/>
          <w:iCs/>
          <w:color w:val="000000" w:themeColor="text1"/>
        </w:rPr>
        <w:t>a lower</w:t>
      </w:r>
      <w:r w:rsidR="003F34AE" w:rsidRPr="00C90F48">
        <w:rPr>
          <w:rFonts w:eastAsiaTheme="minorEastAsia"/>
          <w:iCs/>
          <w:color w:val="000000" w:themeColor="text1"/>
        </w:rPr>
        <w:t xml:space="preserve"> well-being improvement than </w:t>
      </w:r>
      <w:r w:rsidR="007322F3">
        <w:rPr>
          <w:rFonts w:eastAsiaTheme="minorEastAsia"/>
          <w:iCs/>
          <w:color w:val="000000" w:themeColor="text1"/>
        </w:rPr>
        <w:t xml:space="preserve">an </w:t>
      </w:r>
      <w:r w:rsidR="007322F3" w:rsidRPr="00C90F48">
        <w:rPr>
          <w:rFonts w:eastAsiaTheme="minorEastAsia"/>
          <w:iCs/>
          <w:color w:val="000000" w:themeColor="text1"/>
        </w:rPr>
        <w:t>equal amount of</w:t>
      </w:r>
      <w:r w:rsidR="007322F3">
        <w:rPr>
          <w:rFonts w:eastAsiaTheme="minorEastAsia"/>
          <w:iCs/>
          <w:color w:val="000000" w:themeColor="text1"/>
        </w:rPr>
        <w:t xml:space="preserve"> improvement</w:t>
      </w:r>
      <w:r w:rsidR="00934298" w:rsidRPr="00C90F48">
        <w:rPr>
          <w:rFonts w:eastAsiaTheme="minorEastAsia"/>
          <w:iCs/>
          <w:color w:val="000000" w:themeColor="text1"/>
        </w:rPr>
        <w:t xml:space="preserve"> in a less</w:t>
      </w:r>
      <w:r w:rsidR="005D53E3">
        <w:rPr>
          <w:rFonts w:eastAsiaTheme="minorEastAsia"/>
          <w:iCs/>
          <w:color w:val="000000" w:themeColor="text1"/>
        </w:rPr>
        <w:t>-</w:t>
      </w:r>
      <w:r w:rsidR="00934298" w:rsidRPr="00C90F48">
        <w:rPr>
          <w:rFonts w:eastAsiaTheme="minorEastAsia"/>
          <w:iCs/>
          <w:color w:val="000000" w:themeColor="text1"/>
        </w:rPr>
        <w:t>poor quantile</w:t>
      </w:r>
      <w:r w:rsidR="006307B9">
        <w:rPr>
          <w:rFonts w:eastAsiaTheme="minorEastAsia"/>
          <w:iCs/>
          <w:color w:val="000000" w:themeColor="text1"/>
        </w:rPr>
        <w:t xml:space="preserve"> (say,</w:t>
      </w:r>
      <w:r w:rsidR="00E30C4B">
        <w:rPr>
          <w:rFonts w:eastAsiaTheme="minorEastAsia"/>
          <w:iCs/>
          <w:color w:val="000000" w:themeColor="text1"/>
        </w:rPr>
        <w:t xml:space="preserve"> quantile</w:t>
      </w:r>
      <w:r w:rsidR="006307B9">
        <w:rPr>
          <w:rFonts w:eastAsiaTheme="minorEastAsia"/>
          <w:iCs/>
          <w:color w:val="000000" w:themeColor="text1"/>
        </w:rPr>
        <w:t xml:space="preserve"> </w:t>
      </w:r>
      <m:oMath>
        <m:r>
          <w:rPr>
            <w:rFonts w:ascii="Cambria Math" w:eastAsiaTheme="minorEastAsia" w:hAnsi="Cambria Math"/>
            <w:color w:val="000000" w:themeColor="text1"/>
          </w:rPr>
          <m:t>q''</m:t>
        </m:r>
      </m:oMath>
      <w:r w:rsidR="006307B9">
        <w:rPr>
          <w:rFonts w:eastAsiaTheme="minorEastAsia"/>
          <w:iCs/>
          <w:color w:val="000000" w:themeColor="text1"/>
        </w:rPr>
        <w:t xml:space="preserve"> such that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q</m:t>
            </m:r>
          </m:e>
          <m:sup>
            <m:r>
              <w:rPr>
                <w:rFonts w:ascii="Cambria Math" w:eastAsiaTheme="minorEastAsia" w:hAnsi="Cambria Math"/>
                <w:color w:val="000000" w:themeColor="text1"/>
              </w:rPr>
              <m:t>'</m:t>
            </m:r>
          </m:sup>
        </m:sSup>
        <m:r>
          <w:rPr>
            <w:rFonts w:ascii="Cambria Math" w:eastAsiaTheme="minorEastAsia" w:hAnsi="Cambria Math"/>
            <w:color w:val="000000" w:themeColor="text1"/>
          </w:rPr>
          <m:t>&lt;q''</m:t>
        </m:r>
      </m:oMath>
      <w:r w:rsidR="006307B9">
        <w:rPr>
          <w:rFonts w:eastAsiaTheme="minorEastAsia"/>
          <w:iCs/>
          <w:color w:val="000000" w:themeColor="text1"/>
        </w:rPr>
        <w:t>)</w:t>
      </w:r>
      <w:r w:rsidR="00934298" w:rsidRPr="00C90F48">
        <w:rPr>
          <w:rFonts w:eastAsiaTheme="minorEastAsia"/>
          <w:iCs/>
          <w:color w:val="000000" w:themeColor="text1"/>
        </w:rPr>
        <w:t>.</w:t>
      </w:r>
      <w:r w:rsidR="00D026E3" w:rsidRPr="00C90F48">
        <w:rPr>
          <w:rFonts w:eastAsiaTheme="minorEastAsia"/>
          <w:iCs/>
          <w:color w:val="000000" w:themeColor="text1"/>
        </w:rPr>
        <w:t xml:space="preserve"> This property is </w:t>
      </w:r>
      <w:r w:rsidR="0059063F">
        <w:rPr>
          <w:rFonts w:eastAsiaTheme="minorEastAsia"/>
          <w:iCs/>
          <w:color w:val="000000" w:themeColor="text1"/>
        </w:rPr>
        <w:t>crucial</w:t>
      </w:r>
      <w:r w:rsidR="000531E0">
        <w:rPr>
          <w:rFonts w:eastAsiaTheme="minorEastAsia"/>
          <w:iCs/>
          <w:color w:val="000000" w:themeColor="text1"/>
        </w:rPr>
        <w:t xml:space="preserve"> </w:t>
      </w:r>
      <w:r w:rsidR="00A46517">
        <w:rPr>
          <w:rFonts w:eastAsiaTheme="minorEastAsia"/>
          <w:iCs/>
          <w:color w:val="000000" w:themeColor="text1"/>
        </w:rPr>
        <w:t xml:space="preserve">for incorporating (weak) inclusiveness of well-being changes and is </w:t>
      </w:r>
      <w:r w:rsidR="00D026E3" w:rsidRPr="00C90F48">
        <w:rPr>
          <w:rFonts w:eastAsiaTheme="minorEastAsia"/>
          <w:iCs/>
          <w:color w:val="000000" w:themeColor="text1"/>
        </w:rPr>
        <w:t xml:space="preserve">important from </w:t>
      </w:r>
      <w:r w:rsidR="00A46517">
        <w:rPr>
          <w:rFonts w:eastAsiaTheme="minorEastAsia"/>
          <w:iCs/>
          <w:color w:val="000000" w:themeColor="text1"/>
        </w:rPr>
        <w:t xml:space="preserve">both </w:t>
      </w:r>
      <w:r w:rsidR="008C1112" w:rsidRPr="00C90F48">
        <w:rPr>
          <w:rFonts w:eastAsiaTheme="minorEastAsia"/>
          <w:iCs/>
          <w:color w:val="000000" w:themeColor="text1"/>
        </w:rPr>
        <w:t xml:space="preserve">an </w:t>
      </w:r>
      <w:r w:rsidR="00D026E3" w:rsidRPr="00C90F48">
        <w:rPr>
          <w:rFonts w:eastAsiaTheme="minorEastAsia"/>
          <w:iCs/>
          <w:color w:val="000000" w:themeColor="text1"/>
        </w:rPr>
        <w:t xml:space="preserve">egalitarian </w:t>
      </w:r>
      <w:r w:rsidR="00A46517">
        <w:rPr>
          <w:rFonts w:eastAsiaTheme="minorEastAsia"/>
          <w:iCs/>
          <w:color w:val="000000" w:themeColor="text1"/>
        </w:rPr>
        <w:t xml:space="preserve">perspective </w:t>
      </w:r>
      <w:r w:rsidR="005D53E3" w:rsidRPr="00C90F48">
        <w:rPr>
          <w:rFonts w:eastAsiaTheme="minorEastAsia"/>
          <w:iCs/>
          <w:color w:val="000000" w:themeColor="text1"/>
        </w:rPr>
        <w:t>(Sen</w:t>
      </w:r>
      <w:r w:rsidR="005D53E3">
        <w:rPr>
          <w:rFonts w:eastAsiaTheme="minorEastAsia"/>
          <w:iCs/>
          <w:color w:val="000000" w:themeColor="text1"/>
        </w:rPr>
        <w:t>,</w:t>
      </w:r>
      <w:r w:rsidR="005D53E3" w:rsidRPr="00C90F48">
        <w:rPr>
          <w:rFonts w:eastAsiaTheme="minorEastAsia"/>
          <w:iCs/>
          <w:color w:val="000000" w:themeColor="text1"/>
        </w:rPr>
        <w:t xml:space="preserve"> 1976) </w:t>
      </w:r>
      <w:r w:rsidR="00D026E3" w:rsidRPr="00C90F48">
        <w:rPr>
          <w:rFonts w:eastAsiaTheme="minorEastAsia"/>
          <w:iCs/>
          <w:color w:val="000000" w:themeColor="text1"/>
        </w:rPr>
        <w:t>a</w:t>
      </w:r>
      <w:r w:rsidR="00A46517">
        <w:rPr>
          <w:rFonts w:eastAsiaTheme="minorEastAsia"/>
          <w:iCs/>
          <w:color w:val="000000" w:themeColor="text1"/>
        </w:rPr>
        <w:t>nd</w:t>
      </w:r>
      <w:r w:rsidR="008C1112" w:rsidRPr="00C90F48">
        <w:rPr>
          <w:rFonts w:eastAsiaTheme="minorEastAsia"/>
          <w:iCs/>
          <w:color w:val="000000" w:themeColor="text1"/>
        </w:rPr>
        <w:t xml:space="preserve"> a</w:t>
      </w:r>
      <w:r w:rsidR="00D026E3" w:rsidRPr="00C90F48">
        <w:rPr>
          <w:rFonts w:eastAsiaTheme="minorEastAsia"/>
          <w:iCs/>
          <w:color w:val="000000" w:themeColor="text1"/>
        </w:rPr>
        <w:t xml:space="preserve"> </w:t>
      </w:r>
      <w:proofErr w:type="spellStart"/>
      <w:r w:rsidR="00D026E3" w:rsidRPr="00C90F48">
        <w:rPr>
          <w:rFonts w:eastAsiaTheme="minorEastAsia"/>
          <w:iCs/>
          <w:color w:val="000000" w:themeColor="text1"/>
        </w:rPr>
        <w:t>prioritarian</w:t>
      </w:r>
      <w:proofErr w:type="spellEnd"/>
      <w:r w:rsidR="00D026E3" w:rsidRPr="00C90F48">
        <w:rPr>
          <w:rFonts w:eastAsiaTheme="minorEastAsia"/>
          <w:iCs/>
          <w:color w:val="000000" w:themeColor="text1"/>
        </w:rPr>
        <w:t xml:space="preserve"> perspective (Parfit</w:t>
      </w:r>
      <w:r w:rsidR="008E14EB">
        <w:rPr>
          <w:rFonts w:eastAsiaTheme="minorEastAsia"/>
          <w:iCs/>
          <w:color w:val="000000" w:themeColor="text1"/>
        </w:rPr>
        <w:t>,</w:t>
      </w:r>
      <w:r w:rsidR="00D026E3" w:rsidRPr="00C90F48">
        <w:rPr>
          <w:rFonts w:eastAsiaTheme="minorEastAsia"/>
          <w:iCs/>
          <w:color w:val="000000" w:themeColor="text1"/>
        </w:rPr>
        <w:t xml:space="preserve"> 1997)</w:t>
      </w:r>
      <w:r w:rsidR="00A46517">
        <w:rPr>
          <w:rFonts w:eastAsiaTheme="minorEastAsia"/>
          <w:iCs/>
          <w:color w:val="000000" w:themeColor="text1"/>
        </w:rPr>
        <w:t>. The property</w:t>
      </w:r>
      <w:r w:rsidR="00044D5F" w:rsidRPr="00C90F48">
        <w:rPr>
          <w:rFonts w:eastAsiaTheme="minorEastAsia"/>
          <w:iCs/>
          <w:color w:val="000000" w:themeColor="text1"/>
        </w:rPr>
        <w:t xml:space="preserve"> suggests providing </w:t>
      </w:r>
      <w:r w:rsidR="00B1242B" w:rsidRPr="00C90F48">
        <w:rPr>
          <w:rFonts w:eastAsiaTheme="minorEastAsia"/>
          <w:iCs/>
          <w:color w:val="000000" w:themeColor="text1"/>
        </w:rPr>
        <w:t xml:space="preserve">no less </w:t>
      </w:r>
      <w:r w:rsidR="00044D5F" w:rsidRPr="00C90F48">
        <w:rPr>
          <w:rFonts w:eastAsiaTheme="minorEastAsia"/>
          <w:iCs/>
          <w:color w:val="000000" w:themeColor="text1"/>
        </w:rPr>
        <w:t>priority to the improvement</w:t>
      </w:r>
      <w:r w:rsidR="008C1112" w:rsidRPr="00C90F48">
        <w:rPr>
          <w:rFonts w:eastAsiaTheme="minorEastAsia"/>
          <w:iCs/>
          <w:color w:val="000000" w:themeColor="text1"/>
        </w:rPr>
        <w:t>s</w:t>
      </w:r>
      <w:r w:rsidR="00044D5F" w:rsidRPr="00C90F48">
        <w:rPr>
          <w:rFonts w:eastAsiaTheme="minorEastAsia"/>
          <w:iCs/>
          <w:color w:val="000000" w:themeColor="text1"/>
        </w:rPr>
        <w:t xml:space="preserve"> among those in the poorer quantile</w:t>
      </w:r>
      <w:r w:rsidR="008C1112" w:rsidRPr="00C90F48">
        <w:rPr>
          <w:rFonts w:eastAsiaTheme="minorEastAsia"/>
          <w:iCs/>
          <w:color w:val="000000" w:themeColor="text1"/>
        </w:rPr>
        <w:t>s</w:t>
      </w:r>
      <w:r w:rsidR="00044D5F" w:rsidRPr="00C90F48">
        <w:rPr>
          <w:rFonts w:eastAsiaTheme="minorEastAsia"/>
          <w:iCs/>
          <w:color w:val="000000" w:themeColor="text1"/>
        </w:rPr>
        <w:t>.</w:t>
      </w:r>
      <w:r w:rsidR="00044D5F" w:rsidRPr="00C90F48">
        <w:rPr>
          <w:rStyle w:val="FootnoteReference"/>
          <w:rFonts w:eastAsiaTheme="minorEastAsia"/>
          <w:iCs/>
          <w:color w:val="000000" w:themeColor="text1"/>
        </w:rPr>
        <w:footnoteReference w:id="7"/>
      </w:r>
    </w:p>
    <w:p w14:paraId="371D5DB4" w14:textId="20825C9A" w:rsidR="00EE67D2" w:rsidRPr="00C90F48" w:rsidRDefault="00991FF7" w:rsidP="00396A93">
      <w:pPr>
        <w:spacing w:after="120" w:line="480" w:lineRule="auto"/>
        <w:rPr>
          <w:rFonts w:eastAsiaTheme="minorEastAsia"/>
          <w:iCs/>
          <w:color w:val="000000" w:themeColor="text1"/>
          <w:szCs w:val="24"/>
        </w:rPr>
      </w:pPr>
      <w:r>
        <w:rPr>
          <w:rFonts w:eastAsiaTheme="minorEastAsia"/>
          <w:b/>
          <w:bCs/>
          <w:color w:val="000000" w:themeColor="text1"/>
          <w:szCs w:val="24"/>
        </w:rPr>
        <w:t xml:space="preserve">Weak </w:t>
      </w:r>
      <w:r w:rsidR="008E14EB">
        <w:rPr>
          <w:rFonts w:eastAsiaTheme="minorEastAsia"/>
          <w:b/>
          <w:bCs/>
          <w:color w:val="000000" w:themeColor="text1"/>
          <w:szCs w:val="24"/>
        </w:rPr>
        <w:t>p</w:t>
      </w:r>
      <w:r w:rsidRPr="00C90F48">
        <w:rPr>
          <w:rFonts w:eastAsiaTheme="minorEastAsia"/>
          <w:b/>
          <w:bCs/>
          <w:color w:val="000000" w:themeColor="text1"/>
          <w:szCs w:val="24"/>
        </w:rPr>
        <w:t>r</w:t>
      </w:r>
      <w:r>
        <w:rPr>
          <w:rFonts w:eastAsiaTheme="minorEastAsia"/>
          <w:b/>
          <w:bCs/>
          <w:color w:val="000000" w:themeColor="text1"/>
          <w:szCs w:val="24"/>
        </w:rPr>
        <w:t>iority</w:t>
      </w:r>
      <w:r w:rsidR="008E14EB">
        <w:rPr>
          <w:rFonts w:eastAsiaTheme="minorEastAsia"/>
          <w:b/>
          <w:bCs/>
          <w:color w:val="000000" w:themeColor="text1"/>
          <w:szCs w:val="24"/>
        </w:rPr>
        <w:t>.</w:t>
      </w:r>
      <w:r w:rsidR="00EE67D2" w:rsidRPr="00C90F48">
        <w:rPr>
          <w:rFonts w:eastAsiaTheme="minorEastAsia"/>
          <w:color w:val="000000" w:themeColor="text1"/>
          <w:szCs w:val="24"/>
        </w:rPr>
        <w:t xml:space="preserve"> For any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oMath>
      <w:r w:rsidR="007322F3">
        <w:rPr>
          <w:rFonts w:eastAsiaTheme="minorEastAsia"/>
          <w:color w:val="000000" w:themeColor="text1"/>
          <w:szCs w:val="24"/>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eastAsiaTheme="minorEastAsia" w:hAnsi="Cambria Math"/>
            <w:color w:val="000000" w:themeColor="text1"/>
            <w:szCs w:val="24"/>
          </w:rPr>
          <m:t>,</m:t>
        </m:r>
        <m:sSubSup>
          <m:sSubSupPr>
            <m:ctrlPr>
              <w:rPr>
                <w:rFonts w:ascii="Cambria Math" w:eastAsiaTheme="minorEastAsia" w:hAnsi="Cambria Math"/>
                <w:i/>
                <w:color w:val="000000" w:themeColor="text1"/>
                <w:szCs w:val="24"/>
              </w:rPr>
            </m:ctrlPr>
          </m:sSubSup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up>
            <m:r>
              <w:rPr>
                <w:rFonts w:ascii="Cambria Math" w:eastAsiaTheme="minorEastAsia" w:hAnsi="Cambria Math"/>
                <w:color w:val="000000" w:themeColor="text1"/>
                <w:szCs w:val="24"/>
              </w:rPr>
              <m:t>'</m:t>
            </m:r>
          </m:sup>
        </m:sSubSup>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oMath>
      <w:r w:rsidR="00ED14CD">
        <w:rPr>
          <w:rFonts w:eastAsiaTheme="minorEastAsia"/>
          <w:color w:val="000000" w:themeColor="text1"/>
          <w:szCs w:val="24"/>
        </w:rPr>
        <w:t>,</w:t>
      </w:r>
      <w:r w:rsidR="00EE67D2" w:rsidRPr="00C90F48">
        <w:rPr>
          <w:rFonts w:eastAsiaTheme="minorEastAsia"/>
          <w:color w:val="000000" w:themeColor="text1"/>
          <w:szCs w:val="24"/>
        </w:rPr>
        <w:t xml:space="preserve"> </w:t>
      </w:r>
      <m:oMath>
        <m:r>
          <w:rPr>
            <w:rFonts w:ascii="Cambria Math" w:eastAsiaTheme="minorEastAsia" w:hAnsi="Cambria Math"/>
            <w:color w:val="000000" w:themeColor="text1"/>
            <w:szCs w:val="24"/>
          </w:rPr>
          <m:t>ω∈</m:t>
        </m:r>
        <m:r>
          <m:rPr>
            <m:sty m:val="p"/>
          </m:rPr>
          <w:rPr>
            <w:rFonts w:ascii="Cambria Math" w:eastAsiaTheme="minorEastAsia" w:hAnsi="Cambria Math"/>
            <w:color w:val="000000" w:themeColor="text1"/>
            <w:szCs w:val="24"/>
          </w:rPr>
          <m:t>Ω</m:t>
        </m:r>
      </m:oMath>
      <w:r w:rsidR="00ED14CD">
        <w:rPr>
          <w:rFonts w:eastAsiaTheme="minorEastAsia"/>
          <w:color w:val="000000" w:themeColor="text1"/>
          <w:szCs w:val="24"/>
        </w:rPr>
        <w:t xml:space="preserve"> and </w:t>
      </w:r>
      <w:r w:rsidR="004D6D00">
        <w:rPr>
          <w:rFonts w:eastAsiaTheme="minorEastAsia"/>
          <w:color w:val="000000" w:themeColor="text1"/>
          <w:szCs w:val="24"/>
        </w:rPr>
        <w:t xml:space="preserve">for </w:t>
      </w:r>
      <w:r w:rsidR="00ED14CD">
        <w:rPr>
          <w:rFonts w:eastAsiaTheme="minorEastAsia"/>
          <w:color w:val="000000" w:themeColor="text1"/>
          <w:szCs w:val="24"/>
        </w:rPr>
        <w:t>some</w:t>
      </w:r>
      <w:r w:rsidR="00D90710">
        <w:rPr>
          <w:rFonts w:eastAsiaTheme="minorEastAsia"/>
          <w:color w:val="000000" w:themeColor="text1"/>
          <w:szCs w:val="24"/>
        </w:rPr>
        <w:t xml:space="preserve"> pair</w:t>
      </w:r>
      <w:r w:rsidR="00ED14CD">
        <w:rPr>
          <w:rFonts w:eastAsiaTheme="minorEastAsia"/>
          <w:color w:val="000000" w:themeColor="text1"/>
          <w:szCs w:val="24"/>
        </w:rPr>
        <w:t xml:space="preserve"> </w:t>
      </w:r>
      <m:oMath>
        <m:d>
          <m:dPr>
            <m:begChr m:val="{"/>
            <m:endChr m:val="|"/>
            <m:ctrlPr>
              <w:rPr>
                <w:rFonts w:ascii="Cambria Math" w:eastAsiaTheme="minorEastAsia" w:hAnsi="Cambria Math"/>
                <w:i/>
                <w:color w:val="000000" w:themeColor="text1"/>
                <w:szCs w:val="24"/>
              </w:rPr>
            </m:ctrlPr>
          </m:dPr>
          <m:e>
            <m:sSup>
              <m:sSupPr>
                <m:ctrlPr>
                  <w:rPr>
                    <w:rFonts w:ascii="Cambria Math" w:eastAsiaTheme="minorEastAsia" w:hAnsi="Cambria Math"/>
                    <w:i/>
                    <w:color w:val="000000" w:themeColor="text1"/>
                    <w:szCs w:val="24"/>
                  </w:rPr>
                </m:ctrlPr>
              </m:sSupPr>
              <m:e>
                <m:r>
                  <w:rPr>
                    <w:rFonts w:ascii="Cambria Math" w:eastAsiaTheme="minorEastAsia" w:hAnsi="Cambria Math"/>
                    <w:color w:val="000000" w:themeColor="text1"/>
                    <w:szCs w:val="24"/>
                  </w:rPr>
                  <m:t>q</m:t>
                </m:r>
              </m:e>
              <m:sup>
                <m:r>
                  <w:rPr>
                    <w:rFonts w:ascii="Cambria Math" w:eastAsiaTheme="minorEastAsia" w:hAnsi="Cambria Math"/>
                    <w:color w:val="000000" w:themeColor="text1"/>
                    <w:szCs w:val="24"/>
                  </w:rPr>
                  <m:t>'</m:t>
                </m:r>
              </m:sup>
            </m:sSup>
            <m:r>
              <w:rPr>
                <w:rFonts w:ascii="Cambria Math" w:eastAsiaTheme="minorEastAsia" w:hAnsi="Cambria Math"/>
                <w:color w:val="000000" w:themeColor="text1"/>
                <w:szCs w:val="24"/>
              </w:rPr>
              <m:t>,</m:t>
            </m:r>
            <m:sSup>
              <m:sSupPr>
                <m:ctrlPr>
                  <w:rPr>
                    <w:rFonts w:ascii="Cambria Math" w:eastAsiaTheme="minorEastAsia" w:hAnsi="Cambria Math"/>
                    <w:i/>
                    <w:color w:val="000000" w:themeColor="text1"/>
                    <w:szCs w:val="24"/>
                  </w:rPr>
                </m:ctrlPr>
              </m:sSupPr>
              <m:e>
                <m:r>
                  <w:rPr>
                    <w:rFonts w:ascii="Cambria Math" w:eastAsiaTheme="minorEastAsia" w:hAnsi="Cambria Math"/>
                    <w:color w:val="000000" w:themeColor="text1"/>
                    <w:szCs w:val="24"/>
                  </w:rPr>
                  <m:t>q</m:t>
                </m:r>
              </m:e>
              <m:sup>
                <m:r>
                  <w:rPr>
                    <w:rFonts w:ascii="Cambria Math" w:eastAsiaTheme="minorEastAsia" w:hAnsi="Cambria Math"/>
                    <w:color w:val="000000" w:themeColor="text1"/>
                    <w:szCs w:val="24"/>
                  </w:rPr>
                  <m:t>''</m:t>
                </m:r>
              </m:sup>
            </m:sSup>
          </m:e>
        </m:d>
        <m:r>
          <w:rPr>
            <w:rFonts w:ascii="Cambria Math" w:eastAsiaTheme="minorEastAsia" w:hAnsi="Cambria Math"/>
            <w:color w:val="000000" w:themeColor="text1"/>
            <w:szCs w:val="24"/>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q</m:t>
            </m:r>
          </m:e>
          <m:sup>
            <m:r>
              <w:rPr>
                <w:rFonts w:ascii="Cambria Math" w:eastAsiaTheme="minorEastAsia" w:hAnsi="Cambria Math"/>
                <w:color w:val="000000" w:themeColor="text1"/>
              </w:rPr>
              <m:t>'</m:t>
            </m:r>
          </m:sup>
        </m:sSup>
        <m:r>
          <w:rPr>
            <w:rFonts w:ascii="Cambria Math" w:eastAsiaTheme="minorEastAsia" w:hAnsi="Cambria Math"/>
            <w:color w:val="000000" w:themeColor="text1"/>
          </w:rPr>
          <m:t>&lt;q''</m:t>
        </m:r>
        <m:r>
          <m:rPr>
            <m:scr m:val="script"/>
          </m:rPr>
          <w:rPr>
            <w:rFonts w:ascii="Cambria Math" w:eastAsiaTheme="minorEastAsia" w:hAnsi="Cambria Math"/>
            <w:color w:val="000000" w:themeColor="text1"/>
            <w:szCs w:val="24"/>
          </w:rPr>
          <m:t>}∈Q</m:t>
        </m:r>
      </m:oMath>
      <w:r w:rsidR="007322F3">
        <w:rPr>
          <w:rFonts w:eastAsiaTheme="minorEastAsia"/>
          <w:color w:val="000000" w:themeColor="text1"/>
          <w:szCs w:val="24"/>
        </w:rPr>
        <w:t xml:space="preserve">, </w:t>
      </w:r>
      <m:oMath>
        <m:r>
          <m:rPr>
            <m:sty m:val="p"/>
          </m:rPr>
          <w:rPr>
            <w:rFonts w:ascii="Cambria Math" w:hAnsi="Cambria Math"/>
            <w:color w:val="000000" w:themeColor="text1"/>
          </w:rPr>
          <m:t>Δ</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;ω</m:t>
            </m:r>
          </m:e>
        </m:d>
        <m:r>
          <w:rPr>
            <w:rFonts w:ascii="Cambria Math" w:hAnsi="Cambria Math"/>
            <w:color w:val="000000" w:themeColor="text1"/>
          </w:rPr>
          <m:t>≥</m:t>
        </m:r>
        <m:r>
          <m:rPr>
            <m:sty m:val="p"/>
          </m:rPr>
          <w:rPr>
            <w:rFonts w:ascii="Cambria Math" w:hAnsi="Cambria Math"/>
            <w:color w:val="000000" w:themeColor="text1"/>
          </w:rPr>
          <m:t>Δ</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eastAsiaTheme="minorEastAsia" w:hAnsi="Cambria Math"/>
                    <w:color w:val="000000" w:themeColor="text1"/>
                    <w:szCs w:val="24"/>
                  </w:rPr>
                  <m:t>F</m:t>
                </m:r>
                <m:ctrlPr>
                  <w:rPr>
                    <w:rFonts w:ascii="Cambria Math" w:eastAsiaTheme="minorEastAsia" w:hAnsi="Cambria Math"/>
                    <w:i/>
                    <w:color w:val="000000" w:themeColor="text1"/>
                    <w:szCs w:val="24"/>
                  </w:rPr>
                </m:ctrlPr>
              </m:e>
              <m:sub>
                <m:r>
                  <w:rPr>
                    <w:rFonts w:ascii="Cambria Math" w:eastAsiaTheme="minorEastAsia" w:hAnsi="Cambria Math"/>
                    <w:color w:val="000000" w:themeColor="text1"/>
                    <w:szCs w:val="24"/>
                  </w:rPr>
                  <m:t>2</m:t>
                </m:r>
                <m:ctrlPr>
                  <w:rPr>
                    <w:rFonts w:ascii="Cambria Math" w:eastAsiaTheme="minorEastAsia" w:hAnsi="Cambria Math"/>
                    <w:i/>
                    <w:color w:val="000000" w:themeColor="text1"/>
                    <w:szCs w:val="24"/>
                  </w:rPr>
                </m:ctrlPr>
              </m:sub>
              <m:sup>
                <m:r>
                  <w:rPr>
                    <w:rFonts w:ascii="Cambria Math" w:hAnsi="Cambria Math"/>
                    <w:color w:val="000000" w:themeColor="text1"/>
                  </w:rPr>
                  <m:t>'</m:t>
                </m:r>
              </m:sup>
            </m:sSubSup>
            <m:r>
              <w:rPr>
                <w:rFonts w:ascii="Cambria Math" w:hAnsi="Cambria Math"/>
                <w:color w:val="000000" w:themeColor="text1"/>
              </w:rPr>
              <m:t>;ω</m:t>
            </m:r>
          </m:e>
        </m:d>
      </m:oMath>
      <w:r w:rsidR="007322F3">
        <w:rPr>
          <w:rFonts w:eastAsiaTheme="minorEastAsia"/>
          <w:iCs/>
          <w:color w:val="000000" w:themeColor="text1"/>
        </w:rPr>
        <w:t xml:space="preserve"> whenever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sSup>
              <m:sSupPr>
                <m:ctrlPr>
                  <w:rPr>
                    <w:rFonts w:ascii="Cambria Math" w:hAnsi="Cambria Math"/>
                    <w:i/>
                    <w:color w:val="000000" w:themeColor="text1"/>
                  </w:rPr>
                </m:ctrlPr>
              </m:sSupPr>
              <m:e>
                <m:r>
                  <w:rPr>
                    <w:rFonts w:ascii="Cambria Math" w:hAnsi="Cambria Math"/>
                    <w:color w:val="000000" w:themeColor="text1"/>
                  </w:rPr>
                  <m:t>q</m:t>
                </m:r>
              </m:e>
              <m:sup>
                <m:r>
                  <w:rPr>
                    <w:rFonts w:ascii="Cambria Math" w:hAnsi="Cambria Math"/>
                    <w:color w:val="000000" w:themeColor="text1"/>
                  </w:rPr>
                  <m:t>'</m:t>
                </m:r>
              </m:sup>
            </m:sSup>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Δ</m:t>
            </m:r>
          </m:e>
          <m:sub>
            <m:sSup>
              <m:sSupPr>
                <m:ctrlPr>
                  <w:rPr>
                    <w:rFonts w:ascii="Cambria Math" w:hAnsi="Cambria Math"/>
                    <w:i/>
                    <w:color w:val="000000" w:themeColor="text1"/>
                  </w:rPr>
                </m:ctrlPr>
              </m:sSupPr>
              <m:e>
                <m:r>
                  <w:rPr>
                    <w:rFonts w:ascii="Cambria Math" w:hAnsi="Cambria Math"/>
                    <w:color w:val="000000" w:themeColor="text1"/>
                  </w:rPr>
                  <m:t>q</m:t>
                </m:r>
              </m:e>
              <m:sup>
                <m:r>
                  <w:rPr>
                    <w:rFonts w:ascii="Cambria Math" w:hAnsi="Cambria Math"/>
                    <w:color w:val="000000" w:themeColor="text1"/>
                  </w:rPr>
                  <m:t>''</m:t>
                </m:r>
              </m:sup>
            </m:sSup>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Sup>
              <m:sSubSupPr>
                <m:ctrlPr>
                  <w:rPr>
                    <w:rFonts w:ascii="Cambria Math" w:eastAsiaTheme="minorEastAsia" w:hAnsi="Cambria Math"/>
                    <w:i/>
                    <w:color w:val="000000" w:themeColor="text1"/>
                    <w:szCs w:val="24"/>
                  </w:rPr>
                </m:ctrlPr>
              </m:sSubSup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up>
                <m:r>
                  <w:rPr>
                    <w:rFonts w:ascii="Cambria Math" w:eastAsiaTheme="minorEastAsia" w:hAnsi="Cambria Math"/>
                    <w:color w:val="000000" w:themeColor="text1"/>
                    <w:szCs w:val="24"/>
                  </w:rPr>
                  <m:t>'</m:t>
                </m:r>
              </m:sup>
            </m:sSubSup>
          </m:e>
        </m:d>
        <m:r>
          <w:rPr>
            <w:rFonts w:ascii="Cambria Math" w:eastAsiaTheme="minorEastAsia" w:hAnsi="Cambria Math"/>
            <w:color w:val="000000" w:themeColor="text1"/>
          </w:rPr>
          <m:t>=η&gt;0</m:t>
        </m:r>
      </m:oMath>
      <w:r w:rsidR="00EE67D2" w:rsidRPr="00C90F48">
        <w:rPr>
          <w:rFonts w:eastAsiaTheme="minorEastAsia"/>
          <w:iCs/>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hAnsi="Cambria Math"/>
            <w:color w:val="000000" w:themeColor="text1"/>
          </w:rPr>
          <m:t>=0</m:t>
        </m:r>
      </m:oMath>
      <w:r w:rsidR="00EE67D2" w:rsidRPr="00C90F48">
        <w:rPr>
          <w:rFonts w:eastAsiaTheme="minorEastAsia"/>
          <w:iCs/>
          <w:color w:val="000000" w:themeColor="text1"/>
        </w:rPr>
        <w:t xml:space="preserve"> for all </w:t>
      </w:r>
      <m:oMath>
        <m:r>
          <w:rPr>
            <w:rFonts w:ascii="Cambria Math" w:eastAsiaTheme="minorEastAsia" w:hAnsi="Cambria Math"/>
            <w:color w:val="000000" w:themeColor="text1"/>
          </w:rPr>
          <m:t>q∈</m:t>
        </m:r>
        <m:r>
          <m:rPr>
            <m:scr m:val="script"/>
          </m:rPr>
          <w:rPr>
            <w:rFonts w:ascii="Cambria Math" w:eastAsiaTheme="minorEastAsia" w:hAnsi="Cambria Math"/>
            <w:color w:val="000000" w:themeColor="text1"/>
          </w:rPr>
          <m:t>Q∖</m:t>
        </m:r>
        <m:d>
          <m:dPr>
            <m:begChr m:val="{"/>
            <m:endChr m:val="}"/>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q</m:t>
                </m:r>
              </m:e>
              <m:sup>
                <m:r>
                  <w:rPr>
                    <w:rFonts w:ascii="Cambria Math" w:eastAsiaTheme="minorEastAsia" w:hAnsi="Cambria Math"/>
                    <w:color w:val="000000" w:themeColor="text1"/>
                  </w:rPr>
                  <m:t>'</m:t>
                </m:r>
              </m:sup>
            </m:sSup>
          </m:e>
        </m:d>
      </m:oMath>
      <w:r w:rsidR="0057676B" w:rsidRPr="00C90F48">
        <w:rPr>
          <w:rFonts w:eastAsiaTheme="minorEastAsia"/>
          <w:iCs/>
          <w:color w:val="000000" w:themeColor="text1"/>
        </w:rPr>
        <w:t xml:space="preserve"> and</w:t>
      </w:r>
      <w:r w:rsidR="00EE67D2" w:rsidRPr="00C90F48">
        <w:rPr>
          <w:rFonts w:eastAsiaTheme="minorEastAsia"/>
          <w:iCs/>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Sup>
              <m:sSubSupPr>
                <m:ctrlPr>
                  <w:rPr>
                    <w:rFonts w:ascii="Cambria Math" w:eastAsiaTheme="minorEastAsia" w:hAnsi="Cambria Math"/>
                    <w:i/>
                    <w:color w:val="000000" w:themeColor="text1"/>
                    <w:szCs w:val="24"/>
                  </w:rPr>
                </m:ctrlPr>
              </m:sSubSup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up>
                <m:r>
                  <w:rPr>
                    <w:rFonts w:ascii="Cambria Math" w:eastAsiaTheme="minorEastAsia" w:hAnsi="Cambria Math"/>
                    <w:color w:val="000000" w:themeColor="text1"/>
                    <w:szCs w:val="24"/>
                  </w:rPr>
                  <m:t>'</m:t>
                </m:r>
              </m:sup>
            </m:sSubSup>
          </m:e>
        </m:d>
        <m:r>
          <w:rPr>
            <w:rFonts w:ascii="Cambria Math" w:hAnsi="Cambria Math"/>
            <w:color w:val="000000" w:themeColor="text1"/>
          </w:rPr>
          <m:t>=0</m:t>
        </m:r>
      </m:oMath>
      <w:r w:rsidR="00EE67D2" w:rsidRPr="00C90F48">
        <w:rPr>
          <w:rFonts w:eastAsiaTheme="minorEastAsia"/>
          <w:iCs/>
          <w:color w:val="000000" w:themeColor="text1"/>
        </w:rPr>
        <w:t xml:space="preserve"> for all </w:t>
      </w:r>
      <m:oMath>
        <m:r>
          <w:rPr>
            <w:rFonts w:ascii="Cambria Math" w:eastAsiaTheme="minorEastAsia" w:hAnsi="Cambria Math"/>
            <w:color w:val="000000" w:themeColor="text1"/>
          </w:rPr>
          <m:t>q∈</m:t>
        </m:r>
        <m:r>
          <m:rPr>
            <m:scr m:val="script"/>
          </m:rPr>
          <w:rPr>
            <w:rFonts w:ascii="Cambria Math" w:eastAsiaTheme="minorEastAsia" w:hAnsi="Cambria Math"/>
            <w:color w:val="000000" w:themeColor="text1"/>
          </w:rPr>
          <m:t>Q∖</m:t>
        </m:r>
        <m:d>
          <m:dPr>
            <m:begChr m:val="{"/>
            <m:endChr m:val="}"/>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q</m:t>
                </m:r>
              </m:e>
              <m:sup>
                <m:r>
                  <w:rPr>
                    <w:rFonts w:ascii="Cambria Math" w:eastAsiaTheme="minorEastAsia" w:hAnsi="Cambria Math"/>
                    <w:color w:val="000000" w:themeColor="text1"/>
                  </w:rPr>
                  <m:t>''</m:t>
                </m:r>
              </m:sup>
            </m:sSup>
          </m:e>
        </m:d>
      </m:oMath>
      <w:r w:rsidR="00EE67D2" w:rsidRPr="00277B11">
        <w:rPr>
          <w:rFonts w:eastAsiaTheme="minorEastAsia"/>
          <w:iCs/>
          <w:color w:val="000000" w:themeColor="text1"/>
        </w:rPr>
        <w:t>.</w:t>
      </w:r>
    </w:p>
    <w:p w14:paraId="599B998A" w14:textId="3DCEED66" w:rsidR="00667713" w:rsidRPr="00C90F48" w:rsidRDefault="00040B58" w:rsidP="00396A93">
      <w:pPr>
        <w:spacing w:after="120" w:line="480" w:lineRule="auto"/>
        <w:rPr>
          <w:rFonts w:eastAsiaTheme="minorEastAsia"/>
          <w:color w:val="000000" w:themeColor="text1"/>
          <w:szCs w:val="24"/>
        </w:rPr>
      </w:pPr>
      <w:r w:rsidRPr="00C90F48">
        <w:rPr>
          <w:rFonts w:eastAsiaTheme="minorEastAsia"/>
          <w:color w:val="000000" w:themeColor="text1"/>
          <w:szCs w:val="24"/>
        </w:rPr>
        <w:t xml:space="preserve">Based on the three properties – </w:t>
      </w:r>
      <w:r w:rsidR="00336E25">
        <w:rPr>
          <w:rFonts w:eastAsiaTheme="minorEastAsia"/>
          <w:color w:val="000000" w:themeColor="text1"/>
          <w:szCs w:val="24"/>
        </w:rPr>
        <w:t xml:space="preserve">weak </w:t>
      </w:r>
      <w:r w:rsidRPr="00C90F48">
        <w:rPr>
          <w:rFonts w:eastAsiaTheme="minorEastAsia"/>
          <w:color w:val="000000" w:themeColor="text1"/>
          <w:szCs w:val="24"/>
        </w:rPr>
        <w:t xml:space="preserve">monotonicity, translation homogeneity and </w:t>
      </w:r>
      <w:r w:rsidR="00336E25">
        <w:rPr>
          <w:rFonts w:eastAsiaTheme="minorEastAsia"/>
          <w:color w:val="000000" w:themeColor="text1"/>
          <w:szCs w:val="24"/>
        </w:rPr>
        <w:t>weak priority</w:t>
      </w:r>
      <w:r w:rsidR="009665B5" w:rsidRPr="00C90F48">
        <w:rPr>
          <w:rFonts w:eastAsiaTheme="minorEastAsia"/>
          <w:color w:val="000000" w:themeColor="text1"/>
          <w:szCs w:val="24"/>
        </w:rPr>
        <w:t xml:space="preserve"> – </w:t>
      </w:r>
      <w:r w:rsidR="00DA07B4">
        <w:rPr>
          <w:rFonts w:eastAsiaTheme="minorEastAsia"/>
          <w:color w:val="000000" w:themeColor="text1"/>
          <w:szCs w:val="24"/>
        </w:rPr>
        <w:t>P</w:t>
      </w:r>
      <w:r w:rsidR="009665B5" w:rsidRPr="00C90F48">
        <w:rPr>
          <w:rFonts w:eastAsiaTheme="minorEastAsia"/>
          <w:color w:val="000000" w:themeColor="text1"/>
          <w:szCs w:val="24"/>
        </w:rPr>
        <w:t>roposition 1 character</w:t>
      </w:r>
      <w:r w:rsidR="00564308">
        <w:rPr>
          <w:rFonts w:eastAsiaTheme="minorEastAsia"/>
          <w:color w:val="000000" w:themeColor="text1"/>
          <w:szCs w:val="24"/>
        </w:rPr>
        <w:t>ize</w:t>
      </w:r>
      <w:r w:rsidR="009665B5" w:rsidRPr="00C90F48">
        <w:rPr>
          <w:rFonts w:eastAsiaTheme="minorEastAsia"/>
          <w:color w:val="000000" w:themeColor="text1"/>
          <w:szCs w:val="24"/>
        </w:rPr>
        <w:t xml:space="preserve">s the restrictions on </w:t>
      </w:r>
      <w:r w:rsidR="007322F3">
        <w:rPr>
          <w:rFonts w:eastAsiaTheme="minorEastAsia"/>
          <w:color w:val="000000" w:themeColor="text1"/>
          <w:szCs w:val="24"/>
        </w:rPr>
        <w:t>quantile</w:t>
      </w:r>
      <w:r w:rsidR="00592F70">
        <w:rPr>
          <w:rFonts w:eastAsiaTheme="minorEastAsia"/>
          <w:color w:val="000000" w:themeColor="text1"/>
          <w:szCs w:val="24"/>
        </w:rPr>
        <w:t xml:space="preserve"> </w:t>
      </w:r>
      <w:r w:rsidR="009665B5" w:rsidRPr="00C90F48">
        <w:rPr>
          <w:rFonts w:eastAsiaTheme="minorEastAsia"/>
          <w:color w:val="000000" w:themeColor="text1"/>
          <w:szCs w:val="24"/>
        </w:rPr>
        <w:t>weights</w:t>
      </w:r>
      <w:r w:rsidR="00655701" w:rsidRPr="00C90F48">
        <w:rPr>
          <w:rFonts w:eastAsiaTheme="minorEastAsia"/>
          <w:color w:val="000000" w:themeColor="text1"/>
          <w:szCs w:val="24"/>
        </w:rPr>
        <w:t xml:space="preserve"> that </w:t>
      </w:r>
      <w:r w:rsidR="00A51E23">
        <w:rPr>
          <w:rFonts w:eastAsiaTheme="minorEastAsia"/>
          <w:color w:val="000000" w:themeColor="text1"/>
          <w:szCs w:val="24"/>
        </w:rPr>
        <w:t>our</w:t>
      </w:r>
      <w:r w:rsidR="00655701" w:rsidRPr="00C90F48">
        <w:rPr>
          <w:rFonts w:eastAsiaTheme="minorEastAsia"/>
          <w:color w:val="000000" w:themeColor="text1"/>
          <w:szCs w:val="24"/>
        </w:rPr>
        <w:t xml:space="preserve"> change in well-being measure</w:t>
      </w:r>
      <w:r w:rsidR="00E30C4B">
        <w:rPr>
          <w:rFonts w:eastAsiaTheme="minorEastAsia"/>
          <w:color w:val="000000" w:themeColor="text1"/>
          <w:szCs w:val="24"/>
        </w:rPr>
        <w:t xml:space="preserve"> in Equation </w:t>
      </w:r>
      <w:r w:rsidR="00E30C4B">
        <w:rPr>
          <w:rFonts w:eastAsiaTheme="minorEastAsia"/>
          <w:color w:val="000000" w:themeColor="text1"/>
          <w:szCs w:val="24"/>
        </w:rPr>
        <w:fldChar w:fldCharType="begin"/>
      </w:r>
      <w:r w:rsidR="00E30C4B">
        <w:rPr>
          <w:rFonts w:eastAsiaTheme="minorEastAsia"/>
          <w:color w:val="000000" w:themeColor="text1"/>
          <w:szCs w:val="24"/>
        </w:rPr>
        <w:instrText xml:space="preserve"> REF _Ref88218804 \h </w:instrText>
      </w:r>
      <w:r w:rsidR="00E30C4B">
        <w:rPr>
          <w:rFonts w:eastAsiaTheme="minorEastAsia"/>
          <w:color w:val="000000" w:themeColor="text1"/>
          <w:szCs w:val="24"/>
        </w:rPr>
      </w:r>
      <w:r w:rsidR="00E30C4B">
        <w:rPr>
          <w:rFonts w:eastAsiaTheme="minorEastAsia"/>
          <w:color w:val="000000" w:themeColor="text1"/>
          <w:szCs w:val="24"/>
        </w:rPr>
        <w:fldChar w:fldCharType="separate"/>
      </w:r>
      <w:r w:rsidR="003647A1" w:rsidRPr="00C90F48">
        <w:rPr>
          <w:color w:val="000000" w:themeColor="text1"/>
          <w:szCs w:val="24"/>
        </w:rPr>
        <w:t>(</w:t>
      </w:r>
      <w:r w:rsidR="003647A1">
        <w:rPr>
          <w:noProof/>
          <w:color w:val="000000" w:themeColor="text1"/>
          <w:szCs w:val="24"/>
        </w:rPr>
        <w:t>2</w:t>
      </w:r>
      <w:r w:rsidR="003647A1" w:rsidRPr="00C90F48">
        <w:rPr>
          <w:color w:val="000000" w:themeColor="text1"/>
          <w:szCs w:val="24"/>
        </w:rPr>
        <w:t>)</w:t>
      </w:r>
      <w:r w:rsidR="00E30C4B">
        <w:rPr>
          <w:rFonts w:eastAsiaTheme="minorEastAsia"/>
          <w:color w:val="000000" w:themeColor="text1"/>
          <w:szCs w:val="24"/>
        </w:rPr>
        <w:fldChar w:fldCharType="end"/>
      </w:r>
      <w:r w:rsidR="00655701" w:rsidRPr="00C90F48">
        <w:rPr>
          <w:rFonts w:eastAsiaTheme="minorEastAsia"/>
          <w:color w:val="000000" w:themeColor="text1"/>
          <w:szCs w:val="24"/>
        </w:rPr>
        <w:t xml:space="preserve"> should respect.</w:t>
      </w:r>
    </w:p>
    <w:p w14:paraId="171FBC07" w14:textId="0C2203E4" w:rsidR="00667713" w:rsidRPr="00C90F48" w:rsidRDefault="00667713" w:rsidP="00396A93">
      <w:pPr>
        <w:spacing w:after="120" w:line="480" w:lineRule="auto"/>
        <w:rPr>
          <w:rFonts w:eastAsiaTheme="minorEastAsia"/>
          <w:color w:val="000000" w:themeColor="text1"/>
        </w:rPr>
      </w:pPr>
      <w:r w:rsidRPr="00C90F48">
        <w:rPr>
          <w:rFonts w:eastAsiaTheme="minorEastAsia"/>
          <w:b/>
          <w:bCs/>
          <w:iCs/>
          <w:color w:val="000000" w:themeColor="text1"/>
        </w:rPr>
        <w:t>Proposition 1</w:t>
      </w:r>
      <w:r w:rsidR="008E14EB">
        <w:rPr>
          <w:rFonts w:eastAsiaTheme="minorEastAsia"/>
          <w:b/>
          <w:bCs/>
          <w:iCs/>
          <w:color w:val="000000" w:themeColor="text1"/>
        </w:rPr>
        <w:t>.</w:t>
      </w:r>
      <w:r w:rsidRPr="00C90F48">
        <w:rPr>
          <w:rFonts w:eastAsiaTheme="minorEastAsia"/>
          <w:iCs/>
          <w:color w:val="000000" w:themeColor="text1"/>
        </w:rPr>
        <w:t xml:space="preserve"> </w:t>
      </w:r>
      <w:r w:rsidR="00324CA2" w:rsidRPr="00C90F48">
        <w:rPr>
          <w:rFonts w:eastAsiaTheme="minorEastAsia"/>
          <w:iCs/>
          <w:color w:val="000000" w:themeColor="text1"/>
        </w:rPr>
        <w:t xml:space="preserve">A change in well-being measure </w:t>
      </w:r>
      <m:oMath>
        <m:r>
          <m:rPr>
            <m:sty m:val="p"/>
          </m:rPr>
          <w:rPr>
            <w:rFonts w:ascii="Cambria Math" w:eastAsiaTheme="minorEastAsia" w:hAnsi="Cambria Math"/>
            <w:color w:val="000000" w:themeColor="text1"/>
          </w:rPr>
          <m:t>Δ</m:t>
        </m:r>
        <m:r>
          <m:rPr>
            <m:sty m:val="p"/>
          </m:rP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eastAsiaTheme="minorEastAsia" w:hAnsi="Cambria Math"/>
            <w:color w:val="000000" w:themeColor="text1"/>
            <w:szCs w:val="24"/>
          </w:rPr>
          <m:t>×</m:t>
        </m:r>
        <m:r>
          <m:rPr>
            <m:sty m:val="p"/>
          </m:rPr>
          <w:rPr>
            <w:rFonts w:ascii="Cambria Math" w:eastAsiaTheme="minorEastAsia" w:hAnsi="Cambria Math"/>
            <w:color w:val="000000" w:themeColor="text1"/>
            <w:szCs w:val="24"/>
          </w:rPr>
          <m:t>Ω</m:t>
        </m:r>
        <m:r>
          <m:rPr>
            <m:scr m:val="double-struck"/>
          </m:rPr>
          <w:rPr>
            <w:rFonts w:ascii="Cambria Math" w:eastAsiaTheme="minorEastAsia" w:hAnsi="Cambria Math"/>
            <w:color w:val="000000" w:themeColor="text1"/>
            <w:szCs w:val="24"/>
          </w:rPr>
          <m:t>↦R</m:t>
        </m:r>
      </m:oMath>
      <w:r w:rsidR="00324CA2" w:rsidRPr="00C90F48">
        <w:rPr>
          <w:rFonts w:eastAsiaTheme="minorEastAsia"/>
          <w:iCs/>
          <w:color w:val="000000" w:themeColor="text1"/>
        </w:rPr>
        <w:t xml:space="preserve"> satisfies </w:t>
      </w:r>
      <w:r w:rsidR="00AA34C1">
        <w:rPr>
          <w:rFonts w:eastAsiaTheme="minorEastAsia"/>
          <w:iCs/>
          <w:color w:val="000000" w:themeColor="text1"/>
        </w:rPr>
        <w:t xml:space="preserve">weak </w:t>
      </w:r>
      <w:r w:rsidR="00324CA2" w:rsidRPr="00C90F48">
        <w:rPr>
          <w:rFonts w:eastAsiaTheme="minorEastAsia"/>
          <w:color w:val="000000" w:themeColor="text1"/>
          <w:szCs w:val="24"/>
        </w:rPr>
        <w:t xml:space="preserve">monotonicity, translation homogeneity and </w:t>
      </w:r>
      <w:r w:rsidR="00AA34C1">
        <w:rPr>
          <w:rFonts w:eastAsiaTheme="minorEastAsia"/>
          <w:color w:val="000000" w:themeColor="text1"/>
          <w:szCs w:val="24"/>
        </w:rPr>
        <w:t xml:space="preserve">weak priority </w:t>
      </w:r>
      <w:r w:rsidR="00324CA2" w:rsidRPr="00C90F48">
        <w:rPr>
          <w:rFonts w:eastAsiaTheme="minorEastAsia"/>
          <w:color w:val="000000" w:themeColor="text1"/>
          <w:szCs w:val="24"/>
        </w:rPr>
        <w:t>if and only if</w:t>
      </w:r>
      <w:r w:rsidR="00302014">
        <w:rPr>
          <w:rFonts w:eastAsiaTheme="minorEastAsia"/>
          <w:color w:val="000000" w:themeColor="text1"/>
          <w:szCs w:val="24"/>
        </w:rPr>
        <w:t>:</w:t>
      </w:r>
      <w:r w:rsidR="00694A76">
        <w:rPr>
          <w:rFonts w:eastAsiaTheme="minorEastAsia"/>
          <w:color w:val="000000" w:themeColor="text1"/>
          <w:szCs w:val="24"/>
        </w:rPr>
        <w:t xml:space="preserve"> (</w:t>
      </w:r>
      <w:proofErr w:type="spellStart"/>
      <w:r w:rsidR="00694A76">
        <w:rPr>
          <w:rFonts w:eastAsiaTheme="minorEastAsia"/>
          <w:color w:val="000000" w:themeColor="text1"/>
          <w:szCs w:val="24"/>
        </w:rPr>
        <w:t>i</w:t>
      </w:r>
      <w:proofErr w:type="spellEnd"/>
      <w:r w:rsidR="00694A76">
        <w:rPr>
          <w:rFonts w:eastAsiaTheme="minorEastAsia"/>
          <w:color w:val="000000" w:themeColor="text1"/>
          <w:szCs w:val="24"/>
        </w:rPr>
        <w:t>)</w:t>
      </w:r>
      <w:r w:rsidR="00324CA2" w:rsidRPr="00C90F48">
        <w:rPr>
          <w:rFonts w:eastAsiaTheme="minorEastAsia"/>
          <w:color w:val="000000" w:themeColor="text1"/>
          <w:szCs w:val="24"/>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q</m:t>
            </m:r>
          </m:sub>
        </m:sSub>
        <m:r>
          <w:rPr>
            <w:rFonts w:ascii="Cambria Math" w:eastAsiaTheme="minorEastAsia" w:hAnsi="Cambria Math"/>
            <w:color w:val="000000" w:themeColor="text1"/>
            <w:szCs w:val="24"/>
          </w:rPr>
          <m:t>≥0</m:t>
        </m:r>
      </m:oMath>
      <w:r w:rsidR="00324CA2" w:rsidRPr="00C90F48">
        <w:rPr>
          <w:rFonts w:eastAsiaTheme="minorEastAsia"/>
          <w:color w:val="000000" w:themeColor="text1"/>
          <w:szCs w:val="24"/>
        </w:rPr>
        <w:t xml:space="preserve"> for all </w:t>
      </w:r>
      <m:oMath>
        <m:r>
          <w:rPr>
            <w:rFonts w:ascii="Cambria Math" w:eastAsiaTheme="minorEastAsia" w:hAnsi="Cambria Math"/>
            <w:color w:val="000000" w:themeColor="text1"/>
            <w:szCs w:val="24"/>
          </w:rPr>
          <m:t>q</m:t>
        </m:r>
        <m:r>
          <w:rPr>
            <w:rFonts w:ascii="Cambria Math" w:eastAsiaTheme="minorEastAsia" w:hAnsi="Cambria Math"/>
            <w:color w:val="000000" w:themeColor="text1"/>
          </w:rPr>
          <m:t>∈</m:t>
        </m:r>
        <m:r>
          <m:rPr>
            <m:scr m:val="script"/>
          </m:rPr>
          <w:rPr>
            <w:rFonts w:ascii="Cambria Math" w:eastAsiaTheme="minorEastAsia" w:hAnsi="Cambria Math"/>
            <w:color w:val="000000" w:themeColor="text1"/>
            <w:szCs w:val="24"/>
          </w:rPr>
          <m:t>Q</m:t>
        </m:r>
      </m:oMath>
      <w:r w:rsidR="00324CA2" w:rsidRPr="00C90F48">
        <w:rPr>
          <w:rFonts w:eastAsiaTheme="minorEastAsia"/>
          <w:color w:val="000000" w:themeColor="text1"/>
          <w:szCs w:val="24"/>
        </w:rPr>
        <w:t>,</w:t>
      </w:r>
      <w:r w:rsidR="00694A76">
        <w:rPr>
          <w:rFonts w:eastAsiaTheme="minorEastAsia"/>
          <w:color w:val="000000" w:themeColor="text1"/>
          <w:szCs w:val="24"/>
        </w:rPr>
        <w:t xml:space="preserve"> (ii)</w:t>
      </w:r>
      <w:r w:rsidR="00324CA2" w:rsidRPr="00C90F48">
        <w:rPr>
          <w:rFonts w:eastAsiaTheme="minorEastAsia"/>
          <w:color w:val="000000" w:themeColor="text1"/>
          <w:szCs w:val="24"/>
        </w:rPr>
        <w:t xml:space="preserve"> </w:t>
      </w:r>
      <m:oMath>
        <m:nary>
          <m:naryPr>
            <m:chr m:val="∑"/>
            <m:limLoc m:val="undOvr"/>
            <m:ctrlPr>
              <w:rPr>
                <w:rFonts w:ascii="Cambria Math" w:eastAsiaTheme="minorEastAsia" w:hAnsi="Cambria Math"/>
                <w:i/>
                <w:color w:val="000000" w:themeColor="text1"/>
                <w:szCs w:val="24"/>
              </w:rPr>
            </m:ctrlPr>
          </m:naryPr>
          <m:sub>
            <m:r>
              <w:rPr>
                <w:rFonts w:ascii="Cambria Math" w:eastAsiaTheme="minorEastAsia" w:hAnsi="Cambria Math"/>
                <w:color w:val="000000" w:themeColor="text1"/>
                <w:szCs w:val="24"/>
              </w:rPr>
              <m:t>q=1</m:t>
            </m:r>
          </m:sub>
          <m:sup>
            <m:r>
              <w:rPr>
                <w:rFonts w:ascii="Cambria Math" w:eastAsiaTheme="minorEastAsia" w:hAnsi="Cambria Math"/>
                <w:color w:val="000000" w:themeColor="text1"/>
                <w:szCs w:val="24"/>
              </w:rPr>
              <m:t>Q</m:t>
            </m:r>
          </m:sup>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q</m:t>
                </m:r>
              </m:sub>
            </m:sSub>
          </m:e>
        </m:nary>
        <m:r>
          <w:rPr>
            <w:rFonts w:ascii="Cambria Math" w:eastAsiaTheme="minorEastAsia" w:hAnsi="Cambria Math"/>
            <w:color w:val="000000" w:themeColor="text1"/>
            <w:szCs w:val="24"/>
          </w:rPr>
          <m:t>=1</m:t>
        </m:r>
      </m:oMath>
      <w:r w:rsidR="00302014">
        <w:rPr>
          <w:rFonts w:eastAsiaTheme="minorEastAsia"/>
          <w:color w:val="000000" w:themeColor="text1"/>
          <w:szCs w:val="24"/>
        </w:rPr>
        <w:t>,</w:t>
      </w:r>
      <w:r w:rsidR="00324CA2" w:rsidRPr="00C90F48">
        <w:rPr>
          <w:rFonts w:eastAsiaTheme="minorEastAsia"/>
          <w:color w:val="000000" w:themeColor="text1"/>
          <w:szCs w:val="24"/>
        </w:rPr>
        <w:t xml:space="preserve"> and</w:t>
      </w:r>
      <w:r w:rsidR="00694A76">
        <w:rPr>
          <w:rFonts w:eastAsiaTheme="minorEastAsia"/>
          <w:color w:val="000000" w:themeColor="text1"/>
          <w:szCs w:val="24"/>
        </w:rPr>
        <w:t xml:space="preserve"> (iii)</w:t>
      </w:r>
      <w:r w:rsidR="00324CA2" w:rsidRPr="00C90F48">
        <w:rPr>
          <w:rFonts w:eastAsiaTheme="minorEastAsia"/>
          <w:color w:val="000000" w:themeColor="text1"/>
          <w:szCs w:val="24"/>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ω</m:t>
            </m:r>
          </m:e>
          <m:sub>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q</m:t>
                </m:r>
              </m:e>
              <m:sup>
                <m:r>
                  <w:rPr>
                    <w:rFonts w:ascii="Cambria Math" w:eastAsiaTheme="minorEastAsia" w:hAnsi="Cambria Math"/>
                    <w:color w:val="000000" w:themeColor="text1"/>
                  </w:rPr>
                  <m:t>'</m:t>
                </m:r>
              </m:sup>
            </m:sSup>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ω</m:t>
            </m:r>
          </m:e>
          <m:sub>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q</m:t>
                </m:r>
              </m:e>
              <m:sup>
                <m:r>
                  <w:rPr>
                    <w:rFonts w:ascii="Cambria Math" w:eastAsiaTheme="minorEastAsia" w:hAnsi="Cambria Math"/>
                    <w:color w:val="000000" w:themeColor="text1"/>
                  </w:rPr>
                  <m:t>''</m:t>
                </m:r>
              </m:sup>
            </m:sSup>
          </m:sub>
        </m:sSub>
      </m:oMath>
      <w:r w:rsidR="00324CA2" w:rsidRPr="00C90F48">
        <w:rPr>
          <w:rFonts w:eastAsiaTheme="minorEastAsia"/>
          <w:iCs/>
          <w:color w:val="000000" w:themeColor="text1"/>
        </w:rPr>
        <w:t xml:space="preserve"> for all</w:t>
      </w:r>
      <w:r w:rsidR="00336E25">
        <w:rPr>
          <w:rFonts w:eastAsiaTheme="minorEastAsia"/>
          <w:iCs/>
          <w:color w:val="000000" w:themeColor="text1"/>
        </w:rPr>
        <w:t xml:space="preserve"> pairs</w:t>
      </w:r>
      <w:r w:rsidR="00823D0A">
        <w:rPr>
          <w:rFonts w:eastAsiaTheme="minorEastAsia"/>
          <w:iCs/>
          <w:color w:val="000000" w:themeColor="text1"/>
        </w:rPr>
        <w:t xml:space="preserve"> </w:t>
      </w:r>
      <m:oMath>
        <m:d>
          <m:dPr>
            <m:begChr m:val="{"/>
            <m:endChr m:val="}"/>
            <m:ctrlPr>
              <w:rPr>
                <w:rFonts w:ascii="Cambria Math" w:eastAsiaTheme="minorEastAsia" w:hAnsi="Cambria Math"/>
                <w:i/>
                <w:iCs/>
                <w:color w:val="000000" w:themeColor="text1"/>
              </w:rPr>
            </m:ctrlPr>
          </m:dPr>
          <m:e>
            <m:sSup>
              <m:sSupPr>
                <m:ctrlPr>
                  <w:rPr>
                    <w:rFonts w:ascii="Cambria Math" w:eastAsiaTheme="minorEastAsia" w:hAnsi="Cambria Math"/>
                    <w:i/>
                    <w:color w:val="000000" w:themeColor="text1"/>
                    <w:szCs w:val="24"/>
                  </w:rPr>
                </m:ctrlPr>
              </m:sSupPr>
              <m:e>
                <m:r>
                  <w:rPr>
                    <w:rFonts w:ascii="Cambria Math" w:eastAsiaTheme="minorEastAsia" w:hAnsi="Cambria Math"/>
                    <w:color w:val="000000" w:themeColor="text1"/>
                    <w:szCs w:val="24"/>
                  </w:rPr>
                  <m:t>q</m:t>
                </m:r>
              </m:e>
              <m:sup>
                <m:r>
                  <w:rPr>
                    <w:rFonts w:ascii="Cambria Math" w:eastAsiaTheme="minorEastAsia" w:hAnsi="Cambria Math"/>
                    <w:color w:val="000000" w:themeColor="text1"/>
                    <w:szCs w:val="24"/>
                  </w:rPr>
                  <m:t>'</m:t>
                </m:r>
              </m:sup>
            </m:sSup>
            <m:r>
              <w:rPr>
                <w:rFonts w:ascii="Cambria Math" w:eastAsiaTheme="minorEastAsia" w:hAnsi="Cambria Math"/>
                <w:color w:val="000000" w:themeColor="text1"/>
                <w:szCs w:val="24"/>
              </w:rPr>
              <m:t>,</m:t>
            </m:r>
            <m:sSup>
              <m:sSupPr>
                <m:ctrlPr>
                  <w:rPr>
                    <w:rFonts w:ascii="Cambria Math" w:eastAsiaTheme="minorEastAsia" w:hAnsi="Cambria Math"/>
                    <w:i/>
                    <w:color w:val="000000" w:themeColor="text1"/>
                    <w:szCs w:val="24"/>
                  </w:rPr>
                </m:ctrlPr>
              </m:sSupPr>
              <m:e>
                <m:r>
                  <w:rPr>
                    <w:rFonts w:ascii="Cambria Math" w:eastAsiaTheme="minorEastAsia" w:hAnsi="Cambria Math"/>
                    <w:color w:val="000000" w:themeColor="text1"/>
                    <w:szCs w:val="24"/>
                  </w:rPr>
                  <m:t>q</m:t>
                </m:r>
              </m:e>
              <m:sup>
                <m:r>
                  <w:rPr>
                    <w:rFonts w:ascii="Cambria Math" w:eastAsiaTheme="minorEastAsia" w:hAnsi="Cambria Math"/>
                    <w:color w:val="000000" w:themeColor="text1"/>
                    <w:szCs w:val="24"/>
                  </w:rPr>
                  <m:t>''</m:t>
                </m:r>
              </m:sup>
            </m:sSup>
            <m:r>
              <w:rPr>
                <w:rFonts w:ascii="Cambria Math" w:eastAsiaTheme="minorEastAsia" w:hAnsi="Cambria Math"/>
                <w:color w:val="000000" w:themeColor="text1"/>
                <w:szCs w:val="24"/>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q</m:t>
                </m:r>
              </m:e>
              <m:sup>
                <m:r>
                  <w:rPr>
                    <w:rFonts w:ascii="Cambria Math" w:eastAsiaTheme="minorEastAsia" w:hAnsi="Cambria Math"/>
                    <w:color w:val="000000" w:themeColor="text1"/>
                  </w:rPr>
                  <m:t>'</m:t>
                </m:r>
              </m:sup>
            </m:sSup>
            <m:r>
              <w:rPr>
                <w:rFonts w:ascii="Cambria Math" w:eastAsiaTheme="minorEastAsia" w:hAnsi="Cambria Math"/>
                <w:color w:val="000000" w:themeColor="text1"/>
              </w:rPr>
              <m:t>&lt;q''</m:t>
            </m:r>
            <m:ctrlPr>
              <w:rPr>
                <w:rFonts w:ascii="Cambria Math" w:eastAsiaTheme="minorEastAsia" w:hAnsi="Cambria Math"/>
                <w:i/>
                <w:color w:val="000000" w:themeColor="text1"/>
                <w:szCs w:val="24"/>
              </w:rPr>
            </m:ctrlPr>
          </m:e>
        </m:d>
        <m:r>
          <m:rPr>
            <m:scr m:val="script"/>
          </m:rPr>
          <w:rPr>
            <w:rFonts w:ascii="Cambria Math" w:eastAsiaTheme="minorEastAsia" w:hAnsi="Cambria Math"/>
            <w:color w:val="000000" w:themeColor="text1"/>
            <w:szCs w:val="24"/>
          </w:rPr>
          <m:t>∈Q</m:t>
        </m:r>
      </m:oMath>
      <w:r w:rsidR="00694A76">
        <w:rPr>
          <w:rFonts w:eastAsiaTheme="minorEastAsia"/>
          <w:color w:val="000000" w:themeColor="text1"/>
          <w:szCs w:val="24"/>
        </w:rPr>
        <w:t>.</w:t>
      </w:r>
    </w:p>
    <w:p w14:paraId="17BB3861" w14:textId="19439CA3" w:rsidR="00344FEB" w:rsidRPr="00C90F48" w:rsidRDefault="00344FEB" w:rsidP="00396A93">
      <w:pPr>
        <w:spacing w:after="120" w:line="480" w:lineRule="auto"/>
        <w:rPr>
          <w:rFonts w:eastAsiaTheme="minorEastAsia"/>
          <w:iCs/>
          <w:color w:val="000000" w:themeColor="text1"/>
        </w:rPr>
      </w:pPr>
      <w:r w:rsidRPr="00C90F48">
        <w:rPr>
          <w:rFonts w:eastAsiaTheme="minorEastAsia"/>
          <w:b/>
          <w:bCs/>
          <w:color w:val="000000" w:themeColor="text1"/>
        </w:rPr>
        <w:t>Proof.</w:t>
      </w:r>
      <w:r w:rsidRPr="00C90F48">
        <w:rPr>
          <w:rFonts w:eastAsiaTheme="minorEastAsia"/>
          <w:color w:val="000000" w:themeColor="text1"/>
        </w:rPr>
        <w:t xml:space="preserve"> See </w:t>
      </w:r>
      <w:r w:rsidR="00AF3344">
        <w:rPr>
          <w:rFonts w:eastAsiaTheme="minorEastAsia"/>
          <w:color w:val="000000" w:themeColor="text1"/>
        </w:rPr>
        <w:t>Appendix</w:t>
      </w:r>
      <w:r w:rsidR="002D4450" w:rsidRPr="00C90F48">
        <w:rPr>
          <w:rFonts w:eastAsiaTheme="minorEastAsia"/>
          <w:color w:val="000000" w:themeColor="text1"/>
        </w:rPr>
        <w:t>.</w:t>
      </w:r>
    </w:p>
    <w:p w14:paraId="409ADD61" w14:textId="314E5373" w:rsidR="003F6F9E" w:rsidRPr="00C90F48" w:rsidRDefault="00655701" w:rsidP="00396A93">
      <w:pPr>
        <w:spacing w:after="120" w:line="480" w:lineRule="auto"/>
        <w:rPr>
          <w:rFonts w:eastAsiaTheme="minorEastAsia"/>
          <w:color w:val="000000" w:themeColor="text1"/>
          <w:szCs w:val="24"/>
        </w:rPr>
      </w:pPr>
      <w:r w:rsidRPr="00C90F48">
        <w:rPr>
          <w:rFonts w:eastAsiaTheme="minorEastAsia"/>
          <w:color w:val="000000" w:themeColor="text1"/>
          <w:szCs w:val="24"/>
        </w:rPr>
        <w:lastRenderedPageBreak/>
        <w:t xml:space="preserve">Proposition 1 shows that the </w:t>
      </w:r>
      <w:r w:rsidR="00DA07B4">
        <w:rPr>
          <w:rFonts w:eastAsiaTheme="minorEastAsia"/>
          <w:color w:val="000000" w:themeColor="text1"/>
          <w:szCs w:val="24"/>
        </w:rPr>
        <w:t>quantile</w:t>
      </w:r>
      <w:r w:rsidR="00592F70">
        <w:rPr>
          <w:rFonts w:eastAsiaTheme="minorEastAsia"/>
          <w:color w:val="000000" w:themeColor="text1"/>
          <w:szCs w:val="24"/>
        </w:rPr>
        <w:t xml:space="preserve"> </w:t>
      </w:r>
      <w:r w:rsidRPr="00C90F48">
        <w:rPr>
          <w:rFonts w:eastAsiaTheme="minorEastAsia"/>
          <w:color w:val="000000" w:themeColor="text1"/>
          <w:szCs w:val="24"/>
        </w:rPr>
        <w:t xml:space="preserve">weights </w:t>
      </w:r>
      <w:r w:rsidR="00A51E23">
        <w:rPr>
          <w:rFonts w:eastAsiaTheme="minorEastAsia"/>
          <w:color w:val="000000" w:themeColor="text1"/>
          <w:szCs w:val="24"/>
        </w:rPr>
        <w:t xml:space="preserve">assigned to </w:t>
      </w:r>
      <w:r w:rsidRPr="00C90F48">
        <w:rPr>
          <w:rFonts w:eastAsiaTheme="minorEastAsia"/>
          <w:color w:val="000000" w:themeColor="text1"/>
          <w:szCs w:val="24"/>
        </w:rPr>
        <w:t>all quantiles are</w:t>
      </w:r>
      <w:r w:rsidR="00592F70">
        <w:rPr>
          <w:rFonts w:eastAsiaTheme="minorEastAsia"/>
          <w:color w:val="000000" w:themeColor="text1"/>
          <w:szCs w:val="24"/>
        </w:rPr>
        <w:t>:</w:t>
      </w:r>
      <w:r w:rsidR="00694A76">
        <w:rPr>
          <w:rFonts w:eastAsiaTheme="minorEastAsia"/>
          <w:color w:val="000000" w:themeColor="text1"/>
          <w:szCs w:val="24"/>
        </w:rPr>
        <w:t xml:space="preserve"> (</w:t>
      </w:r>
      <w:proofErr w:type="spellStart"/>
      <w:r w:rsidR="00694A76">
        <w:rPr>
          <w:rFonts w:eastAsiaTheme="minorEastAsia"/>
          <w:color w:val="000000" w:themeColor="text1"/>
          <w:szCs w:val="24"/>
        </w:rPr>
        <w:t>i</w:t>
      </w:r>
      <w:proofErr w:type="spellEnd"/>
      <w:r w:rsidR="00694A76">
        <w:rPr>
          <w:rFonts w:eastAsiaTheme="minorEastAsia"/>
          <w:color w:val="000000" w:themeColor="text1"/>
          <w:szCs w:val="24"/>
        </w:rPr>
        <w:t>)</w:t>
      </w:r>
      <w:r w:rsidRPr="00C90F48">
        <w:rPr>
          <w:rFonts w:eastAsiaTheme="minorEastAsia"/>
          <w:color w:val="000000" w:themeColor="text1"/>
          <w:szCs w:val="24"/>
        </w:rPr>
        <w:t xml:space="preserve"> non-negative</w:t>
      </w:r>
      <w:r w:rsidR="00592F70">
        <w:rPr>
          <w:rFonts w:eastAsiaTheme="minorEastAsia"/>
          <w:color w:val="000000" w:themeColor="text1"/>
          <w:szCs w:val="24"/>
        </w:rPr>
        <w:t>;</w:t>
      </w:r>
      <w:r w:rsidRPr="00C90F48">
        <w:rPr>
          <w:rFonts w:eastAsiaTheme="minorEastAsia"/>
          <w:color w:val="000000" w:themeColor="text1"/>
          <w:szCs w:val="24"/>
        </w:rPr>
        <w:t xml:space="preserve"> </w:t>
      </w:r>
      <w:r w:rsidR="00694A76">
        <w:rPr>
          <w:rFonts w:eastAsiaTheme="minorEastAsia"/>
          <w:color w:val="000000" w:themeColor="text1"/>
          <w:szCs w:val="24"/>
        </w:rPr>
        <w:t xml:space="preserve">(ii) </w:t>
      </w:r>
      <w:r w:rsidRPr="00C90F48">
        <w:rPr>
          <w:rFonts w:eastAsiaTheme="minorEastAsia"/>
          <w:color w:val="000000" w:themeColor="text1"/>
          <w:szCs w:val="24"/>
        </w:rPr>
        <w:t>sum up to one</w:t>
      </w:r>
      <w:r w:rsidR="00592F70">
        <w:rPr>
          <w:rFonts w:eastAsiaTheme="minorEastAsia"/>
          <w:color w:val="000000" w:themeColor="text1"/>
          <w:szCs w:val="24"/>
        </w:rPr>
        <w:t>;</w:t>
      </w:r>
      <w:r w:rsidR="00694A76">
        <w:rPr>
          <w:rFonts w:eastAsiaTheme="minorEastAsia"/>
          <w:color w:val="000000" w:themeColor="text1"/>
          <w:szCs w:val="24"/>
        </w:rPr>
        <w:t xml:space="preserve"> and (iii)</w:t>
      </w:r>
      <w:r w:rsidRPr="00C90F48">
        <w:rPr>
          <w:rFonts w:eastAsiaTheme="minorEastAsia"/>
          <w:color w:val="000000" w:themeColor="text1"/>
          <w:szCs w:val="24"/>
        </w:rPr>
        <w:t xml:space="preserve"> </w:t>
      </w:r>
      <w:r w:rsidR="00DA07B4">
        <w:rPr>
          <w:rFonts w:eastAsiaTheme="minorEastAsia"/>
          <w:color w:val="000000" w:themeColor="text1"/>
          <w:szCs w:val="24"/>
        </w:rPr>
        <w:t>the quantile</w:t>
      </w:r>
      <w:r w:rsidR="00592F70">
        <w:rPr>
          <w:rFonts w:eastAsiaTheme="minorEastAsia"/>
          <w:color w:val="000000" w:themeColor="text1"/>
          <w:szCs w:val="24"/>
        </w:rPr>
        <w:t xml:space="preserve"> </w:t>
      </w:r>
      <w:r w:rsidR="00617AA3">
        <w:rPr>
          <w:rFonts w:eastAsiaTheme="minorEastAsia"/>
          <w:color w:val="000000" w:themeColor="text1"/>
          <w:szCs w:val="24"/>
        </w:rPr>
        <w:t>w</w:t>
      </w:r>
      <w:r w:rsidRPr="00C90F48">
        <w:rPr>
          <w:rFonts w:eastAsiaTheme="minorEastAsia"/>
          <w:color w:val="000000" w:themeColor="text1"/>
          <w:szCs w:val="24"/>
        </w:rPr>
        <w:t xml:space="preserve">eights </w:t>
      </w:r>
      <w:r w:rsidR="00DA07B4">
        <w:rPr>
          <w:rFonts w:eastAsiaTheme="minorEastAsia"/>
          <w:color w:val="000000" w:themeColor="text1"/>
          <w:szCs w:val="24"/>
        </w:rPr>
        <w:t xml:space="preserve">assigned to </w:t>
      </w:r>
      <w:r w:rsidRPr="00C90F48">
        <w:rPr>
          <w:rFonts w:eastAsiaTheme="minorEastAsia"/>
          <w:color w:val="000000" w:themeColor="text1"/>
          <w:szCs w:val="24"/>
        </w:rPr>
        <w:t xml:space="preserve">poorer quantiles </w:t>
      </w:r>
      <w:r w:rsidR="00694A76">
        <w:rPr>
          <w:rFonts w:eastAsiaTheme="minorEastAsia"/>
          <w:color w:val="000000" w:themeColor="text1"/>
          <w:szCs w:val="24"/>
        </w:rPr>
        <w:t>are</w:t>
      </w:r>
      <w:r w:rsidRPr="00C90F48">
        <w:rPr>
          <w:rFonts w:eastAsiaTheme="minorEastAsia"/>
          <w:color w:val="000000" w:themeColor="text1"/>
          <w:szCs w:val="24"/>
        </w:rPr>
        <w:t xml:space="preserve"> no lower than the </w:t>
      </w:r>
      <w:r w:rsidR="00DA07B4">
        <w:rPr>
          <w:rFonts w:eastAsiaTheme="minorEastAsia"/>
          <w:color w:val="000000" w:themeColor="text1"/>
          <w:szCs w:val="24"/>
        </w:rPr>
        <w:t>quantile</w:t>
      </w:r>
      <w:r w:rsidR="00592F70">
        <w:rPr>
          <w:rFonts w:eastAsiaTheme="minorEastAsia"/>
          <w:color w:val="000000" w:themeColor="text1"/>
          <w:szCs w:val="24"/>
        </w:rPr>
        <w:t xml:space="preserve"> </w:t>
      </w:r>
      <w:r w:rsidRPr="00C90F48">
        <w:rPr>
          <w:rFonts w:eastAsiaTheme="minorEastAsia"/>
          <w:color w:val="000000" w:themeColor="text1"/>
          <w:szCs w:val="24"/>
        </w:rPr>
        <w:t>weights assigned to the less</w:t>
      </w:r>
      <w:r w:rsidR="009D6D34">
        <w:rPr>
          <w:rFonts w:eastAsiaTheme="minorEastAsia"/>
          <w:color w:val="000000" w:themeColor="text1"/>
          <w:szCs w:val="24"/>
        </w:rPr>
        <w:t>-</w:t>
      </w:r>
      <w:r w:rsidRPr="00C90F48">
        <w:rPr>
          <w:rFonts w:eastAsiaTheme="minorEastAsia"/>
          <w:color w:val="000000" w:themeColor="text1"/>
          <w:szCs w:val="24"/>
        </w:rPr>
        <w:t>poor quantiles</w:t>
      </w:r>
      <w:r w:rsidR="00853F70">
        <w:rPr>
          <w:rFonts w:eastAsiaTheme="minorEastAsia"/>
          <w:color w:val="000000" w:themeColor="text1"/>
          <w:szCs w:val="24"/>
        </w:rPr>
        <w:t xml:space="preserve">, which ensures that the change in well-being measure is </w:t>
      </w:r>
      <w:r w:rsidR="00853F70" w:rsidRPr="00BD4A1A">
        <w:rPr>
          <w:rFonts w:eastAsiaTheme="minorEastAsia"/>
          <w:i/>
          <w:iCs/>
          <w:color w:val="000000" w:themeColor="text1"/>
          <w:szCs w:val="24"/>
        </w:rPr>
        <w:t>weakly</w:t>
      </w:r>
      <w:r w:rsidR="00853F70">
        <w:rPr>
          <w:rFonts w:eastAsiaTheme="minorEastAsia"/>
          <w:color w:val="000000" w:themeColor="text1"/>
          <w:szCs w:val="24"/>
        </w:rPr>
        <w:t xml:space="preserve"> inclusive</w:t>
      </w:r>
      <w:r w:rsidRPr="00C90F48">
        <w:rPr>
          <w:rFonts w:eastAsiaTheme="minorEastAsia"/>
          <w:color w:val="000000" w:themeColor="text1"/>
          <w:szCs w:val="24"/>
        </w:rPr>
        <w:t>.</w:t>
      </w:r>
      <w:r w:rsidR="00FE2B16">
        <w:rPr>
          <w:rStyle w:val="FootnoteReference"/>
          <w:rFonts w:eastAsiaTheme="minorEastAsia"/>
          <w:color w:val="000000" w:themeColor="text1"/>
          <w:szCs w:val="24"/>
        </w:rPr>
        <w:footnoteReference w:id="8"/>
      </w:r>
    </w:p>
    <w:p w14:paraId="58E69FC0" w14:textId="69E8DE0C" w:rsidR="007A7FA2" w:rsidRDefault="00025DD1" w:rsidP="00C1575F">
      <w:pPr>
        <w:pStyle w:val="Heading2"/>
      </w:pPr>
      <w:r>
        <w:t>Assessing inclusiveness of well-being changes</w:t>
      </w:r>
      <w:r w:rsidR="004149A4">
        <w:t xml:space="preserve">: </w:t>
      </w:r>
      <w:r w:rsidR="008E14EB">
        <w:t>i</w:t>
      </w:r>
      <w:r w:rsidR="004149A4">
        <w:t>nclusivity premium</w:t>
      </w:r>
    </w:p>
    <w:p w14:paraId="754A66F6" w14:textId="45A3E853" w:rsidR="00D6725E" w:rsidRPr="00C90F48" w:rsidRDefault="004C641F" w:rsidP="00396A93">
      <w:pPr>
        <w:spacing w:after="120" w:line="480" w:lineRule="auto"/>
        <w:rPr>
          <w:rFonts w:eastAsiaTheme="minorEastAsia"/>
          <w:color w:val="000000" w:themeColor="text1"/>
          <w:szCs w:val="24"/>
        </w:rPr>
      </w:pPr>
      <w:r>
        <w:rPr>
          <w:rFonts w:eastAsiaTheme="minorEastAsia"/>
          <w:color w:val="000000" w:themeColor="text1"/>
          <w:szCs w:val="24"/>
        </w:rPr>
        <w:t>T</w:t>
      </w:r>
      <w:r w:rsidR="00025DD1">
        <w:rPr>
          <w:rFonts w:eastAsiaTheme="minorEastAsia"/>
          <w:color w:val="000000" w:themeColor="text1"/>
          <w:szCs w:val="24"/>
        </w:rPr>
        <w:t xml:space="preserve">o assess </w:t>
      </w:r>
      <w:r w:rsidR="00E032D8">
        <w:rPr>
          <w:rFonts w:eastAsiaTheme="minorEastAsia"/>
          <w:color w:val="000000" w:themeColor="text1"/>
          <w:szCs w:val="24"/>
        </w:rPr>
        <w:t xml:space="preserve">the </w:t>
      </w:r>
      <w:r w:rsidR="00025DD1">
        <w:rPr>
          <w:rFonts w:eastAsiaTheme="minorEastAsia"/>
          <w:color w:val="000000" w:themeColor="text1"/>
          <w:szCs w:val="24"/>
        </w:rPr>
        <w:t xml:space="preserve">inclusiveness of well-being changes, we </w:t>
      </w:r>
      <w:r w:rsidR="006B7E07" w:rsidRPr="00C90F48">
        <w:rPr>
          <w:rFonts w:eastAsiaTheme="minorEastAsia"/>
          <w:color w:val="000000" w:themeColor="text1"/>
          <w:szCs w:val="24"/>
        </w:rPr>
        <w:t xml:space="preserve">decompose the </w:t>
      </w:r>
      <w:r w:rsidRPr="008238AB">
        <w:rPr>
          <w:rFonts w:eastAsiaTheme="minorEastAsia"/>
          <w:color w:val="000000" w:themeColor="text1"/>
          <w:szCs w:val="24"/>
        </w:rPr>
        <w:t>change in well-being measure</w:t>
      </w:r>
      <w:r w:rsidR="00472962" w:rsidRPr="00C90F48">
        <w:rPr>
          <w:rFonts w:eastAsiaTheme="minorEastAsia"/>
          <w:color w:val="000000" w:themeColor="text1"/>
          <w:szCs w:val="24"/>
        </w:rPr>
        <w:t xml:space="preserve"> </w:t>
      </w:r>
      <m:oMath>
        <m:r>
          <m:rPr>
            <m:sty m:val="p"/>
          </m:rPr>
          <w:rPr>
            <w:rFonts w:ascii="Cambria Math" w:hAnsi="Cambria Math"/>
            <w:color w:val="000000" w:themeColor="text1"/>
          </w:rPr>
          <m:t>Δ</m:t>
        </m:r>
      </m:oMath>
      <w:r w:rsidR="006B7E07" w:rsidRPr="00C90F48">
        <w:rPr>
          <w:rFonts w:eastAsiaTheme="minorEastAsia"/>
          <w:color w:val="000000" w:themeColor="text1"/>
          <w:szCs w:val="24"/>
        </w:rPr>
        <w:t xml:space="preserve"> in Equation </w:t>
      </w:r>
      <w:r w:rsidR="006B7E07" w:rsidRPr="00C90F48">
        <w:rPr>
          <w:rFonts w:eastAsiaTheme="minorEastAsia"/>
          <w:color w:val="000000" w:themeColor="text1"/>
          <w:szCs w:val="24"/>
        </w:rPr>
        <w:fldChar w:fldCharType="begin"/>
      </w:r>
      <w:r w:rsidR="006B7E07" w:rsidRPr="00C90F48">
        <w:rPr>
          <w:rFonts w:eastAsiaTheme="minorEastAsia"/>
          <w:color w:val="000000" w:themeColor="text1"/>
          <w:szCs w:val="24"/>
        </w:rPr>
        <w:instrText xml:space="preserve"> REF _Ref88218804 \h </w:instrText>
      </w:r>
      <w:r w:rsidR="006B7E07" w:rsidRPr="00C90F48">
        <w:rPr>
          <w:rFonts w:eastAsiaTheme="minorEastAsia"/>
          <w:color w:val="000000" w:themeColor="text1"/>
          <w:szCs w:val="24"/>
        </w:rPr>
      </w:r>
      <w:r w:rsidR="006B7E07" w:rsidRPr="00C90F48">
        <w:rPr>
          <w:rFonts w:eastAsiaTheme="minorEastAsia"/>
          <w:color w:val="000000" w:themeColor="text1"/>
          <w:szCs w:val="24"/>
        </w:rPr>
        <w:fldChar w:fldCharType="separate"/>
      </w:r>
      <w:r w:rsidR="003647A1" w:rsidRPr="00C90F48">
        <w:rPr>
          <w:color w:val="000000" w:themeColor="text1"/>
          <w:szCs w:val="24"/>
        </w:rPr>
        <w:t>(</w:t>
      </w:r>
      <w:r w:rsidR="003647A1">
        <w:rPr>
          <w:noProof/>
          <w:color w:val="000000" w:themeColor="text1"/>
          <w:szCs w:val="24"/>
        </w:rPr>
        <w:t>2</w:t>
      </w:r>
      <w:r w:rsidR="003647A1" w:rsidRPr="00C90F48">
        <w:rPr>
          <w:color w:val="000000" w:themeColor="text1"/>
          <w:szCs w:val="24"/>
        </w:rPr>
        <w:t>)</w:t>
      </w:r>
      <w:r w:rsidR="006B7E07" w:rsidRPr="00C90F48">
        <w:rPr>
          <w:rFonts w:eastAsiaTheme="minorEastAsia"/>
          <w:color w:val="000000" w:themeColor="text1"/>
          <w:szCs w:val="24"/>
        </w:rPr>
        <w:fldChar w:fldCharType="end"/>
      </w:r>
      <w:r w:rsidR="00A75973" w:rsidRPr="00C90F48">
        <w:rPr>
          <w:rFonts w:eastAsiaTheme="minorEastAsia"/>
          <w:color w:val="000000" w:themeColor="text1"/>
          <w:szCs w:val="24"/>
        </w:rPr>
        <w:t xml:space="preserve"> </w:t>
      </w:r>
      <w:r w:rsidR="00472962" w:rsidRPr="00C90F48">
        <w:rPr>
          <w:rFonts w:eastAsiaTheme="minorEastAsia"/>
          <w:color w:val="000000" w:themeColor="text1"/>
          <w:szCs w:val="24"/>
        </w:rPr>
        <w:t xml:space="preserve">into two components </w:t>
      </w:r>
      <w:r w:rsidR="00A75973" w:rsidRPr="00C90F48">
        <w:rPr>
          <w:rFonts w:eastAsiaTheme="minorEastAsia"/>
          <w:color w:val="000000" w:themeColor="text1"/>
          <w:szCs w:val="24"/>
        </w:rPr>
        <w:t>as</w:t>
      </w:r>
      <w:r w:rsidR="00472962" w:rsidRPr="00C90F48">
        <w:rPr>
          <w:rFonts w:eastAsiaTheme="minorEastAsia"/>
          <w:color w:val="000000" w:themeColor="text1"/>
          <w:szCs w:val="24"/>
        </w:rPr>
        <w:t xml:space="preserve"> follows</w:t>
      </w:r>
      <w:r w:rsidR="00A75973" w:rsidRPr="00C90F48">
        <w:rPr>
          <w:rFonts w:eastAsiaTheme="minorEastAsia"/>
          <w:color w:val="000000" w:themeColor="text1"/>
          <w:szCs w:val="24"/>
        </w:rPr>
        <w:t>:</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229"/>
        <w:gridCol w:w="992"/>
      </w:tblGrid>
      <w:tr w:rsidR="00A75973" w:rsidRPr="00C90F48" w14:paraId="7D6A0A90" w14:textId="77777777" w:rsidTr="00B12F84">
        <w:tc>
          <w:tcPr>
            <w:tcW w:w="993" w:type="dxa"/>
            <w:vAlign w:val="center"/>
          </w:tcPr>
          <w:p w14:paraId="55A4E4A4" w14:textId="77777777" w:rsidR="00A75973" w:rsidRPr="00C90F48" w:rsidRDefault="00A75973" w:rsidP="00396A93">
            <w:pPr>
              <w:pStyle w:val="NoSpacing"/>
              <w:spacing w:after="120" w:line="480" w:lineRule="auto"/>
              <w:jc w:val="center"/>
              <w:rPr>
                <w:rFonts w:ascii="Garamond" w:hAnsi="Garamond"/>
                <w:color w:val="000000" w:themeColor="text1"/>
                <w:sz w:val="24"/>
                <w:szCs w:val="24"/>
              </w:rPr>
            </w:pPr>
          </w:p>
        </w:tc>
        <w:tc>
          <w:tcPr>
            <w:tcW w:w="7229" w:type="dxa"/>
            <w:vAlign w:val="center"/>
          </w:tcPr>
          <w:p w14:paraId="31E454D3" w14:textId="0FB7163C" w:rsidR="00A75973" w:rsidRPr="00C90F48" w:rsidRDefault="00A75973" w:rsidP="00396A93">
            <w:pPr>
              <w:spacing w:after="120" w:line="480" w:lineRule="auto"/>
              <w:jc w:val="center"/>
              <w:rPr>
                <w:color w:val="000000" w:themeColor="text1"/>
              </w:rPr>
            </w:pPr>
            <m:oMathPara>
              <m:oMath>
                <m:r>
                  <m:rPr>
                    <m:sty m:val="p"/>
                  </m:rPr>
                  <w:rPr>
                    <w:rFonts w:ascii="Cambria Math" w:hAnsi="Cambria Math"/>
                    <w:color w:val="000000" w:themeColor="text1"/>
                  </w:rPr>
                  <m:t>Δ</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;ω</m:t>
                    </m:r>
                  </m:e>
                </m:d>
                <m:r>
                  <w:rPr>
                    <w:rFonts w:ascii="Cambria Math" w:hAnsi="Cambria Math"/>
                    <w:color w:val="000000" w:themeColor="text1"/>
                  </w:rPr>
                  <m:t>=</m:t>
                </m:r>
                <m:acc>
                  <m:accPr>
                    <m:chr m:val="̅"/>
                    <m:ctrlPr>
                      <w:rPr>
                        <w:rFonts w:ascii="Cambria Math" w:eastAsiaTheme="minorEastAsia" w:hAnsi="Cambria Math"/>
                        <w:i/>
                        <w:iCs/>
                        <w:color w:val="000000" w:themeColor="text1"/>
                        <w:szCs w:val="24"/>
                      </w:rPr>
                    </m:ctrlPr>
                  </m:accPr>
                  <m:e>
                    <m:r>
                      <m:rPr>
                        <m:sty m:val="p"/>
                      </m:rPr>
                      <w:rPr>
                        <w:rFonts w:ascii="Cambria Math" w:hAnsi="Cambria Math"/>
                        <w:color w:val="000000" w:themeColor="text1"/>
                      </w:rPr>
                      <m:t>Δ</m:t>
                    </m:r>
                    <m:ctrlPr>
                      <w:rPr>
                        <w:rFonts w:ascii="Cambria Math" w:hAnsi="Cambria Math"/>
                        <w:i/>
                        <w:color w:val="000000" w:themeColor="text1"/>
                      </w:rPr>
                    </m:ctrlPr>
                  </m:e>
                </m:acc>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hAnsi="Cambria Math"/>
                    <w:color w:val="000000" w:themeColor="text1"/>
                  </w:rPr>
                  <m:t>+S</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;ω</m:t>
                    </m:r>
                  </m:e>
                </m:d>
                <m:r>
                  <w:rPr>
                    <w:rFonts w:ascii="Cambria Math" w:eastAsiaTheme="minorEastAsia" w:hAnsi="Cambria Math"/>
                    <w:color w:val="000000" w:themeColor="text1"/>
                    <w:szCs w:val="24"/>
                  </w:rPr>
                  <m:t>,</m:t>
                </m:r>
              </m:oMath>
            </m:oMathPara>
          </w:p>
        </w:tc>
        <w:tc>
          <w:tcPr>
            <w:tcW w:w="992" w:type="dxa"/>
            <w:vAlign w:val="center"/>
          </w:tcPr>
          <w:p w14:paraId="1F96F60D" w14:textId="41537422" w:rsidR="00A75973" w:rsidRPr="00C90F48" w:rsidRDefault="00A75973" w:rsidP="00396A93">
            <w:pPr>
              <w:pStyle w:val="NoSpacing"/>
              <w:spacing w:after="120" w:line="480" w:lineRule="auto"/>
              <w:jc w:val="right"/>
              <w:rPr>
                <w:rFonts w:ascii="Garamond" w:hAnsi="Garamond"/>
                <w:color w:val="000000" w:themeColor="text1"/>
                <w:sz w:val="24"/>
                <w:szCs w:val="24"/>
              </w:rPr>
            </w:pPr>
            <w:bookmarkStart w:id="5" w:name="_Ref88225326"/>
            <w:r w:rsidRPr="00C90F48">
              <w:rPr>
                <w:rFonts w:ascii="Garamond" w:hAnsi="Garamond"/>
                <w:color w:val="000000" w:themeColor="text1"/>
                <w:sz w:val="24"/>
                <w:szCs w:val="24"/>
              </w:rPr>
              <w:t>(</w:t>
            </w:r>
            <w:r w:rsidRPr="00C90F48">
              <w:rPr>
                <w:rFonts w:ascii="Garamond" w:hAnsi="Garamond"/>
                <w:noProof/>
                <w:color w:val="000000" w:themeColor="text1"/>
                <w:sz w:val="24"/>
                <w:szCs w:val="24"/>
              </w:rPr>
              <w:fldChar w:fldCharType="begin"/>
            </w:r>
            <w:r w:rsidRPr="00C90F48">
              <w:rPr>
                <w:rFonts w:ascii="Garamond" w:hAnsi="Garamond"/>
                <w:noProof/>
                <w:color w:val="000000" w:themeColor="text1"/>
                <w:sz w:val="24"/>
                <w:szCs w:val="24"/>
              </w:rPr>
              <w:instrText xml:space="preserve"> SEQ Equation \* ARABIC </w:instrText>
            </w:r>
            <w:r w:rsidRPr="00C90F48">
              <w:rPr>
                <w:rFonts w:ascii="Garamond" w:hAnsi="Garamond"/>
                <w:noProof/>
                <w:color w:val="000000" w:themeColor="text1"/>
                <w:sz w:val="24"/>
                <w:szCs w:val="24"/>
              </w:rPr>
              <w:fldChar w:fldCharType="separate"/>
            </w:r>
            <w:r w:rsidR="003647A1">
              <w:rPr>
                <w:rFonts w:ascii="Garamond" w:hAnsi="Garamond"/>
                <w:noProof/>
                <w:color w:val="000000" w:themeColor="text1"/>
                <w:sz w:val="24"/>
                <w:szCs w:val="24"/>
              </w:rPr>
              <w:t>3</w:t>
            </w:r>
            <w:r w:rsidRPr="00C90F48">
              <w:rPr>
                <w:rFonts w:ascii="Garamond" w:hAnsi="Garamond"/>
                <w:noProof/>
                <w:color w:val="000000" w:themeColor="text1"/>
                <w:sz w:val="24"/>
                <w:szCs w:val="24"/>
              </w:rPr>
              <w:fldChar w:fldCharType="end"/>
            </w:r>
            <w:r w:rsidRPr="00C90F48">
              <w:rPr>
                <w:rFonts w:ascii="Garamond" w:hAnsi="Garamond"/>
                <w:color w:val="000000" w:themeColor="text1"/>
                <w:sz w:val="24"/>
                <w:szCs w:val="24"/>
              </w:rPr>
              <w:t>)</w:t>
            </w:r>
            <w:bookmarkEnd w:id="5"/>
          </w:p>
        </w:tc>
      </w:tr>
    </w:tbl>
    <w:p w14:paraId="2D266470" w14:textId="6613C796" w:rsidR="00573B35" w:rsidRDefault="00A75973" w:rsidP="00396A93">
      <w:pPr>
        <w:spacing w:after="120" w:line="480" w:lineRule="auto"/>
        <w:rPr>
          <w:rFonts w:eastAsiaTheme="minorEastAsia"/>
          <w:color w:val="000000" w:themeColor="text1"/>
          <w:szCs w:val="24"/>
        </w:rPr>
      </w:pPr>
      <w:r w:rsidRPr="00C90F48">
        <w:rPr>
          <w:rFonts w:eastAsiaTheme="minorEastAsia"/>
          <w:color w:val="000000" w:themeColor="text1"/>
          <w:szCs w:val="24"/>
        </w:rPr>
        <w:t xml:space="preserve">where </w:t>
      </w:r>
      <m:oMath>
        <m:r>
          <w:rPr>
            <w:rFonts w:ascii="Cambria Math" w:hAnsi="Cambria Math"/>
            <w:color w:val="000000" w:themeColor="text1"/>
          </w:rPr>
          <m:t>S</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;ω</m:t>
            </m:r>
          </m:e>
        </m:d>
        <m:r>
          <w:rPr>
            <w:rFonts w:ascii="Cambria Math" w:eastAsiaTheme="minorEastAsia" w:hAnsi="Cambria Math"/>
            <w:color w:val="000000" w:themeColor="text1"/>
            <w:szCs w:val="24"/>
          </w:rPr>
          <m:t>=</m:t>
        </m:r>
        <m:r>
          <m:rPr>
            <m:sty m:val="p"/>
          </m:rPr>
          <w:rPr>
            <w:rFonts w:ascii="Cambria Math" w:eastAsiaTheme="minorEastAsia" w:hAnsi="Cambria Math"/>
          </w:rPr>
          <m:t>Δ</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;ω</m:t>
            </m:r>
          </m:e>
        </m:d>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Δ</m:t>
            </m:r>
          </m:e>
        </m:acc>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eastAsiaTheme="minorEastAsia" w:hAnsi="Cambria Math"/>
            <w:color w:val="000000" w:themeColor="text1"/>
            <w:szCs w:val="24"/>
          </w:rPr>
          <m:t>=</m:t>
        </m:r>
        <m:nary>
          <m:naryPr>
            <m:chr m:val="∑"/>
            <m:limLoc m:val="undOvr"/>
            <m:ctrlPr>
              <w:rPr>
                <w:rFonts w:ascii="Cambria Math" w:eastAsiaTheme="minorEastAsia" w:hAnsi="Cambria Math"/>
                <w:i/>
                <w:color w:val="000000" w:themeColor="text1"/>
                <w:szCs w:val="24"/>
              </w:rPr>
            </m:ctrlPr>
          </m:naryPr>
          <m:sub>
            <m:r>
              <w:rPr>
                <w:rFonts w:ascii="Cambria Math" w:eastAsiaTheme="minorEastAsia" w:hAnsi="Cambria Math"/>
                <w:color w:val="000000" w:themeColor="text1"/>
                <w:szCs w:val="24"/>
              </w:rPr>
              <m:t>q=1</m:t>
            </m:r>
          </m:sub>
          <m:sup>
            <m:r>
              <w:rPr>
                <w:rFonts w:ascii="Cambria Math" w:eastAsiaTheme="minorEastAsia" w:hAnsi="Cambria Math"/>
                <w:color w:val="000000" w:themeColor="text1"/>
                <w:szCs w:val="24"/>
              </w:rPr>
              <m:t>Q</m:t>
            </m:r>
          </m:sup>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q</m:t>
                </m:r>
              </m:sub>
            </m:sSub>
            <m:d>
              <m:dPr>
                <m:begChr m:val="["/>
                <m:endChr m:val="]"/>
                <m:ctrlPr>
                  <w:rPr>
                    <w:rFonts w:ascii="Cambria Math" w:eastAsiaTheme="minorEastAsia" w:hAnsi="Cambria Math"/>
                    <w:i/>
                    <w:color w:val="000000" w:themeColor="text1"/>
                    <w:szCs w:val="24"/>
                  </w:rPr>
                </m:ctrlPr>
              </m:dPr>
              <m:e>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hAnsi="Cambria Math"/>
                    <w:color w:val="000000" w:themeColor="text1"/>
                  </w:rPr>
                  <m:t>-</m:t>
                </m:r>
                <m:acc>
                  <m:accPr>
                    <m:chr m:val="̅"/>
                    <m:ctrlPr>
                      <w:rPr>
                        <w:rFonts w:ascii="Cambria Math" w:eastAsiaTheme="minorEastAsia" w:hAnsi="Cambria Math"/>
                        <w:i/>
                        <w:iCs/>
                        <w:color w:val="000000" w:themeColor="text1"/>
                        <w:szCs w:val="24"/>
                      </w:rPr>
                    </m:ctrlPr>
                  </m:accPr>
                  <m:e>
                    <m:r>
                      <m:rPr>
                        <m:sty m:val="p"/>
                      </m:rPr>
                      <w:rPr>
                        <w:rFonts w:ascii="Cambria Math" w:hAnsi="Cambria Math"/>
                        <w:color w:val="000000" w:themeColor="text1"/>
                      </w:rPr>
                      <m:t>Δ</m:t>
                    </m:r>
                    <m:ctrlPr>
                      <w:rPr>
                        <w:rFonts w:ascii="Cambria Math" w:hAnsi="Cambria Math"/>
                        <w:i/>
                        <w:color w:val="000000" w:themeColor="text1"/>
                      </w:rPr>
                    </m:ctrlPr>
                  </m:e>
                </m:acc>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ctrlPr>
                  <w:rPr>
                    <w:rFonts w:ascii="Cambria Math" w:hAnsi="Cambria Math"/>
                    <w:i/>
                    <w:iCs/>
                    <w:color w:val="000000" w:themeColor="text1"/>
                  </w:rPr>
                </m:ctrlPr>
              </m:e>
            </m:d>
          </m:e>
        </m:nary>
      </m:oMath>
      <w:r w:rsidR="0042578C" w:rsidRPr="00C90F48">
        <w:rPr>
          <w:rFonts w:eastAsiaTheme="minorEastAsia"/>
          <w:color w:val="000000" w:themeColor="text1"/>
          <w:szCs w:val="24"/>
        </w:rPr>
        <w:t>.</w:t>
      </w:r>
      <w:r w:rsidR="00D47B7D" w:rsidRPr="00C90F48">
        <w:rPr>
          <w:rFonts w:eastAsiaTheme="minorEastAsia"/>
          <w:color w:val="000000" w:themeColor="text1"/>
          <w:szCs w:val="24"/>
        </w:rPr>
        <w:t xml:space="preserve"> </w:t>
      </w:r>
      <w:r w:rsidR="00472962" w:rsidRPr="00C90F48">
        <w:rPr>
          <w:rFonts w:eastAsiaTheme="minorEastAsia"/>
          <w:color w:val="000000" w:themeColor="text1"/>
          <w:szCs w:val="24"/>
        </w:rPr>
        <w:t xml:space="preserve">The first term </w:t>
      </w:r>
      <w:r w:rsidR="0045053E" w:rsidRPr="00C90F48">
        <w:rPr>
          <w:rFonts w:eastAsiaTheme="minorEastAsia"/>
          <w:color w:val="000000" w:themeColor="text1"/>
          <w:szCs w:val="24"/>
        </w:rPr>
        <w:t>o</w:t>
      </w:r>
      <w:r w:rsidR="00472962" w:rsidRPr="00C90F48">
        <w:rPr>
          <w:rFonts w:eastAsiaTheme="minorEastAsia"/>
          <w:color w:val="000000" w:themeColor="text1"/>
          <w:szCs w:val="24"/>
        </w:rPr>
        <w:t>n the right</w:t>
      </w:r>
      <w:r w:rsidR="001F684F" w:rsidRPr="00C90F48">
        <w:rPr>
          <w:rFonts w:eastAsiaTheme="minorEastAsia"/>
          <w:color w:val="000000" w:themeColor="text1"/>
          <w:szCs w:val="24"/>
        </w:rPr>
        <w:t>-</w:t>
      </w:r>
      <w:r w:rsidR="00472962" w:rsidRPr="00C90F48">
        <w:rPr>
          <w:rFonts w:eastAsiaTheme="minorEastAsia"/>
          <w:color w:val="000000" w:themeColor="text1"/>
          <w:szCs w:val="24"/>
        </w:rPr>
        <w:t xml:space="preserve">hand side of </w:t>
      </w:r>
      <w:r w:rsidR="004C641F">
        <w:rPr>
          <w:rFonts w:eastAsiaTheme="minorEastAsia"/>
          <w:color w:val="000000" w:themeColor="text1"/>
          <w:szCs w:val="24"/>
        </w:rPr>
        <w:t>E</w:t>
      </w:r>
      <w:r w:rsidR="00472962" w:rsidRPr="00C90F48">
        <w:rPr>
          <w:rFonts w:eastAsiaTheme="minorEastAsia"/>
          <w:color w:val="000000" w:themeColor="text1"/>
          <w:szCs w:val="24"/>
        </w:rPr>
        <w:t xml:space="preserve">quation </w:t>
      </w:r>
      <w:r w:rsidR="00472962" w:rsidRPr="00C90F48">
        <w:rPr>
          <w:rFonts w:eastAsiaTheme="minorEastAsia"/>
          <w:color w:val="000000" w:themeColor="text1"/>
          <w:szCs w:val="24"/>
        </w:rPr>
        <w:fldChar w:fldCharType="begin"/>
      </w:r>
      <w:r w:rsidR="00472962" w:rsidRPr="00C90F48">
        <w:rPr>
          <w:rFonts w:eastAsiaTheme="minorEastAsia"/>
          <w:color w:val="000000" w:themeColor="text1"/>
          <w:szCs w:val="24"/>
        </w:rPr>
        <w:instrText xml:space="preserve"> REF _Ref88225326 \h </w:instrText>
      </w:r>
      <w:r w:rsidR="00472962" w:rsidRPr="00C90F48">
        <w:rPr>
          <w:rFonts w:eastAsiaTheme="minorEastAsia"/>
          <w:color w:val="000000" w:themeColor="text1"/>
          <w:szCs w:val="24"/>
        </w:rPr>
      </w:r>
      <w:r w:rsidR="00472962" w:rsidRPr="00C90F48">
        <w:rPr>
          <w:rFonts w:eastAsiaTheme="minorEastAsia"/>
          <w:color w:val="000000" w:themeColor="text1"/>
          <w:szCs w:val="24"/>
        </w:rPr>
        <w:fldChar w:fldCharType="separate"/>
      </w:r>
      <w:r w:rsidR="003647A1" w:rsidRPr="00C90F48">
        <w:rPr>
          <w:color w:val="000000" w:themeColor="text1"/>
          <w:szCs w:val="24"/>
        </w:rPr>
        <w:t>(</w:t>
      </w:r>
      <w:r w:rsidR="003647A1">
        <w:rPr>
          <w:noProof/>
          <w:color w:val="000000" w:themeColor="text1"/>
          <w:szCs w:val="24"/>
        </w:rPr>
        <w:t>3</w:t>
      </w:r>
      <w:r w:rsidR="003647A1" w:rsidRPr="00C90F48">
        <w:rPr>
          <w:color w:val="000000" w:themeColor="text1"/>
          <w:szCs w:val="24"/>
        </w:rPr>
        <w:t>)</w:t>
      </w:r>
      <w:r w:rsidR="00472962" w:rsidRPr="00C90F48">
        <w:rPr>
          <w:rFonts w:eastAsiaTheme="minorEastAsia"/>
          <w:color w:val="000000" w:themeColor="text1"/>
          <w:szCs w:val="24"/>
        </w:rPr>
        <w:fldChar w:fldCharType="end"/>
      </w:r>
      <w:r w:rsidR="00B1242B" w:rsidRPr="00C90F48">
        <w:rPr>
          <w:rFonts w:eastAsiaTheme="minorEastAsia"/>
          <w:color w:val="000000" w:themeColor="text1"/>
          <w:szCs w:val="24"/>
        </w:rPr>
        <w:t xml:space="preserve"> is the </w:t>
      </w:r>
      <w:r w:rsidR="00383177">
        <w:rPr>
          <w:rFonts w:eastAsiaTheme="minorEastAsia"/>
          <w:color w:val="000000" w:themeColor="text1"/>
          <w:szCs w:val="24"/>
        </w:rPr>
        <w:t>change</w:t>
      </w:r>
      <w:r w:rsidR="00B1242B" w:rsidRPr="00C90F48">
        <w:rPr>
          <w:rFonts w:eastAsiaTheme="minorEastAsia"/>
          <w:color w:val="000000" w:themeColor="text1"/>
          <w:szCs w:val="24"/>
        </w:rPr>
        <w:t xml:space="preserve"> in </w:t>
      </w:r>
      <w:r w:rsidR="00383177">
        <w:rPr>
          <w:rFonts w:eastAsiaTheme="minorEastAsia"/>
          <w:color w:val="000000" w:themeColor="text1"/>
          <w:szCs w:val="24"/>
        </w:rPr>
        <w:t xml:space="preserve">the overall </w:t>
      </w:r>
      <w:r w:rsidR="00B1242B" w:rsidRPr="00C90F48">
        <w:rPr>
          <w:rFonts w:eastAsiaTheme="minorEastAsia"/>
          <w:color w:val="000000" w:themeColor="text1"/>
          <w:szCs w:val="24"/>
        </w:rPr>
        <w:t>average</w:t>
      </w:r>
      <w:r w:rsidR="004C641F">
        <w:rPr>
          <w:rFonts w:eastAsiaTheme="minorEastAsia"/>
          <w:color w:val="000000" w:themeColor="text1"/>
          <w:szCs w:val="24"/>
        </w:rPr>
        <w:t xml:space="preserve"> </w:t>
      </w:r>
      <w:r w:rsidR="00081F89" w:rsidRPr="00081F89">
        <w:rPr>
          <w:rFonts w:eastAsiaTheme="minorEastAsia"/>
          <w:color w:val="000000" w:themeColor="text1"/>
          <w:szCs w:val="24"/>
        </w:rPr>
        <w:t>adequacy level</w:t>
      </w:r>
      <w:r w:rsidR="004C641F">
        <w:rPr>
          <w:rFonts w:eastAsiaTheme="minorEastAsia"/>
          <w:color w:val="000000" w:themeColor="text1"/>
          <w:szCs w:val="24"/>
        </w:rPr>
        <w:t>s</w:t>
      </w:r>
      <w:r w:rsidR="00B1242B" w:rsidRPr="00C90F48">
        <w:rPr>
          <w:rFonts w:eastAsiaTheme="minorEastAsia"/>
          <w:color w:val="000000" w:themeColor="text1"/>
          <w:szCs w:val="24"/>
        </w:rPr>
        <w:t xml:space="preserve"> between two periods</w:t>
      </w:r>
      <w:r w:rsidR="00666095">
        <w:rPr>
          <w:rFonts w:eastAsiaTheme="minorEastAsia"/>
          <w:color w:val="000000" w:themeColor="text1"/>
          <w:szCs w:val="24"/>
        </w:rPr>
        <w:t>,</w:t>
      </w:r>
      <w:r w:rsidR="00C65D6E">
        <w:rPr>
          <w:rFonts w:eastAsiaTheme="minorEastAsia"/>
          <w:color w:val="000000" w:themeColor="text1"/>
          <w:szCs w:val="24"/>
        </w:rPr>
        <w:t xml:space="preserve"> and the </w:t>
      </w:r>
      <w:r w:rsidR="00BA52D7" w:rsidRPr="00C90F48">
        <w:rPr>
          <w:rFonts w:eastAsiaTheme="minorEastAsia"/>
          <w:color w:val="000000" w:themeColor="text1"/>
          <w:szCs w:val="24"/>
        </w:rPr>
        <w:t xml:space="preserve">second </w:t>
      </w:r>
      <w:r w:rsidR="0042578C" w:rsidRPr="00C90F48">
        <w:rPr>
          <w:rFonts w:eastAsiaTheme="minorEastAsia"/>
          <w:color w:val="000000" w:themeColor="text1"/>
          <w:szCs w:val="24"/>
        </w:rPr>
        <w:t>term</w:t>
      </w:r>
      <w:r w:rsidR="00BA52D7" w:rsidRPr="00C90F48">
        <w:rPr>
          <w:rFonts w:eastAsiaTheme="minorEastAsia"/>
          <w:color w:val="000000" w:themeColor="text1"/>
          <w:szCs w:val="24"/>
        </w:rPr>
        <w:t>,</w:t>
      </w:r>
      <w:r w:rsidR="0042578C" w:rsidRPr="00C90F48">
        <w:rPr>
          <w:rFonts w:eastAsiaTheme="minorEastAsia"/>
          <w:color w:val="000000" w:themeColor="text1"/>
          <w:szCs w:val="24"/>
        </w:rPr>
        <w:t xml:space="preserve"> </w:t>
      </w:r>
      <m:oMath>
        <m:r>
          <w:rPr>
            <w:rFonts w:ascii="Cambria Math" w:hAnsi="Cambria Math"/>
            <w:color w:val="000000" w:themeColor="text1"/>
          </w:rPr>
          <m:t>S</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;ω</m:t>
            </m:r>
          </m:e>
        </m:d>
      </m:oMath>
      <w:r w:rsidR="006A443C">
        <w:rPr>
          <w:rFonts w:eastAsiaTheme="minorEastAsia"/>
          <w:iCs/>
          <w:color w:val="000000" w:themeColor="text1"/>
        </w:rPr>
        <w:t>,</w:t>
      </w:r>
      <w:r w:rsidR="00BA52D7" w:rsidRPr="00C90F48">
        <w:rPr>
          <w:rFonts w:eastAsiaTheme="minorEastAsia"/>
          <w:iCs/>
          <w:color w:val="000000" w:themeColor="text1"/>
        </w:rPr>
        <w:t xml:space="preserve"> is </w:t>
      </w:r>
      <w:r w:rsidR="0042578C" w:rsidRPr="00C90F48">
        <w:rPr>
          <w:rFonts w:eastAsiaTheme="minorEastAsia"/>
          <w:color w:val="000000" w:themeColor="text1"/>
          <w:szCs w:val="24"/>
        </w:rPr>
        <w:t xml:space="preserve">the </w:t>
      </w:r>
      <w:r w:rsidR="00383177">
        <w:rPr>
          <w:rFonts w:eastAsiaTheme="minorEastAsia"/>
          <w:color w:val="000000" w:themeColor="text1"/>
          <w:szCs w:val="24"/>
        </w:rPr>
        <w:t>quantile-</w:t>
      </w:r>
      <w:r w:rsidR="0042578C" w:rsidRPr="00C90F48">
        <w:rPr>
          <w:rFonts w:eastAsiaTheme="minorEastAsia"/>
          <w:color w:val="000000" w:themeColor="text1"/>
          <w:szCs w:val="24"/>
        </w:rPr>
        <w:t xml:space="preserve">weighted sum of the differences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q</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eastAsiaTheme="minorEastAsia" w:hAnsi="Cambria Math"/>
            <w:color w:val="000000" w:themeColor="text1"/>
            <w:szCs w:val="24"/>
          </w:rPr>
          <m:t>=</m:t>
        </m:r>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hAnsi="Cambria Math"/>
            <w:color w:val="000000" w:themeColor="text1"/>
          </w:rPr>
          <m:t>-</m:t>
        </m:r>
        <m:acc>
          <m:accPr>
            <m:chr m:val="̅"/>
            <m:ctrlPr>
              <w:rPr>
                <w:rFonts w:ascii="Cambria Math" w:eastAsiaTheme="minorEastAsia" w:hAnsi="Cambria Math"/>
                <w:i/>
                <w:iCs/>
                <w:color w:val="000000" w:themeColor="text1"/>
                <w:szCs w:val="24"/>
              </w:rPr>
            </m:ctrlPr>
          </m:accPr>
          <m:e>
            <m:r>
              <m:rPr>
                <m:sty m:val="p"/>
              </m:rPr>
              <w:rPr>
                <w:rFonts w:ascii="Cambria Math" w:hAnsi="Cambria Math"/>
                <w:color w:val="000000" w:themeColor="text1"/>
              </w:rPr>
              <m:t>Δ</m:t>
            </m:r>
            <m:ctrlPr>
              <w:rPr>
                <w:rFonts w:ascii="Cambria Math" w:hAnsi="Cambria Math"/>
                <w:i/>
                <w:color w:val="000000" w:themeColor="text1"/>
              </w:rPr>
            </m:ctrlPr>
          </m:e>
        </m:acc>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oMath>
      <w:r w:rsidR="0042578C" w:rsidRPr="00C90F48">
        <w:rPr>
          <w:rFonts w:eastAsiaTheme="minorEastAsia"/>
          <w:iCs/>
          <w:color w:val="000000" w:themeColor="text1"/>
        </w:rPr>
        <w:t xml:space="preserve"> for all </w:t>
      </w:r>
      <m:oMath>
        <m:r>
          <w:rPr>
            <w:rFonts w:ascii="Cambria Math" w:eastAsiaTheme="minorEastAsia" w:hAnsi="Cambria Math"/>
            <w:color w:val="000000" w:themeColor="text1"/>
          </w:rPr>
          <m:t>q∈</m:t>
        </m:r>
        <m:r>
          <m:rPr>
            <m:scr m:val="script"/>
          </m:rPr>
          <w:rPr>
            <w:rFonts w:ascii="Cambria Math" w:eastAsiaTheme="minorEastAsia" w:hAnsi="Cambria Math"/>
            <w:color w:val="000000" w:themeColor="text1"/>
            <w:szCs w:val="24"/>
          </w:rPr>
          <m:t>Q</m:t>
        </m:r>
      </m:oMath>
      <w:r w:rsidR="00DF568E" w:rsidRPr="00C90F48">
        <w:rPr>
          <w:rFonts w:eastAsiaTheme="minorEastAsia"/>
          <w:color w:val="000000" w:themeColor="text1"/>
        </w:rPr>
        <w:t xml:space="preserve">. </w:t>
      </w:r>
      <w:r w:rsidR="00DF568E" w:rsidRPr="00C90F48">
        <w:rPr>
          <w:rFonts w:eastAsiaTheme="minorEastAsia"/>
          <w:iCs/>
          <w:color w:val="000000" w:themeColor="text1"/>
        </w:rPr>
        <w:t xml:space="preserve">Each difference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q</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oMath>
      <w:r w:rsidR="00DF568E" w:rsidRPr="00C90F48">
        <w:rPr>
          <w:rFonts w:eastAsiaTheme="minorEastAsia"/>
          <w:iCs/>
          <w:color w:val="000000" w:themeColor="text1"/>
        </w:rPr>
        <w:t xml:space="preserve"> captures the change </w:t>
      </w:r>
      <w:r w:rsidR="00383177">
        <w:rPr>
          <w:rFonts w:eastAsiaTheme="minorEastAsia"/>
          <w:iCs/>
          <w:color w:val="000000" w:themeColor="text1"/>
        </w:rPr>
        <w:t xml:space="preserve">in the </w:t>
      </w:r>
      <w:r w:rsidR="00DF568E" w:rsidRPr="00C90F48">
        <w:rPr>
          <w:rFonts w:eastAsiaTheme="minorEastAsia"/>
          <w:iCs/>
          <w:color w:val="000000" w:themeColor="text1"/>
        </w:rPr>
        <w:t xml:space="preserve">average </w:t>
      </w:r>
      <w:r w:rsidR="00383177">
        <w:rPr>
          <w:rFonts w:eastAsiaTheme="minorEastAsia"/>
          <w:iCs/>
          <w:color w:val="000000" w:themeColor="text1"/>
        </w:rPr>
        <w:t>within</w:t>
      </w:r>
      <w:r w:rsidR="00DF568E" w:rsidRPr="00C90F48">
        <w:rPr>
          <w:rFonts w:eastAsiaTheme="minorEastAsia"/>
          <w:iCs/>
          <w:color w:val="000000" w:themeColor="text1"/>
        </w:rPr>
        <w:t xml:space="preserve"> </w:t>
      </w:r>
      <w:r w:rsidR="00DF568E" w:rsidRPr="00C90F48">
        <w:rPr>
          <w:rFonts w:eastAsiaTheme="minorEastAsia"/>
          <w:color w:val="000000" w:themeColor="text1"/>
          <w:szCs w:val="24"/>
        </w:rPr>
        <w:t xml:space="preserve">the </w:t>
      </w:r>
      <m:oMath>
        <m:r>
          <w:rPr>
            <w:rFonts w:ascii="Cambria Math" w:eastAsiaTheme="minorEastAsia" w:hAnsi="Cambria Math"/>
            <w:color w:val="000000" w:themeColor="text1"/>
            <w:szCs w:val="24"/>
          </w:rPr>
          <m:t>q</m:t>
        </m:r>
      </m:oMath>
      <w:r w:rsidR="00DF568E" w:rsidRPr="00C90F48">
        <w:rPr>
          <w:rFonts w:eastAsiaTheme="minorEastAsia"/>
          <w:color w:val="000000" w:themeColor="text1"/>
          <w:szCs w:val="24"/>
          <w:vertAlign w:val="superscript"/>
        </w:rPr>
        <w:t>th</w:t>
      </w:r>
      <w:r w:rsidR="00DF568E" w:rsidRPr="00C90F48">
        <w:rPr>
          <w:rFonts w:eastAsiaTheme="minorEastAsia"/>
          <w:color w:val="000000" w:themeColor="text1"/>
          <w:szCs w:val="24"/>
        </w:rPr>
        <w:t xml:space="preserve"> quantile compared to the change in the overall average </w:t>
      </w:r>
      <w:r w:rsidR="00081F89" w:rsidRPr="00081F89">
        <w:rPr>
          <w:rFonts w:eastAsiaTheme="minorEastAsia"/>
          <w:color w:val="000000" w:themeColor="text1"/>
          <w:szCs w:val="24"/>
        </w:rPr>
        <w:t>adequacy level</w:t>
      </w:r>
      <w:r w:rsidR="00DF568E" w:rsidRPr="00C90F48">
        <w:rPr>
          <w:rFonts w:eastAsiaTheme="minorEastAsia"/>
          <w:color w:val="000000" w:themeColor="text1"/>
          <w:szCs w:val="24"/>
        </w:rPr>
        <w:t>.</w:t>
      </w:r>
      <w:r w:rsidR="00291184" w:rsidRPr="00C90F48">
        <w:rPr>
          <w:rFonts w:eastAsiaTheme="minorEastAsia"/>
          <w:color w:val="000000" w:themeColor="text1"/>
          <w:szCs w:val="24"/>
        </w:rPr>
        <w:t xml:space="preserve"> We refer to </w:t>
      </w:r>
      <m:oMath>
        <m:r>
          <w:rPr>
            <w:rFonts w:ascii="Cambria Math" w:hAnsi="Cambria Math"/>
            <w:color w:val="000000" w:themeColor="text1"/>
          </w:rPr>
          <m:t>S</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;ω</m:t>
            </m:r>
          </m:e>
        </m:d>
      </m:oMath>
      <w:r w:rsidR="00291184" w:rsidRPr="00C90F48">
        <w:rPr>
          <w:rFonts w:eastAsiaTheme="minorEastAsia"/>
          <w:iCs/>
          <w:color w:val="000000" w:themeColor="text1"/>
        </w:rPr>
        <w:t xml:space="preserve"> as</w:t>
      </w:r>
      <w:r w:rsidR="00EE124E" w:rsidRPr="00C90F48">
        <w:rPr>
          <w:rFonts w:eastAsiaTheme="minorEastAsia"/>
          <w:iCs/>
          <w:color w:val="000000" w:themeColor="text1"/>
        </w:rPr>
        <w:t xml:space="preserve"> the</w:t>
      </w:r>
      <w:r w:rsidR="00291184" w:rsidRPr="00C90F48">
        <w:rPr>
          <w:rFonts w:eastAsiaTheme="minorEastAsia"/>
          <w:iCs/>
          <w:color w:val="000000" w:themeColor="text1"/>
        </w:rPr>
        <w:t xml:space="preserve"> </w:t>
      </w:r>
      <w:r w:rsidR="00CE0B82">
        <w:rPr>
          <w:rFonts w:eastAsiaTheme="minorEastAsia"/>
          <w:i/>
          <w:iCs/>
          <w:color w:val="000000" w:themeColor="text1"/>
          <w:szCs w:val="24"/>
        </w:rPr>
        <w:t>inclusivity</w:t>
      </w:r>
      <w:r w:rsidR="00291184" w:rsidRPr="00C90F48">
        <w:rPr>
          <w:rFonts w:eastAsiaTheme="minorEastAsia"/>
          <w:i/>
          <w:iCs/>
          <w:color w:val="000000" w:themeColor="text1"/>
          <w:szCs w:val="24"/>
        </w:rPr>
        <w:t xml:space="preserve"> premium</w:t>
      </w:r>
      <w:r w:rsidR="006A443C">
        <w:rPr>
          <w:rFonts w:eastAsiaTheme="minorEastAsia"/>
          <w:color w:val="000000" w:themeColor="text1"/>
          <w:szCs w:val="24"/>
        </w:rPr>
        <w:t>.</w:t>
      </w:r>
      <w:r w:rsidR="00FC25F2">
        <w:rPr>
          <w:rStyle w:val="FootnoteReference"/>
          <w:rFonts w:eastAsiaTheme="minorEastAsia"/>
          <w:color w:val="000000" w:themeColor="text1"/>
          <w:szCs w:val="24"/>
        </w:rPr>
        <w:footnoteReference w:id="9"/>
      </w:r>
      <w:r w:rsidR="006A443C">
        <w:rPr>
          <w:rFonts w:eastAsiaTheme="minorEastAsia"/>
          <w:color w:val="000000" w:themeColor="text1"/>
          <w:szCs w:val="24"/>
        </w:rPr>
        <w:t xml:space="preserve"> </w:t>
      </w:r>
      <w:r w:rsidR="00881F14">
        <w:rPr>
          <w:rFonts w:eastAsiaTheme="minorEastAsia"/>
          <w:color w:val="000000" w:themeColor="text1"/>
          <w:szCs w:val="24"/>
        </w:rPr>
        <w:t>Note that the inclusivity premium is always equal to zero by construction at the equal quantile-weight vector and so we are practically more interested in situation</w:t>
      </w:r>
      <w:r w:rsidR="00F822ED">
        <w:rPr>
          <w:rFonts w:eastAsiaTheme="minorEastAsia"/>
          <w:color w:val="000000" w:themeColor="text1"/>
          <w:szCs w:val="24"/>
        </w:rPr>
        <w:t>s</w:t>
      </w:r>
      <w:r w:rsidR="00881F14">
        <w:rPr>
          <w:rFonts w:eastAsiaTheme="minorEastAsia"/>
          <w:color w:val="000000" w:themeColor="text1"/>
          <w:szCs w:val="24"/>
        </w:rPr>
        <w:t xml:space="preserve"> where the inclusivity premium is </w:t>
      </w:r>
      <w:r w:rsidR="00762009">
        <w:rPr>
          <w:rFonts w:eastAsiaTheme="minorEastAsia"/>
          <w:color w:val="000000" w:themeColor="text1"/>
          <w:szCs w:val="24"/>
        </w:rPr>
        <w:t xml:space="preserve">(strictly) </w:t>
      </w:r>
      <w:r w:rsidR="00881F14">
        <w:rPr>
          <w:rFonts w:eastAsiaTheme="minorEastAsia"/>
          <w:color w:val="000000" w:themeColor="text1"/>
          <w:szCs w:val="24"/>
        </w:rPr>
        <w:t>positive.</w:t>
      </w:r>
    </w:p>
    <w:p w14:paraId="4D370B6E" w14:textId="6F89D69E" w:rsidR="00291184" w:rsidRPr="00C90F48" w:rsidRDefault="00573B35" w:rsidP="00396A93">
      <w:pPr>
        <w:spacing w:after="120" w:line="480" w:lineRule="auto"/>
        <w:rPr>
          <w:rFonts w:eastAsiaTheme="minorEastAsia"/>
          <w:iCs/>
          <w:color w:val="000000" w:themeColor="text1"/>
        </w:rPr>
      </w:pPr>
      <w:r>
        <w:rPr>
          <w:rFonts w:eastAsiaTheme="minorEastAsia"/>
          <w:color w:val="000000" w:themeColor="text1"/>
          <w:szCs w:val="24"/>
        </w:rPr>
        <w:t xml:space="preserve">We consider a </w:t>
      </w:r>
      <w:r w:rsidR="006A443C">
        <w:rPr>
          <w:rFonts w:eastAsiaTheme="minorEastAsia"/>
          <w:color w:val="000000" w:themeColor="text1"/>
          <w:szCs w:val="24"/>
        </w:rPr>
        <w:t>well-being change</w:t>
      </w:r>
      <w:r w:rsidR="009002E1">
        <w:rPr>
          <w:rFonts w:eastAsiaTheme="minorEastAsia"/>
          <w:color w:val="000000" w:themeColor="text1"/>
          <w:szCs w:val="24"/>
        </w:rPr>
        <w:t xml:space="preserve"> </w:t>
      </w:r>
      <w:r>
        <w:rPr>
          <w:rFonts w:eastAsiaTheme="minorEastAsia"/>
          <w:color w:val="000000" w:themeColor="text1"/>
          <w:szCs w:val="24"/>
        </w:rPr>
        <w:t xml:space="preserve">to be </w:t>
      </w:r>
      <w:r w:rsidR="009002E1" w:rsidRPr="00BD4A1A">
        <w:rPr>
          <w:rFonts w:eastAsiaTheme="minorEastAsia"/>
          <w:i/>
          <w:iCs/>
          <w:color w:val="000000" w:themeColor="text1"/>
          <w:szCs w:val="24"/>
        </w:rPr>
        <w:t>strictly</w:t>
      </w:r>
      <w:r w:rsidR="009002E1">
        <w:rPr>
          <w:rFonts w:eastAsiaTheme="minorEastAsia"/>
          <w:color w:val="000000" w:themeColor="text1"/>
          <w:szCs w:val="24"/>
        </w:rPr>
        <w:t xml:space="preserve"> inclusive</w:t>
      </w:r>
      <w:r w:rsidR="006A443C">
        <w:rPr>
          <w:rFonts w:eastAsiaTheme="minorEastAsia"/>
          <w:color w:val="000000" w:themeColor="text1"/>
          <w:szCs w:val="24"/>
        </w:rPr>
        <w:t xml:space="preserve"> </w:t>
      </w:r>
      <w:r w:rsidR="00105EDD" w:rsidRPr="00C90F48">
        <w:rPr>
          <w:rFonts w:eastAsiaTheme="minorEastAsia"/>
          <w:color w:val="000000" w:themeColor="text1"/>
          <w:szCs w:val="24"/>
        </w:rPr>
        <w:t xml:space="preserve">whenever </w:t>
      </w:r>
      <w:r w:rsidR="00383177">
        <w:rPr>
          <w:rFonts w:eastAsiaTheme="minorEastAsia"/>
          <w:color w:val="000000" w:themeColor="text1"/>
          <w:szCs w:val="24"/>
        </w:rPr>
        <w:t xml:space="preserve">every </w:t>
      </w:r>
      <w:r w:rsidR="00105EDD" w:rsidRPr="00C90F48">
        <w:rPr>
          <w:rFonts w:eastAsiaTheme="minorEastAsia"/>
          <w:color w:val="000000" w:themeColor="text1"/>
          <w:szCs w:val="24"/>
        </w:rPr>
        <w:t xml:space="preserve">poorer quantile </w:t>
      </w:r>
      <w:proofErr w:type="gramStart"/>
      <w:r w:rsidR="00105EDD" w:rsidRPr="00C90F48">
        <w:rPr>
          <w:rFonts w:eastAsiaTheme="minorEastAsia"/>
          <w:color w:val="000000" w:themeColor="text1"/>
          <w:szCs w:val="24"/>
        </w:rPr>
        <w:t>register</w:t>
      </w:r>
      <w:r w:rsidR="00383177">
        <w:rPr>
          <w:rFonts w:eastAsiaTheme="minorEastAsia"/>
          <w:color w:val="000000" w:themeColor="text1"/>
          <w:szCs w:val="24"/>
        </w:rPr>
        <w:t>s</w:t>
      </w:r>
      <w:proofErr w:type="gramEnd"/>
      <w:r w:rsidR="00105EDD" w:rsidRPr="00C90F48">
        <w:rPr>
          <w:rFonts w:eastAsiaTheme="minorEastAsia"/>
          <w:color w:val="000000" w:themeColor="text1"/>
          <w:szCs w:val="24"/>
        </w:rPr>
        <w:t xml:space="preserve"> </w:t>
      </w:r>
      <w:r w:rsidR="000B102A">
        <w:rPr>
          <w:rFonts w:eastAsiaTheme="minorEastAsia"/>
          <w:color w:val="000000" w:themeColor="text1"/>
          <w:szCs w:val="24"/>
        </w:rPr>
        <w:t xml:space="preserve">strictly </w:t>
      </w:r>
      <w:r w:rsidR="00EA0395">
        <w:rPr>
          <w:rFonts w:eastAsiaTheme="minorEastAsia"/>
          <w:color w:val="000000" w:themeColor="text1"/>
          <w:szCs w:val="24"/>
        </w:rPr>
        <w:t>higher</w:t>
      </w:r>
      <w:r w:rsidR="00105EDD" w:rsidRPr="00C90F48">
        <w:rPr>
          <w:rFonts w:eastAsiaTheme="minorEastAsia"/>
          <w:color w:val="000000" w:themeColor="text1"/>
          <w:szCs w:val="24"/>
        </w:rPr>
        <w:t xml:space="preserve"> improvement than </w:t>
      </w:r>
      <w:r w:rsidR="00383177">
        <w:rPr>
          <w:rFonts w:eastAsiaTheme="minorEastAsia"/>
          <w:color w:val="000000" w:themeColor="text1"/>
          <w:szCs w:val="24"/>
        </w:rPr>
        <w:t>every</w:t>
      </w:r>
      <w:r w:rsidR="00105EDD" w:rsidRPr="00C90F48">
        <w:rPr>
          <w:rFonts w:eastAsiaTheme="minorEastAsia"/>
          <w:color w:val="000000" w:themeColor="text1"/>
          <w:szCs w:val="24"/>
        </w:rPr>
        <w:t xml:space="preserve"> less</w:t>
      </w:r>
      <w:r w:rsidR="009D6D34">
        <w:rPr>
          <w:rFonts w:eastAsiaTheme="minorEastAsia"/>
          <w:color w:val="000000" w:themeColor="text1"/>
          <w:szCs w:val="24"/>
        </w:rPr>
        <w:t>-</w:t>
      </w:r>
      <w:r w:rsidR="00105EDD" w:rsidRPr="00C90F48">
        <w:rPr>
          <w:rFonts w:eastAsiaTheme="minorEastAsia"/>
          <w:color w:val="000000" w:themeColor="text1"/>
          <w:szCs w:val="24"/>
        </w:rPr>
        <w:t>poor quantile</w:t>
      </w:r>
      <w:r w:rsidR="009002E1">
        <w:rPr>
          <w:rFonts w:eastAsiaTheme="minorEastAsia"/>
          <w:color w:val="000000" w:themeColor="text1"/>
          <w:szCs w:val="24"/>
        </w:rPr>
        <w:t xml:space="preserve">, </w:t>
      </w:r>
      <w:r w:rsidR="004A32BE">
        <w:rPr>
          <w:rFonts w:eastAsiaTheme="minorEastAsia"/>
          <w:color w:val="000000" w:themeColor="text1"/>
          <w:szCs w:val="24"/>
        </w:rPr>
        <w:t>that is</w:t>
      </w:r>
      <w:r w:rsidR="002D4450" w:rsidRPr="00C90F48">
        <w:rPr>
          <w:rFonts w:eastAsiaTheme="minorEastAsia"/>
          <w:color w:val="000000" w:themeColor="text1"/>
          <w:szCs w:val="24"/>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hAnsi="Cambria Math"/>
            <w:color w:val="000000" w:themeColor="text1"/>
          </w:rPr>
          <m:t>&gt;</m:t>
        </m:r>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q+1</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oMath>
      <w:r w:rsidR="002D4450" w:rsidRPr="00C90F48">
        <w:rPr>
          <w:rFonts w:eastAsiaTheme="minorEastAsia"/>
          <w:iCs/>
          <w:color w:val="000000" w:themeColor="text1"/>
        </w:rPr>
        <w:t xml:space="preserve"> for </w:t>
      </w:r>
      <w:r w:rsidR="002C20F1">
        <w:rPr>
          <w:rFonts w:eastAsiaTheme="minorEastAsia"/>
          <w:iCs/>
          <w:color w:val="000000" w:themeColor="text1"/>
        </w:rPr>
        <w:lastRenderedPageBreak/>
        <w:t>all</w:t>
      </w:r>
      <w:r w:rsidR="00EA0395">
        <w:rPr>
          <w:rFonts w:eastAsiaTheme="minorEastAsia"/>
          <w:iCs/>
          <w:color w:val="000000" w:themeColor="text1"/>
        </w:rPr>
        <w:t xml:space="preserve"> </w:t>
      </w:r>
      <w:r w:rsidR="00BE35D3">
        <w:rPr>
          <w:rFonts w:eastAsiaTheme="minorEastAsia"/>
          <w:iCs/>
          <w:color w:val="000000" w:themeColor="text1"/>
        </w:rPr>
        <w:t xml:space="preserve">quintiles </w:t>
      </w:r>
      <w:r w:rsidR="00081F89">
        <w:rPr>
          <w:rFonts w:eastAsiaTheme="minorEastAsia"/>
          <w:iCs/>
          <w:color w:val="000000" w:themeColor="text1"/>
        </w:rPr>
        <w:t>(</w:t>
      </w:r>
      <w:r w:rsidR="00BE35D3">
        <w:rPr>
          <w:rFonts w:eastAsiaTheme="minorEastAsia"/>
          <w:iCs/>
          <w:color w:val="000000" w:themeColor="text1"/>
        </w:rPr>
        <w:t>except the least-poor quantile</w:t>
      </w:r>
      <w:r w:rsidR="00081F89">
        <w:rPr>
          <w:rFonts w:eastAsiaTheme="minorEastAsia"/>
          <w:iCs/>
          <w:color w:val="000000" w:themeColor="text1"/>
        </w:rPr>
        <w:t>)</w:t>
      </w:r>
      <w:r w:rsidR="00BE35D3">
        <w:rPr>
          <w:rFonts w:eastAsiaTheme="minorEastAsia"/>
          <w:iCs/>
          <w:color w:val="000000" w:themeColor="text1"/>
        </w:rPr>
        <w:t xml:space="preserve">, </w:t>
      </w:r>
      <w:r w:rsidR="004A32BE">
        <w:rPr>
          <w:rFonts w:eastAsiaTheme="minorEastAsia"/>
          <w:iCs/>
          <w:color w:val="000000" w:themeColor="text1"/>
        </w:rPr>
        <w:t>that is</w:t>
      </w:r>
      <w:r w:rsidR="00BE35D3">
        <w:rPr>
          <w:rFonts w:eastAsiaTheme="minorEastAsia"/>
          <w:iCs/>
          <w:color w:val="000000" w:themeColor="text1"/>
        </w:rPr>
        <w:t xml:space="preserve">, </w:t>
      </w:r>
      <m:oMath>
        <m:r>
          <w:rPr>
            <w:rFonts w:ascii="Cambria Math" w:eastAsiaTheme="minorEastAsia" w:hAnsi="Cambria Math"/>
            <w:color w:val="000000" w:themeColor="text1"/>
          </w:rPr>
          <m:t>q∈</m:t>
        </m:r>
        <m:r>
          <m:rPr>
            <m:scr m:val="script"/>
          </m:rPr>
          <w:rPr>
            <w:rFonts w:ascii="Cambria Math" w:eastAsiaTheme="minorEastAsia" w:hAnsi="Cambria Math"/>
            <w:color w:val="000000" w:themeColor="text1"/>
          </w:rPr>
          <m:t>Q∖{</m:t>
        </m:r>
        <m:r>
          <w:rPr>
            <w:rFonts w:ascii="Cambria Math" w:eastAsiaTheme="minorEastAsia" w:hAnsi="Cambria Math"/>
            <w:color w:val="000000" w:themeColor="text1"/>
          </w:rPr>
          <m:t>Q}</m:t>
        </m:r>
      </m:oMath>
      <w:r w:rsidR="009002E1">
        <w:rPr>
          <w:rFonts w:eastAsiaTheme="minorEastAsia"/>
          <w:color w:val="000000" w:themeColor="text1"/>
        </w:rPr>
        <w:t>. Accordingly,</w:t>
      </w:r>
      <w:r w:rsidR="006A443C">
        <w:rPr>
          <w:rFonts w:eastAsiaTheme="minorEastAsia"/>
          <w:color w:val="000000" w:themeColor="text1"/>
        </w:rPr>
        <w:t xml:space="preserve"> </w:t>
      </w:r>
      <w:r w:rsidR="009002E1">
        <w:rPr>
          <w:rFonts w:eastAsiaTheme="minorEastAsia"/>
          <w:color w:val="000000" w:themeColor="text1"/>
        </w:rPr>
        <w:t xml:space="preserve">in such a situation, </w:t>
      </w:r>
      <w:r w:rsidR="001B0ACF">
        <w:rPr>
          <w:rFonts w:eastAsiaTheme="minorEastAsia"/>
          <w:color w:val="000000" w:themeColor="text1"/>
        </w:rPr>
        <w:t xml:space="preserve">the </w:t>
      </w:r>
      <w:r w:rsidR="006A443C" w:rsidRPr="006A443C">
        <w:rPr>
          <w:rFonts w:eastAsiaTheme="minorEastAsia"/>
          <w:color w:val="000000" w:themeColor="text1"/>
        </w:rPr>
        <w:t xml:space="preserve">inclusivity premium </w:t>
      </w:r>
      <w:r w:rsidR="009002E1">
        <w:rPr>
          <w:rFonts w:eastAsiaTheme="minorEastAsia"/>
          <w:color w:val="000000" w:themeColor="text1"/>
        </w:rPr>
        <w:t>should</w:t>
      </w:r>
      <w:r w:rsidR="006A443C">
        <w:rPr>
          <w:rFonts w:eastAsiaTheme="minorEastAsia"/>
          <w:color w:val="000000" w:themeColor="text1"/>
          <w:szCs w:val="24"/>
        </w:rPr>
        <w:t xml:space="preserve"> </w:t>
      </w:r>
      <w:r w:rsidR="006A443C" w:rsidRPr="00C90F48">
        <w:rPr>
          <w:rFonts w:eastAsiaTheme="minorEastAsia"/>
          <w:color w:val="000000" w:themeColor="text1"/>
          <w:szCs w:val="24"/>
        </w:rPr>
        <w:t>be</w:t>
      </w:r>
      <w:r w:rsidR="006A443C" w:rsidRPr="00BD4A1A">
        <w:rPr>
          <w:rFonts w:eastAsiaTheme="minorEastAsia"/>
          <w:i/>
          <w:iCs/>
          <w:color w:val="000000" w:themeColor="text1"/>
          <w:szCs w:val="24"/>
        </w:rPr>
        <w:t xml:space="preserve"> positive</w:t>
      </w:r>
      <w:r w:rsidR="009002E1">
        <w:rPr>
          <w:rFonts w:eastAsiaTheme="minorEastAsia"/>
          <w:color w:val="000000" w:themeColor="text1"/>
          <w:szCs w:val="24"/>
        </w:rPr>
        <w:t xml:space="preserve">, </w:t>
      </w:r>
      <w:r w:rsidR="004A32BE">
        <w:rPr>
          <w:rFonts w:eastAsiaTheme="minorEastAsia"/>
          <w:color w:val="000000" w:themeColor="text1"/>
          <w:szCs w:val="24"/>
        </w:rPr>
        <w:t>that is</w:t>
      </w:r>
      <w:r w:rsidR="006A443C" w:rsidRPr="00C90F48">
        <w:rPr>
          <w:rFonts w:eastAsiaTheme="minorEastAsia"/>
          <w:color w:val="000000" w:themeColor="text1"/>
          <w:szCs w:val="24"/>
        </w:rPr>
        <w:t xml:space="preserve">, </w:t>
      </w:r>
      <m:oMath>
        <m:r>
          <w:rPr>
            <w:rFonts w:ascii="Cambria Math" w:hAnsi="Cambria Math"/>
            <w:color w:val="000000" w:themeColor="text1"/>
          </w:rPr>
          <m:t>S</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;ω</m:t>
            </m:r>
          </m:e>
        </m:d>
        <m:r>
          <w:rPr>
            <w:rFonts w:ascii="Cambria Math" w:hAnsi="Cambria Math"/>
            <w:color w:val="000000" w:themeColor="text1"/>
          </w:rPr>
          <m:t>&gt;0</m:t>
        </m:r>
      </m:oMath>
      <w:r w:rsidR="00D62A1F">
        <w:rPr>
          <w:rFonts w:eastAsiaTheme="minorEastAsia"/>
          <w:color w:val="000000" w:themeColor="text1"/>
        </w:rPr>
        <w:t xml:space="preserve">. </w:t>
      </w:r>
      <w:r w:rsidR="006837DC" w:rsidRPr="00C90F48">
        <w:rPr>
          <w:rFonts w:eastAsiaTheme="minorEastAsia"/>
          <w:color w:val="000000" w:themeColor="text1"/>
        </w:rPr>
        <w:t xml:space="preserve">Proposition 2 </w:t>
      </w:r>
      <w:r w:rsidR="0025272E" w:rsidRPr="00C90F48">
        <w:rPr>
          <w:rFonts w:eastAsiaTheme="minorEastAsia"/>
          <w:color w:val="000000" w:themeColor="text1"/>
        </w:rPr>
        <w:t>presents</w:t>
      </w:r>
      <w:r w:rsidR="006837DC" w:rsidRPr="00C90F48">
        <w:rPr>
          <w:rFonts w:eastAsiaTheme="minorEastAsia"/>
          <w:color w:val="000000" w:themeColor="text1"/>
        </w:rPr>
        <w:t xml:space="preserve"> the </w:t>
      </w:r>
      <w:r w:rsidR="000B72D1" w:rsidRPr="00C90F48">
        <w:rPr>
          <w:rFonts w:eastAsiaTheme="minorEastAsia"/>
          <w:color w:val="000000" w:themeColor="text1"/>
        </w:rPr>
        <w:t xml:space="preserve">restrictions on </w:t>
      </w:r>
      <w:r w:rsidR="00966B7F">
        <w:rPr>
          <w:rFonts w:eastAsiaTheme="minorEastAsia"/>
          <w:color w:val="000000" w:themeColor="text1"/>
        </w:rPr>
        <w:t>quantile</w:t>
      </w:r>
      <w:r w:rsidR="00592F70">
        <w:rPr>
          <w:rFonts w:eastAsiaTheme="minorEastAsia"/>
          <w:color w:val="000000" w:themeColor="text1"/>
        </w:rPr>
        <w:t xml:space="preserve"> </w:t>
      </w:r>
      <w:r w:rsidR="006837DC" w:rsidRPr="00C90F48">
        <w:rPr>
          <w:rFonts w:eastAsiaTheme="minorEastAsia"/>
          <w:color w:val="000000" w:themeColor="text1"/>
        </w:rPr>
        <w:t xml:space="preserve">weights </w:t>
      </w:r>
      <w:r w:rsidR="00BE1912" w:rsidRPr="00C90F48">
        <w:rPr>
          <w:rFonts w:eastAsiaTheme="minorEastAsia"/>
          <w:color w:val="000000" w:themeColor="text1"/>
        </w:rPr>
        <w:t xml:space="preserve">that enable the </w:t>
      </w:r>
      <w:r w:rsidR="00227A1D" w:rsidRPr="00227A1D">
        <w:rPr>
          <w:rFonts w:eastAsiaTheme="minorEastAsia"/>
          <w:color w:val="000000" w:themeColor="text1"/>
        </w:rPr>
        <w:t>inclusivity</w:t>
      </w:r>
      <w:r w:rsidR="00BE1912" w:rsidRPr="00C90F48">
        <w:rPr>
          <w:rFonts w:eastAsiaTheme="minorEastAsia"/>
          <w:color w:val="000000" w:themeColor="text1"/>
        </w:rPr>
        <w:t xml:space="preserve"> premium to </w:t>
      </w:r>
      <w:r w:rsidR="000B72D1" w:rsidRPr="00C90F48">
        <w:rPr>
          <w:rFonts w:eastAsiaTheme="minorEastAsia"/>
          <w:color w:val="000000" w:themeColor="text1"/>
        </w:rPr>
        <w:t>be</w:t>
      </w:r>
      <w:r w:rsidR="00BE1912" w:rsidRPr="00C90F48">
        <w:rPr>
          <w:rFonts w:eastAsiaTheme="minorEastAsia"/>
          <w:color w:val="000000" w:themeColor="text1"/>
        </w:rPr>
        <w:t xml:space="preserve"> </w:t>
      </w:r>
      <w:r w:rsidR="008D01F0">
        <w:rPr>
          <w:rFonts w:eastAsiaTheme="minorEastAsia"/>
          <w:color w:val="000000" w:themeColor="text1"/>
        </w:rPr>
        <w:t>positive</w:t>
      </w:r>
      <w:r w:rsidR="00605C1E">
        <w:rPr>
          <w:rFonts w:eastAsiaTheme="minorEastAsia"/>
          <w:color w:val="000000" w:themeColor="text1"/>
        </w:rPr>
        <w:t>,</w:t>
      </w:r>
      <w:r w:rsidR="00140DF7">
        <w:rPr>
          <w:rFonts w:eastAsiaTheme="minorEastAsia"/>
          <w:color w:val="000000" w:themeColor="text1"/>
        </w:rPr>
        <w:t xml:space="preserve"> while </w:t>
      </w:r>
      <w:r w:rsidR="00140DF7" w:rsidRPr="00C90F48">
        <w:rPr>
          <w:rFonts w:eastAsiaTheme="minorEastAsia"/>
          <w:color w:val="000000" w:themeColor="text1"/>
          <w:szCs w:val="24"/>
        </w:rPr>
        <w:t>denot</w:t>
      </w:r>
      <w:r w:rsidR="00140DF7">
        <w:rPr>
          <w:rFonts w:eastAsiaTheme="minorEastAsia"/>
          <w:color w:val="000000" w:themeColor="text1"/>
          <w:szCs w:val="24"/>
        </w:rPr>
        <w:t>ing</w:t>
      </w:r>
      <w:r w:rsidR="00140DF7" w:rsidRPr="00C90F48">
        <w:rPr>
          <w:rFonts w:eastAsiaTheme="minorEastAsia"/>
          <w:color w:val="000000" w:themeColor="text1"/>
          <w:szCs w:val="24"/>
        </w:rPr>
        <w:t xml:space="preserve"> the set of </w:t>
      </w:r>
      <w:r w:rsidR="00140DF7">
        <w:rPr>
          <w:rFonts w:eastAsiaTheme="minorEastAsia"/>
          <w:color w:val="000000" w:themeColor="text1"/>
          <w:szCs w:val="24"/>
        </w:rPr>
        <w:t>quantile-</w:t>
      </w:r>
      <w:r w:rsidR="00140DF7" w:rsidRPr="00C90F48">
        <w:rPr>
          <w:rFonts w:eastAsiaTheme="minorEastAsia"/>
          <w:color w:val="000000" w:themeColor="text1"/>
          <w:szCs w:val="24"/>
        </w:rPr>
        <w:t>weight</w:t>
      </w:r>
      <w:r w:rsidR="00140DF7">
        <w:rPr>
          <w:rFonts w:eastAsiaTheme="minorEastAsia"/>
          <w:color w:val="000000" w:themeColor="text1"/>
          <w:szCs w:val="24"/>
        </w:rPr>
        <w:t xml:space="preserve"> vector</w:t>
      </w:r>
      <w:r w:rsidR="00140DF7" w:rsidRPr="00C90F48">
        <w:rPr>
          <w:rFonts w:eastAsiaTheme="minorEastAsia"/>
          <w:color w:val="000000" w:themeColor="text1"/>
          <w:szCs w:val="24"/>
        </w:rPr>
        <w:t>s character</w:t>
      </w:r>
      <w:r w:rsidR="00564308">
        <w:rPr>
          <w:rFonts w:eastAsiaTheme="minorEastAsia"/>
          <w:color w:val="000000" w:themeColor="text1"/>
          <w:szCs w:val="24"/>
        </w:rPr>
        <w:t>ize</w:t>
      </w:r>
      <w:r w:rsidR="00140DF7" w:rsidRPr="00C90F48">
        <w:rPr>
          <w:rFonts w:eastAsiaTheme="minorEastAsia"/>
          <w:color w:val="000000" w:themeColor="text1"/>
          <w:szCs w:val="24"/>
        </w:rPr>
        <w:t xml:space="preserve">d in </w:t>
      </w:r>
      <w:r w:rsidR="00140DF7">
        <w:rPr>
          <w:rFonts w:eastAsiaTheme="minorEastAsia"/>
          <w:color w:val="000000" w:themeColor="text1"/>
          <w:szCs w:val="24"/>
        </w:rPr>
        <w:t>P</w:t>
      </w:r>
      <w:r w:rsidR="00140DF7" w:rsidRPr="00C90F48">
        <w:rPr>
          <w:rFonts w:eastAsiaTheme="minorEastAsia"/>
          <w:color w:val="000000" w:themeColor="text1"/>
          <w:szCs w:val="24"/>
        </w:rPr>
        <w:t xml:space="preserve">roposition 1 by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Ω</m:t>
            </m:r>
          </m:e>
          <m:sub>
            <m:r>
              <m:rPr>
                <m:sty m:val="p"/>
              </m:rPr>
              <w:rPr>
                <w:rFonts w:ascii="Cambria Math" w:eastAsiaTheme="minorEastAsia" w:hAnsi="Cambria Math"/>
                <w:color w:val="000000" w:themeColor="text1"/>
                <w:szCs w:val="24"/>
              </w:rPr>
              <m:t>0</m:t>
            </m:r>
          </m:sub>
        </m:sSub>
        <m:r>
          <m:rPr>
            <m:sty m:val="p"/>
          </m:rPr>
          <w:rPr>
            <w:rFonts w:ascii="Cambria Math" w:eastAsiaTheme="minorEastAsia" w:hAnsi="Cambria Math"/>
            <w:color w:val="000000" w:themeColor="text1"/>
            <w:szCs w:val="24"/>
          </w:rPr>
          <m:t>⊂Ω</m:t>
        </m:r>
      </m:oMath>
      <w:r w:rsidR="00605C1E">
        <w:rPr>
          <w:rFonts w:eastAsiaTheme="minorEastAsia"/>
          <w:color w:val="000000" w:themeColor="text1"/>
          <w:szCs w:val="24"/>
        </w:rPr>
        <w:t>, as follows.</w:t>
      </w:r>
    </w:p>
    <w:p w14:paraId="276102D6" w14:textId="60F3B71D" w:rsidR="00FC696F" w:rsidRPr="00C90F48" w:rsidRDefault="00344FEB" w:rsidP="00396A93">
      <w:pPr>
        <w:spacing w:after="120" w:line="480" w:lineRule="auto"/>
        <w:rPr>
          <w:rFonts w:eastAsiaTheme="minorEastAsia"/>
          <w:color w:val="000000" w:themeColor="text1"/>
        </w:rPr>
      </w:pPr>
      <w:r w:rsidRPr="00C90F48">
        <w:rPr>
          <w:rFonts w:eastAsiaTheme="minorEastAsia"/>
          <w:b/>
          <w:bCs/>
          <w:color w:val="000000" w:themeColor="text1"/>
          <w:szCs w:val="24"/>
        </w:rPr>
        <w:t>Proposition</w:t>
      </w:r>
      <w:r w:rsidR="005D33CD" w:rsidRPr="00C90F48">
        <w:rPr>
          <w:rFonts w:eastAsiaTheme="minorEastAsia"/>
          <w:b/>
          <w:bCs/>
          <w:color w:val="000000" w:themeColor="text1"/>
          <w:szCs w:val="24"/>
        </w:rPr>
        <w:t xml:space="preserve"> </w:t>
      </w:r>
      <w:r w:rsidRPr="00C90F48">
        <w:rPr>
          <w:rFonts w:eastAsiaTheme="minorEastAsia"/>
          <w:b/>
          <w:bCs/>
          <w:color w:val="000000" w:themeColor="text1"/>
          <w:szCs w:val="24"/>
        </w:rPr>
        <w:t>2</w:t>
      </w:r>
      <w:r w:rsidR="008E14EB">
        <w:rPr>
          <w:rFonts w:eastAsiaTheme="minorEastAsia"/>
          <w:b/>
          <w:bCs/>
          <w:color w:val="000000" w:themeColor="text1"/>
          <w:szCs w:val="24"/>
        </w:rPr>
        <w:t>.</w:t>
      </w:r>
      <w:r w:rsidR="005D33CD" w:rsidRPr="00C90F48">
        <w:rPr>
          <w:rFonts w:eastAsiaTheme="minorEastAsia"/>
          <w:b/>
          <w:bCs/>
          <w:color w:val="000000" w:themeColor="text1"/>
          <w:szCs w:val="24"/>
        </w:rPr>
        <w:t xml:space="preserve"> </w:t>
      </w:r>
      <w:r w:rsidR="002D4450" w:rsidRPr="00C90F48">
        <w:rPr>
          <w:rFonts w:eastAsiaTheme="minorEastAsia"/>
          <w:color w:val="000000" w:themeColor="text1"/>
          <w:szCs w:val="24"/>
        </w:rPr>
        <w:t xml:space="preserve">For any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oMath>
      <w:r w:rsidR="00966B7F">
        <w:rPr>
          <w:rFonts w:eastAsiaTheme="minorEastAsia"/>
          <w:color w:val="000000" w:themeColor="text1"/>
          <w:szCs w:val="24"/>
        </w:rPr>
        <w:t xml:space="preserve"> and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oMath>
      <w:r w:rsidR="002D4450" w:rsidRPr="00C90F48">
        <w:rPr>
          <w:rFonts w:eastAsiaTheme="minorEastAsia"/>
          <w:color w:val="000000" w:themeColor="text1"/>
          <w:szCs w:val="24"/>
        </w:rPr>
        <w:t xml:space="preserve"> </w:t>
      </w:r>
      <w:r w:rsidR="00724F65" w:rsidRPr="00C90F48">
        <w:rPr>
          <w:rFonts w:eastAsiaTheme="minorEastAsia"/>
          <w:color w:val="000000" w:themeColor="text1"/>
          <w:szCs w:val="24"/>
        </w:rPr>
        <w:t xml:space="preserve">such that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hAnsi="Cambria Math"/>
            <w:color w:val="000000" w:themeColor="text1"/>
          </w:rPr>
          <m:t>&gt;</m:t>
        </m:r>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q+1</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oMath>
      <w:r w:rsidR="00724F65" w:rsidRPr="00C90F48">
        <w:rPr>
          <w:rFonts w:eastAsiaTheme="minorEastAsia"/>
          <w:iCs/>
          <w:color w:val="000000" w:themeColor="text1"/>
        </w:rPr>
        <w:t xml:space="preserve"> for </w:t>
      </w:r>
      <w:r w:rsidR="002C20F1">
        <w:rPr>
          <w:rFonts w:eastAsiaTheme="minorEastAsia"/>
          <w:iCs/>
          <w:color w:val="000000" w:themeColor="text1"/>
        </w:rPr>
        <w:t>all</w:t>
      </w:r>
      <w:r w:rsidR="00912AFD">
        <w:rPr>
          <w:rFonts w:eastAsiaTheme="minorEastAsia"/>
          <w:iCs/>
          <w:color w:val="000000" w:themeColor="text1"/>
        </w:rPr>
        <w:t xml:space="preserve"> </w:t>
      </w:r>
      <m:oMath>
        <m:r>
          <w:rPr>
            <w:rFonts w:ascii="Cambria Math" w:eastAsiaTheme="minorEastAsia" w:hAnsi="Cambria Math"/>
            <w:color w:val="000000" w:themeColor="text1"/>
          </w:rPr>
          <m:t>q∈</m:t>
        </m:r>
        <m:r>
          <m:rPr>
            <m:scr m:val="script"/>
          </m:rPr>
          <w:rPr>
            <w:rFonts w:ascii="Cambria Math" w:eastAsiaTheme="minorEastAsia" w:hAnsi="Cambria Math"/>
            <w:color w:val="000000" w:themeColor="text1"/>
          </w:rPr>
          <m:t>Q∖{</m:t>
        </m:r>
        <m:r>
          <w:rPr>
            <w:rFonts w:ascii="Cambria Math" w:eastAsiaTheme="minorEastAsia" w:hAnsi="Cambria Math"/>
            <w:color w:val="000000" w:themeColor="text1"/>
          </w:rPr>
          <m:t>Q}</m:t>
        </m:r>
      </m:oMath>
      <w:r w:rsidR="00CB1A5A">
        <w:rPr>
          <w:rFonts w:eastAsiaTheme="minorEastAsia"/>
          <w:iCs/>
          <w:color w:val="000000" w:themeColor="text1"/>
        </w:rPr>
        <w:t xml:space="preserve"> </w:t>
      </w:r>
      <w:r w:rsidR="008D01F0">
        <w:rPr>
          <w:rFonts w:eastAsiaTheme="minorEastAsia"/>
          <w:iCs/>
          <w:color w:val="000000" w:themeColor="text1"/>
        </w:rPr>
        <w:t>and for any</w:t>
      </w:r>
      <w:r w:rsidR="00002C31">
        <w:rPr>
          <w:rFonts w:eastAsiaTheme="minorEastAsia"/>
          <w:iCs/>
          <w:color w:val="000000" w:themeColor="text1"/>
        </w:rPr>
        <w:t xml:space="preserve"> </w:t>
      </w:r>
      <m:oMath>
        <m:r>
          <w:rPr>
            <w:rFonts w:ascii="Cambria Math" w:eastAsiaTheme="minorEastAsia" w:hAnsi="Cambria Math"/>
            <w:color w:val="000000" w:themeColor="text1"/>
            <w:szCs w:val="24"/>
          </w:rPr>
          <m:t>ω∈</m:t>
        </m:r>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Ω</m:t>
            </m:r>
          </m:e>
          <m:sub>
            <m:r>
              <m:rPr>
                <m:sty m:val="p"/>
              </m:rPr>
              <w:rPr>
                <w:rFonts w:ascii="Cambria Math" w:eastAsiaTheme="minorEastAsia" w:hAnsi="Cambria Math"/>
                <w:color w:val="000000" w:themeColor="text1"/>
                <w:szCs w:val="24"/>
              </w:rPr>
              <m:t>0</m:t>
            </m:r>
          </m:sub>
        </m:sSub>
      </m:oMath>
      <w:r w:rsidR="002D4450" w:rsidRPr="00C90F48">
        <w:rPr>
          <w:rFonts w:eastAsiaTheme="minorEastAsia"/>
          <w:color w:val="000000" w:themeColor="text1"/>
          <w:szCs w:val="24"/>
        </w:rPr>
        <w:t xml:space="preserve">, </w:t>
      </w:r>
      <m:oMath>
        <m:r>
          <w:rPr>
            <w:rFonts w:ascii="Cambria Math" w:hAnsi="Cambria Math"/>
            <w:color w:val="000000" w:themeColor="text1"/>
          </w:rPr>
          <m:t>S</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;ω</m:t>
            </m:r>
          </m:e>
        </m:d>
        <m:r>
          <w:rPr>
            <w:rFonts w:ascii="Cambria Math" w:eastAsiaTheme="minorEastAsia" w:hAnsi="Cambria Math"/>
            <w:color w:val="000000" w:themeColor="text1"/>
          </w:rPr>
          <m:t>&gt;0</m:t>
        </m:r>
      </m:oMath>
      <w:r w:rsidR="005D33CD" w:rsidRPr="00C90F48">
        <w:rPr>
          <w:rFonts w:eastAsiaTheme="minorEastAsia"/>
          <w:iCs/>
          <w:color w:val="000000" w:themeColor="text1"/>
        </w:rPr>
        <w:t xml:space="preserve"> </w:t>
      </w:r>
      <w:r w:rsidR="006D4071" w:rsidRPr="00C90F48">
        <w:rPr>
          <w:rFonts w:eastAsiaTheme="minorEastAsia"/>
          <w:iCs/>
          <w:color w:val="000000" w:themeColor="text1"/>
        </w:rPr>
        <w:t>if and only if</w:t>
      </w:r>
      <w:r w:rsidR="005D33CD" w:rsidRPr="00C90F48">
        <w:rPr>
          <w:rFonts w:eastAsiaTheme="minorEastAsia"/>
          <w:iCs/>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ω</m:t>
            </m:r>
          </m:e>
          <m:sub>
            <m:r>
              <w:rPr>
                <w:rFonts w:ascii="Cambria Math" w:eastAsiaTheme="minorEastAsia" w:hAnsi="Cambria Math"/>
                <w:color w:val="000000" w:themeColor="text1"/>
              </w:rPr>
              <m:t>q</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ω</m:t>
            </m:r>
          </m:e>
          <m:sub>
            <m:r>
              <w:rPr>
                <w:rFonts w:ascii="Cambria Math" w:eastAsiaTheme="minorEastAsia" w:hAnsi="Cambria Math"/>
                <w:color w:val="000000" w:themeColor="text1"/>
              </w:rPr>
              <m:t>q+1</m:t>
            </m:r>
          </m:sub>
        </m:sSub>
      </m:oMath>
      <w:r w:rsidR="008D01F0">
        <w:rPr>
          <w:rFonts w:eastAsiaTheme="minorEastAsia"/>
          <w:iCs/>
          <w:color w:val="000000" w:themeColor="text1"/>
        </w:rPr>
        <w:t xml:space="preserve"> for </w:t>
      </w:r>
      <w:r w:rsidR="002C20F1">
        <w:rPr>
          <w:rFonts w:eastAsiaTheme="minorEastAsia"/>
          <w:iCs/>
          <w:color w:val="000000" w:themeColor="text1"/>
        </w:rPr>
        <w:t xml:space="preserve">all </w:t>
      </w:r>
      <m:oMath>
        <m:r>
          <w:rPr>
            <w:rFonts w:ascii="Cambria Math" w:eastAsiaTheme="minorEastAsia" w:hAnsi="Cambria Math"/>
            <w:color w:val="000000" w:themeColor="text1"/>
          </w:rPr>
          <m:t>q∈</m:t>
        </m:r>
        <m:r>
          <m:rPr>
            <m:scr m:val="script"/>
          </m:rPr>
          <w:rPr>
            <w:rFonts w:ascii="Cambria Math" w:eastAsiaTheme="minorEastAsia" w:hAnsi="Cambria Math"/>
            <w:color w:val="000000" w:themeColor="text1"/>
          </w:rPr>
          <m:t>Q∖{</m:t>
        </m:r>
        <m:r>
          <w:rPr>
            <w:rFonts w:ascii="Cambria Math" w:eastAsiaTheme="minorEastAsia" w:hAnsi="Cambria Math"/>
            <w:color w:val="000000" w:themeColor="text1"/>
          </w:rPr>
          <m:t>Q}</m:t>
        </m:r>
      </m:oMath>
      <w:r w:rsidR="008D01F0">
        <w:rPr>
          <w:rFonts w:eastAsiaTheme="minorEastAsia"/>
          <w:iCs/>
          <w:color w:val="000000" w:themeColor="text1"/>
        </w:rPr>
        <w:t xml:space="preserve"> and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ω</m:t>
            </m:r>
          </m:e>
          <m:sub>
            <m:r>
              <w:rPr>
                <w:rFonts w:ascii="Cambria Math" w:eastAsiaTheme="minorEastAsia" w:hAnsi="Cambria Math"/>
                <w:color w:val="000000" w:themeColor="text1"/>
              </w:rPr>
              <m:t>q</m:t>
            </m:r>
          </m:sub>
        </m:sSub>
        <m:r>
          <w:rPr>
            <w:rFonts w:ascii="Cambria Math" w:eastAsiaTheme="minorEastAsia" w:hAnsi="Cambria Math"/>
            <w:color w:val="000000" w:themeColor="text1"/>
          </w:rPr>
          <m:t>&gt;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ω</m:t>
            </m:r>
          </m:e>
          <m:sub>
            <m:r>
              <w:rPr>
                <w:rFonts w:ascii="Cambria Math" w:eastAsiaTheme="minorEastAsia" w:hAnsi="Cambria Math"/>
                <w:color w:val="000000" w:themeColor="text1"/>
              </w:rPr>
              <m:t>q+1</m:t>
            </m:r>
          </m:sub>
        </m:sSub>
      </m:oMath>
      <w:r w:rsidR="00755B9C">
        <w:rPr>
          <w:rFonts w:eastAsiaTheme="minorEastAsia"/>
          <w:iCs/>
          <w:color w:val="000000" w:themeColor="text1"/>
        </w:rPr>
        <w:t xml:space="preserve"> for at least one </w:t>
      </w:r>
      <m:oMath>
        <m:r>
          <w:rPr>
            <w:rFonts w:ascii="Cambria Math" w:eastAsiaTheme="minorEastAsia" w:hAnsi="Cambria Math"/>
            <w:color w:val="000000" w:themeColor="text1"/>
          </w:rPr>
          <m:t>q∈</m:t>
        </m:r>
        <m:r>
          <m:rPr>
            <m:scr m:val="script"/>
          </m:rPr>
          <w:rPr>
            <w:rFonts w:ascii="Cambria Math" w:eastAsiaTheme="minorEastAsia" w:hAnsi="Cambria Math"/>
            <w:color w:val="000000" w:themeColor="text1"/>
          </w:rPr>
          <m:t>Q∖{</m:t>
        </m:r>
        <m:r>
          <w:rPr>
            <w:rFonts w:ascii="Cambria Math" w:eastAsiaTheme="minorEastAsia" w:hAnsi="Cambria Math"/>
            <w:color w:val="000000" w:themeColor="text1"/>
          </w:rPr>
          <m:t>Q}</m:t>
        </m:r>
      </m:oMath>
      <w:r w:rsidR="005D33CD" w:rsidRPr="00BE35D3">
        <w:rPr>
          <w:rFonts w:eastAsiaTheme="minorEastAsia"/>
          <w:color w:val="000000" w:themeColor="text1"/>
        </w:rPr>
        <w:t>.</w:t>
      </w:r>
    </w:p>
    <w:p w14:paraId="7816AFFC" w14:textId="47F76B13" w:rsidR="00146567" w:rsidRPr="00C90F48" w:rsidRDefault="00B12F84" w:rsidP="00396A93">
      <w:pPr>
        <w:spacing w:after="120" w:line="480" w:lineRule="auto"/>
        <w:rPr>
          <w:rFonts w:eastAsiaTheme="minorEastAsia"/>
          <w:color w:val="000000" w:themeColor="text1"/>
          <w:szCs w:val="24"/>
        </w:rPr>
      </w:pPr>
      <w:r w:rsidRPr="00C90F48">
        <w:rPr>
          <w:rFonts w:eastAsiaTheme="minorEastAsia"/>
          <w:b/>
          <w:color w:val="000000" w:themeColor="text1"/>
          <w:szCs w:val="24"/>
        </w:rPr>
        <w:t>Proof.</w:t>
      </w:r>
      <w:r w:rsidRPr="00C90F48">
        <w:rPr>
          <w:rFonts w:eastAsiaTheme="minorEastAsia"/>
          <w:color w:val="000000" w:themeColor="text1"/>
          <w:szCs w:val="24"/>
        </w:rPr>
        <w:t xml:space="preserve"> </w:t>
      </w:r>
      <w:r w:rsidR="002D4450" w:rsidRPr="00C90F48">
        <w:rPr>
          <w:rFonts w:eastAsiaTheme="minorEastAsia"/>
          <w:color w:val="000000" w:themeColor="text1"/>
          <w:szCs w:val="24"/>
        </w:rPr>
        <w:t xml:space="preserve">See </w:t>
      </w:r>
      <w:r w:rsidR="00AF3344">
        <w:rPr>
          <w:rFonts w:eastAsiaTheme="minorEastAsia"/>
          <w:color w:val="000000" w:themeColor="text1"/>
          <w:szCs w:val="24"/>
        </w:rPr>
        <w:t>Appendix</w:t>
      </w:r>
      <w:r w:rsidR="002D4450" w:rsidRPr="00C90F48">
        <w:rPr>
          <w:rFonts w:eastAsiaTheme="minorEastAsia"/>
          <w:color w:val="000000" w:themeColor="text1"/>
          <w:szCs w:val="24"/>
        </w:rPr>
        <w:t>.</w:t>
      </w:r>
    </w:p>
    <w:p w14:paraId="61191F75" w14:textId="77BB0EA5" w:rsidR="00645CFE" w:rsidRPr="001063C7" w:rsidRDefault="00A57F81" w:rsidP="00396A93">
      <w:pPr>
        <w:spacing w:after="120" w:line="480" w:lineRule="auto"/>
        <w:rPr>
          <w:rFonts w:eastAsiaTheme="minorEastAsia"/>
          <w:color w:val="000000" w:themeColor="text1"/>
          <w:szCs w:val="24"/>
        </w:rPr>
      </w:pPr>
      <w:r>
        <w:rPr>
          <w:rFonts w:eastAsiaTheme="minorEastAsia"/>
          <w:color w:val="000000" w:themeColor="text1"/>
        </w:rPr>
        <w:t xml:space="preserve">Proposition </w:t>
      </w:r>
      <w:r w:rsidRPr="00C90F48">
        <w:rPr>
          <w:rFonts w:eastAsiaTheme="minorEastAsia"/>
          <w:color w:val="000000" w:themeColor="text1"/>
        </w:rPr>
        <w:t>2</w:t>
      </w:r>
      <w:r>
        <w:rPr>
          <w:rFonts w:eastAsiaTheme="minorEastAsia"/>
          <w:color w:val="000000" w:themeColor="text1"/>
        </w:rPr>
        <w:t xml:space="preserve"> shows that </w:t>
      </w:r>
      <w:r w:rsidR="003D6E61">
        <w:rPr>
          <w:rFonts w:eastAsiaTheme="minorEastAsia"/>
          <w:color w:val="000000" w:themeColor="text1"/>
        </w:rPr>
        <w:t xml:space="preserve">the </w:t>
      </w:r>
      <w:r>
        <w:rPr>
          <w:rFonts w:eastAsiaTheme="minorEastAsia"/>
          <w:color w:val="000000" w:themeColor="text1"/>
        </w:rPr>
        <w:t>restrictions</w:t>
      </w:r>
      <w:r w:rsidR="003D6E61">
        <w:rPr>
          <w:rFonts w:eastAsiaTheme="minorEastAsia"/>
          <w:color w:val="000000" w:themeColor="text1"/>
        </w:rPr>
        <w:t xml:space="preserve"> –</w:t>
      </w:r>
      <w:r>
        <w:rPr>
          <w:rFonts w:eastAsiaTheme="minorEastAsia"/>
          <w:color w:val="000000" w:themeColor="text1"/>
        </w:rPr>
        <w:t xml:space="preserve">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ω</m:t>
            </m:r>
          </m:e>
          <m:sub>
            <m:r>
              <w:rPr>
                <w:rFonts w:ascii="Cambria Math" w:eastAsiaTheme="minorEastAsia" w:hAnsi="Cambria Math"/>
                <w:color w:val="000000" w:themeColor="text1"/>
              </w:rPr>
              <m:t>q</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ω</m:t>
            </m:r>
          </m:e>
          <m:sub>
            <m:r>
              <w:rPr>
                <w:rFonts w:ascii="Cambria Math" w:eastAsiaTheme="minorEastAsia" w:hAnsi="Cambria Math"/>
                <w:color w:val="000000" w:themeColor="text1"/>
              </w:rPr>
              <m:t>q+1</m:t>
            </m:r>
          </m:sub>
        </m:sSub>
      </m:oMath>
      <w:r w:rsidR="00025DD1">
        <w:rPr>
          <w:rFonts w:eastAsiaTheme="minorEastAsia"/>
          <w:iCs/>
          <w:color w:val="000000" w:themeColor="text1"/>
        </w:rPr>
        <w:t xml:space="preserve"> for all </w:t>
      </w:r>
      <m:oMath>
        <m:r>
          <w:rPr>
            <w:rFonts w:ascii="Cambria Math" w:eastAsiaTheme="minorEastAsia" w:hAnsi="Cambria Math"/>
            <w:color w:val="000000" w:themeColor="text1"/>
          </w:rPr>
          <m:t>q∈</m:t>
        </m:r>
        <m:r>
          <m:rPr>
            <m:scr m:val="script"/>
          </m:rPr>
          <w:rPr>
            <w:rFonts w:ascii="Cambria Math" w:eastAsiaTheme="minorEastAsia" w:hAnsi="Cambria Math"/>
            <w:color w:val="000000" w:themeColor="text1"/>
          </w:rPr>
          <m:t>Q∖{</m:t>
        </m:r>
        <m:r>
          <w:rPr>
            <w:rFonts w:ascii="Cambria Math" w:eastAsiaTheme="minorEastAsia" w:hAnsi="Cambria Math"/>
            <w:color w:val="000000" w:themeColor="text1"/>
          </w:rPr>
          <m:t>Q}</m:t>
        </m:r>
      </m:oMath>
      <w:r w:rsidR="00490243">
        <w:rPr>
          <w:rFonts w:eastAsiaTheme="minorEastAsia"/>
          <w:color w:val="000000" w:themeColor="text1"/>
        </w:rPr>
        <w:t xml:space="preserve"> (i.e., all elements in </w:t>
      </w:r>
      <m:oMath>
        <m:r>
          <m:rPr>
            <m:scr m:val="script"/>
          </m:rPr>
          <w:rPr>
            <w:rFonts w:ascii="Cambria Math" w:eastAsiaTheme="minorEastAsia" w:hAnsi="Cambria Math"/>
            <w:color w:val="000000" w:themeColor="text1"/>
          </w:rPr>
          <m:t>Q</m:t>
        </m:r>
      </m:oMath>
      <w:r w:rsidR="00490243">
        <w:rPr>
          <w:rFonts w:eastAsiaTheme="minorEastAsia"/>
          <w:color w:val="000000" w:themeColor="text1"/>
        </w:rPr>
        <w:t xml:space="preserve"> excluding </w:t>
      </w:r>
      <w:r w:rsidR="00BE35D3">
        <w:rPr>
          <w:rFonts w:eastAsiaTheme="minorEastAsia"/>
          <w:color w:val="000000" w:themeColor="text1"/>
        </w:rPr>
        <w:t xml:space="preserve">the </w:t>
      </w:r>
      <w:r w:rsidR="00CF6053">
        <w:rPr>
          <w:rFonts w:eastAsiaTheme="minorEastAsia"/>
          <w:color w:val="000000" w:themeColor="text1"/>
        </w:rPr>
        <w:t>highest quantile</w:t>
      </w:r>
      <w:r w:rsidR="00490243">
        <w:rPr>
          <w:rFonts w:eastAsiaTheme="minorEastAsia"/>
          <w:color w:val="000000" w:themeColor="text1"/>
        </w:rPr>
        <w:t xml:space="preserve"> </w:t>
      </w:r>
      <m:oMath>
        <m:r>
          <w:rPr>
            <w:rFonts w:ascii="Cambria Math" w:eastAsiaTheme="minorEastAsia" w:hAnsi="Cambria Math"/>
            <w:color w:val="000000" w:themeColor="text1"/>
          </w:rPr>
          <m:t>Q</m:t>
        </m:r>
      </m:oMath>
      <w:r w:rsidR="00490243">
        <w:rPr>
          <w:rFonts w:eastAsiaTheme="minorEastAsia"/>
          <w:color w:val="000000" w:themeColor="text1"/>
        </w:rPr>
        <w:t>)</w:t>
      </w:r>
      <w:r w:rsidR="0089306E">
        <w:rPr>
          <w:rFonts w:eastAsiaTheme="minorEastAsia"/>
          <w:color w:val="000000" w:themeColor="text1"/>
          <w:szCs w:val="24"/>
        </w:rPr>
        <w:t xml:space="preserve"> </w:t>
      </w:r>
      <w:r w:rsidR="00747A93">
        <w:rPr>
          <w:rFonts w:eastAsiaTheme="minorEastAsia"/>
          <w:color w:val="000000" w:themeColor="text1"/>
          <w:szCs w:val="24"/>
        </w:rPr>
        <w:t xml:space="preserve">and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ω</m:t>
            </m:r>
          </m:e>
          <m:sub>
            <m:r>
              <w:rPr>
                <w:rFonts w:ascii="Cambria Math" w:eastAsiaTheme="minorEastAsia" w:hAnsi="Cambria Math"/>
                <w:color w:val="000000" w:themeColor="text1"/>
              </w:rPr>
              <m:t>q</m:t>
            </m:r>
          </m:sub>
        </m:sSub>
        <m:r>
          <w:rPr>
            <w:rFonts w:ascii="Cambria Math" w:eastAsiaTheme="minorEastAsia" w:hAnsi="Cambria Math"/>
            <w:color w:val="000000" w:themeColor="text1"/>
          </w:rPr>
          <m:t>&gt;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ω</m:t>
            </m:r>
          </m:e>
          <m:sub>
            <m:r>
              <w:rPr>
                <w:rFonts w:ascii="Cambria Math" w:eastAsiaTheme="minorEastAsia" w:hAnsi="Cambria Math"/>
                <w:color w:val="000000" w:themeColor="text1"/>
              </w:rPr>
              <m:t>q+1</m:t>
            </m:r>
          </m:sub>
        </m:sSub>
      </m:oMath>
      <w:r w:rsidR="00025DD1">
        <w:rPr>
          <w:rFonts w:eastAsiaTheme="minorEastAsia"/>
          <w:iCs/>
          <w:color w:val="000000" w:themeColor="text1"/>
        </w:rPr>
        <w:t xml:space="preserve"> for at least one</w:t>
      </w:r>
      <w:r w:rsidR="00BE35D3">
        <w:rPr>
          <w:rFonts w:eastAsiaTheme="minorEastAsia"/>
          <w:iCs/>
          <w:color w:val="000000" w:themeColor="text1"/>
        </w:rPr>
        <w:t xml:space="preserve"> lower quantile</w:t>
      </w:r>
      <w:r w:rsidR="00025DD1">
        <w:rPr>
          <w:rFonts w:eastAsiaTheme="minorEastAsia"/>
          <w:iCs/>
          <w:color w:val="000000" w:themeColor="text1"/>
        </w:rPr>
        <w:t xml:space="preserve"> </w:t>
      </w:r>
      <m:oMath>
        <m:r>
          <w:rPr>
            <w:rFonts w:ascii="Cambria Math" w:eastAsiaTheme="minorEastAsia" w:hAnsi="Cambria Math"/>
            <w:color w:val="000000" w:themeColor="text1"/>
          </w:rPr>
          <m:t>q∈</m:t>
        </m:r>
        <m:r>
          <m:rPr>
            <m:scr m:val="script"/>
          </m:rPr>
          <w:rPr>
            <w:rFonts w:ascii="Cambria Math" w:eastAsiaTheme="minorEastAsia" w:hAnsi="Cambria Math"/>
            <w:color w:val="000000" w:themeColor="text1"/>
          </w:rPr>
          <m:t>Q∖{</m:t>
        </m:r>
        <m:r>
          <w:rPr>
            <w:rFonts w:ascii="Cambria Math" w:eastAsiaTheme="minorEastAsia" w:hAnsi="Cambria Math"/>
            <w:color w:val="000000" w:themeColor="text1"/>
          </w:rPr>
          <m:t>Q}</m:t>
        </m:r>
      </m:oMath>
      <w:r w:rsidRPr="00C90F48">
        <w:rPr>
          <w:rFonts w:eastAsiaTheme="minorEastAsia"/>
          <w:iCs/>
          <w:color w:val="000000" w:themeColor="text1"/>
        </w:rPr>
        <w:t xml:space="preserve"> </w:t>
      </w:r>
      <w:r w:rsidR="003D6E61">
        <w:rPr>
          <w:rFonts w:eastAsiaTheme="minorEastAsia"/>
          <w:iCs/>
          <w:color w:val="000000" w:themeColor="text1"/>
        </w:rPr>
        <w:t xml:space="preserve">– </w:t>
      </w:r>
      <w:r>
        <w:rPr>
          <w:rFonts w:eastAsiaTheme="minorEastAsia"/>
          <w:color w:val="000000" w:themeColor="text1"/>
        </w:rPr>
        <w:t xml:space="preserve">are both necessary and sufficient for the </w:t>
      </w:r>
      <w:r w:rsidR="006F265D" w:rsidRPr="006F265D">
        <w:rPr>
          <w:rFonts w:eastAsiaTheme="minorEastAsia"/>
          <w:color w:val="000000" w:themeColor="text1"/>
        </w:rPr>
        <w:t>inclusivity</w:t>
      </w:r>
      <w:r>
        <w:rPr>
          <w:rFonts w:eastAsiaTheme="minorEastAsia"/>
          <w:color w:val="000000" w:themeColor="text1"/>
        </w:rPr>
        <w:t xml:space="preserve"> premium to be </w:t>
      </w:r>
      <w:r w:rsidR="00747A93">
        <w:rPr>
          <w:rFonts w:eastAsiaTheme="minorEastAsia"/>
          <w:color w:val="000000" w:themeColor="text1"/>
        </w:rPr>
        <w:t>strictly posi</w:t>
      </w:r>
      <w:r w:rsidR="00F63197">
        <w:rPr>
          <w:rFonts w:eastAsiaTheme="minorEastAsia"/>
          <w:color w:val="000000" w:themeColor="text1"/>
        </w:rPr>
        <w:t xml:space="preserve">tive whenever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r>
          <w:rPr>
            <w:rFonts w:ascii="Cambria Math" w:hAnsi="Cambria Math"/>
            <w:color w:val="000000" w:themeColor="text1"/>
          </w:rPr>
          <m:t>&gt;</m:t>
        </m:r>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q+1</m:t>
            </m:r>
          </m:sub>
        </m:sSub>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e>
        </m:d>
      </m:oMath>
      <w:r w:rsidR="00F63197" w:rsidRPr="00C90F48">
        <w:rPr>
          <w:rFonts w:eastAsiaTheme="minorEastAsia"/>
          <w:iCs/>
          <w:color w:val="000000" w:themeColor="text1"/>
        </w:rPr>
        <w:t xml:space="preserve"> for all</w:t>
      </w:r>
      <w:r w:rsidR="00B90451">
        <w:rPr>
          <w:rFonts w:eastAsiaTheme="minorEastAsia"/>
          <w:iCs/>
          <w:color w:val="000000" w:themeColor="text1"/>
        </w:rPr>
        <w:t xml:space="preserve"> </w:t>
      </w:r>
      <m:oMath>
        <m:r>
          <w:rPr>
            <w:rFonts w:ascii="Cambria Math" w:eastAsiaTheme="minorEastAsia" w:hAnsi="Cambria Math"/>
            <w:color w:val="000000" w:themeColor="text1"/>
            <w:szCs w:val="24"/>
          </w:rPr>
          <m:t>q∈</m:t>
        </m:r>
        <m:r>
          <m:rPr>
            <m:scr m:val="script"/>
          </m:rPr>
          <w:rPr>
            <w:rFonts w:ascii="Cambria Math" w:eastAsiaTheme="minorEastAsia" w:hAnsi="Cambria Math"/>
            <w:color w:val="000000" w:themeColor="text1"/>
            <w:szCs w:val="24"/>
          </w:rPr>
          <m:t>Q∖</m:t>
        </m:r>
        <m:d>
          <m:dPr>
            <m:begChr m:val="{"/>
            <m:endChr m:val="}"/>
            <m:ctrlPr>
              <w:rPr>
                <w:rFonts w:ascii="Cambria Math" w:eastAsiaTheme="minorEastAsia" w:hAnsi="Cambria Math"/>
                <w:i/>
                <w:color w:val="000000" w:themeColor="text1"/>
                <w:szCs w:val="24"/>
              </w:rPr>
            </m:ctrlPr>
          </m:dPr>
          <m:e>
            <m:r>
              <w:rPr>
                <w:rFonts w:ascii="Cambria Math" w:eastAsiaTheme="minorEastAsia" w:hAnsi="Cambria Math"/>
                <w:color w:val="000000" w:themeColor="text1"/>
                <w:szCs w:val="24"/>
              </w:rPr>
              <m:t>Q</m:t>
            </m:r>
          </m:e>
        </m:d>
      </m:oMath>
      <w:r w:rsidR="00F63197">
        <w:rPr>
          <w:rFonts w:eastAsiaTheme="minorEastAsia"/>
          <w:color w:val="000000" w:themeColor="text1"/>
        </w:rPr>
        <w:t>.</w:t>
      </w:r>
      <w:r w:rsidR="00B90451">
        <w:rPr>
          <w:rFonts w:eastAsiaTheme="minorEastAsia"/>
          <w:color w:val="000000" w:themeColor="text1"/>
        </w:rPr>
        <w:t xml:space="preserve"> </w:t>
      </w:r>
      <w:r w:rsidR="008F55FD">
        <w:rPr>
          <w:rFonts w:eastAsiaTheme="minorEastAsia"/>
          <w:color w:val="000000" w:themeColor="text1"/>
          <w:szCs w:val="24"/>
        </w:rPr>
        <w:t>Thus</w:t>
      </w:r>
      <w:r w:rsidR="0089306E">
        <w:rPr>
          <w:rFonts w:eastAsiaTheme="minorEastAsia"/>
          <w:color w:val="000000" w:themeColor="text1"/>
          <w:szCs w:val="24"/>
        </w:rPr>
        <w:t>, a</w:t>
      </w:r>
      <w:r w:rsidR="0071138C">
        <w:rPr>
          <w:rFonts w:eastAsiaTheme="minorEastAsia"/>
          <w:color w:val="000000" w:themeColor="text1"/>
          <w:szCs w:val="24"/>
        </w:rPr>
        <w:t>ccording to Proposition 2, the set of quantile</w:t>
      </w:r>
      <w:r w:rsidR="00592F70">
        <w:rPr>
          <w:rFonts w:eastAsiaTheme="minorEastAsia"/>
          <w:color w:val="000000" w:themeColor="text1"/>
          <w:szCs w:val="24"/>
        </w:rPr>
        <w:t xml:space="preserve"> </w:t>
      </w:r>
      <w:r w:rsidR="0071138C">
        <w:rPr>
          <w:rFonts w:eastAsiaTheme="minorEastAsia"/>
          <w:color w:val="000000" w:themeColor="text1"/>
          <w:szCs w:val="24"/>
        </w:rPr>
        <w:t xml:space="preserve">weights </w:t>
      </w:r>
      <w:r w:rsidR="00D175C3">
        <w:rPr>
          <w:rFonts w:eastAsiaTheme="minorEastAsia"/>
          <w:color w:val="000000" w:themeColor="text1"/>
          <w:szCs w:val="24"/>
        </w:rPr>
        <w:t>that are necessary and</w:t>
      </w:r>
      <w:r w:rsidR="0071138C">
        <w:rPr>
          <w:rFonts w:eastAsiaTheme="minorEastAsia"/>
          <w:color w:val="000000" w:themeColor="text1"/>
          <w:szCs w:val="24"/>
        </w:rPr>
        <w:t xml:space="preserve"> sufficient for the </w:t>
      </w:r>
      <w:r w:rsidR="006F265D" w:rsidRPr="006F265D">
        <w:rPr>
          <w:rFonts w:eastAsiaTheme="minorEastAsia"/>
          <w:color w:val="000000" w:themeColor="text1"/>
          <w:szCs w:val="24"/>
        </w:rPr>
        <w:t>inclusivity</w:t>
      </w:r>
      <w:r w:rsidR="0071138C">
        <w:rPr>
          <w:rFonts w:eastAsiaTheme="minorEastAsia"/>
          <w:color w:val="000000" w:themeColor="text1"/>
          <w:szCs w:val="24"/>
        </w:rPr>
        <w:t xml:space="preserve"> premium to </w:t>
      </w:r>
      <w:r w:rsidR="00025DD1">
        <w:rPr>
          <w:rFonts w:eastAsiaTheme="minorEastAsia"/>
          <w:color w:val="000000" w:themeColor="text1"/>
          <w:szCs w:val="24"/>
        </w:rPr>
        <w:t xml:space="preserve">be positive </w:t>
      </w:r>
      <w:r w:rsidR="00D175C3">
        <w:rPr>
          <w:rFonts w:eastAsiaTheme="minorEastAsia"/>
          <w:color w:val="000000" w:themeColor="text1"/>
          <w:szCs w:val="24"/>
        </w:rPr>
        <w:t xml:space="preserve">is </w:t>
      </w:r>
      <m:oMath>
        <m:sSub>
          <m:sSubPr>
            <m:ctrlPr>
              <w:rPr>
                <w:rFonts w:ascii="Cambria Math" w:eastAsiaTheme="minorEastAsia" w:hAnsi="Cambria Math"/>
                <w:i/>
                <w:color w:val="000000" w:themeColor="text1"/>
                <w:szCs w:val="24"/>
              </w:rPr>
            </m:ctrlPr>
          </m:sSubPr>
          <m:e>
            <m:r>
              <m:rPr>
                <m:sty m:val="p"/>
              </m:rPr>
              <w:rPr>
                <w:rFonts w:ascii="Cambria Math" w:eastAsiaTheme="minorEastAsia" w:hAnsi="Cambria Math"/>
                <w:color w:val="000000" w:themeColor="text1"/>
                <w:szCs w:val="24"/>
              </w:rPr>
              <m:t>Ω</m:t>
            </m:r>
            <m:ctrlPr>
              <w:rPr>
                <w:rFonts w:ascii="Cambria Math" w:eastAsiaTheme="minorEastAsia" w:hAnsi="Cambria Math"/>
                <w:color w:val="000000" w:themeColor="text1"/>
                <w:szCs w:val="24"/>
              </w:rPr>
            </m:ctrlPr>
          </m:e>
          <m:sub>
            <m:r>
              <w:rPr>
                <w:rFonts w:ascii="Cambria Math" w:eastAsiaTheme="minorEastAsia" w:hAnsi="Cambria Math"/>
                <w:color w:val="000000" w:themeColor="text1"/>
                <w:szCs w:val="24"/>
              </w:rPr>
              <m:t>0</m:t>
            </m:r>
          </m:sub>
        </m:sSub>
        <m:r>
          <w:rPr>
            <w:rFonts w:ascii="Cambria Math" w:eastAsiaTheme="minorEastAsia" w:hAnsi="Cambria Math"/>
            <w:color w:val="000000" w:themeColor="text1"/>
            <w:szCs w:val="24"/>
          </w:rPr>
          <m:t>∖</m:t>
        </m:r>
        <m:d>
          <m:dPr>
            <m:begChr m:val="{"/>
            <m:endChr m:val="}"/>
            <m:ctrlPr>
              <w:rPr>
                <w:rFonts w:ascii="Cambria Math" w:eastAsiaTheme="minorEastAsia" w:hAnsi="Cambria Math"/>
                <w:i/>
                <w:color w:val="000000" w:themeColor="text1"/>
                <w:szCs w:val="24"/>
              </w:rPr>
            </m:ctrlPr>
          </m:dPr>
          <m:e>
            <m:acc>
              <m:accPr>
                <m:chr m:val="̅"/>
                <m:ctrlPr>
                  <w:rPr>
                    <w:rFonts w:ascii="Cambria Math" w:eastAsiaTheme="minorEastAsia" w:hAnsi="Cambria Math"/>
                    <w:i/>
                    <w:color w:val="000000" w:themeColor="text1"/>
                    <w:szCs w:val="24"/>
                  </w:rPr>
                </m:ctrlPr>
              </m:accPr>
              <m:e>
                <m:r>
                  <w:rPr>
                    <w:rFonts w:ascii="Cambria Math" w:eastAsiaTheme="minorEastAsia" w:hAnsi="Cambria Math"/>
                    <w:color w:val="000000" w:themeColor="text1"/>
                    <w:szCs w:val="24"/>
                  </w:rPr>
                  <m:t>ω</m:t>
                </m:r>
              </m:e>
            </m:acc>
          </m:e>
        </m:d>
      </m:oMath>
      <w:r w:rsidR="00C37AF4">
        <w:rPr>
          <w:rFonts w:eastAsiaTheme="minorEastAsia"/>
          <w:color w:val="000000" w:themeColor="text1"/>
          <w:szCs w:val="24"/>
        </w:rPr>
        <w:t>,</w:t>
      </w:r>
      <w:r w:rsidR="00822734">
        <w:rPr>
          <w:rFonts w:eastAsiaTheme="minorEastAsia"/>
          <w:color w:val="000000" w:themeColor="text1"/>
          <w:szCs w:val="24"/>
        </w:rPr>
        <w:t xml:space="preserve"> or the set of all quantile-weight vectors character</w:t>
      </w:r>
      <w:r w:rsidR="00564308">
        <w:rPr>
          <w:rFonts w:eastAsiaTheme="minorEastAsia"/>
          <w:color w:val="000000" w:themeColor="text1"/>
          <w:szCs w:val="24"/>
        </w:rPr>
        <w:t>ize</w:t>
      </w:r>
      <w:r w:rsidR="00822734">
        <w:rPr>
          <w:rFonts w:eastAsiaTheme="minorEastAsia"/>
          <w:color w:val="000000" w:themeColor="text1"/>
          <w:szCs w:val="24"/>
        </w:rPr>
        <w:t xml:space="preserve">d in Proposition 1 excluding </w:t>
      </w:r>
      <w:r w:rsidR="00EF3F4F">
        <w:rPr>
          <w:rFonts w:eastAsiaTheme="minorEastAsia"/>
          <w:color w:val="000000" w:themeColor="text1"/>
          <w:szCs w:val="24"/>
        </w:rPr>
        <w:t xml:space="preserve">the </w:t>
      </w:r>
      <w:r w:rsidR="00822734">
        <w:rPr>
          <w:rFonts w:eastAsiaTheme="minorEastAsia"/>
          <w:color w:val="000000" w:themeColor="text1"/>
          <w:szCs w:val="24"/>
        </w:rPr>
        <w:t>equal quantile-weight vector</w:t>
      </w:r>
      <w:r w:rsidR="0089306E">
        <w:rPr>
          <w:rFonts w:eastAsiaTheme="minorEastAsia"/>
          <w:color w:val="000000" w:themeColor="text1"/>
          <w:szCs w:val="24"/>
        </w:rPr>
        <w:t>.</w:t>
      </w:r>
      <w:r>
        <w:rPr>
          <w:rFonts w:eastAsiaTheme="minorEastAsia"/>
          <w:color w:val="000000" w:themeColor="text1"/>
        </w:rPr>
        <w:t xml:space="preserve"> </w:t>
      </w:r>
      <w:r w:rsidR="00CB7D84">
        <w:rPr>
          <w:rFonts w:eastAsiaTheme="minorEastAsia"/>
          <w:color w:val="000000" w:themeColor="text1"/>
        </w:rPr>
        <w:t>Note that</w:t>
      </w:r>
      <w:r w:rsidR="00821ECF" w:rsidRPr="00C90F48">
        <w:rPr>
          <w:rFonts w:eastAsiaTheme="minorEastAsia"/>
          <w:color w:val="000000" w:themeColor="text1"/>
        </w:rPr>
        <w:t xml:space="preserve"> the </w:t>
      </w:r>
      <w:r w:rsidR="006F265D" w:rsidRPr="006F265D">
        <w:rPr>
          <w:rFonts w:eastAsiaTheme="minorEastAsia"/>
          <w:color w:val="000000" w:themeColor="text1"/>
        </w:rPr>
        <w:t>inclusivity</w:t>
      </w:r>
      <w:r w:rsidR="00821ECF" w:rsidRPr="00C90F48">
        <w:rPr>
          <w:rFonts w:eastAsiaTheme="minorEastAsia"/>
          <w:color w:val="000000" w:themeColor="text1"/>
        </w:rPr>
        <w:t xml:space="preserve"> premium</w:t>
      </w:r>
      <w:r w:rsidR="004C16C3" w:rsidRPr="00C90F48">
        <w:rPr>
          <w:rFonts w:eastAsiaTheme="minorEastAsia"/>
          <w:color w:val="000000" w:themeColor="text1"/>
        </w:rPr>
        <w:t xml:space="preserve"> </w:t>
      </w:r>
      <w:r w:rsidR="00CB7D84">
        <w:rPr>
          <w:rFonts w:eastAsiaTheme="minorEastAsia"/>
          <w:color w:val="000000" w:themeColor="text1"/>
        </w:rPr>
        <w:t>becomes</w:t>
      </w:r>
      <w:r w:rsidR="00EF3F4F">
        <w:rPr>
          <w:rFonts w:eastAsiaTheme="minorEastAsia"/>
          <w:color w:val="000000" w:themeColor="text1"/>
        </w:rPr>
        <w:t xml:space="preserve"> higher</w:t>
      </w:r>
      <w:r w:rsidR="00CB7D84">
        <w:rPr>
          <w:rFonts w:eastAsiaTheme="minorEastAsia"/>
          <w:color w:val="000000" w:themeColor="text1"/>
        </w:rPr>
        <w:t xml:space="preserve"> f</w:t>
      </w:r>
      <w:r w:rsidR="00CB7D84" w:rsidRPr="00C90F48">
        <w:rPr>
          <w:rFonts w:eastAsiaTheme="minorEastAsia"/>
          <w:color w:val="000000" w:themeColor="text1"/>
        </w:rPr>
        <w:t xml:space="preserve">or any two given distributions </w:t>
      </w:r>
      <w:r w:rsidR="00CB7D84">
        <w:rPr>
          <w:rFonts w:eastAsiaTheme="minorEastAsia"/>
          <w:color w:val="000000" w:themeColor="text1"/>
        </w:rPr>
        <w:t>across</w:t>
      </w:r>
      <w:r w:rsidR="00CB7D84" w:rsidRPr="00C90F48">
        <w:rPr>
          <w:rFonts w:eastAsiaTheme="minorEastAsia"/>
          <w:color w:val="000000" w:themeColor="text1"/>
        </w:rPr>
        <w:t xml:space="preserve"> two periods</w:t>
      </w:r>
      <w:r w:rsidR="00EF3F4F">
        <w:rPr>
          <w:rFonts w:eastAsiaTheme="minorEastAsia"/>
          <w:color w:val="000000" w:themeColor="text1"/>
        </w:rPr>
        <w:t xml:space="preserve"> </w:t>
      </w:r>
      <w:r w:rsidR="004C16C3" w:rsidRPr="00C90F48">
        <w:rPr>
          <w:rFonts w:eastAsiaTheme="minorEastAsia"/>
          <w:color w:val="000000" w:themeColor="text1"/>
        </w:rPr>
        <w:t>when</w:t>
      </w:r>
      <w:r w:rsidR="00EF3F4F">
        <w:rPr>
          <w:rFonts w:eastAsiaTheme="minorEastAsia"/>
          <w:color w:val="000000" w:themeColor="text1"/>
        </w:rPr>
        <w:t>ever</w:t>
      </w:r>
      <w:r w:rsidR="004C16C3" w:rsidRPr="00C90F48">
        <w:rPr>
          <w:rFonts w:eastAsiaTheme="minorEastAsia"/>
          <w:color w:val="000000" w:themeColor="text1"/>
        </w:rPr>
        <w:t xml:space="preserve"> larger </w:t>
      </w:r>
      <w:r w:rsidR="00822734">
        <w:rPr>
          <w:rFonts w:eastAsiaTheme="minorEastAsia"/>
          <w:color w:val="000000" w:themeColor="text1"/>
        </w:rPr>
        <w:t>quantile</w:t>
      </w:r>
      <w:r w:rsidR="00592F70">
        <w:rPr>
          <w:rFonts w:eastAsiaTheme="minorEastAsia"/>
          <w:color w:val="000000" w:themeColor="text1"/>
        </w:rPr>
        <w:t xml:space="preserve"> </w:t>
      </w:r>
      <w:r w:rsidR="004C16C3" w:rsidRPr="00C90F48">
        <w:rPr>
          <w:rFonts w:eastAsiaTheme="minorEastAsia"/>
          <w:color w:val="000000" w:themeColor="text1"/>
        </w:rPr>
        <w:t>weights are assigned to lower quantiles.</w:t>
      </w:r>
      <w:r w:rsidR="00966B7F">
        <w:rPr>
          <w:rStyle w:val="FootnoteReference"/>
          <w:rFonts w:eastAsiaTheme="minorEastAsia"/>
          <w:color w:val="000000" w:themeColor="text1"/>
        </w:rPr>
        <w:footnoteReference w:id="10"/>
      </w:r>
      <w:bookmarkEnd w:id="1"/>
    </w:p>
    <w:p w14:paraId="180DF539" w14:textId="53F5104C" w:rsidR="00F42153" w:rsidRDefault="00BE2C9B" w:rsidP="00396A93">
      <w:pPr>
        <w:pStyle w:val="Heading1"/>
        <w:spacing w:before="0" w:line="480" w:lineRule="auto"/>
        <w:rPr>
          <w:rFonts w:eastAsiaTheme="minorEastAsia"/>
        </w:rPr>
      </w:pPr>
      <w:bookmarkStart w:id="12" w:name="_Ref97114765"/>
      <w:r>
        <w:rPr>
          <w:rFonts w:eastAsiaTheme="minorEastAsia"/>
        </w:rPr>
        <w:t>An empirical m</w:t>
      </w:r>
      <w:r w:rsidR="00BF3289">
        <w:rPr>
          <w:rFonts w:eastAsiaTheme="minorEastAsia"/>
        </w:rPr>
        <w:t>easur</w:t>
      </w:r>
      <w:r>
        <w:rPr>
          <w:rFonts w:eastAsiaTheme="minorEastAsia"/>
        </w:rPr>
        <w:t>e</w:t>
      </w:r>
      <w:r w:rsidR="00BF3289">
        <w:rPr>
          <w:rFonts w:eastAsiaTheme="minorEastAsia"/>
        </w:rPr>
        <w:t xml:space="preserve"> </w:t>
      </w:r>
      <w:r>
        <w:rPr>
          <w:rFonts w:eastAsiaTheme="minorEastAsia"/>
        </w:rPr>
        <w:t xml:space="preserve">of </w:t>
      </w:r>
      <w:r w:rsidR="00BF3289">
        <w:rPr>
          <w:rFonts w:eastAsiaTheme="minorEastAsia"/>
        </w:rPr>
        <w:t>well-being</w:t>
      </w:r>
      <w:r>
        <w:rPr>
          <w:rFonts w:eastAsiaTheme="minorEastAsia"/>
        </w:rPr>
        <w:t xml:space="preserve"> and the data</w:t>
      </w:r>
      <w:bookmarkEnd w:id="12"/>
    </w:p>
    <w:p w14:paraId="7B28D54C" w14:textId="07B1C5F2" w:rsidR="007F5E51" w:rsidRDefault="001A56E9" w:rsidP="00396A93">
      <w:pPr>
        <w:spacing w:after="120" w:line="480" w:lineRule="auto"/>
      </w:pPr>
      <w:r>
        <w:t>Well-being is in</w:t>
      </w:r>
      <w:r w:rsidR="00FA08C7">
        <w:t>trinsically</w:t>
      </w:r>
      <w:r>
        <w:t xml:space="preserve"> multidimensional (</w:t>
      </w:r>
      <w:r w:rsidRPr="001A56E9">
        <w:t xml:space="preserve">Atkinson and Bourguignon, 1982; Sen, 1999; Stiglitz </w:t>
      </w:r>
      <w:r w:rsidR="002245E5">
        <w:t>et al.</w:t>
      </w:r>
      <w:r w:rsidRPr="001A56E9">
        <w:t>, 2009</w:t>
      </w:r>
      <w:r>
        <w:t xml:space="preserve">). </w:t>
      </w:r>
      <w:r w:rsidR="00FA08C7">
        <w:t xml:space="preserve">In this paper, we </w:t>
      </w:r>
      <w:r w:rsidR="007F5E51">
        <w:t>capture well-being</w:t>
      </w:r>
      <w:r w:rsidR="007F113B">
        <w:t xml:space="preserve"> by </w:t>
      </w:r>
      <w:r w:rsidR="007F5E51">
        <w:t>adopt</w:t>
      </w:r>
      <w:r w:rsidR="007F113B">
        <w:t xml:space="preserve">ing </w:t>
      </w:r>
      <w:r w:rsidR="007F5E51">
        <w:t>a multidimensional counting approach (Atkinson, 2003; Alkire and Foster, 2011</w:t>
      </w:r>
      <w:r w:rsidR="00C05372">
        <w:t xml:space="preserve">). Our approach </w:t>
      </w:r>
      <w:r w:rsidR="007F5E51">
        <w:t xml:space="preserve">is closely connected to the global </w:t>
      </w:r>
      <w:r w:rsidR="004F433C">
        <w:t xml:space="preserve">MPI </w:t>
      </w:r>
      <w:r w:rsidR="007F5E51">
        <w:t>framework (</w:t>
      </w:r>
      <w:r w:rsidR="007F5E51" w:rsidRPr="00FA08C7">
        <w:t>Alkire</w:t>
      </w:r>
      <w:r w:rsidR="00495978">
        <w:t>,</w:t>
      </w:r>
      <w:r w:rsidR="00006BAB">
        <w:t xml:space="preserve"> </w:t>
      </w:r>
      <w:r w:rsidR="00495978" w:rsidRPr="00495978">
        <w:t>Kanagaratnam, and Suppa</w:t>
      </w:r>
      <w:r w:rsidR="00495978">
        <w:t xml:space="preserve">, </w:t>
      </w:r>
      <w:r w:rsidR="007F5E51" w:rsidRPr="00FA08C7">
        <w:t>202</w:t>
      </w:r>
      <w:r w:rsidR="00E23326" w:rsidRPr="00FA08C7">
        <w:t>0)</w:t>
      </w:r>
      <w:r w:rsidR="007F5E51">
        <w:t xml:space="preserve"> – consisting of three dimensions </w:t>
      </w:r>
      <w:r w:rsidR="007F5E51">
        <w:lastRenderedPageBreak/>
        <w:t xml:space="preserve">and </w:t>
      </w:r>
      <w:r w:rsidR="00215E27">
        <w:t xml:space="preserve">10 </w:t>
      </w:r>
      <w:r w:rsidR="007F5E51">
        <w:t>indicators with weights of 1/6 for four indicators and 1/18 for the remainder.</w:t>
      </w:r>
      <w:r w:rsidR="007F5E51">
        <w:rPr>
          <w:rStyle w:val="FootnoteReference"/>
        </w:rPr>
        <w:footnoteReference w:id="11"/>
      </w:r>
      <w:r w:rsidR="004D5BF3">
        <w:t xml:space="preserve"> </w:t>
      </w:r>
      <w:r w:rsidR="004F433C">
        <w:t xml:space="preserve">Within </w:t>
      </w:r>
      <w:r w:rsidR="002245E5">
        <w:t>the</w:t>
      </w:r>
      <w:r w:rsidR="004F433C">
        <w:t xml:space="preserve"> </w:t>
      </w:r>
      <w:r w:rsidR="002245E5">
        <w:t>global MPI</w:t>
      </w:r>
      <w:r w:rsidR="004F433C">
        <w:t xml:space="preserve"> framework, a person living in a household </w:t>
      </w:r>
      <w:proofErr w:type="gramStart"/>
      <w:r w:rsidR="004F433C">
        <w:t>is considered to be</w:t>
      </w:r>
      <w:proofErr w:type="gramEnd"/>
      <w:r w:rsidR="004F433C">
        <w:t xml:space="preserve"> </w:t>
      </w:r>
      <w:r w:rsidR="004F433C" w:rsidRPr="00AD6A08">
        <w:rPr>
          <w:i/>
          <w:iCs/>
        </w:rPr>
        <w:t>deprived</w:t>
      </w:r>
      <w:r w:rsidR="004F433C">
        <w:t xml:space="preserve"> in an indicator if the</w:t>
      </w:r>
      <w:r w:rsidR="002033A2">
        <w:t>ir</w:t>
      </w:r>
      <w:r w:rsidR="004F433C">
        <w:t xml:space="preserve"> achievement fails to meet the deprivation </w:t>
      </w:r>
      <w:proofErr w:type="spellStart"/>
      <w:r w:rsidR="004F433C">
        <w:t>cutoff</w:t>
      </w:r>
      <w:proofErr w:type="spellEnd"/>
      <w:r w:rsidR="004F433C">
        <w:t xml:space="preserve"> for that indicator. Customarily, a </w:t>
      </w:r>
      <w:r w:rsidR="004F433C" w:rsidRPr="004F6875">
        <w:rPr>
          <w:i/>
          <w:iCs/>
        </w:rPr>
        <w:t>deprivation score</w:t>
      </w:r>
      <w:r w:rsidR="004F433C">
        <w:t xml:space="preserve"> for each person is obtained by taking a weighted sum of the indicators in which they are deprived, where weights sum to 1. In this paper, we consider the </w:t>
      </w:r>
      <w:r w:rsidR="004F433C" w:rsidRPr="004F6875">
        <w:rPr>
          <w:i/>
          <w:iCs/>
        </w:rPr>
        <w:t>complement</w:t>
      </w:r>
      <w:r w:rsidR="004F433C">
        <w:t xml:space="preserve"> of a deprivation to be an </w:t>
      </w:r>
      <w:r w:rsidR="004F433C" w:rsidRPr="008B7C85">
        <w:rPr>
          <w:i/>
          <w:iCs/>
        </w:rPr>
        <w:t>attainment</w:t>
      </w:r>
      <w:r w:rsidR="004F433C">
        <w:t>, and the complement of the deprivation score</w:t>
      </w:r>
      <w:r w:rsidR="00FC10F3">
        <w:t>, which lies between 0 and 1,</w:t>
      </w:r>
      <w:r w:rsidR="004F433C">
        <w:t xml:space="preserve"> to be an </w:t>
      </w:r>
      <w:r w:rsidR="004F433C" w:rsidRPr="004F6875">
        <w:rPr>
          <w:i/>
          <w:iCs/>
        </w:rPr>
        <w:t>attainment score</w:t>
      </w:r>
      <w:r w:rsidR="004F433C">
        <w:t>.</w:t>
      </w:r>
      <w:r w:rsidR="004F433C">
        <w:rPr>
          <w:rStyle w:val="FootnoteReference"/>
        </w:rPr>
        <w:footnoteReference w:id="12"/>
      </w:r>
      <w:r w:rsidR="004F433C">
        <w:t xml:space="preserve"> The attainment score</w:t>
      </w:r>
      <w:r w:rsidR="00AE6119">
        <w:t xml:space="preserve">, which is our </w:t>
      </w:r>
      <w:r w:rsidR="00B61CD0">
        <w:t xml:space="preserve">adequacy </w:t>
      </w:r>
      <w:r w:rsidR="00AE6119">
        <w:t>level in this paper,</w:t>
      </w:r>
      <w:r w:rsidR="004F433C">
        <w:t xml:space="preserve"> indicates </w:t>
      </w:r>
      <w:r w:rsidR="00AE6119">
        <w:t>a</w:t>
      </w:r>
      <w:r w:rsidR="004F433C">
        <w:t xml:space="preserve"> person’s breadth of multiple attainments</w:t>
      </w:r>
      <w:r w:rsidR="00AE6119">
        <w:t>.</w:t>
      </w:r>
      <w:r w:rsidR="004F433C">
        <w:t xml:space="preserve"> </w:t>
      </w:r>
      <w:r w:rsidR="00AE6119">
        <w:t>A</w:t>
      </w:r>
      <w:r w:rsidR="004F433C">
        <w:t xml:space="preserve"> higher attainment score corresponds to higher well-being. </w:t>
      </w:r>
      <w:r w:rsidR="007F5E51">
        <w:t>For the ease of interpreting small changes</w:t>
      </w:r>
      <w:r w:rsidR="004F433C">
        <w:t>,</w:t>
      </w:r>
      <w:r w:rsidR="007F5E51">
        <w:t xml:space="preserve"> we normal</w:t>
      </w:r>
      <w:r w:rsidR="00564308">
        <w:t>ize</w:t>
      </w:r>
      <w:r w:rsidR="007F5E51">
        <w:t xml:space="preserve"> the</w:t>
      </w:r>
      <w:r w:rsidR="00FC10F3">
        <w:t xml:space="preserve"> attainment scores so that they lie between 0 and</w:t>
      </w:r>
      <w:r w:rsidR="007F5E51">
        <w:t xml:space="preserve"> 100</w:t>
      </w:r>
      <w:r w:rsidR="00C05372">
        <w:t>, and thus</w:t>
      </w:r>
      <w:r w:rsidR="007F5E51">
        <w:t xml:space="preserve"> each attainment</w:t>
      </w:r>
      <w:r w:rsidR="003A1F4F">
        <w:t xml:space="preserve"> score</w:t>
      </w:r>
      <w:r w:rsidR="007F5E51">
        <w:t xml:space="preserve"> lies between </w:t>
      </w:r>
      <w:r w:rsidR="007F113B">
        <w:t>a</w:t>
      </w:r>
      <w:r w:rsidR="007F5E51">
        <w:t xml:space="preserve"> lower bound of</w:t>
      </w:r>
      <w:r w:rsidR="003A786A">
        <w:t xml:space="preserve"> </w:t>
      </w:r>
      <m:oMath>
        <m:r>
          <w:rPr>
            <w:rFonts w:ascii="Cambria Math" w:hAnsi="Cambria Math"/>
          </w:rPr>
          <m:t>L=0</m:t>
        </m:r>
      </m:oMath>
      <w:r w:rsidR="007F5E51">
        <w:t xml:space="preserve"> and an upper bou</w:t>
      </w:r>
      <w:proofErr w:type="spellStart"/>
      <w:r w:rsidR="007F5E51">
        <w:t>nd</w:t>
      </w:r>
      <w:proofErr w:type="spellEnd"/>
      <w:r w:rsidR="007F5E51">
        <w:t xml:space="preserve"> of </w:t>
      </w:r>
      <m:oMath>
        <m:r>
          <w:rPr>
            <w:rFonts w:ascii="Cambria Math" w:hAnsi="Cambria Math"/>
          </w:rPr>
          <m:t>U=</m:t>
        </m:r>
      </m:oMath>
      <w:r w:rsidR="007F5E51">
        <w:rPr>
          <w:rFonts w:eastAsiaTheme="minorEastAsia"/>
        </w:rPr>
        <w:t xml:space="preserve"> </w:t>
      </w:r>
      <w:r w:rsidR="007F5E51">
        <w:t>100. An attainment</w:t>
      </w:r>
      <w:r w:rsidR="003A1F4F">
        <w:t xml:space="preserve"> score</w:t>
      </w:r>
      <w:r w:rsidR="007F5E51">
        <w:t xml:space="preserve"> equal to zero</w:t>
      </w:r>
      <w:r w:rsidR="00EA1CA9">
        <w:t xml:space="preserve"> point</w:t>
      </w:r>
      <w:r w:rsidR="00BD4A1A">
        <w:t>s</w:t>
      </w:r>
      <w:r w:rsidR="007F5E51">
        <w:t xml:space="preserve"> signifies the lowest possible well-being (</w:t>
      </w:r>
      <w:r w:rsidR="005C4F81">
        <w:t xml:space="preserve">i.e., </w:t>
      </w:r>
      <w:r w:rsidR="00BC0650">
        <w:t xml:space="preserve">simultaneous </w:t>
      </w:r>
      <w:r w:rsidR="007F5E51">
        <w:t xml:space="preserve">deprivations in all </w:t>
      </w:r>
      <w:r w:rsidR="00215E27">
        <w:t xml:space="preserve">10 </w:t>
      </w:r>
      <w:r w:rsidR="007F5E51">
        <w:t xml:space="preserve">indicators) and an attainment </w:t>
      </w:r>
      <w:r w:rsidR="003A1F4F">
        <w:t xml:space="preserve">score </w:t>
      </w:r>
      <w:r w:rsidR="007F5E51">
        <w:t>equal to 100</w:t>
      </w:r>
      <w:r w:rsidR="00EA1CA9">
        <w:t xml:space="preserve"> points</w:t>
      </w:r>
      <w:r w:rsidR="007F5E51">
        <w:t xml:space="preserve"> signifies the largest possible well-being (</w:t>
      </w:r>
      <w:r w:rsidR="00BC0650">
        <w:t xml:space="preserve">i.e., no </w:t>
      </w:r>
      <w:r w:rsidR="007F5E51">
        <w:t>deprivation</w:t>
      </w:r>
      <w:r w:rsidR="00BC0650">
        <w:t xml:space="preserve"> in any of the </w:t>
      </w:r>
      <w:r w:rsidR="00215E27">
        <w:t xml:space="preserve">10 </w:t>
      </w:r>
      <w:r w:rsidR="00BC0650">
        <w:t>indicators</w:t>
      </w:r>
      <w:r w:rsidR="007F5E51">
        <w:t>).</w:t>
      </w:r>
    </w:p>
    <w:p w14:paraId="688BC662" w14:textId="44107F92" w:rsidR="007F5E51" w:rsidRDefault="007F5E51" w:rsidP="00396A93">
      <w:pPr>
        <w:spacing w:after="120" w:line="480" w:lineRule="auto"/>
      </w:pPr>
      <w:r>
        <w:t xml:space="preserve">To study changes in well-being and </w:t>
      </w:r>
      <w:r w:rsidR="00F64C82">
        <w:t>inclusiveness</w:t>
      </w:r>
      <w:r>
        <w:t>, we divide the distribution</w:t>
      </w:r>
      <w:r w:rsidR="00046198">
        <w:t xml:space="preserve"> of attainment scores</w:t>
      </w:r>
      <w:r>
        <w:t xml:space="preserve"> for each country and for each year into five quintiles (i.e., </w:t>
      </w:r>
      <m:oMath>
        <m:r>
          <w:rPr>
            <w:rFonts w:ascii="Cambria Math" w:hAnsi="Cambria Math"/>
          </w:rPr>
          <m:t>Q=</m:t>
        </m:r>
      </m:oMath>
      <w:r>
        <w:rPr>
          <w:rFonts w:eastAsiaTheme="minorEastAsia"/>
        </w:rPr>
        <w:t xml:space="preserve"> 5</w:t>
      </w:r>
      <w:r>
        <w:t>)</w:t>
      </w:r>
      <w:r w:rsidR="00F906F0">
        <w:t xml:space="preserve">: </w:t>
      </w:r>
      <w:r w:rsidRPr="00A43B36">
        <w:rPr>
          <w:i/>
          <w:iCs/>
        </w:rPr>
        <w:t>poorest</w:t>
      </w:r>
      <w:r>
        <w:t xml:space="preserve">, </w:t>
      </w:r>
      <w:r>
        <w:rPr>
          <w:i/>
          <w:iCs/>
        </w:rPr>
        <w:t>second</w:t>
      </w:r>
      <w:r w:rsidRPr="00A43B36">
        <w:rPr>
          <w:i/>
          <w:iCs/>
        </w:rPr>
        <w:t xml:space="preserve"> poorest</w:t>
      </w:r>
      <w:r>
        <w:t xml:space="preserve">, </w:t>
      </w:r>
      <w:r w:rsidRPr="00A43B36">
        <w:rPr>
          <w:i/>
          <w:iCs/>
        </w:rPr>
        <w:t>middle</w:t>
      </w:r>
      <w:r>
        <w:t xml:space="preserve">, </w:t>
      </w:r>
      <w:r>
        <w:rPr>
          <w:i/>
          <w:iCs/>
        </w:rPr>
        <w:t>second</w:t>
      </w:r>
      <w:r w:rsidRPr="00A43B36">
        <w:rPr>
          <w:i/>
          <w:iCs/>
        </w:rPr>
        <w:t xml:space="preserve"> richest</w:t>
      </w:r>
      <w:r>
        <w:t xml:space="preserve"> and </w:t>
      </w:r>
      <w:r w:rsidRPr="00A43B36">
        <w:rPr>
          <w:i/>
          <w:iCs/>
        </w:rPr>
        <w:t>richest</w:t>
      </w:r>
      <w:r>
        <w:t xml:space="preserve">. </w:t>
      </w:r>
      <w:r w:rsidR="00B54B53">
        <w:t xml:space="preserve">We examine inclusiveness of well-being changes </w:t>
      </w:r>
      <w:r w:rsidR="00D068C2">
        <w:t>in 80</w:t>
      </w:r>
      <w:r>
        <w:t xml:space="preserve"> countries over two time periods</w:t>
      </w:r>
      <w:r w:rsidR="00D068C2">
        <w:t xml:space="preserve"> by using 160 micro datasets</w:t>
      </w:r>
      <w:r w:rsidR="0025123B">
        <w:t xml:space="preserve"> (two datasets for each country)</w:t>
      </w:r>
      <w:r w:rsidR="002F4430">
        <w:t xml:space="preserve">, </w:t>
      </w:r>
      <w:r w:rsidR="00185BCE">
        <w:t xml:space="preserve">which </w:t>
      </w:r>
      <w:r w:rsidR="002F4430">
        <w:t>includ</w:t>
      </w:r>
      <w:r w:rsidR="00185BCE">
        <w:t>e</w:t>
      </w:r>
      <w:r w:rsidR="002F4430">
        <w:t xml:space="preserve"> 92 </w:t>
      </w:r>
      <w:r w:rsidR="002F4430">
        <w:lastRenderedPageBreak/>
        <w:t xml:space="preserve">Demographic Health Surveys (DHS), 61 </w:t>
      </w:r>
      <w:r w:rsidR="002F4430" w:rsidRPr="002F4430">
        <w:t>Multiple Indicator Cluster Surveys</w:t>
      </w:r>
      <w:r w:rsidR="002F4430">
        <w:t xml:space="preserve"> (MICS), two </w:t>
      </w:r>
      <w:r w:rsidR="002F4430" w:rsidRPr="002F4430">
        <w:t>China Family Panel Studies</w:t>
      </w:r>
      <w:r w:rsidR="002F4430">
        <w:t xml:space="preserve"> (CFPS), two </w:t>
      </w:r>
      <w:r w:rsidR="002F4430" w:rsidRPr="002F4430">
        <w:t>Jamaica Survey</w:t>
      </w:r>
      <w:r w:rsidR="002F4430">
        <w:t>s</w:t>
      </w:r>
      <w:r w:rsidR="002F4430" w:rsidRPr="002F4430">
        <w:t xml:space="preserve"> of Living Conditions</w:t>
      </w:r>
      <w:r w:rsidR="002F4430">
        <w:t xml:space="preserve"> (JSLC), </w:t>
      </w:r>
      <w:r w:rsidR="005B4AA1">
        <w:t xml:space="preserve">two </w:t>
      </w:r>
      <w:r w:rsidR="005B4AA1" w:rsidRPr="005B4AA1">
        <w:t>Mexico National Survey</w:t>
      </w:r>
      <w:r w:rsidR="005B4AA1">
        <w:t>s</w:t>
      </w:r>
      <w:r w:rsidR="005B4AA1" w:rsidRPr="005B4AA1">
        <w:t xml:space="preserve"> of Health and Nutrition</w:t>
      </w:r>
      <w:r w:rsidR="005B4AA1">
        <w:t xml:space="preserve"> (</w:t>
      </w:r>
      <w:r w:rsidR="005B4AA1" w:rsidRPr="005B4AA1">
        <w:t>ENSANUT</w:t>
      </w:r>
      <w:r w:rsidR="005B4AA1">
        <w:t>)</w:t>
      </w:r>
      <w:r>
        <w:t xml:space="preserve"> </w:t>
      </w:r>
      <w:r w:rsidR="005B4AA1">
        <w:t xml:space="preserve">and the </w:t>
      </w:r>
      <w:r w:rsidR="005B4AA1" w:rsidRPr="005B4AA1">
        <w:t>Peru Demographic and Family Health Survey</w:t>
      </w:r>
      <w:r w:rsidR="005B4AA1">
        <w:t xml:space="preserve"> (ENDES). </w:t>
      </w:r>
      <w:r>
        <w:t xml:space="preserve">For each country, the </w:t>
      </w:r>
      <w:r w:rsidR="00215E27">
        <w:t xml:space="preserve">10 </w:t>
      </w:r>
      <w:r>
        <w:t>indicators have been harmon</w:t>
      </w:r>
      <w:r w:rsidR="00564308">
        <w:t>ize</w:t>
      </w:r>
      <w:r>
        <w:t>d across two periods so that a consistent comparison can be performed. These datasets have been used to produce inter-temporal multidimensional poverty comparisons (</w:t>
      </w:r>
      <w:r w:rsidRPr="002245E5">
        <w:t>Alkire</w:t>
      </w:r>
      <w:r w:rsidR="00CD6B82" w:rsidRPr="002245E5">
        <w:t xml:space="preserve"> </w:t>
      </w:r>
      <w:r w:rsidR="002245E5">
        <w:t>et al.</w:t>
      </w:r>
      <w:r w:rsidR="00CD6B82" w:rsidRPr="002245E5">
        <w:t xml:space="preserve">, </w:t>
      </w:r>
      <w:r w:rsidRPr="002245E5">
        <w:t>202</w:t>
      </w:r>
      <w:r w:rsidR="003B5F95" w:rsidRPr="002245E5">
        <w:t>0</w:t>
      </w:r>
      <w:r>
        <w:t>).</w:t>
      </w:r>
      <w:r w:rsidR="00185BCE">
        <w:t xml:space="preserve"> While conducting statistical inferences, we </w:t>
      </w:r>
      <w:r w:rsidR="0025123B">
        <w:t>incorporate</w:t>
      </w:r>
      <w:r w:rsidR="00185BCE">
        <w:t xml:space="preserve"> the sampling design of these household surveys.</w:t>
      </w:r>
    </w:p>
    <w:p w14:paraId="0D737748" w14:textId="63288E46" w:rsidR="00A011AA" w:rsidRDefault="00C05372" w:rsidP="00396A93">
      <w:pPr>
        <w:spacing w:after="120" w:line="480" w:lineRule="auto"/>
      </w:pPr>
      <w:r>
        <w:fldChar w:fldCharType="begin"/>
      </w:r>
      <w:r>
        <w:instrText xml:space="preserve"> REF _Ref97054640 \h </w:instrText>
      </w:r>
      <w:r>
        <w:fldChar w:fldCharType="separate"/>
      </w:r>
      <w:r w:rsidR="003647A1">
        <w:t>Table A</w:t>
      </w:r>
      <w:r w:rsidR="003647A1">
        <w:rPr>
          <w:noProof/>
        </w:rPr>
        <w:t>2</w:t>
      </w:r>
      <w:r>
        <w:fldChar w:fldCharType="end"/>
      </w:r>
      <w:r w:rsidR="001207AE">
        <w:t xml:space="preserve"> (</w:t>
      </w:r>
      <w:r w:rsidR="00F906F0">
        <w:t>A</w:t>
      </w:r>
      <w:r w:rsidR="001207AE">
        <w:t>ppendix)</w:t>
      </w:r>
      <w:r>
        <w:t xml:space="preserve"> present</w:t>
      </w:r>
      <w:r w:rsidR="00F906F0">
        <w:t>s</w:t>
      </w:r>
      <w:r>
        <w:t xml:space="preserve"> </w:t>
      </w:r>
      <w:r w:rsidR="00B37AAE">
        <w:t xml:space="preserve">the </w:t>
      </w:r>
      <w:r w:rsidR="0019086A">
        <w:t>national</w:t>
      </w:r>
      <w:r w:rsidR="002655BB">
        <w:t xml:space="preserve"> </w:t>
      </w:r>
      <w:r w:rsidR="007F5E51">
        <w:t>average attainment</w:t>
      </w:r>
      <w:r w:rsidR="003741D6">
        <w:t xml:space="preserve"> </w:t>
      </w:r>
      <w:r w:rsidR="003A1F4F">
        <w:t>scores</w:t>
      </w:r>
      <w:r w:rsidR="005061FB">
        <w:t xml:space="preserve"> </w:t>
      </w:r>
      <w:r w:rsidR="00535C15">
        <w:t>(</w:t>
      </w:r>
      <w:r w:rsidR="005061FB">
        <w:t>i.e.,</w:t>
      </w:r>
      <w:r w:rsidR="005061FB" w:rsidRPr="005061FB">
        <w:rPr>
          <w:szCs w:val="24"/>
        </w:rPr>
        <w:t xml:space="preserve"> </w:t>
      </w:r>
      <m:oMath>
        <m:r>
          <w:rPr>
            <w:rFonts w:ascii="Cambria Math" w:eastAsiaTheme="minorEastAsia" w:hAnsi="Cambria Math"/>
            <w:szCs w:val="24"/>
          </w:rPr>
          <m:t>μ</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e>
        </m:d>
      </m:oMath>
      <w:r w:rsidR="005061FB">
        <w:t xml:space="preserve"> and </w:t>
      </w:r>
      <m:oMath>
        <m:r>
          <w:rPr>
            <w:rFonts w:ascii="Cambria Math" w:eastAsiaTheme="minorEastAsia" w:hAnsi="Cambria Math"/>
            <w:szCs w:val="24"/>
          </w:rPr>
          <m:t>μ</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oMath>
      <w:r w:rsidR="00535C15">
        <w:rPr>
          <w:rFonts w:eastAsiaTheme="minorEastAsia"/>
          <w:szCs w:val="24"/>
        </w:rPr>
        <w:t>)</w:t>
      </w:r>
      <w:r w:rsidR="001207AE">
        <w:t xml:space="preserve"> and</w:t>
      </w:r>
      <w:r>
        <w:t xml:space="preserve"> </w:t>
      </w:r>
      <w:r w:rsidR="002655BB">
        <w:t>the average attainment</w:t>
      </w:r>
      <w:r w:rsidR="003A1F4F">
        <w:t xml:space="preserve"> scores</w:t>
      </w:r>
      <w:r w:rsidR="007F5E51">
        <w:t xml:space="preserve"> within five quintiles for </w:t>
      </w:r>
      <w:r w:rsidR="001207AE">
        <w:t xml:space="preserve">80 countries </w:t>
      </w:r>
      <w:r w:rsidR="007F5E51">
        <w:t>over two periods</w:t>
      </w:r>
      <w:r w:rsidR="001207AE">
        <w:t xml:space="preserve"> as well as</w:t>
      </w:r>
      <w:r w:rsidR="00905AF4">
        <w:t xml:space="preserve"> </w:t>
      </w:r>
      <w:r w:rsidR="003741D6">
        <w:t>the</w:t>
      </w:r>
      <w:r w:rsidR="001207AE">
        <w:t>ir</w:t>
      </w:r>
      <w:r w:rsidR="003741D6">
        <w:t xml:space="preserve"> annual absolute change</w:t>
      </w:r>
      <w:r w:rsidR="00905AF4">
        <w:t>s</w:t>
      </w:r>
      <w:r w:rsidR="005061FB">
        <w:t xml:space="preserve"> </w:t>
      </w:r>
      <w:r w:rsidR="00535C15">
        <w:t>(</w:t>
      </w:r>
      <w:r w:rsidR="005061FB">
        <w:t>i.e.,</w:t>
      </w:r>
      <w:r w:rsidR="00633A39">
        <w:t xml:space="preserve"> </w:t>
      </w:r>
      <m:oMath>
        <m:acc>
          <m:accPr>
            <m:chr m:val="̅"/>
            <m:ctrlPr>
              <w:rPr>
                <w:rFonts w:ascii="Cambria Math" w:hAnsi="Cambria Math"/>
                <w:i/>
              </w:rPr>
            </m:ctrlPr>
          </m:accPr>
          <m:e>
            <m:r>
              <m:rPr>
                <m:sty m:val="p"/>
              </m:rPr>
              <w:rPr>
                <w:rFonts w:ascii="Cambria Math" w:hAnsi="Cambria Math"/>
              </w:rPr>
              <m:t>Δ</m:t>
            </m:r>
          </m:e>
        </m:acc>
      </m:oMath>
      <w:r w:rsidR="00535C15">
        <w:rPr>
          <w:rFonts w:eastAsiaTheme="minorEastAsia"/>
        </w:rPr>
        <w:t>)</w:t>
      </w:r>
      <w:r w:rsidR="007F5E51">
        <w:t>.</w:t>
      </w:r>
      <w:r w:rsidR="00A011AA">
        <w:t xml:space="preserve"> </w:t>
      </w:r>
      <w:r w:rsidR="001626AA">
        <w:t xml:space="preserve">The </w:t>
      </w:r>
      <w:r w:rsidR="005061FB">
        <w:t>national</w:t>
      </w:r>
      <w:r w:rsidR="001626AA">
        <w:t xml:space="preserve"> average </w:t>
      </w:r>
      <w:r w:rsidR="00F237C0">
        <w:t>attainment scores</w:t>
      </w:r>
      <w:r w:rsidR="001626AA">
        <w:t xml:space="preserve"> </w:t>
      </w:r>
      <w:r w:rsidR="001207AE">
        <w:t>and</w:t>
      </w:r>
      <w:r w:rsidR="001626AA">
        <w:t xml:space="preserve"> the average </w:t>
      </w:r>
      <w:r w:rsidR="00F237C0">
        <w:t>attainment scores</w:t>
      </w:r>
      <w:r w:rsidR="001626AA">
        <w:t xml:space="preserve"> within quintiles vary </w:t>
      </w:r>
      <w:r w:rsidR="003B5F95">
        <w:t>across</w:t>
      </w:r>
      <w:r w:rsidR="001626AA">
        <w:t xml:space="preserve"> </w:t>
      </w:r>
      <w:r w:rsidR="001207AE">
        <w:t xml:space="preserve">and </w:t>
      </w:r>
      <w:r w:rsidR="00905AF4">
        <w:t>within six geographic regions</w:t>
      </w:r>
      <w:r w:rsidR="001626AA">
        <w:t xml:space="preserve">. </w:t>
      </w:r>
      <w:r w:rsidR="007B4C09">
        <w:t>T</w:t>
      </w:r>
      <w:r w:rsidR="003741D6">
        <w:t xml:space="preserve">he </w:t>
      </w:r>
      <w:r w:rsidR="00F73764">
        <w:t>national</w:t>
      </w:r>
      <w:r w:rsidR="00A011AA">
        <w:t xml:space="preserve"> </w:t>
      </w:r>
      <w:r w:rsidR="003741D6">
        <w:t xml:space="preserve">average </w:t>
      </w:r>
      <w:r w:rsidR="00F237C0">
        <w:t>attainment scores</w:t>
      </w:r>
      <w:r w:rsidR="003741D6">
        <w:t xml:space="preserve"> </w:t>
      </w:r>
      <w:r w:rsidR="00E2420C">
        <w:t xml:space="preserve">in the first period </w:t>
      </w:r>
      <w:r w:rsidR="003741D6">
        <w:t>range between 31.</w:t>
      </w:r>
      <w:r w:rsidR="007061B5">
        <w:t>9</w:t>
      </w:r>
      <w:r w:rsidR="00EA1CA9">
        <w:t xml:space="preserve"> points</w:t>
      </w:r>
      <w:r w:rsidR="003741D6">
        <w:t xml:space="preserve"> in Niger and 97.</w:t>
      </w:r>
      <w:r w:rsidR="007061B5">
        <w:t>9</w:t>
      </w:r>
      <w:r w:rsidR="00EA1CA9">
        <w:t xml:space="preserve"> points</w:t>
      </w:r>
      <w:r w:rsidR="003741D6">
        <w:t xml:space="preserve"> in Ukraine</w:t>
      </w:r>
      <w:r w:rsidR="00E2420C">
        <w:t>, whereas</w:t>
      </w:r>
      <w:r w:rsidR="00A011AA">
        <w:t xml:space="preserve"> the </w:t>
      </w:r>
      <w:r w:rsidR="00F73764">
        <w:t>national</w:t>
      </w:r>
      <w:r w:rsidR="00A011AA">
        <w:t xml:space="preserve"> average </w:t>
      </w:r>
      <w:r w:rsidR="00F237C0">
        <w:t>attainment scores</w:t>
      </w:r>
      <w:r w:rsidR="00E2420C">
        <w:t xml:space="preserve"> in the second period</w:t>
      </w:r>
      <w:r w:rsidR="00A011AA">
        <w:t xml:space="preserve"> range between 38.8</w:t>
      </w:r>
      <w:r w:rsidR="00EA1CA9">
        <w:t xml:space="preserve"> points</w:t>
      </w:r>
      <w:r w:rsidR="00A011AA">
        <w:t xml:space="preserve"> and 99</w:t>
      </w:r>
      <w:r w:rsidR="00EA1CA9">
        <w:t xml:space="preserve"> points</w:t>
      </w:r>
      <w:r w:rsidR="00A011AA">
        <w:t xml:space="preserve"> </w:t>
      </w:r>
      <w:r w:rsidR="00F4466C">
        <w:t>for the same pair of countries</w:t>
      </w:r>
      <w:r w:rsidR="00A011AA">
        <w:t>.</w:t>
      </w:r>
      <w:r w:rsidR="00AE2924">
        <w:rPr>
          <w:rStyle w:val="FootnoteReference"/>
        </w:rPr>
        <w:footnoteReference w:id="13"/>
      </w:r>
      <w:r w:rsidR="00A011AA">
        <w:t xml:space="preserve"> </w:t>
      </w:r>
      <w:r w:rsidR="00F73764">
        <w:t>National a</w:t>
      </w:r>
      <w:r w:rsidR="00032C01">
        <w:t xml:space="preserve">verage </w:t>
      </w:r>
      <w:r w:rsidR="00F237C0">
        <w:t>attainment scores</w:t>
      </w:r>
      <w:r w:rsidR="00032C01">
        <w:t xml:space="preserve"> vary the most within sub-Saharan Africa</w:t>
      </w:r>
      <w:r w:rsidR="00FA1529">
        <w:t xml:space="preserve"> </w:t>
      </w:r>
      <w:r w:rsidR="00BA1FF6">
        <w:t xml:space="preserve">and the least within </w:t>
      </w:r>
      <w:r w:rsidR="0049419A" w:rsidRPr="0049419A">
        <w:t>Europe and Central Asia</w:t>
      </w:r>
      <w:r w:rsidR="00BA1FF6">
        <w:t xml:space="preserve">. </w:t>
      </w:r>
      <w:r w:rsidR="00060FCA">
        <w:t xml:space="preserve">However, when we look at the poorest quintile, the average </w:t>
      </w:r>
      <w:r w:rsidR="00F237C0">
        <w:t>attainment scores</w:t>
      </w:r>
      <w:r w:rsidR="00F73764">
        <w:t xml:space="preserve"> in the first period</w:t>
      </w:r>
      <w:r w:rsidR="00060FCA">
        <w:t xml:space="preserve"> vary the most within the Arab States region</w:t>
      </w:r>
      <w:r w:rsidR="00FA1529">
        <w:t>,</w:t>
      </w:r>
      <w:r w:rsidR="00060FCA">
        <w:t xml:space="preserve"> between </w:t>
      </w:r>
      <w:r w:rsidR="00A011AA">
        <w:t>26.7</w:t>
      </w:r>
      <w:r w:rsidR="00585A1C">
        <w:t xml:space="preserve"> points</w:t>
      </w:r>
      <w:r w:rsidR="00A011AA">
        <w:t xml:space="preserve"> in Sudan</w:t>
      </w:r>
      <w:r w:rsidR="00F73764">
        <w:t xml:space="preserve"> </w:t>
      </w:r>
      <w:r w:rsidR="00A011AA">
        <w:t>and 89.2</w:t>
      </w:r>
      <w:r w:rsidR="00585A1C">
        <w:t xml:space="preserve"> points</w:t>
      </w:r>
      <w:r w:rsidR="00A011AA">
        <w:t xml:space="preserve"> in Jordan. </w:t>
      </w:r>
      <w:r w:rsidR="00421EBE">
        <w:t>Overall, t</w:t>
      </w:r>
      <w:r w:rsidR="00060FCA">
        <w:t xml:space="preserve">he average </w:t>
      </w:r>
      <w:r w:rsidR="00F237C0">
        <w:t>attainment scores</w:t>
      </w:r>
      <w:r w:rsidR="00060FCA">
        <w:t xml:space="preserve"> within the poorest quintile vary</w:t>
      </w:r>
      <w:r w:rsidR="00394264">
        <w:t xml:space="preserve"> globally</w:t>
      </w:r>
      <w:r w:rsidR="00060FCA">
        <w:t xml:space="preserve"> in the first period between </w:t>
      </w:r>
      <w:r w:rsidR="00394264">
        <w:t>6</w:t>
      </w:r>
      <w:r w:rsidR="00060FCA">
        <w:t>.</w:t>
      </w:r>
      <w:r w:rsidR="00394264">
        <w:t>9</w:t>
      </w:r>
      <w:r w:rsidR="00585A1C">
        <w:t xml:space="preserve"> points</w:t>
      </w:r>
      <w:r w:rsidR="00060FCA">
        <w:t xml:space="preserve"> in </w:t>
      </w:r>
      <w:r w:rsidR="00394264" w:rsidRPr="00394264">
        <w:t>Burkina Faso</w:t>
      </w:r>
      <w:r w:rsidR="00060FCA">
        <w:t xml:space="preserve"> and </w:t>
      </w:r>
      <w:r w:rsidR="00394264">
        <w:t>89.5</w:t>
      </w:r>
      <w:r w:rsidR="00585A1C">
        <w:t xml:space="preserve"> points</w:t>
      </w:r>
      <w:r w:rsidR="00394264">
        <w:t xml:space="preserve"> in </w:t>
      </w:r>
      <w:r w:rsidR="00394264" w:rsidRPr="00394264">
        <w:t>Ukraine</w:t>
      </w:r>
      <w:r w:rsidR="00394264">
        <w:t>.</w:t>
      </w:r>
    </w:p>
    <w:p w14:paraId="1C4155F0" w14:textId="6C9C0550" w:rsidR="003741D6" w:rsidRDefault="00FA1529" w:rsidP="00396A93">
      <w:pPr>
        <w:spacing w:after="120" w:line="480" w:lineRule="auto"/>
      </w:pPr>
      <w:r>
        <w:t>F</w:t>
      </w:r>
      <w:r w:rsidR="00A206D2">
        <w:t>ocus</w:t>
      </w:r>
      <w:r>
        <w:t>ing</w:t>
      </w:r>
      <w:r w:rsidR="00A206D2">
        <w:t xml:space="preserve"> on the changes over time, </w:t>
      </w:r>
      <w:r w:rsidR="003741D6">
        <w:t xml:space="preserve">we observe statistically significant improvements in the </w:t>
      </w:r>
      <w:r w:rsidR="00644C43">
        <w:t>national</w:t>
      </w:r>
      <w:r w:rsidR="003741D6">
        <w:t xml:space="preserve"> average</w:t>
      </w:r>
      <w:r w:rsidR="00A206D2">
        <w:t xml:space="preserve"> (</w:t>
      </w:r>
      <m:oMath>
        <m:acc>
          <m:accPr>
            <m:chr m:val="̅"/>
            <m:ctrlPr>
              <w:rPr>
                <w:rFonts w:ascii="Cambria Math" w:hAnsi="Cambria Math"/>
                <w:i/>
              </w:rPr>
            </m:ctrlPr>
          </m:accPr>
          <m:e>
            <m:r>
              <m:rPr>
                <m:sty m:val="p"/>
              </m:rPr>
              <w:rPr>
                <w:rFonts w:ascii="Cambria Math" w:hAnsi="Cambria Math"/>
              </w:rPr>
              <m:t>Δ</m:t>
            </m:r>
          </m:e>
        </m:acc>
      </m:oMath>
      <w:r w:rsidR="00A206D2">
        <w:rPr>
          <w:rFonts w:eastAsiaTheme="minorEastAsia"/>
        </w:rPr>
        <w:t>)</w:t>
      </w:r>
      <w:r w:rsidR="00A206D2">
        <w:t xml:space="preserve"> for 77 countries.</w:t>
      </w:r>
      <w:r w:rsidR="003741D6">
        <w:t xml:space="preserve"> </w:t>
      </w:r>
      <w:r w:rsidR="00A206D2">
        <w:t>F</w:t>
      </w:r>
      <w:r w:rsidR="003741D6">
        <w:t>or one country (Benin) we observe</w:t>
      </w:r>
      <w:r w:rsidR="009171D0">
        <w:t xml:space="preserve"> a</w:t>
      </w:r>
      <w:r w:rsidR="003741D6">
        <w:t xml:space="preserve"> statistically significant </w:t>
      </w:r>
      <w:r w:rsidR="001207AE">
        <w:t xml:space="preserve">reduction </w:t>
      </w:r>
      <w:r w:rsidR="003741D6">
        <w:t>in the overall average</w:t>
      </w:r>
      <w:r w:rsidR="00A206D2">
        <w:t>,</w:t>
      </w:r>
      <w:r w:rsidR="003741D6">
        <w:t xml:space="preserve"> and for two countries</w:t>
      </w:r>
      <w:r w:rsidR="001207AE">
        <w:t xml:space="preserve"> (</w:t>
      </w:r>
      <w:r w:rsidR="001207AE" w:rsidRPr="001207AE">
        <w:t>Montenegro</w:t>
      </w:r>
      <w:r w:rsidR="001207AE">
        <w:t xml:space="preserve"> and </w:t>
      </w:r>
      <w:r w:rsidR="001207AE" w:rsidRPr="001207AE">
        <w:t>Trinidad and Tobago</w:t>
      </w:r>
      <w:r w:rsidR="001207AE">
        <w:t>)</w:t>
      </w:r>
      <w:r w:rsidR="003741D6">
        <w:t xml:space="preserve"> we do not observe any statistically significant change. Although countries with high overall </w:t>
      </w:r>
      <w:r w:rsidR="003741D6">
        <w:lastRenderedPageBreak/>
        <w:t>average</w:t>
      </w:r>
      <w:r w:rsidR="009171D0">
        <w:t>s</w:t>
      </w:r>
      <w:r w:rsidR="003741D6">
        <w:t xml:space="preserve"> in the initial period do not show large absolute improvements over time, changes across countries are certainly not monotonically related to the overall averages at the initial period and vary widely. </w:t>
      </w:r>
      <w:r w:rsidR="009171D0">
        <w:t>The l</w:t>
      </w:r>
      <w:r w:rsidR="003741D6">
        <w:t xml:space="preserve">argest absolute </w:t>
      </w:r>
      <w:r w:rsidR="00F4466C">
        <w:t xml:space="preserve">annual </w:t>
      </w:r>
      <w:r w:rsidR="003741D6">
        <w:t>improvements</w:t>
      </w:r>
      <w:r w:rsidR="00854E60">
        <w:t xml:space="preserve"> in the overall average </w:t>
      </w:r>
      <w:r w:rsidR="00F237C0">
        <w:t>attainment scores</w:t>
      </w:r>
      <w:r w:rsidR="003741D6">
        <w:t xml:space="preserve"> are observed for Mauritania and Sierra Leone – both registering around </w:t>
      </w:r>
      <w:r w:rsidR="00033F0D">
        <w:t>two</w:t>
      </w:r>
      <w:r w:rsidR="003741D6">
        <w:t xml:space="preserve"> points</w:t>
      </w:r>
      <w:r w:rsidR="00CF7E3B">
        <w:t xml:space="preserve"> per annum</w:t>
      </w:r>
      <w:r w:rsidR="003741D6">
        <w:t xml:space="preserve"> improvements in their average </w:t>
      </w:r>
      <w:r w:rsidR="00F237C0">
        <w:t>attainment scores</w:t>
      </w:r>
      <w:r w:rsidR="003741D6">
        <w:t>.</w:t>
      </w:r>
      <w:r w:rsidR="002245E5">
        <w:rPr>
          <w:rStyle w:val="FootnoteReference"/>
        </w:rPr>
        <w:footnoteReference w:id="14"/>
      </w:r>
      <w:r w:rsidR="003741D6">
        <w:t xml:space="preserve"> Chad, on the other hand, has one of the lowest levels of overall average</w:t>
      </w:r>
      <w:r w:rsidR="00CF7E3B">
        <w:t xml:space="preserve"> (38 points)</w:t>
      </w:r>
      <w:r w:rsidR="003741D6">
        <w:t xml:space="preserve"> in the initial period, </w:t>
      </w:r>
      <w:r w:rsidR="009171D0">
        <w:t xml:space="preserve">and </w:t>
      </w:r>
      <w:r w:rsidR="003741D6">
        <w:t xml:space="preserve">registers </w:t>
      </w:r>
      <w:r w:rsidR="00F4466C">
        <w:t xml:space="preserve">a </w:t>
      </w:r>
      <w:r w:rsidR="003741D6">
        <w:t>low level of improvement</w:t>
      </w:r>
      <w:r w:rsidR="00CF7E3B">
        <w:t xml:space="preserve"> (0.44 points per annum)</w:t>
      </w:r>
      <w:r w:rsidR="003741D6">
        <w:t xml:space="preserve"> in the overall average.</w:t>
      </w:r>
    </w:p>
    <w:p w14:paraId="55468E84" w14:textId="286E0761" w:rsidR="007F5E51" w:rsidRDefault="00EC0B15" w:rsidP="00396A93">
      <w:pPr>
        <w:spacing w:after="120" w:line="480" w:lineRule="auto"/>
      </w:pPr>
      <w:r>
        <w:t>L</w:t>
      </w:r>
      <w:r w:rsidR="00A206D2">
        <w:t>ook</w:t>
      </w:r>
      <w:r>
        <w:t>ing</w:t>
      </w:r>
      <w:r w:rsidR="00A206D2">
        <w:t xml:space="preserve"> at the changes in average </w:t>
      </w:r>
      <w:r w:rsidR="00F237C0">
        <w:t>attainment scores</w:t>
      </w:r>
      <w:r w:rsidR="00A206D2">
        <w:t xml:space="preserve"> in different quintiles</w:t>
      </w:r>
      <w:r w:rsidR="009B4B79">
        <w:t xml:space="preserve"> (</w:t>
      </w:r>
      <w:r w:rsidR="009B4B79">
        <w:rPr>
          <w:rFonts w:eastAsiaTheme="minorEastAsia"/>
        </w:rPr>
        <w:t xml:space="preserve">i.e.,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q</m:t>
            </m:r>
          </m:sub>
        </m:sSub>
      </m:oMath>
      <w:r w:rsidR="009B4B79">
        <w:rPr>
          <w:rFonts w:eastAsiaTheme="minorEastAsia"/>
        </w:rPr>
        <w:t xml:space="preserve"> for </w:t>
      </w:r>
      <m:oMath>
        <m:r>
          <w:rPr>
            <w:rFonts w:ascii="Cambria Math" w:eastAsiaTheme="minorEastAsia" w:hAnsi="Cambria Math"/>
          </w:rPr>
          <m:t>q=1,…,5</m:t>
        </m:r>
      </m:oMath>
      <w:r>
        <w:t xml:space="preserve">), we observe that the </w:t>
      </w:r>
      <w:r w:rsidR="007F5E51">
        <w:t xml:space="preserve">average </w:t>
      </w:r>
      <w:r w:rsidR="00F237C0">
        <w:t>attainment scores</w:t>
      </w:r>
      <w:r w:rsidR="007F5E51">
        <w:t xml:space="preserve"> for the poorest quintile show statistically significant improvements in 76 countries – all except Benin, Jamaica, </w:t>
      </w:r>
      <w:r w:rsidR="007F5E51" w:rsidRPr="00CD181D">
        <w:t>Trinidad and Tobago</w:t>
      </w:r>
      <w:r w:rsidR="00F906F0">
        <w:t>,</w:t>
      </w:r>
      <w:r w:rsidR="007F5E51">
        <w:t xml:space="preserve"> and Togo. Only Benin has a statistically significant reduction in the average attainment for the poorest quintile; the other three countries show no change. When we look at the second</w:t>
      </w:r>
      <w:r w:rsidR="009171D0">
        <w:t>-</w:t>
      </w:r>
      <w:r w:rsidR="007F5E51">
        <w:t>poorest quintile, 7</w:t>
      </w:r>
      <w:r w:rsidR="007249CB">
        <w:t>5</w:t>
      </w:r>
      <w:r w:rsidR="007F5E51">
        <w:t xml:space="preserve"> countries have statistically significant improvements. Moving up the </w:t>
      </w:r>
      <w:r w:rsidR="00854E60">
        <w:t>quintiles</w:t>
      </w:r>
      <w:r w:rsidR="007F5E51">
        <w:t xml:space="preserve">, the average </w:t>
      </w:r>
      <w:r w:rsidR="00F237C0">
        <w:t>attainment scores</w:t>
      </w:r>
      <w:r w:rsidR="007F5E51">
        <w:t xml:space="preserve"> in the </w:t>
      </w:r>
      <w:r w:rsidR="009171D0">
        <w:t>second-</w:t>
      </w:r>
      <w:r w:rsidR="007F5E51">
        <w:t>richest quintile for 23 countries and in the richest quintile for 29 countries are equal to 100</w:t>
      </w:r>
      <w:r w:rsidR="00585A1C">
        <w:t xml:space="preserve"> points</w:t>
      </w:r>
      <w:r w:rsidR="007F5E51">
        <w:t xml:space="preserve">, which means that no further improvements in well-being </w:t>
      </w:r>
      <w:r w:rsidR="009171D0">
        <w:t xml:space="preserve">are </w:t>
      </w:r>
      <w:r w:rsidR="007F5E51">
        <w:t xml:space="preserve">possible in these countries’ richer quintiles due to </w:t>
      </w:r>
      <w:r w:rsidR="009171D0">
        <w:t xml:space="preserve">the </w:t>
      </w:r>
      <w:r w:rsidR="007F5E51">
        <w:t>boundedness of attainment scores.</w:t>
      </w:r>
      <w:r w:rsidR="00A206D2">
        <w:t xml:space="preserve"> </w:t>
      </w:r>
      <w:r w:rsidR="00F4466C">
        <w:t>We</w:t>
      </w:r>
      <w:r w:rsidR="00A206D2">
        <w:t xml:space="preserve"> now </w:t>
      </w:r>
      <w:r w:rsidR="00F4466C">
        <w:t>examine</w:t>
      </w:r>
      <w:r w:rsidR="00A206D2">
        <w:t xml:space="preserve"> whether the </w:t>
      </w:r>
      <w:r w:rsidR="007F0021">
        <w:t>national</w:t>
      </w:r>
      <w:r w:rsidR="00A206D2">
        <w:t xml:space="preserve"> </w:t>
      </w:r>
      <w:r w:rsidR="00F34408">
        <w:t>improvements</w:t>
      </w:r>
      <w:r w:rsidR="00A206D2">
        <w:t xml:space="preserve"> </w:t>
      </w:r>
      <w:r w:rsidR="00F34408">
        <w:t xml:space="preserve">across countries </w:t>
      </w:r>
      <w:r w:rsidR="00A206D2">
        <w:t>ha</w:t>
      </w:r>
      <w:r w:rsidR="00F34408">
        <w:t>ve</w:t>
      </w:r>
      <w:r w:rsidR="00A206D2">
        <w:t xml:space="preserve"> been inclusive to the poorer quintiles.</w:t>
      </w:r>
    </w:p>
    <w:p w14:paraId="4F5D27EC" w14:textId="0D7A1551" w:rsidR="007F5E51" w:rsidRDefault="004A1892" w:rsidP="00396A93">
      <w:pPr>
        <w:pStyle w:val="Heading1"/>
        <w:spacing w:before="0" w:line="480" w:lineRule="auto"/>
      </w:pPr>
      <w:bookmarkStart w:id="13" w:name="_Ref97114846"/>
      <w:r>
        <w:t xml:space="preserve">Have changes in </w:t>
      </w:r>
      <w:r w:rsidR="00E23540">
        <w:t xml:space="preserve">well-being </w:t>
      </w:r>
      <w:r w:rsidR="007F5E51">
        <w:t xml:space="preserve">been </w:t>
      </w:r>
      <w:bookmarkEnd w:id="13"/>
      <w:r w:rsidR="00E23540">
        <w:t>inclusive?</w:t>
      </w:r>
    </w:p>
    <w:p w14:paraId="43D15742" w14:textId="04CFD82B" w:rsidR="007F5E51" w:rsidRDefault="007F5E51" w:rsidP="00396A93">
      <w:pPr>
        <w:spacing w:after="120" w:line="480" w:lineRule="auto"/>
        <w:rPr>
          <w:rFonts w:eastAsiaTheme="minorEastAsia"/>
          <w:color w:val="000000" w:themeColor="text1"/>
        </w:rPr>
      </w:pPr>
      <w:r>
        <w:t xml:space="preserve">To assess </w:t>
      </w:r>
      <w:r w:rsidR="009171D0">
        <w:t xml:space="preserve">the </w:t>
      </w:r>
      <w:r w:rsidR="00F34408">
        <w:t xml:space="preserve">inclusiveness of </w:t>
      </w:r>
      <w:r>
        <w:t>well-being</w:t>
      </w:r>
      <w:r w:rsidR="00F34408" w:rsidRPr="00F34408">
        <w:t xml:space="preserve"> </w:t>
      </w:r>
      <w:r w:rsidR="00F34408">
        <w:t>changes</w:t>
      </w:r>
      <w:r>
        <w:t>, we select a quantile-weight vector to construct the well-being measure that assigns larger weights to lower quintiles.</w:t>
      </w:r>
      <w:r w:rsidR="00EC4615">
        <w:t xml:space="preserve"> </w:t>
      </w:r>
      <w:r w:rsidR="00600BA5">
        <w:t>W</w:t>
      </w:r>
      <w:r>
        <w:t>e us</w:t>
      </w:r>
      <w:r w:rsidR="00EC0B15">
        <w:t>e</w:t>
      </w:r>
      <w:r>
        <w:t xml:space="preserve"> a set of rank-</w:t>
      </w:r>
      <w:r w:rsidR="00033F0D">
        <w:t xml:space="preserve">dependent </w:t>
      </w:r>
      <w:r>
        <w:t>quantile</w:t>
      </w:r>
      <w:r w:rsidR="00592F70">
        <w:t xml:space="preserve"> </w:t>
      </w:r>
      <w:r>
        <w:t>weights</w:t>
      </w:r>
      <w:r w:rsidR="00600BA5">
        <w:t>,</w:t>
      </w:r>
      <w:r>
        <w:t xml:space="preserve"> </w:t>
      </w:r>
      <m:oMath>
        <m:sSup>
          <m:sSupPr>
            <m:ctrlPr>
              <w:rPr>
                <w:rFonts w:ascii="Cambria Math" w:hAnsi="Cambria Math"/>
                <w:i/>
              </w:rPr>
            </m:ctrlPr>
          </m:sSupPr>
          <m:e>
            <m:r>
              <w:rPr>
                <w:rFonts w:ascii="Cambria Math" w:hAnsi="Cambria Math"/>
              </w:rPr>
              <m:t>ω</m:t>
            </m:r>
          </m:e>
          <m:sup>
            <m:r>
              <w:rPr>
                <w:rFonts w:ascii="Cambria Math" w:hAnsi="Cambria Math"/>
              </w:rPr>
              <m:t>0</m:t>
            </m:r>
          </m:sup>
        </m:sSup>
        <m:r>
          <w:rPr>
            <w:rFonts w:ascii="Cambria Math" w:hAnsi="Cambria Math"/>
          </w:rPr>
          <m:t>=</m:t>
        </m:r>
      </m:oMath>
      <w:r>
        <w:rPr>
          <w:rFonts w:eastAsiaTheme="minorEastAsia"/>
        </w:rPr>
        <w:t xml:space="preserve"> (5/9, 3/9, 1/9, 0, 0)</w:t>
      </w:r>
      <w:r w:rsidR="00600BA5">
        <w:rPr>
          <w:rFonts w:eastAsiaTheme="minorEastAsia"/>
        </w:rPr>
        <w:t xml:space="preserve">, that satisfies the restrictions of both </w:t>
      </w:r>
      <w:r w:rsidR="00600BA5">
        <w:lastRenderedPageBreak/>
        <w:t xml:space="preserve">Proposition 1 and </w:t>
      </w:r>
      <w:r w:rsidR="006062BB">
        <w:t xml:space="preserve">Proposition </w:t>
      </w:r>
      <w:r w:rsidR="00600BA5">
        <w:t>2</w:t>
      </w:r>
      <w:r w:rsidR="00EC4615">
        <w:rPr>
          <w:rFonts w:eastAsiaTheme="minorEastAsia"/>
        </w:rPr>
        <w:t>.</w:t>
      </w:r>
      <w:r w:rsidR="00072181">
        <w:rPr>
          <w:rStyle w:val="FootnoteReference"/>
          <w:rFonts w:eastAsiaTheme="minorEastAsia"/>
        </w:rPr>
        <w:footnoteReference w:id="15"/>
      </w:r>
      <w:r w:rsidR="00EC4615">
        <w:rPr>
          <w:rFonts w:eastAsiaTheme="minorEastAsia"/>
        </w:rPr>
        <w:t xml:space="preserve"> </w:t>
      </w:r>
      <w:r w:rsidR="006062BB">
        <w:rPr>
          <w:rFonts w:eastAsiaTheme="minorEastAsia"/>
        </w:rPr>
        <w:t>T</w:t>
      </w:r>
      <w:r>
        <w:rPr>
          <w:rFonts w:eastAsiaTheme="minorEastAsia"/>
        </w:rPr>
        <w:t>he quantile</w:t>
      </w:r>
      <w:r w:rsidR="00592F70">
        <w:rPr>
          <w:rFonts w:eastAsiaTheme="minorEastAsia"/>
        </w:rPr>
        <w:t xml:space="preserve"> </w:t>
      </w:r>
      <w:r>
        <w:rPr>
          <w:rFonts w:eastAsiaTheme="minorEastAsia"/>
        </w:rPr>
        <w:t>weights</w:t>
      </w:r>
      <w:r w:rsidR="00EC4615">
        <w:rPr>
          <w:rFonts w:eastAsiaTheme="minorEastAsia"/>
        </w:rPr>
        <w:t xml:space="preserve"> in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0</m:t>
            </m:r>
          </m:sup>
        </m:sSup>
      </m:oMath>
      <w:r>
        <w:rPr>
          <w:rFonts w:eastAsiaTheme="minorEastAsia"/>
        </w:rPr>
        <w:t xml:space="preserve"> </w:t>
      </w:r>
      <w:r w:rsidR="00EC4615">
        <w:rPr>
          <w:rFonts w:eastAsiaTheme="minorEastAsia"/>
        </w:rPr>
        <w:t xml:space="preserve">assign </w:t>
      </w:r>
      <w:r w:rsidR="00740160">
        <w:rPr>
          <w:rFonts w:eastAsiaTheme="minorEastAsia"/>
        </w:rPr>
        <w:t xml:space="preserve">a weight of </w:t>
      </w:r>
      <w:r>
        <w:rPr>
          <w:rFonts w:eastAsiaTheme="minorEastAsia"/>
        </w:rPr>
        <w:t>5/9</w:t>
      </w:r>
      <w:r w:rsidR="00740160">
        <w:rPr>
          <w:rFonts w:eastAsiaTheme="minorEastAsia"/>
        </w:rPr>
        <w:t xml:space="preserve"> </w:t>
      </w:r>
      <w:r>
        <w:rPr>
          <w:rFonts w:eastAsiaTheme="minorEastAsia"/>
        </w:rPr>
        <w:t xml:space="preserve">to the poorest quintile, </w:t>
      </w:r>
      <w:r w:rsidR="00740160">
        <w:rPr>
          <w:rFonts w:eastAsiaTheme="minorEastAsia"/>
        </w:rPr>
        <w:t xml:space="preserve">a weight </w:t>
      </w:r>
      <w:r w:rsidR="00EC0B15">
        <w:rPr>
          <w:rFonts w:eastAsiaTheme="minorEastAsia"/>
        </w:rPr>
        <w:t xml:space="preserve">of </w:t>
      </w:r>
      <w:r w:rsidR="00740160">
        <w:rPr>
          <w:rFonts w:eastAsiaTheme="minorEastAsia"/>
        </w:rPr>
        <w:t xml:space="preserve">3/9 </w:t>
      </w:r>
      <w:r>
        <w:rPr>
          <w:rFonts w:eastAsiaTheme="minorEastAsia"/>
        </w:rPr>
        <w:t>to the second poorest quintile</w:t>
      </w:r>
      <w:r w:rsidR="007D43DA">
        <w:rPr>
          <w:rFonts w:eastAsiaTheme="minorEastAsia"/>
        </w:rPr>
        <w:t>,</w:t>
      </w:r>
      <w:r>
        <w:rPr>
          <w:rFonts w:eastAsiaTheme="minorEastAsia"/>
        </w:rPr>
        <w:t xml:space="preserve"> </w:t>
      </w:r>
      <w:r w:rsidR="00740160">
        <w:rPr>
          <w:rFonts w:eastAsiaTheme="minorEastAsia"/>
        </w:rPr>
        <w:t xml:space="preserve">a weight of 1/9 </w:t>
      </w:r>
      <w:r>
        <w:rPr>
          <w:rFonts w:eastAsiaTheme="minorEastAsia"/>
        </w:rPr>
        <w:t>to the middle quintile</w:t>
      </w:r>
      <w:r w:rsidR="0096320B">
        <w:rPr>
          <w:rFonts w:eastAsiaTheme="minorEastAsia"/>
        </w:rPr>
        <w:t>,</w:t>
      </w:r>
      <w:r w:rsidR="007D43DA">
        <w:rPr>
          <w:rFonts w:eastAsiaTheme="minorEastAsia"/>
        </w:rPr>
        <w:t xml:space="preserve"> and</w:t>
      </w:r>
      <w:r>
        <w:rPr>
          <w:rFonts w:eastAsiaTheme="minorEastAsia"/>
        </w:rPr>
        <w:t xml:space="preserve"> </w:t>
      </w:r>
      <w:r w:rsidR="007D43DA">
        <w:rPr>
          <w:rFonts w:eastAsiaTheme="minorEastAsia"/>
        </w:rPr>
        <w:t>zero</w:t>
      </w:r>
      <w:r>
        <w:rPr>
          <w:rFonts w:eastAsiaTheme="minorEastAsia"/>
        </w:rPr>
        <w:t xml:space="preserve"> quantile</w:t>
      </w:r>
      <w:r w:rsidR="00592F70">
        <w:rPr>
          <w:rFonts w:eastAsiaTheme="minorEastAsia"/>
        </w:rPr>
        <w:t xml:space="preserve"> </w:t>
      </w:r>
      <w:r>
        <w:rPr>
          <w:rFonts w:eastAsiaTheme="minorEastAsia"/>
        </w:rPr>
        <w:t>weight to the two richest quintiles</w:t>
      </w:r>
      <w:r w:rsidR="00740160">
        <w:rPr>
          <w:rFonts w:eastAsiaTheme="minorEastAsia"/>
        </w:rPr>
        <w:t xml:space="preserve"> </w:t>
      </w:r>
      <w:r w:rsidR="007D43DA">
        <w:rPr>
          <w:rFonts w:eastAsiaTheme="minorEastAsia"/>
        </w:rPr>
        <w:t>since</w:t>
      </w:r>
      <w:r w:rsidR="00740160">
        <w:rPr>
          <w:rFonts w:eastAsiaTheme="minorEastAsia"/>
        </w:rPr>
        <w:t xml:space="preserve"> </w:t>
      </w:r>
      <w:r w:rsidR="002D7D27">
        <w:rPr>
          <w:rFonts w:eastAsiaTheme="minorEastAsia"/>
        </w:rPr>
        <w:t xml:space="preserve">the median average </w:t>
      </w:r>
      <w:r w:rsidR="00F237C0">
        <w:rPr>
          <w:rFonts w:eastAsiaTheme="minorEastAsia"/>
        </w:rPr>
        <w:t>attainment scores</w:t>
      </w:r>
      <w:r w:rsidR="002D7D27">
        <w:rPr>
          <w:rFonts w:eastAsiaTheme="minorEastAsia"/>
        </w:rPr>
        <w:t xml:space="preserve"> within the two richest quintiles </w:t>
      </w:r>
      <w:r w:rsidR="007D43DA">
        <w:rPr>
          <w:rFonts w:eastAsiaTheme="minorEastAsia"/>
        </w:rPr>
        <w:t>at the first period are already</w:t>
      </w:r>
      <w:r w:rsidR="002D7D27">
        <w:rPr>
          <w:rFonts w:eastAsiaTheme="minorEastAsia"/>
        </w:rPr>
        <w:t xml:space="preserve"> more than 86 points</w:t>
      </w:r>
      <w:r>
        <w:rPr>
          <w:rFonts w:eastAsiaTheme="minorEastAsia"/>
        </w:rPr>
        <w:t>. Note that the same</w:t>
      </w:r>
      <w:r w:rsidR="002D7D27">
        <w:rPr>
          <w:rFonts w:eastAsiaTheme="minorEastAsia"/>
        </w:rPr>
        <w:t xml:space="preserve"> set of</w:t>
      </w:r>
      <w:r>
        <w:rPr>
          <w:rFonts w:eastAsiaTheme="minorEastAsia"/>
        </w:rPr>
        <w:t xml:space="preserve"> </w:t>
      </w:r>
      <w:r w:rsidR="002D7D27">
        <w:rPr>
          <w:rFonts w:eastAsiaTheme="minorEastAsia"/>
        </w:rPr>
        <w:t>quantile</w:t>
      </w:r>
      <w:r w:rsidR="00592F70">
        <w:rPr>
          <w:rFonts w:eastAsiaTheme="minorEastAsia"/>
        </w:rPr>
        <w:t xml:space="preserve"> </w:t>
      </w:r>
      <w:r>
        <w:rPr>
          <w:rFonts w:eastAsiaTheme="minorEastAsia"/>
        </w:rPr>
        <w:t xml:space="preserve">weights </w:t>
      </w:r>
      <w:r w:rsidR="002D7D27">
        <w:rPr>
          <w:rFonts w:eastAsiaTheme="minorEastAsia"/>
        </w:rPr>
        <w:t>is</w:t>
      </w:r>
      <w:r>
        <w:rPr>
          <w:rFonts w:eastAsiaTheme="minorEastAsia"/>
        </w:rPr>
        <w:t xml:space="preserve"> applicable to changes in </w:t>
      </w:r>
      <w:r w:rsidR="002D7D27">
        <w:rPr>
          <w:rFonts w:eastAsiaTheme="minorEastAsia"/>
        </w:rPr>
        <w:t xml:space="preserve">quintile-wise average </w:t>
      </w:r>
      <w:r w:rsidR="00F237C0">
        <w:rPr>
          <w:rFonts w:eastAsiaTheme="minorEastAsia"/>
        </w:rPr>
        <w:t>attainment scores</w:t>
      </w:r>
      <w:r>
        <w:rPr>
          <w:rFonts w:eastAsiaTheme="minorEastAsia"/>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oMath>
      <w:r w:rsidRPr="00C90F48">
        <w:rPr>
          <w:rFonts w:eastAsiaTheme="minorEastAsia"/>
          <w:color w:val="000000" w:themeColor="text1"/>
        </w:rPr>
        <w:t>’s</w:t>
      </w:r>
      <w:r w:rsidR="0096320B">
        <w:rPr>
          <w:rFonts w:eastAsiaTheme="minorEastAsia"/>
          <w:color w:val="000000" w:themeColor="text1"/>
        </w:rPr>
        <w:t>,</w:t>
      </w:r>
      <w:r>
        <w:rPr>
          <w:rFonts w:eastAsiaTheme="minorEastAsia"/>
        </w:rPr>
        <w:t xml:space="preserve"> a</w:t>
      </w:r>
      <w:r w:rsidR="002D7D27">
        <w:rPr>
          <w:rFonts w:eastAsiaTheme="minorEastAsia"/>
        </w:rPr>
        <w:t>s well as</w:t>
      </w:r>
      <w:r>
        <w:rPr>
          <w:rFonts w:eastAsiaTheme="minorEastAsia"/>
        </w:rPr>
        <w:t xml:space="preserve"> to the quantile-wise components of </w:t>
      </w:r>
      <w:r w:rsidR="007F5AE8" w:rsidRPr="007F5AE8">
        <w:rPr>
          <w:rFonts w:eastAsiaTheme="minorEastAsia"/>
        </w:rPr>
        <w:t>inclusivity</w:t>
      </w:r>
      <w:r>
        <w:rPr>
          <w:rFonts w:eastAsiaTheme="minorEastAsia"/>
        </w:rPr>
        <w:t xml:space="preserve"> premiums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q</m:t>
            </m:r>
          </m:sub>
        </m:sSub>
      </m:oMath>
      <w:r w:rsidRPr="00C90F48">
        <w:rPr>
          <w:rFonts w:eastAsiaTheme="minorEastAsia"/>
          <w:color w:val="000000" w:themeColor="text1"/>
        </w:rPr>
        <w:t>’s</w:t>
      </w:r>
      <w:r>
        <w:rPr>
          <w:rFonts w:eastAsiaTheme="minorEastAsia"/>
          <w:color w:val="000000" w:themeColor="text1"/>
        </w:rPr>
        <w:t>.</w:t>
      </w:r>
    </w:p>
    <w:p w14:paraId="34A494C8" w14:textId="336C173C" w:rsidR="00AD3945" w:rsidRPr="00AD3945" w:rsidRDefault="00AD3945" w:rsidP="00396A93">
      <w:pPr>
        <w:spacing w:after="120" w:line="480" w:lineRule="auto"/>
        <w:rPr>
          <w:rFonts w:eastAsiaTheme="minorEastAsia"/>
          <w:szCs w:val="24"/>
        </w:rPr>
      </w:pPr>
      <w:r>
        <w:rPr>
          <w:rFonts w:eastAsiaTheme="minorEastAsia"/>
        </w:rPr>
        <w:fldChar w:fldCharType="begin"/>
      </w:r>
      <w:r>
        <w:rPr>
          <w:rFonts w:eastAsiaTheme="minorEastAsia"/>
        </w:rPr>
        <w:instrText xml:space="preserve"> REF _Ref97054710 \h </w:instrText>
      </w:r>
      <w:r>
        <w:rPr>
          <w:rFonts w:eastAsiaTheme="minorEastAsia"/>
        </w:rPr>
      </w:r>
      <w:r>
        <w:rPr>
          <w:rFonts w:eastAsiaTheme="minorEastAsia"/>
        </w:rPr>
        <w:fldChar w:fldCharType="separate"/>
      </w:r>
      <w:r w:rsidRPr="00A23D12">
        <w:t xml:space="preserve">Table </w:t>
      </w:r>
      <w:r>
        <w:rPr>
          <w:noProof/>
        </w:rPr>
        <w:t>1</w:t>
      </w:r>
      <w:r>
        <w:rPr>
          <w:rFonts w:eastAsiaTheme="minorEastAsia"/>
        </w:rPr>
        <w:fldChar w:fldCharType="end"/>
      </w:r>
      <w:r>
        <w:rPr>
          <w:rFonts w:eastAsiaTheme="minorEastAsia"/>
        </w:rPr>
        <w:t xml:space="preserve"> presents the </w:t>
      </w:r>
      <w:r w:rsidRPr="002245E5">
        <w:rPr>
          <w:rFonts w:eastAsiaTheme="minorEastAsia"/>
          <w:i/>
        </w:rPr>
        <w:t>inclusive</w:t>
      </w:r>
      <w:r>
        <w:rPr>
          <w:rFonts w:eastAsiaTheme="minorEastAsia"/>
        </w:rPr>
        <w:t xml:space="preserve"> well-being measures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which are quantile-weighted sums of quintile averages that are available in </w:t>
      </w:r>
      <w:r>
        <w:rPr>
          <w:rFonts w:eastAsiaTheme="minorEastAsia"/>
        </w:rPr>
        <w:fldChar w:fldCharType="begin"/>
      </w:r>
      <w:r>
        <w:rPr>
          <w:rFonts w:eastAsiaTheme="minorEastAsia"/>
        </w:rPr>
        <w:instrText xml:space="preserve"> REF _Ref97054640 \h </w:instrText>
      </w:r>
      <w:r>
        <w:rPr>
          <w:rFonts w:eastAsiaTheme="minorEastAsia"/>
        </w:rPr>
      </w:r>
      <w:r>
        <w:rPr>
          <w:rFonts w:eastAsiaTheme="minorEastAsia"/>
        </w:rPr>
        <w:fldChar w:fldCharType="separate"/>
      </w:r>
      <w:r>
        <w:t>Table A</w:t>
      </w:r>
      <w:r>
        <w:rPr>
          <w:noProof/>
        </w:rPr>
        <w:t>2</w:t>
      </w:r>
      <w:r>
        <w:rPr>
          <w:rFonts w:eastAsiaTheme="minorEastAsia"/>
        </w:rPr>
        <w:fldChar w:fldCharType="end"/>
      </w:r>
      <w:r>
        <w:rPr>
          <w:rFonts w:eastAsiaTheme="minorEastAsia"/>
        </w:rPr>
        <w:t xml:space="preserve">. The absolute annualized change in the well-being levels for each country across two periods is denoted by </w:t>
      </w:r>
      <m:oMath>
        <m:r>
          <m:rPr>
            <m:sty m:val="p"/>
          </m:rPr>
          <w:rPr>
            <w:rFonts w:ascii="Cambria Math" w:eastAsiaTheme="minorEastAsia" w:hAnsi="Cambria Math"/>
          </w:rPr>
          <m:t>Δ</m:t>
        </m:r>
      </m:oMath>
      <w:r>
        <w:rPr>
          <w:rFonts w:eastAsiaTheme="minorEastAsia"/>
        </w:rPr>
        <w:t>. The well-being levels vary across countries globally as well as within regions. As in the case of the average attainment scores, 77 countries register statistically significant increases in inclusive well-being, one country (Benin) reflects a statistically significant reduction, and two countries (</w:t>
      </w:r>
      <w:r w:rsidRPr="002466D4">
        <w:rPr>
          <w:rFonts w:eastAsiaTheme="minorEastAsia"/>
        </w:rPr>
        <w:t xml:space="preserve">Montenegro </w:t>
      </w:r>
      <w:r>
        <w:rPr>
          <w:rFonts w:eastAsiaTheme="minorEastAsia"/>
        </w:rPr>
        <w:t xml:space="preserve">and </w:t>
      </w:r>
      <w:r w:rsidRPr="002466D4">
        <w:rPr>
          <w:rFonts w:eastAsiaTheme="minorEastAsia"/>
        </w:rPr>
        <w:t>Trinidad and Tobago</w:t>
      </w:r>
      <w:r>
        <w:rPr>
          <w:rFonts w:eastAsiaTheme="minorEastAsia"/>
        </w:rPr>
        <w:t xml:space="preserve">) do not show any statistically significant changes. </w:t>
      </w:r>
      <w:r>
        <w:t xml:space="preserve">However, the extent of the increases in well-being levels and the increases in average attainment scores differ across countries based on whether the increases in average attainment scores are larger in the poorer quintiles, which can be analysed through assessing inclusiveness. We then decompose the overall change in well-being based on </w:t>
      </w:r>
      <w:r w:rsidRPr="008877AA">
        <w:t xml:space="preserve">Equation </w:t>
      </w:r>
      <w:r w:rsidRPr="008877AA">
        <w:fldChar w:fldCharType="begin"/>
      </w:r>
      <w:r w:rsidRPr="008877AA">
        <w:instrText xml:space="preserve"> REF _Ref88225326 \h </w:instrText>
      </w:r>
      <w:r w:rsidRPr="008877AA">
        <w:fldChar w:fldCharType="separate"/>
      </w:r>
      <w:r w:rsidRPr="00C90F48">
        <w:rPr>
          <w:color w:val="000000" w:themeColor="text1"/>
          <w:szCs w:val="24"/>
        </w:rPr>
        <w:t>(</w:t>
      </w:r>
      <w:r>
        <w:rPr>
          <w:noProof/>
          <w:color w:val="000000" w:themeColor="text1"/>
          <w:szCs w:val="24"/>
        </w:rPr>
        <w:t>3</w:t>
      </w:r>
      <w:r w:rsidRPr="00C90F48">
        <w:rPr>
          <w:color w:val="000000" w:themeColor="text1"/>
          <w:szCs w:val="24"/>
        </w:rPr>
        <w:t>)</w:t>
      </w:r>
      <w:r w:rsidRPr="008877AA">
        <w:fldChar w:fldCharType="end"/>
      </w:r>
      <w:r>
        <w:t xml:space="preserve"> and report the two components – the change in the national average attainment score (</w:t>
      </w:r>
      <m:oMath>
        <m:acc>
          <m:accPr>
            <m:chr m:val="̅"/>
            <m:ctrlPr>
              <w:rPr>
                <w:rFonts w:ascii="Cambria Math" w:hAnsi="Cambria Math"/>
                <w:i/>
              </w:rPr>
            </m:ctrlPr>
          </m:accPr>
          <m:e>
            <m:r>
              <m:rPr>
                <m:sty m:val="p"/>
              </m:rPr>
              <w:rPr>
                <w:rFonts w:ascii="Cambria Math" w:hAnsi="Cambria Math"/>
              </w:rPr>
              <m:t>Δ</m:t>
            </m:r>
          </m:e>
        </m:acc>
      </m:oMath>
      <w:r>
        <w:rPr>
          <w:rFonts w:eastAsiaTheme="minorEastAsia"/>
        </w:rPr>
        <w:t xml:space="preserve">) and the </w:t>
      </w:r>
      <w:r w:rsidRPr="00A27B01">
        <w:rPr>
          <w:rFonts w:eastAsiaTheme="minorEastAsia"/>
        </w:rPr>
        <w:t>inclusivity</w:t>
      </w:r>
      <w:r>
        <w:rPr>
          <w:rFonts w:eastAsiaTheme="minorEastAsia"/>
        </w:rPr>
        <w:t xml:space="preserve"> premium (</w:t>
      </w:r>
      <m:oMath>
        <m:r>
          <w:rPr>
            <w:rFonts w:ascii="Cambria Math" w:eastAsiaTheme="minorEastAsia" w:hAnsi="Cambria Math"/>
          </w:rPr>
          <m:t>S</m:t>
        </m:r>
      </m:oMath>
      <w:r>
        <w:rPr>
          <w:rFonts w:eastAsiaTheme="minorEastAsia"/>
        </w:rPr>
        <w:t xml:space="preserve">). In the next two columns, we report the shares or contributions of </w:t>
      </w:r>
      <m:oMath>
        <m:acc>
          <m:accPr>
            <m:chr m:val="̅"/>
            <m:ctrlPr>
              <w:rPr>
                <w:rFonts w:ascii="Cambria Math" w:hAnsi="Cambria Math"/>
                <w:i/>
              </w:rPr>
            </m:ctrlPr>
          </m:accPr>
          <m:e>
            <m:r>
              <m:rPr>
                <m:sty m:val="p"/>
              </m:rPr>
              <w:rPr>
                <w:rFonts w:ascii="Cambria Math" w:hAnsi="Cambria Math"/>
              </w:rPr>
              <m:t>Δ</m:t>
            </m:r>
          </m:e>
        </m:acc>
      </m:oMath>
      <w:r>
        <w:rPr>
          <w:rFonts w:eastAsiaTheme="minorEastAsia"/>
        </w:rPr>
        <w:t xml:space="preserve"> and </w:t>
      </w:r>
      <m:oMath>
        <m:r>
          <w:rPr>
            <w:rFonts w:ascii="Cambria Math" w:eastAsiaTheme="minorEastAsia" w:hAnsi="Cambria Math"/>
          </w:rPr>
          <m:t>S</m:t>
        </m:r>
      </m:oMath>
      <w:r>
        <w:rPr>
          <w:rFonts w:eastAsiaTheme="minorEastAsia"/>
        </w:rPr>
        <w:t xml:space="preserve"> to the overall change </w:t>
      </w:r>
      <m:oMath>
        <m:r>
          <m:rPr>
            <m:sty m:val="p"/>
          </m:rPr>
          <w:rPr>
            <w:rFonts w:ascii="Cambria Math" w:eastAsiaTheme="minorEastAsia" w:hAnsi="Cambria Math"/>
          </w:rPr>
          <m:t>Δ</m:t>
        </m:r>
      </m:oMath>
      <w:r>
        <w:rPr>
          <w:rFonts w:eastAsiaTheme="minorEastAsia"/>
        </w:rPr>
        <w:t>.</w:t>
      </w:r>
      <w:r w:rsidRPr="00544B7B">
        <w:rPr>
          <w:rFonts w:eastAsiaTheme="minorEastAsia"/>
          <w:szCs w:val="24"/>
        </w:rPr>
        <w:t xml:space="preserve"> </w:t>
      </w:r>
      <w:r w:rsidRPr="0095519C">
        <w:rPr>
          <w:szCs w:val="24"/>
        </w:rPr>
        <w:t xml:space="preserve">By construction </w:t>
      </w:r>
      <m:oMath>
        <m:r>
          <m:rPr>
            <m:sty m:val="p"/>
          </m:rPr>
          <w:rPr>
            <w:rFonts w:ascii="Cambria Math" w:hAnsi="Cambria Math"/>
            <w:szCs w:val="24"/>
          </w:rPr>
          <m:t>Δ</m:t>
        </m:r>
        <m:r>
          <w:rPr>
            <w:rFonts w:ascii="Cambria Math" w:hAnsi="Cambria Math"/>
            <w:szCs w:val="24"/>
          </w:rPr>
          <m:t>=</m:t>
        </m:r>
        <m:acc>
          <m:accPr>
            <m:chr m:val="̅"/>
            <m:ctrlPr>
              <w:rPr>
                <w:rFonts w:ascii="Cambria Math" w:hAnsi="Cambria Math"/>
                <w:i/>
                <w:szCs w:val="24"/>
              </w:rPr>
            </m:ctrlPr>
          </m:accPr>
          <m:e>
            <m:r>
              <m:rPr>
                <m:sty m:val="p"/>
              </m:rPr>
              <w:rPr>
                <w:rFonts w:ascii="Cambria Math" w:hAnsi="Cambria Math"/>
                <w:szCs w:val="24"/>
              </w:rPr>
              <m:t>Δ</m:t>
            </m:r>
          </m:e>
        </m:acc>
        <m:r>
          <w:rPr>
            <w:rFonts w:ascii="Cambria Math" w:hAnsi="Cambria Math"/>
            <w:szCs w:val="24"/>
          </w:rPr>
          <m:t>+S</m:t>
        </m:r>
      </m:oMath>
      <w:r>
        <w:rPr>
          <w:rFonts w:eastAsiaTheme="minorEastAsia"/>
          <w:szCs w:val="24"/>
        </w:rPr>
        <w:t>,</w:t>
      </w:r>
      <w:r w:rsidRPr="0095519C">
        <w:rPr>
          <w:rFonts w:eastAsiaTheme="minorEastAsia"/>
          <w:szCs w:val="24"/>
        </w:rPr>
        <w:t xml:space="preserve"> as in Equation </w:t>
      </w:r>
      <w:r w:rsidRPr="0095519C">
        <w:rPr>
          <w:rFonts w:eastAsiaTheme="minorEastAsia"/>
          <w:szCs w:val="24"/>
        </w:rPr>
        <w:fldChar w:fldCharType="begin"/>
      </w:r>
      <w:r w:rsidRPr="0095519C">
        <w:rPr>
          <w:rFonts w:eastAsiaTheme="minorEastAsia"/>
          <w:szCs w:val="24"/>
        </w:rPr>
        <w:instrText xml:space="preserve"> REF _Ref88225326 \h </w:instrText>
      </w:r>
      <w:r>
        <w:rPr>
          <w:rFonts w:eastAsiaTheme="minorEastAsia"/>
          <w:szCs w:val="24"/>
        </w:rPr>
        <w:instrText xml:space="preserve"> \* MERGEFORMAT </w:instrText>
      </w:r>
      <w:r w:rsidRPr="0095519C">
        <w:rPr>
          <w:rFonts w:eastAsiaTheme="minorEastAsia"/>
          <w:szCs w:val="24"/>
        </w:rPr>
      </w:r>
      <w:r w:rsidRPr="0095519C">
        <w:rPr>
          <w:rFonts w:eastAsiaTheme="minorEastAsia"/>
          <w:szCs w:val="24"/>
        </w:rPr>
        <w:fldChar w:fldCharType="separate"/>
      </w:r>
      <w:r w:rsidRPr="00C90F48">
        <w:rPr>
          <w:color w:val="000000" w:themeColor="text1"/>
          <w:szCs w:val="24"/>
        </w:rPr>
        <w:t>(</w:t>
      </w:r>
      <w:r>
        <w:rPr>
          <w:noProof/>
          <w:color w:val="000000" w:themeColor="text1"/>
          <w:szCs w:val="24"/>
        </w:rPr>
        <w:t>3</w:t>
      </w:r>
      <w:r w:rsidRPr="00C90F48">
        <w:rPr>
          <w:color w:val="000000" w:themeColor="text1"/>
          <w:szCs w:val="24"/>
        </w:rPr>
        <w:t>)</w:t>
      </w:r>
      <w:r w:rsidRPr="0095519C">
        <w:rPr>
          <w:rFonts w:eastAsiaTheme="minorEastAsia"/>
          <w:szCs w:val="24"/>
        </w:rPr>
        <w:fldChar w:fldCharType="end"/>
      </w:r>
      <w:r>
        <w:rPr>
          <w:rFonts w:eastAsiaTheme="minorEastAsia"/>
          <w:szCs w:val="24"/>
        </w:rPr>
        <w:t>,</w:t>
      </w:r>
      <w:r w:rsidRPr="0095519C">
        <w:rPr>
          <w:rFonts w:eastAsiaTheme="minorEastAsia"/>
          <w:szCs w:val="24"/>
        </w:rPr>
        <w:t xml:space="preserve"> and so the shares of </w:t>
      </w:r>
      <m:oMath>
        <m:acc>
          <m:accPr>
            <m:chr m:val="̅"/>
            <m:ctrlPr>
              <w:rPr>
                <w:rFonts w:ascii="Cambria Math" w:hAnsi="Cambria Math"/>
                <w:i/>
                <w:szCs w:val="24"/>
              </w:rPr>
            </m:ctrlPr>
          </m:accPr>
          <m:e>
            <m:r>
              <m:rPr>
                <m:sty m:val="p"/>
              </m:rPr>
              <w:rPr>
                <w:rFonts w:ascii="Cambria Math" w:hAnsi="Cambria Math"/>
                <w:szCs w:val="24"/>
              </w:rPr>
              <m:t>Δ</m:t>
            </m:r>
          </m:e>
        </m:acc>
      </m:oMath>
      <w:r w:rsidRPr="0095519C">
        <w:rPr>
          <w:rFonts w:eastAsiaTheme="minorEastAsia"/>
          <w:szCs w:val="24"/>
        </w:rPr>
        <w:t xml:space="preserve"> and </w:t>
      </w:r>
      <m:oMath>
        <m:r>
          <w:rPr>
            <w:rFonts w:ascii="Cambria Math" w:eastAsiaTheme="minorEastAsia" w:hAnsi="Cambria Math"/>
            <w:szCs w:val="24"/>
          </w:rPr>
          <m:t>S</m:t>
        </m:r>
      </m:oMath>
      <w:r w:rsidRPr="0095519C">
        <w:rPr>
          <w:rFonts w:eastAsiaTheme="minorEastAsia"/>
          <w:szCs w:val="24"/>
        </w:rPr>
        <w:t xml:space="preserve"> sum to 100</w:t>
      </w:r>
      <w:r>
        <w:rPr>
          <w:rFonts w:eastAsiaTheme="minorEastAsia"/>
          <w:szCs w:val="24"/>
        </w:rPr>
        <w:t xml:space="preserve"> percent</w:t>
      </w:r>
      <w:r w:rsidRPr="0095519C">
        <w:rPr>
          <w:rFonts w:eastAsiaTheme="minorEastAsia"/>
          <w:szCs w:val="24"/>
        </w:rPr>
        <w:t>.</w:t>
      </w:r>
    </w:p>
    <w:p w14:paraId="59484E80" w14:textId="77777777" w:rsidR="00E50D6B" w:rsidRDefault="00E50D6B" w:rsidP="00B508B8">
      <w:pPr>
        <w:pStyle w:val="Caption"/>
      </w:pPr>
      <w:bookmarkStart w:id="15" w:name="_Ref95924302"/>
      <w:bookmarkStart w:id="16" w:name="_Ref97054710"/>
    </w:p>
    <w:p w14:paraId="67501E5B" w14:textId="77777777" w:rsidR="00E50D6B" w:rsidRDefault="00E50D6B" w:rsidP="00B508B8">
      <w:pPr>
        <w:pStyle w:val="Caption"/>
      </w:pPr>
    </w:p>
    <w:p w14:paraId="0A2603CE" w14:textId="45F87292" w:rsidR="007F5E51" w:rsidRPr="00A63890" w:rsidRDefault="007F5E51" w:rsidP="00B508B8">
      <w:pPr>
        <w:pStyle w:val="Caption"/>
        <w:rPr>
          <w:i/>
        </w:rPr>
      </w:pPr>
      <w:r w:rsidRPr="00A23D12">
        <w:lastRenderedPageBreak/>
        <w:t xml:space="preserve">Table </w:t>
      </w:r>
      <w:fldSimple w:instr=" SEQ Table \* ARABIC ">
        <w:r w:rsidR="003647A1">
          <w:rPr>
            <w:noProof/>
          </w:rPr>
          <w:t>1</w:t>
        </w:r>
      </w:fldSimple>
      <w:bookmarkEnd w:id="15"/>
      <w:bookmarkEnd w:id="16"/>
      <w:r w:rsidR="00CF7434">
        <w:t>.</w:t>
      </w:r>
      <w:r w:rsidRPr="00A63890">
        <w:t xml:space="preserve"> Change in well-being and </w:t>
      </w:r>
      <w:r w:rsidR="007F5AE8">
        <w:t>inclusiveness</w:t>
      </w:r>
    </w:p>
    <w:tbl>
      <w:tblPr>
        <w:tblW w:w="8887" w:type="dxa"/>
        <w:jc w:val="center"/>
        <w:tblLayout w:type="fixed"/>
        <w:tblCellMar>
          <w:left w:w="6" w:type="dxa"/>
          <w:right w:w="6" w:type="dxa"/>
        </w:tblCellMar>
        <w:tblLook w:val="04A0" w:firstRow="1" w:lastRow="0" w:firstColumn="1" w:lastColumn="0" w:noHBand="0" w:noVBand="1"/>
      </w:tblPr>
      <w:tblGrid>
        <w:gridCol w:w="2277"/>
        <w:gridCol w:w="698"/>
        <w:gridCol w:w="761"/>
        <w:gridCol w:w="812"/>
        <w:gridCol w:w="66"/>
        <w:gridCol w:w="449"/>
        <w:gridCol w:w="470"/>
        <w:gridCol w:w="459"/>
        <w:gridCol w:w="230"/>
        <w:gridCol w:w="63"/>
        <w:gridCol w:w="461"/>
        <w:gridCol w:w="228"/>
        <w:gridCol w:w="461"/>
        <w:gridCol w:w="232"/>
        <w:gridCol w:w="66"/>
        <w:gridCol w:w="550"/>
        <w:gridCol w:w="591"/>
        <w:gridCol w:w="13"/>
      </w:tblGrid>
      <w:tr w:rsidR="00486CCA" w:rsidRPr="008A3832" w14:paraId="42218E8B" w14:textId="77777777" w:rsidTr="00BD017F">
        <w:trPr>
          <w:gridAfter w:val="1"/>
          <w:wAfter w:w="13" w:type="dxa"/>
          <w:trHeight w:val="219"/>
          <w:tblHeader/>
          <w:jc w:val="center"/>
        </w:trPr>
        <w:tc>
          <w:tcPr>
            <w:tcW w:w="2277" w:type="dxa"/>
            <w:tcBorders>
              <w:top w:val="single" w:sz="8" w:space="0" w:color="auto"/>
              <w:left w:val="nil"/>
              <w:bottom w:val="single" w:sz="4" w:space="0" w:color="auto"/>
              <w:right w:val="nil"/>
            </w:tcBorders>
            <w:shd w:val="clear" w:color="000000" w:fill="FFFFFF"/>
            <w:noWrap/>
            <w:vAlign w:val="center"/>
          </w:tcPr>
          <w:p w14:paraId="54D47D98" w14:textId="77777777" w:rsidR="00172A43" w:rsidRPr="00E47105" w:rsidRDefault="00172A43" w:rsidP="00396A93">
            <w:pPr>
              <w:pStyle w:val="NoSpacing"/>
              <w:spacing w:line="276" w:lineRule="auto"/>
              <w:rPr>
                <w:rFonts w:ascii="Garamond" w:hAnsi="Garamond"/>
                <w:lang w:eastAsia="en-GB"/>
              </w:rPr>
            </w:pPr>
            <w:bookmarkStart w:id="17" w:name="_Ref95941844"/>
          </w:p>
        </w:tc>
        <w:tc>
          <w:tcPr>
            <w:tcW w:w="698" w:type="dxa"/>
            <w:tcBorders>
              <w:top w:val="single" w:sz="8" w:space="0" w:color="auto"/>
              <w:left w:val="nil"/>
              <w:bottom w:val="single" w:sz="4" w:space="0" w:color="auto"/>
              <w:right w:val="nil"/>
            </w:tcBorders>
            <w:shd w:val="clear" w:color="000000" w:fill="FFFFFF"/>
            <w:noWrap/>
            <w:vAlign w:val="center"/>
          </w:tcPr>
          <w:p w14:paraId="76E31F8F" w14:textId="77777777" w:rsidR="00172A43" w:rsidRPr="00E47105" w:rsidRDefault="00172A43" w:rsidP="00396A93">
            <w:pPr>
              <w:pStyle w:val="NoSpacing"/>
              <w:spacing w:line="276" w:lineRule="auto"/>
              <w:jc w:val="center"/>
              <w:rPr>
                <w:rFonts w:ascii="Garamond" w:hAnsi="Garamond"/>
                <w:lang w:eastAsia="en-GB"/>
              </w:rPr>
            </w:pPr>
          </w:p>
        </w:tc>
        <w:tc>
          <w:tcPr>
            <w:tcW w:w="1573" w:type="dxa"/>
            <w:gridSpan w:val="2"/>
            <w:tcBorders>
              <w:top w:val="single" w:sz="8" w:space="0" w:color="auto"/>
              <w:left w:val="nil"/>
              <w:bottom w:val="single" w:sz="4" w:space="0" w:color="auto"/>
              <w:right w:val="nil"/>
            </w:tcBorders>
            <w:shd w:val="clear" w:color="000000" w:fill="FFFFFF"/>
            <w:noWrap/>
            <w:vAlign w:val="center"/>
          </w:tcPr>
          <w:p w14:paraId="39A63C59" w14:textId="2DF16355"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lang w:eastAsia="en-GB"/>
              </w:rPr>
              <w:t>Year</w:t>
            </w:r>
          </w:p>
        </w:tc>
        <w:tc>
          <w:tcPr>
            <w:tcW w:w="66" w:type="dxa"/>
            <w:tcBorders>
              <w:top w:val="single" w:sz="8" w:space="0" w:color="auto"/>
              <w:left w:val="nil"/>
              <w:bottom w:val="nil"/>
              <w:right w:val="nil"/>
            </w:tcBorders>
            <w:shd w:val="clear" w:color="000000" w:fill="FFFFFF"/>
            <w:noWrap/>
            <w:vAlign w:val="center"/>
          </w:tcPr>
          <w:p w14:paraId="3965EFF6" w14:textId="77777777" w:rsidR="00172A43" w:rsidRPr="00E47105" w:rsidRDefault="00172A43" w:rsidP="00396A93">
            <w:pPr>
              <w:pStyle w:val="NoSpacing"/>
              <w:spacing w:line="276" w:lineRule="auto"/>
              <w:rPr>
                <w:rFonts w:ascii="Garamond" w:hAnsi="Garamond"/>
                <w:lang w:eastAsia="en-GB"/>
              </w:rPr>
            </w:pPr>
          </w:p>
        </w:tc>
        <w:tc>
          <w:tcPr>
            <w:tcW w:w="1608" w:type="dxa"/>
            <w:gridSpan w:val="4"/>
            <w:tcBorders>
              <w:top w:val="single" w:sz="8" w:space="0" w:color="auto"/>
              <w:left w:val="nil"/>
              <w:bottom w:val="single" w:sz="4" w:space="0" w:color="auto"/>
              <w:right w:val="nil"/>
            </w:tcBorders>
            <w:shd w:val="clear" w:color="000000" w:fill="FFFFFF"/>
            <w:noWrap/>
            <w:vAlign w:val="center"/>
          </w:tcPr>
          <w:p w14:paraId="2F4B73D8" w14:textId="06CF19A0" w:rsidR="00172A43" w:rsidRPr="00E47105" w:rsidRDefault="00486CCA" w:rsidP="00396A93">
            <w:pPr>
              <w:pStyle w:val="NoSpacing"/>
              <w:spacing w:line="276" w:lineRule="auto"/>
              <w:jc w:val="center"/>
              <w:rPr>
                <w:rFonts w:ascii="Garamond" w:eastAsia="Calibri" w:hAnsi="Garamond" w:cs="Microsoft Himalaya"/>
                <w:lang w:eastAsia="en-GB"/>
              </w:rPr>
            </w:pPr>
            <w:r>
              <w:rPr>
                <w:rFonts w:ascii="Garamond" w:hAnsi="Garamond"/>
                <w:lang w:eastAsia="en-GB"/>
              </w:rPr>
              <w:t>W</w:t>
            </w:r>
            <w:r w:rsidR="00172A43" w:rsidRPr="00E47105">
              <w:rPr>
                <w:rFonts w:ascii="Garamond" w:hAnsi="Garamond"/>
                <w:lang w:eastAsia="en-GB"/>
              </w:rPr>
              <w:t>ell-being</w:t>
            </w:r>
          </w:p>
        </w:tc>
        <w:tc>
          <w:tcPr>
            <w:tcW w:w="63" w:type="dxa"/>
            <w:tcBorders>
              <w:top w:val="single" w:sz="8" w:space="0" w:color="auto"/>
              <w:left w:val="nil"/>
              <w:bottom w:val="nil"/>
              <w:right w:val="nil"/>
            </w:tcBorders>
            <w:shd w:val="clear" w:color="000000" w:fill="FFFFFF"/>
            <w:noWrap/>
            <w:vAlign w:val="center"/>
          </w:tcPr>
          <w:p w14:paraId="7CA7EFB8" w14:textId="77777777" w:rsidR="00172A43" w:rsidRPr="00E47105" w:rsidRDefault="00172A43" w:rsidP="00396A93">
            <w:pPr>
              <w:pStyle w:val="NoSpacing"/>
              <w:spacing w:line="276" w:lineRule="auto"/>
              <w:rPr>
                <w:rFonts w:ascii="Garamond" w:hAnsi="Garamond"/>
                <w:lang w:eastAsia="en-GB"/>
              </w:rPr>
            </w:pPr>
          </w:p>
        </w:tc>
        <w:tc>
          <w:tcPr>
            <w:tcW w:w="1382" w:type="dxa"/>
            <w:gridSpan w:val="4"/>
            <w:tcBorders>
              <w:top w:val="single" w:sz="8" w:space="0" w:color="auto"/>
              <w:left w:val="nil"/>
              <w:bottom w:val="single" w:sz="4" w:space="0" w:color="auto"/>
              <w:right w:val="nil"/>
            </w:tcBorders>
            <w:shd w:val="clear" w:color="000000" w:fill="FFFFFF"/>
            <w:noWrap/>
            <w:vAlign w:val="center"/>
          </w:tcPr>
          <w:p w14:paraId="2AF44BCB" w14:textId="3771F61E" w:rsidR="00172A43" w:rsidRPr="00E47105" w:rsidRDefault="00172A43" w:rsidP="00396A93">
            <w:pPr>
              <w:pStyle w:val="NoSpacing"/>
              <w:spacing w:line="276" w:lineRule="auto"/>
              <w:jc w:val="center"/>
              <w:rPr>
                <w:rFonts w:ascii="Garamond" w:eastAsia="Calibri" w:hAnsi="Garamond" w:cs="Microsoft Himalaya"/>
                <w:lang w:eastAsia="en-GB"/>
              </w:rPr>
            </w:pPr>
            <w:r w:rsidRPr="00E47105">
              <w:rPr>
                <w:rFonts w:ascii="Garamond" w:hAnsi="Garamond"/>
                <w:lang w:eastAsia="en-GB"/>
              </w:rPr>
              <w:t>Decomposition</w:t>
            </w:r>
          </w:p>
        </w:tc>
        <w:tc>
          <w:tcPr>
            <w:tcW w:w="66" w:type="dxa"/>
            <w:tcBorders>
              <w:top w:val="single" w:sz="8" w:space="0" w:color="auto"/>
              <w:left w:val="nil"/>
              <w:bottom w:val="nil"/>
              <w:right w:val="nil"/>
            </w:tcBorders>
            <w:shd w:val="clear" w:color="000000" w:fill="FFFFFF"/>
            <w:noWrap/>
            <w:vAlign w:val="center"/>
          </w:tcPr>
          <w:p w14:paraId="790C85B5" w14:textId="77777777" w:rsidR="00172A43" w:rsidRPr="00E47105" w:rsidRDefault="00172A43" w:rsidP="00396A93">
            <w:pPr>
              <w:pStyle w:val="NoSpacing"/>
              <w:spacing w:line="276" w:lineRule="auto"/>
              <w:rPr>
                <w:rFonts w:ascii="Garamond" w:hAnsi="Garamond"/>
                <w:lang w:eastAsia="en-GB"/>
              </w:rPr>
            </w:pPr>
          </w:p>
        </w:tc>
        <w:tc>
          <w:tcPr>
            <w:tcW w:w="1141" w:type="dxa"/>
            <w:gridSpan w:val="2"/>
            <w:tcBorders>
              <w:top w:val="single" w:sz="8" w:space="0" w:color="auto"/>
              <w:left w:val="nil"/>
              <w:bottom w:val="single" w:sz="4" w:space="0" w:color="auto"/>
              <w:right w:val="nil"/>
            </w:tcBorders>
            <w:shd w:val="clear" w:color="000000" w:fill="FFFFFF"/>
            <w:vAlign w:val="center"/>
          </w:tcPr>
          <w:p w14:paraId="6E959914" w14:textId="55097B79" w:rsidR="00172A43" w:rsidRPr="00E47105" w:rsidRDefault="00172A43" w:rsidP="00396A93">
            <w:pPr>
              <w:pStyle w:val="NoSpacing"/>
              <w:spacing w:line="276" w:lineRule="auto"/>
              <w:jc w:val="center"/>
              <w:rPr>
                <w:rFonts w:ascii="Garamond" w:eastAsia="Calibri" w:hAnsi="Garamond" w:cs="Microsoft Himalaya"/>
                <w:lang w:eastAsia="en-GB"/>
              </w:rPr>
            </w:pPr>
            <w:r w:rsidRPr="00E47105">
              <w:rPr>
                <w:rFonts w:ascii="Garamond" w:hAnsi="Garamond"/>
                <w:lang w:eastAsia="en-GB"/>
              </w:rPr>
              <w:t>Share (%)</w:t>
            </w:r>
          </w:p>
        </w:tc>
      </w:tr>
      <w:tr w:rsidR="00486CCA" w:rsidRPr="008A3832" w14:paraId="36A22D2C" w14:textId="77777777" w:rsidTr="00BD017F">
        <w:trPr>
          <w:gridAfter w:val="1"/>
          <w:wAfter w:w="13" w:type="dxa"/>
          <w:trHeight w:val="219"/>
          <w:tblHeader/>
          <w:jc w:val="center"/>
        </w:trPr>
        <w:tc>
          <w:tcPr>
            <w:tcW w:w="2277" w:type="dxa"/>
            <w:tcBorders>
              <w:left w:val="nil"/>
              <w:bottom w:val="single" w:sz="4" w:space="0" w:color="auto"/>
              <w:right w:val="nil"/>
            </w:tcBorders>
            <w:shd w:val="clear" w:color="000000" w:fill="FFFFFF"/>
            <w:noWrap/>
            <w:vAlign w:val="center"/>
            <w:hideMark/>
          </w:tcPr>
          <w:p w14:paraId="2159C69B" w14:textId="77777777" w:rsidR="00172A43" w:rsidRPr="00E47105" w:rsidRDefault="00172A43" w:rsidP="00396A93">
            <w:pPr>
              <w:pStyle w:val="NoSpacing"/>
              <w:spacing w:line="276" w:lineRule="auto"/>
              <w:rPr>
                <w:rFonts w:ascii="Garamond" w:hAnsi="Garamond"/>
                <w:lang w:eastAsia="en-GB"/>
              </w:rPr>
            </w:pPr>
            <w:r w:rsidRPr="00E47105">
              <w:rPr>
                <w:rFonts w:ascii="Garamond" w:hAnsi="Garamond"/>
                <w:lang w:eastAsia="en-GB"/>
              </w:rPr>
              <w:t>Country</w:t>
            </w:r>
          </w:p>
        </w:tc>
        <w:tc>
          <w:tcPr>
            <w:tcW w:w="698" w:type="dxa"/>
            <w:tcBorders>
              <w:left w:val="nil"/>
              <w:bottom w:val="single" w:sz="4" w:space="0" w:color="auto"/>
              <w:right w:val="nil"/>
            </w:tcBorders>
            <w:shd w:val="clear" w:color="000000" w:fill="FFFFFF"/>
            <w:noWrap/>
            <w:vAlign w:val="center"/>
            <w:hideMark/>
          </w:tcPr>
          <w:p w14:paraId="0C24E754" w14:textId="7777777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lang w:eastAsia="en-GB"/>
              </w:rPr>
              <w:t>Region</w:t>
            </w:r>
          </w:p>
        </w:tc>
        <w:tc>
          <w:tcPr>
            <w:tcW w:w="761" w:type="dxa"/>
            <w:tcBorders>
              <w:top w:val="single" w:sz="4" w:space="0" w:color="auto"/>
              <w:left w:val="nil"/>
              <w:bottom w:val="single" w:sz="4" w:space="0" w:color="auto"/>
              <w:right w:val="nil"/>
            </w:tcBorders>
            <w:shd w:val="clear" w:color="000000" w:fill="FFFFFF"/>
            <w:noWrap/>
            <w:vAlign w:val="center"/>
            <w:hideMark/>
          </w:tcPr>
          <w:p w14:paraId="7ECB2BC6" w14:textId="7777777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lang w:eastAsia="en-GB"/>
              </w:rPr>
              <w:t>1</w:t>
            </w:r>
            <w:r w:rsidRPr="00E47105">
              <w:rPr>
                <w:rFonts w:ascii="Garamond" w:hAnsi="Garamond"/>
                <w:vertAlign w:val="superscript"/>
                <w:lang w:eastAsia="en-GB"/>
              </w:rPr>
              <w:t>st</w:t>
            </w:r>
          </w:p>
        </w:tc>
        <w:tc>
          <w:tcPr>
            <w:tcW w:w="812" w:type="dxa"/>
            <w:tcBorders>
              <w:top w:val="single" w:sz="4" w:space="0" w:color="auto"/>
              <w:left w:val="nil"/>
              <w:bottom w:val="single" w:sz="4" w:space="0" w:color="auto"/>
              <w:right w:val="nil"/>
            </w:tcBorders>
            <w:shd w:val="clear" w:color="000000" w:fill="FFFFFF"/>
            <w:noWrap/>
            <w:vAlign w:val="center"/>
            <w:hideMark/>
          </w:tcPr>
          <w:p w14:paraId="535B35DA" w14:textId="7777777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lang w:eastAsia="en-GB"/>
              </w:rPr>
              <w:t>2</w:t>
            </w:r>
            <w:r w:rsidRPr="00E47105">
              <w:rPr>
                <w:rFonts w:ascii="Garamond" w:hAnsi="Garamond"/>
                <w:vertAlign w:val="superscript"/>
                <w:lang w:eastAsia="en-GB"/>
              </w:rPr>
              <w:t>nd</w:t>
            </w:r>
            <w:r w:rsidRPr="00E47105">
              <w:rPr>
                <w:rFonts w:ascii="Garamond" w:hAnsi="Garamond"/>
                <w:lang w:eastAsia="en-GB"/>
              </w:rPr>
              <w:t xml:space="preserve"> </w:t>
            </w:r>
          </w:p>
        </w:tc>
        <w:tc>
          <w:tcPr>
            <w:tcW w:w="66" w:type="dxa"/>
            <w:tcBorders>
              <w:top w:val="nil"/>
              <w:left w:val="nil"/>
              <w:bottom w:val="nil"/>
              <w:right w:val="nil"/>
            </w:tcBorders>
            <w:shd w:val="clear" w:color="000000" w:fill="FFFFFF"/>
            <w:noWrap/>
            <w:vAlign w:val="center"/>
            <w:hideMark/>
          </w:tcPr>
          <w:p w14:paraId="6D2DCDD3" w14:textId="77777777" w:rsidR="00172A43" w:rsidRPr="00E47105" w:rsidRDefault="00172A43" w:rsidP="00396A93">
            <w:pPr>
              <w:pStyle w:val="NoSpacing"/>
              <w:spacing w:line="276" w:lineRule="auto"/>
              <w:rPr>
                <w:rFonts w:ascii="Garamond" w:hAnsi="Garamond"/>
                <w:lang w:eastAsia="en-GB"/>
              </w:rPr>
            </w:pPr>
            <w:r w:rsidRPr="00E47105">
              <w:rPr>
                <w:rFonts w:ascii="Garamond" w:hAnsi="Garamond"/>
                <w:lang w:eastAsia="en-GB"/>
              </w:rPr>
              <w:t> </w:t>
            </w:r>
          </w:p>
        </w:tc>
        <w:tc>
          <w:tcPr>
            <w:tcW w:w="449" w:type="dxa"/>
            <w:tcBorders>
              <w:top w:val="nil"/>
              <w:left w:val="nil"/>
              <w:bottom w:val="single" w:sz="4" w:space="0" w:color="auto"/>
              <w:right w:val="nil"/>
            </w:tcBorders>
            <w:shd w:val="clear" w:color="000000" w:fill="FFFFFF"/>
            <w:noWrap/>
            <w:vAlign w:val="center"/>
            <w:hideMark/>
          </w:tcPr>
          <w:p w14:paraId="113E0B7F" w14:textId="77777777" w:rsidR="00172A43" w:rsidRPr="00E47105" w:rsidRDefault="00841E4C" w:rsidP="00396A93">
            <w:pPr>
              <w:pStyle w:val="NoSpacing"/>
              <w:spacing w:line="276" w:lineRule="auto"/>
              <w:jc w:val="right"/>
              <w:rPr>
                <w:rFonts w:ascii="Garamond" w:hAnsi="Garamond"/>
                <w:lang w:eastAsia="en-GB"/>
              </w:rPr>
            </w:pPr>
            <m:oMathPara>
              <m:oMathParaPr>
                <m:jc m:val="right"/>
              </m:oMathParaPr>
              <m:oMath>
                <m:sSub>
                  <m:sSubPr>
                    <m:ctrlPr>
                      <w:rPr>
                        <w:rFonts w:ascii="Cambria Math" w:hAnsi="Cambria Math"/>
                        <w:i/>
                        <w:lang w:eastAsia="en-GB"/>
                      </w:rPr>
                    </m:ctrlPr>
                  </m:sSubPr>
                  <m:e>
                    <m:r>
                      <w:rPr>
                        <w:rFonts w:ascii="Cambria Math" w:hAnsi="Cambria Math"/>
                        <w:lang w:eastAsia="en-GB"/>
                      </w:rPr>
                      <m:t>W</m:t>
                    </m:r>
                  </m:e>
                  <m:sub>
                    <m:r>
                      <w:rPr>
                        <w:rFonts w:ascii="Cambria Math" w:hAnsi="Cambria Math"/>
                        <w:lang w:eastAsia="en-GB"/>
                      </w:rPr>
                      <m:t>1</m:t>
                    </m:r>
                  </m:sub>
                </m:sSub>
              </m:oMath>
            </m:oMathPara>
          </w:p>
        </w:tc>
        <w:tc>
          <w:tcPr>
            <w:tcW w:w="470" w:type="dxa"/>
            <w:tcBorders>
              <w:top w:val="nil"/>
              <w:left w:val="nil"/>
              <w:bottom w:val="single" w:sz="4" w:space="0" w:color="auto"/>
              <w:right w:val="nil"/>
            </w:tcBorders>
            <w:shd w:val="clear" w:color="000000" w:fill="FFFFFF"/>
            <w:noWrap/>
            <w:vAlign w:val="center"/>
            <w:hideMark/>
          </w:tcPr>
          <w:p w14:paraId="144BB3B9" w14:textId="77777777" w:rsidR="00172A43" w:rsidRPr="00E47105" w:rsidRDefault="00841E4C" w:rsidP="00396A93">
            <w:pPr>
              <w:pStyle w:val="NoSpacing"/>
              <w:spacing w:line="276" w:lineRule="auto"/>
              <w:jc w:val="right"/>
              <w:rPr>
                <w:rFonts w:ascii="Garamond" w:hAnsi="Garamond"/>
                <w:lang w:eastAsia="en-GB"/>
              </w:rPr>
            </w:pPr>
            <m:oMathPara>
              <m:oMathParaPr>
                <m:jc m:val="right"/>
              </m:oMathParaPr>
              <m:oMath>
                <m:sSub>
                  <m:sSubPr>
                    <m:ctrlPr>
                      <w:rPr>
                        <w:rFonts w:ascii="Cambria Math" w:hAnsi="Cambria Math"/>
                        <w:i/>
                        <w:lang w:eastAsia="en-GB"/>
                      </w:rPr>
                    </m:ctrlPr>
                  </m:sSubPr>
                  <m:e>
                    <m:r>
                      <w:rPr>
                        <w:rFonts w:ascii="Cambria Math" w:hAnsi="Cambria Math"/>
                        <w:lang w:eastAsia="en-GB"/>
                      </w:rPr>
                      <m:t>W</m:t>
                    </m:r>
                  </m:e>
                  <m:sub>
                    <m:r>
                      <w:rPr>
                        <w:rFonts w:ascii="Cambria Math" w:hAnsi="Cambria Math"/>
                        <w:lang w:eastAsia="en-GB"/>
                      </w:rPr>
                      <m:t>2</m:t>
                    </m:r>
                  </m:sub>
                </m:sSub>
              </m:oMath>
            </m:oMathPara>
          </w:p>
        </w:tc>
        <w:tc>
          <w:tcPr>
            <w:tcW w:w="689" w:type="dxa"/>
            <w:gridSpan w:val="2"/>
            <w:tcBorders>
              <w:top w:val="single" w:sz="4" w:space="0" w:color="auto"/>
              <w:left w:val="nil"/>
              <w:bottom w:val="single" w:sz="4" w:space="0" w:color="auto"/>
              <w:right w:val="nil"/>
            </w:tcBorders>
            <w:shd w:val="clear" w:color="000000" w:fill="FFFFFF"/>
            <w:vAlign w:val="center"/>
            <w:hideMark/>
          </w:tcPr>
          <w:p w14:paraId="373A769B" w14:textId="77777777" w:rsidR="00172A43" w:rsidRPr="00E47105" w:rsidRDefault="00172A43" w:rsidP="00396A93">
            <w:pPr>
              <w:pStyle w:val="NoSpacing"/>
              <w:spacing w:line="276" w:lineRule="auto"/>
              <w:rPr>
                <w:rFonts w:ascii="Garamond" w:hAnsi="Garamond"/>
                <w:lang w:eastAsia="en-GB"/>
              </w:rPr>
            </w:pPr>
            <m:oMathPara>
              <m:oMath>
                <m:r>
                  <m:rPr>
                    <m:sty m:val="p"/>
                  </m:rPr>
                  <w:rPr>
                    <w:rFonts w:ascii="Cambria Math" w:hAnsi="Cambria Math"/>
                    <w:lang w:eastAsia="en-GB"/>
                  </w:rPr>
                  <m:t>Δ</m:t>
                </m:r>
              </m:oMath>
            </m:oMathPara>
          </w:p>
        </w:tc>
        <w:tc>
          <w:tcPr>
            <w:tcW w:w="63" w:type="dxa"/>
            <w:tcBorders>
              <w:top w:val="nil"/>
              <w:left w:val="nil"/>
              <w:bottom w:val="nil"/>
              <w:right w:val="nil"/>
            </w:tcBorders>
            <w:shd w:val="clear" w:color="000000" w:fill="FFFFFF"/>
            <w:noWrap/>
            <w:vAlign w:val="center"/>
            <w:hideMark/>
          </w:tcPr>
          <w:p w14:paraId="616CB603" w14:textId="77777777" w:rsidR="00172A43" w:rsidRPr="00E47105" w:rsidRDefault="00172A43" w:rsidP="00396A93">
            <w:pPr>
              <w:pStyle w:val="NoSpacing"/>
              <w:spacing w:line="276" w:lineRule="auto"/>
              <w:rPr>
                <w:rFonts w:ascii="Garamond" w:hAnsi="Garamond"/>
                <w:lang w:eastAsia="en-GB"/>
              </w:rPr>
            </w:pPr>
            <w:r w:rsidRPr="00E47105">
              <w:rPr>
                <w:rFonts w:ascii="Garamond" w:hAnsi="Garamond"/>
                <w:lang w:eastAsia="en-GB"/>
              </w:rPr>
              <w:t> </w:t>
            </w:r>
          </w:p>
        </w:tc>
        <w:tc>
          <w:tcPr>
            <w:tcW w:w="689" w:type="dxa"/>
            <w:gridSpan w:val="2"/>
            <w:tcBorders>
              <w:top w:val="single" w:sz="4" w:space="0" w:color="auto"/>
              <w:left w:val="nil"/>
              <w:bottom w:val="single" w:sz="4" w:space="0" w:color="auto"/>
              <w:right w:val="nil"/>
            </w:tcBorders>
            <w:shd w:val="clear" w:color="000000" w:fill="FFFFFF"/>
            <w:noWrap/>
            <w:vAlign w:val="center"/>
            <w:hideMark/>
          </w:tcPr>
          <w:p w14:paraId="228F6DEE" w14:textId="77777777" w:rsidR="00172A43" w:rsidRPr="00E47105" w:rsidRDefault="00841E4C" w:rsidP="00396A93">
            <w:pPr>
              <w:pStyle w:val="NoSpacing"/>
              <w:spacing w:line="276" w:lineRule="auto"/>
              <w:rPr>
                <w:rFonts w:ascii="Garamond" w:hAnsi="Garamond"/>
                <w:lang w:eastAsia="en-GB"/>
              </w:rPr>
            </w:pPr>
            <m:oMathPara>
              <m:oMath>
                <m:acc>
                  <m:accPr>
                    <m:chr m:val="̅"/>
                    <m:ctrlPr>
                      <w:rPr>
                        <w:rFonts w:ascii="Cambria Math" w:hAnsi="Cambria Math"/>
                        <w:i/>
                        <w:lang w:eastAsia="en-GB"/>
                      </w:rPr>
                    </m:ctrlPr>
                  </m:accPr>
                  <m:e>
                    <m:r>
                      <m:rPr>
                        <m:sty m:val="p"/>
                      </m:rPr>
                      <w:rPr>
                        <w:rFonts w:ascii="Cambria Math" w:hAnsi="Cambria Math"/>
                        <w:lang w:eastAsia="en-GB"/>
                      </w:rPr>
                      <m:t>Δ</m:t>
                    </m:r>
                  </m:e>
                </m:acc>
              </m:oMath>
            </m:oMathPara>
          </w:p>
        </w:tc>
        <w:tc>
          <w:tcPr>
            <w:tcW w:w="693" w:type="dxa"/>
            <w:gridSpan w:val="2"/>
            <w:tcBorders>
              <w:top w:val="single" w:sz="4" w:space="0" w:color="auto"/>
              <w:left w:val="nil"/>
              <w:bottom w:val="single" w:sz="4" w:space="0" w:color="auto"/>
              <w:right w:val="nil"/>
            </w:tcBorders>
            <w:shd w:val="clear" w:color="000000" w:fill="FFFFFF"/>
            <w:vAlign w:val="center"/>
            <w:hideMark/>
          </w:tcPr>
          <w:p w14:paraId="7378F8F5" w14:textId="77777777" w:rsidR="00172A43" w:rsidRPr="00E47105" w:rsidRDefault="00172A43" w:rsidP="00396A93">
            <w:pPr>
              <w:pStyle w:val="NoSpacing"/>
              <w:spacing w:line="276" w:lineRule="auto"/>
              <w:rPr>
                <w:rFonts w:ascii="Garamond" w:hAnsi="Garamond"/>
                <w:lang w:eastAsia="en-GB"/>
              </w:rPr>
            </w:pPr>
            <m:oMathPara>
              <m:oMath>
                <m:r>
                  <w:rPr>
                    <w:rFonts w:ascii="Cambria Math" w:hAnsi="Cambria Math"/>
                    <w:lang w:eastAsia="en-GB"/>
                  </w:rPr>
                  <m:t>S</m:t>
                </m:r>
              </m:oMath>
            </m:oMathPara>
          </w:p>
        </w:tc>
        <w:tc>
          <w:tcPr>
            <w:tcW w:w="66" w:type="dxa"/>
            <w:tcBorders>
              <w:top w:val="nil"/>
              <w:left w:val="nil"/>
              <w:bottom w:val="nil"/>
              <w:right w:val="nil"/>
            </w:tcBorders>
            <w:shd w:val="clear" w:color="000000" w:fill="FFFFFF"/>
            <w:noWrap/>
            <w:vAlign w:val="center"/>
            <w:hideMark/>
          </w:tcPr>
          <w:p w14:paraId="02F3C35F" w14:textId="77777777" w:rsidR="00172A43" w:rsidRPr="00E47105" w:rsidRDefault="00172A43" w:rsidP="00396A93">
            <w:pPr>
              <w:pStyle w:val="NoSpacing"/>
              <w:spacing w:line="276" w:lineRule="auto"/>
              <w:rPr>
                <w:rFonts w:ascii="Garamond" w:hAnsi="Garamond"/>
                <w:lang w:eastAsia="en-GB"/>
              </w:rPr>
            </w:pPr>
            <w:r w:rsidRPr="00E47105">
              <w:rPr>
                <w:rFonts w:ascii="Garamond" w:hAnsi="Garamond"/>
                <w:lang w:eastAsia="en-GB"/>
              </w:rPr>
              <w:t> </w:t>
            </w:r>
          </w:p>
        </w:tc>
        <w:tc>
          <w:tcPr>
            <w:tcW w:w="550" w:type="dxa"/>
            <w:tcBorders>
              <w:top w:val="nil"/>
              <w:left w:val="nil"/>
              <w:bottom w:val="single" w:sz="4" w:space="0" w:color="auto"/>
              <w:right w:val="nil"/>
            </w:tcBorders>
            <w:shd w:val="clear" w:color="000000" w:fill="FFFFFF"/>
            <w:vAlign w:val="center"/>
            <w:hideMark/>
          </w:tcPr>
          <w:p w14:paraId="5C9ACA6F" w14:textId="77777777" w:rsidR="00172A43" w:rsidRPr="00E47105" w:rsidRDefault="00841E4C" w:rsidP="00396A93">
            <w:pPr>
              <w:pStyle w:val="NoSpacing"/>
              <w:spacing w:line="276" w:lineRule="auto"/>
              <w:rPr>
                <w:rFonts w:ascii="Garamond" w:hAnsi="Garamond"/>
                <w:lang w:eastAsia="en-GB"/>
              </w:rPr>
            </w:pPr>
            <m:oMathPara>
              <m:oMath>
                <m:acc>
                  <m:accPr>
                    <m:chr m:val="̅"/>
                    <m:ctrlPr>
                      <w:rPr>
                        <w:rFonts w:ascii="Cambria Math" w:hAnsi="Cambria Math"/>
                        <w:i/>
                        <w:lang w:eastAsia="en-GB"/>
                      </w:rPr>
                    </m:ctrlPr>
                  </m:accPr>
                  <m:e>
                    <m:r>
                      <m:rPr>
                        <m:sty m:val="p"/>
                      </m:rPr>
                      <w:rPr>
                        <w:rFonts w:ascii="Cambria Math" w:hAnsi="Cambria Math"/>
                        <w:lang w:eastAsia="en-GB"/>
                      </w:rPr>
                      <m:t>Δ</m:t>
                    </m:r>
                  </m:e>
                </m:acc>
              </m:oMath>
            </m:oMathPara>
          </w:p>
        </w:tc>
        <w:tc>
          <w:tcPr>
            <w:tcW w:w="591" w:type="dxa"/>
            <w:tcBorders>
              <w:top w:val="nil"/>
              <w:left w:val="nil"/>
              <w:bottom w:val="single" w:sz="4" w:space="0" w:color="auto"/>
              <w:right w:val="nil"/>
            </w:tcBorders>
            <w:shd w:val="clear" w:color="000000" w:fill="FFFFFF"/>
            <w:vAlign w:val="center"/>
            <w:hideMark/>
          </w:tcPr>
          <w:p w14:paraId="3954E3A3" w14:textId="5BE1A633" w:rsidR="00172A43" w:rsidRPr="00E47105" w:rsidRDefault="00633A39" w:rsidP="00396A93">
            <w:pPr>
              <w:pStyle w:val="NoSpacing"/>
              <w:spacing w:line="276" w:lineRule="auto"/>
              <w:rPr>
                <w:rFonts w:ascii="Garamond" w:hAnsi="Garamond"/>
                <w:lang w:eastAsia="en-GB"/>
              </w:rPr>
            </w:pPr>
            <m:oMathPara>
              <m:oMath>
                <m:r>
                  <w:rPr>
                    <w:rFonts w:ascii="Cambria Math" w:hAnsi="Cambria Math"/>
                    <w:lang w:eastAsia="en-GB"/>
                  </w:rPr>
                  <m:t xml:space="preserve">  S</m:t>
                </m:r>
              </m:oMath>
            </m:oMathPara>
          </w:p>
        </w:tc>
      </w:tr>
      <w:tr w:rsidR="00486CCA" w:rsidRPr="008A3832" w14:paraId="2FE33D09"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06ABD458" w14:textId="621795D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Egypt</w:t>
            </w:r>
          </w:p>
        </w:tc>
        <w:tc>
          <w:tcPr>
            <w:tcW w:w="698" w:type="dxa"/>
            <w:tcBorders>
              <w:top w:val="nil"/>
              <w:left w:val="nil"/>
              <w:bottom w:val="nil"/>
              <w:right w:val="nil"/>
            </w:tcBorders>
            <w:shd w:val="clear" w:color="000000" w:fill="FFFFFF"/>
            <w:noWrap/>
            <w:vAlign w:val="center"/>
            <w:hideMark/>
          </w:tcPr>
          <w:p w14:paraId="08FDE1E7" w14:textId="597AC3A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ARS</w:t>
            </w:r>
          </w:p>
        </w:tc>
        <w:tc>
          <w:tcPr>
            <w:tcW w:w="761" w:type="dxa"/>
            <w:tcBorders>
              <w:top w:val="nil"/>
              <w:left w:val="nil"/>
              <w:bottom w:val="nil"/>
              <w:right w:val="nil"/>
            </w:tcBorders>
            <w:shd w:val="clear" w:color="000000" w:fill="FFFFFF"/>
            <w:noWrap/>
            <w:vAlign w:val="center"/>
            <w:hideMark/>
          </w:tcPr>
          <w:p w14:paraId="0ED01BA9" w14:textId="016F955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2008</w:t>
            </w:r>
          </w:p>
        </w:tc>
        <w:tc>
          <w:tcPr>
            <w:tcW w:w="812" w:type="dxa"/>
            <w:tcBorders>
              <w:top w:val="nil"/>
              <w:left w:val="nil"/>
              <w:bottom w:val="nil"/>
              <w:right w:val="nil"/>
            </w:tcBorders>
            <w:shd w:val="clear" w:color="000000" w:fill="FFFFFF"/>
            <w:noWrap/>
            <w:vAlign w:val="center"/>
            <w:hideMark/>
          </w:tcPr>
          <w:p w14:paraId="60C1D379" w14:textId="5441F4C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hideMark/>
          </w:tcPr>
          <w:p w14:paraId="06DAA1D3" w14:textId="48BA1BA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0C7EDF77" w14:textId="36B62A7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78.5</w:t>
            </w:r>
          </w:p>
        </w:tc>
        <w:tc>
          <w:tcPr>
            <w:tcW w:w="470" w:type="dxa"/>
            <w:tcBorders>
              <w:top w:val="nil"/>
              <w:left w:val="nil"/>
              <w:bottom w:val="nil"/>
              <w:right w:val="nil"/>
            </w:tcBorders>
            <w:shd w:val="clear" w:color="000000" w:fill="FFFFFF"/>
            <w:noWrap/>
            <w:vAlign w:val="center"/>
            <w:hideMark/>
          </w:tcPr>
          <w:p w14:paraId="7A4F9A77" w14:textId="57DF9F7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82.6</w:t>
            </w:r>
          </w:p>
        </w:tc>
        <w:tc>
          <w:tcPr>
            <w:tcW w:w="459" w:type="dxa"/>
            <w:tcBorders>
              <w:top w:val="nil"/>
              <w:left w:val="nil"/>
              <w:bottom w:val="nil"/>
              <w:right w:val="nil"/>
            </w:tcBorders>
            <w:shd w:val="clear" w:color="000000" w:fill="FFFFFF"/>
            <w:noWrap/>
            <w:vAlign w:val="center"/>
            <w:hideMark/>
          </w:tcPr>
          <w:p w14:paraId="5AE5B6F2" w14:textId="34F6157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0.68</w:t>
            </w:r>
          </w:p>
        </w:tc>
        <w:tc>
          <w:tcPr>
            <w:tcW w:w="230" w:type="dxa"/>
            <w:tcBorders>
              <w:top w:val="nil"/>
              <w:left w:val="nil"/>
              <w:bottom w:val="nil"/>
              <w:right w:val="nil"/>
            </w:tcBorders>
            <w:shd w:val="clear" w:color="000000" w:fill="FFFFFF"/>
            <w:noWrap/>
            <w:vAlign w:val="center"/>
            <w:hideMark/>
          </w:tcPr>
          <w:p w14:paraId="39A85B86" w14:textId="77ABE63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279D0458" w14:textId="01E29D8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4DBC72B8" w14:textId="36EAC02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0.32</w:t>
            </w:r>
          </w:p>
        </w:tc>
        <w:tc>
          <w:tcPr>
            <w:tcW w:w="228" w:type="dxa"/>
            <w:tcBorders>
              <w:top w:val="nil"/>
              <w:left w:val="nil"/>
              <w:bottom w:val="nil"/>
              <w:right w:val="nil"/>
            </w:tcBorders>
            <w:shd w:val="clear" w:color="000000" w:fill="FFFFFF"/>
            <w:noWrap/>
            <w:vAlign w:val="center"/>
            <w:hideMark/>
          </w:tcPr>
          <w:p w14:paraId="5189D303" w14:textId="52BC5E9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2F70EF96" w14:textId="3B8235D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0.36</w:t>
            </w:r>
          </w:p>
        </w:tc>
        <w:tc>
          <w:tcPr>
            <w:tcW w:w="232" w:type="dxa"/>
            <w:tcBorders>
              <w:top w:val="nil"/>
              <w:left w:val="nil"/>
              <w:bottom w:val="nil"/>
              <w:right w:val="nil"/>
            </w:tcBorders>
            <w:shd w:val="clear" w:color="000000" w:fill="FFFFFF"/>
            <w:noWrap/>
            <w:vAlign w:val="center"/>
            <w:hideMark/>
          </w:tcPr>
          <w:p w14:paraId="1AA40AA3" w14:textId="2B2C2BC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2238CB16" w14:textId="78A38CE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77D3C37C" w14:textId="7E3C7C7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46.9</w:t>
            </w:r>
          </w:p>
        </w:tc>
        <w:tc>
          <w:tcPr>
            <w:tcW w:w="591" w:type="dxa"/>
            <w:tcBorders>
              <w:top w:val="nil"/>
              <w:left w:val="nil"/>
              <w:bottom w:val="nil"/>
              <w:right w:val="nil"/>
            </w:tcBorders>
            <w:shd w:val="clear" w:color="000000" w:fill="FFFFFF"/>
            <w:noWrap/>
            <w:vAlign w:val="center"/>
            <w:hideMark/>
          </w:tcPr>
          <w:p w14:paraId="11FF6A9B" w14:textId="32C9B84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53.1</w:t>
            </w:r>
          </w:p>
        </w:tc>
      </w:tr>
      <w:tr w:rsidR="00486CCA" w:rsidRPr="008A3832" w14:paraId="149BB653"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3BA943AF" w14:textId="00FDA3E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Iraq</w:t>
            </w:r>
          </w:p>
        </w:tc>
        <w:tc>
          <w:tcPr>
            <w:tcW w:w="698" w:type="dxa"/>
            <w:tcBorders>
              <w:top w:val="nil"/>
              <w:left w:val="nil"/>
              <w:bottom w:val="nil"/>
              <w:right w:val="nil"/>
            </w:tcBorders>
            <w:shd w:val="clear" w:color="000000" w:fill="FFFFFF"/>
            <w:noWrap/>
            <w:vAlign w:val="center"/>
            <w:hideMark/>
          </w:tcPr>
          <w:p w14:paraId="67965A00" w14:textId="0F4E0B0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ARS</w:t>
            </w:r>
          </w:p>
        </w:tc>
        <w:tc>
          <w:tcPr>
            <w:tcW w:w="761" w:type="dxa"/>
            <w:tcBorders>
              <w:top w:val="nil"/>
              <w:left w:val="nil"/>
              <w:bottom w:val="nil"/>
              <w:right w:val="nil"/>
            </w:tcBorders>
            <w:shd w:val="clear" w:color="000000" w:fill="FFFFFF"/>
            <w:noWrap/>
            <w:vAlign w:val="center"/>
            <w:hideMark/>
          </w:tcPr>
          <w:p w14:paraId="0E07B281" w14:textId="6E64515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w:t>
            </w:r>
          </w:p>
        </w:tc>
        <w:tc>
          <w:tcPr>
            <w:tcW w:w="812" w:type="dxa"/>
            <w:tcBorders>
              <w:top w:val="nil"/>
              <w:left w:val="nil"/>
              <w:bottom w:val="nil"/>
              <w:right w:val="nil"/>
            </w:tcBorders>
            <w:shd w:val="clear" w:color="000000" w:fill="FFFFFF"/>
            <w:noWrap/>
            <w:vAlign w:val="center"/>
            <w:hideMark/>
          </w:tcPr>
          <w:p w14:paraId="5857C60B" w14:textId="69FDEA6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2018</w:t>
            </w:r>
          </w:p>
        </w:tc>
        <w:tc>
          <w:tcPr>
            <w:tcW w:w="66" w:type="dxa"/>
            <w:tcBorders>
              <w:top w:val="nil"/>
              <w:left w:val="nil"/>
              <w:bottom w:val="nil"/>
              <w:right w:val="nil"/>
            </w:tcBorders>
            <w:shd w:val="clear" w:color="000000" w:fill="FFFFFF"/>
            <w:noWrap/>
            <w:vAlign w:val="center"/>
            <w:hideMark/>
          </w:tcPr>
          <w:p w14:paraId="3A558344" w14:textId="564A06E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7D99976C" w14:textId="4077781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73.9</w:t>
            </w:r>
          </w:p>
        </w:tc>
        <w:tc>
          <w:tcPr>
            <w:tcW w:w="470" w:type="dxa"/>
            <w:tcBorders>
              <w:top w:val="nil"/>
              <w:left w:val="nil"/>
              <w:bottom w:val="nil"/>
              <w:right w:val="nil"/>
            </w:tcBorders>
            <w:shd w:val="clear" w:color="000000" w:fill="FFFFFF"/>
            <w:noWrap/>
            <w:vAlign w:val="center"/>
            <w:hideMark/>
          </w:tcPr>
          <w:p w14:paraId="085314A1" w14:textId="4EF3753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79.0</w:t>
            </w:r>
          </w:p>
        </w:tc>
        <w:tc>
          <w:tcPr>
            <w:tcW w:w="459" w:type="dxa"/>
            <w:tcBorders>
              <w:top w:val="nil"/>
              <w:left w:val="nil"/>
              <w:bottom w:val="nil"/>
              <w:right w:val="nil"/>
            </w:tcBorders>
            <w:shd w:val="clear" w:color="000000" w:fill="FFFFFF"/>
            <w:noWrap/>
            <w:vAlign w:val="center"/>
            <w:hideMark/>
          </w:tcPr>
          <w:p w14:paraId="764B2AD8" w14:textId="1699DB0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0.74</w:t>
            </w:r>
          </w:p>
        </w:tc>
        <w:tc>
          <w:tcPr>
            <w:tcW w:w="230" w:type="dxa"/>
            <w:tcBorders>
              <w:top w:val="nil"/>
              <w:left w:val="nil"/>
              <w:bottom w:val="nil"/>
              <w:right w:val="nil"/>
            </w:tcBorders>
            <w:shd w:val="clear" w:color="000000" w:fill="FFFFFF"/>
            <w:noWrap/>
            <w:vAlign w:val="center"/>
            <w:hideMark/>
          </w:tcPr>
          <w:p w14:paraId="3CB78FD0" w14:textId="5B49805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6F88151E" w14:textId="586EC5F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529F0580" w14:textId="36DC3C9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0.44</w:t>
            </w:r>
          </w:p>
        </w:tc>
        <w:tc>
          <w:tcPr>
            <w:tcW w:w="228" w:type="dxa"/>
            <w:tcBorders>
              <w:top w:val="nil"/>
              <w:left w:val="nil"/>
              <w:bottom w:val="nil"/>
              <w:right w:val="nil"/>
            </w:tcBorders>
            <w:shd w:val="clear" w:color="000000" w:fill="FFFFFF"/>
            <w:noWrap/>
            <w:vAlign w:val="center"/>
            <w:hideMark/>
          </w:tcPr>
          <w:p w14:paraId="39A2E507" w14:textId="245C118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39391C1A" w14:textId="0FE5109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0.30</w:t>
            </w:r>
          </w:p>
        </w:tc>
        <w:tc>
          <w:tcPr>
            <w:tcW w:w="232" w:type="dxa"/>
            <w:tcBorders>
              <w:top w:val="nil"/>
              <w:left w:val="nil"/>
              <w:bottom w:val="nil"/>
              <w:right w:val="nil"/>
            </w:tcBorders>
            <w:shd w:val="clear" w:color="000000" w:fill="FFFFFF"/>
            <w:noWrap/>
            <w:vAlign w:val="center"/>
            <w:hideMark/>
          </w:tcPr>
          <w:p w14:paraId="5EF7F420" w14:textId="4CDA2CB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695D51EE" w14:textId="3661D65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3C1CFD4A" w14:textId="71C77A2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59.5</w:t>
            </w:r>
          </w:p>
        </w:tc>
        <w:tc>
          <w:tcPr>
            <w:tcW w:w="591" w:type="dxa"/>
            <w:tcBorders>
              <w:top w:val="nil"/>
              <w:left w:val="nil"/>
              <w:bottom w:val="nil"/>
              <w:right w:val="nil"/>
            </w:tcBorders>
            <w:shd w:val="clear" w:color="000000" w:fill="FFFFFF"/>
            <w:noWrap/>
            <w:vAlign w:val="center"/>
            <w:hideMark/>
          </w:tcPr>
          <w:p w14:paraId="3F2DD3F4" w14:textId="57031D5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40.5</w:t>
            </w:r>
          </w:p>
        </w:tc>
      </w:tr>
      <w:tr w:rsidR="00486CCA" w:rsidRPr="008A3832" w14:paraId="0831F4B1"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34AE417B" w14:textId="3DF01B4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Jordan</w:t>
            </w:r>
          </w:p>
        </w:tc>
        <w:tc>
          <w:tcPr>
            <w:tcW w:w="698" w:type="dxa"/>
            <w:tcBorders>
              <w:top w:val="nil"/>
              <w:left w:val="nil"/>
              <w:bottom w:val="nil"/>
              <w:right w:val="nil"/>
            </w:tcBorders>
            <w:shd w:val="clear" w:color="000000" w:fill="FFFFFF"/>
            <w:noWrap/>
            <w:vAlign w:val="center"/>
            <w:hideMark/>
          </w:tcPr>
          <w:p w14:paraId="1C12CF6C" w14:textId="16AAC6B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ARS</w:t>
            </w:r>
          </w:p>
        </w:tc>
        <w:tc>
          <w:tcPr>
            <w:tcW w:w="761" w:type="dxa"/>
            <w:tcBorders>
              <w:top w:val="nil"/>
              <w:left w:val="nil"/>
              <w:bottom w:val="nil"/>
              <w:right w:val="nil"/>
            </w:tcBorders>
            <w:shd w:val="clear" w:color="000000" w:fill="FFFFFF"/>
            <w:noWrap/>
            <w:vAlign w:val="center"/>
            <w:hideMark/>
          </w:tcPr>
          <w:p w14:paraId="18AC1D81" w14:textId="2896E61B"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2012</w:t>
            </w:r>
          </w:p>
        </w:tc>
        <w:tc>
          <w:tcPr>
            <w:tcW w:w="812" w:type="dxa"/>
            <w:tcBorders>
              <w:top w:val="nil"/>
              <w:left w:val="nil"/>
              <w:bottom w:val="nil"/>
              <w:right w:val="nil"/>
            </w:tcBorders>
            <w:shd w:val="clear" w:color="000000" w:fill="FFFFFF"/>
            <w:noWrap/>
            <w:vAlign w:val="center"/>
            <w:hideMark/>
          </w:tcPr>
          <w:p w14:paraId="1DF4AB57" w14:textId="50DD6C8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2017-18</w:t>
            </w:r>
          </w:p>
        </w:tc>
        <w:tc>
          <w:tcPr>
            <w:tcW w:w="66" w:type="dxa"/>
            <w:tcBorders>
              <w:top w:val="nil"/>
              <w:left w:val="nil"/>
              <w:bottom w:val="nil"/>
              <w:right w:val="nil"/>
            </w:tcBorders>
            <w:shd w:val="clear" w:color="000000" w:fill="FFFFFF"/>
            <w:noWrap/>
            <w:vAlign w:val="center"/>
            <w:hideMark/>
          </w:tcPr>
          <w:p w14:paraId="4E5DFB67" w14:textId="4875DF3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06826D3F" w14:textId="6CC576C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94.0</w:t>
            </w:r>
          </w:p>
        </w:tc>
        <w:tc>
          <w:tcPr>
            <w:tcW w:w="470" w:type="dxa"/>
            <w:tcBorders>
              <w:top w:val="nil"/>
              <w:left w:val="nil"/>
              <w:bottom w:val="nil"/>
              <w:right w:val="nil"/>
            </w:tcBorders>
            <w:shd w:val="clear" w:color="000000" w:fill="FFFFFF"/>
            <w:noWrap/>
            <w:vAlign w:val="center"/>
            <w:hideMark/>
          </w:tcPr>
          <w:p w14:paraId="54A5C0A9" w14:textId="3AEBC49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94.9</w:t>
            </w:r>
          </w:p>
        </w:tc>
        <w:tc>
          <w:tcPr>
            <w:tcW w:w="459" w:type="dxa"/>
            <w:tcBorders>
              <w:top w:val="nil"/>
              <w:left w:val="nil"/>
              <w:bottom w:val="nil"/>
              <w:right w:val="nil"/>
            </w:tcBorders>
            <w:shd w:val="clear" w:color="000000" w:fill="FFFFFF"/>
            <w:noWrap/>
            <w:vAlign w:val="center"/>
            <w:hideMark/>
          </w:tcPr>
          <w:p w14:paraId="75DCE4C4" w14:textId="3B815AE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0.17</w:t>
            </w:r>
          </w:p>
        </w:tc>
        <w:tc>
          <w:tcPr>
            <w:tcW w:w="230" w:type="dxa"/>
            <w:tcBorders>
              <w:top w:val="nil"/>
              <w:left w:val="nil"/>
              <w:bottom w:val="nil"/>
              <w:right w:val="nil"/>
            </w:tcBorders>
            <w:shd w:val="clear" w:color="000000" w:fill="FFFFFF"/>
            <w:noWrap/>
            <w:vAlign w:val="center"/>
            <w:hideMark/>
          </w:tcPr>
          <w:p w14:paraId="36411715" w14:textId="6CD346E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3" w:type="dxa"/>
            <w:tcBorders>
              <w:top w:val="nil"/>
              <w:left w:val="nil"/>
              <w:bottom w:val="nil"/>
              <w:right w:val="nil"/>
            </w:tcBorders>
            <w:shd w:val="clear" w:color="000000" w:fill="FFFFFF"/>
            <w:noWrap/>
            <w:vAlign w:val="center"/>
            <w:hideMark/>
          </w:tcPr>
          <w:p w14:paraId="23EC79E1" w14:textId="760F61D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420C6D54" w14:textId="0C9FE09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0.06</w:t>
            </w:r>
          </w:p>
        </w:tc>
        <w:tc>
          <w:tcPr>
            <w:tcW w:w="228" w:type="dxa"/>
            <w:tcBorders>
              <w:top w:val="nil"/>
              <w:left w:val="nil"/>
              <w:bottom w:val="nil"/>
              <w:right w:val="nil"/>
            </w:tcBorders>
            <w:shd w:val="clear" w:color="000000" w:fill="FFFFFF"/>
            <w:noWrap/>
            <w:vAlign w:val="center"/>
            <w:hideMark/>
          </w:tcPr>
          <w:p w14:paraId="71CAF904" w14:textId="31EA08E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61" w:type="dxa"/>
            <w:tcBorders>
              <w:top w:val="nil"/>
              <w:left w:val="nil"/>
              <w:bottom w:val="nil"/>
              <w:right w:val="nil"/>
            </w:tcBorders>
            <w:shd w:val="clear" w:color="000000" w:fill="FFFFFF"/>
            <w:noWrap/>
            <w:vAlign w:val="center"/>
            <w:hideMark/>
          </w:tcPr>
          <w:p w14:paraId="12C015ED" w14:textId="0C9736D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0.11</w:t>
            </w:r>
          </w:p>
        </w:tc>
        <w:tc>
          <w:tcPr>
            <w:tcW w:w="232" w:type="dxa"/>
            <w:tcBorders>
              <w:top w:val="nil"/>
              <w:left w:val="nil"/>
              <w:bottom w:val="nil"/>
              <w:right w:val="nil"/>
            </w:tcBorders>
            <w:shd w:val="clear" w:color="000000" w:fill="FFFFFF"/>
            <w:noWrap/>
            <w:vAlign w:val="center"/>
            <w:hideMark/>
          </w:tcPr>
          <w:p w14:paraId="6E15E828" w14:textId="19B6C32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6" w:type="dxa"/>
            <w:tcBorders>
              <w:top w:val="nil"/>
              <w:left w:val="nil"/>
              <w:bottom w:val="nil"/>
              <w:right w:val="nil"/>
            </w:tcBorders>
            <w:shd w:val="clear" w:color="000000" w:fill="FFFFFF"/>
            <w:noWrap/>
            <w:vAlign w:val="center"/>
            <w:hideMark/>
          </w:tcPr>
          <w:p w14:paraId="5978362C" w14:textId="30A8ABC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73C328B2" w14:textId="187DF17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36.0</w:t>
            </w:r>
          </w:p>
        </w:tc>
        <w:tc>
          <w:tcPr>
            <w:tcW w:w="591" w:type="dxa"/>
            <w:tcBorders>
              <w:top w:val="nil"/>
              <w:left w:val="nil"/>
              <w:bottom w:val="nil"/>
              <w:right w:val="nil"/>
            </w:tcBorders>
            <w:shd w:val="clear" w:color="000000" w:fill="FFFFFF"/>
            <w:noWrap/>
            <w:vAlign w:val="center"/>
            <w:hideMark/>
          </w:tcPr>
          <w:p w14:paraId="20FD3864" w14:textId="6C1451B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64.0</w:t>
            </w:r>
          </w:p>
        </w:tc>
      </w:tr>
      <w:tr w:rsidR="00486CCA" w:rsidRPr="008A3832" w14:paraId="7A92FEB1"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7F84E5DD" w14:textId="6B5E73B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State of Palestine</w:t>
            </w:r>
          </w:p>
        </w:tc>
        <w:tc>
          <w:tcPr>
            <w:tcW w:w="698" w:type="dxa"/>
            <w:tcBorders>
              <w:top w:val="nil"/>
              <w:left w:val="nil"/>
              <w:bottom w:val="nil"/>
              <w:right w:val="nil"/>
            </w:tcBorders>
            <w:shd w:val="clear" w:color="000000" w:fill="FFFFFF"/>
            <w:noWrap/>
            <w:vAlign w:val="center"/>
            <w:hideMark/>
          </w:tcPr>
          <w:p w14:paraId="28735F00" w14:textId="7A5352F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ARS</w:t>
            </w:r>
          </w:p>
        </w:tc>
        <w:tc>
          <w:tcPr>
            <w:tcW w:w="761" w:type="dxa"/>
            <w:tcBorders>
              <w:top w:val="nil"/>
              <w:left w:val="nil"/>
              <w:bottom w:val="nil"/>
              <w:right w:val="nil"/>
            </w:tcBorders>
            <w:shd w:val="clear" w:color="000000" w:fill="FFFFFF"/>
            <w:noWrap/>
            <w:vAlign w:val="center"/>
            <w:hideMark/>
          </w:tcPr>
          <w:p w14:paraId="6D104575" w14:textId="227321A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24459E21" w14:textId="3A4A8D7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hideMark/>
          </w:tcPr>
          <w:p w14:paraId="1DD01EF3" w14:textId="71EB05D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54400447" w14:textId="01478ED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87.1</w:t>
            </w:r>
          </w:p>
        </w:tc>
        <w:tc>
          <w:tcPr>
            <w:tcW w:w="470" w:type="dxa"/>
            <w:tcBorders>
              <w:top w:val="nil"/>
              <w:left w:val="nil"/>
              <w:bottom w:val="nil"/>
              <w:right w:val="nil"/>
            </w:tcBorders>
            <w:shd w:val="clear" w:color="000000" w:fill="FFFFFF"/>
            <w:noWrap/>
            <w:vAlign w:val="center"/>
            <w:hideMark/>
          </w:tcPr>
          <w:p w14:paraId="36F0F3E1" w14:textId="7AABFDE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89.1</w:t>
            </w:r>
          </w:p>
        </w:tc>
        <w:tc>
          <w:tcPr>
            <w:tcW w:w="459" w:type="dxa"/>
            <w:tcBorders>
              <w:top w:val="nil"/>
              <w:left w:val="nil"/>
              <w:bottom w:val="nil"/>
              <w:right w:val="nil"/>
            </w:tcBorders>
            <w:shd w:val="clear" w:color="000000" w:fill="FFFFFF"/>
            <w:noWrap/>
            <w:vAlign w:val="center"/>
            <w:hideMark/>
          </w:tcPr>
          <w:p w14:paraId="54C8E1A5" w14:textId="2242DA3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0.50</w:t>
            </w:r>
          </w:p>
        </w:tc>
        <w:tc>
          <w:tcPr>
            <w:tcW w:w="230" w:type="dxa"/>
            <w:tcBorders>
              <w:top w:val="nil"/>
              <w:left w:val="nil"/>
              <w:bottom w:val="nil"/>
              <w:right w:val="nil"/>
            </w:tcBorders>
            <w:shd w:val="clear" w:color="000000" w:fill="FFFFFF"/>
            <w:noWrap/>
            <w:vAlign w:val="center"/>
            <w:hideMark/>
          </w:tcPr>
          <w:p w14:paraId="398547CA" w14:textId="074ADDB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05F6772E" w14:textId="6C29DD4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5B46C5B3" w14:textId="0BF720E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0.26</w:t>
            </w:r>
          </w:p>
        </w:tc>
        <w:tc>
          <w:tcPr>
            <w:tcW w:w="228" w:type="dxa"/>
            <w:tcBorders>
              <w:top w:val="nil"/>
              <w:left w:val="nil"/>
              <w:bottom w:val="nil"/>
              <w:right w:val="nil"/>
            </w:tcBorders>
            <w:shd w:val="clear" w:color="000000" w:fill="FFFFFF"/>
            <w:noWrap/>
            <w:vAlign w:val="center"/>
            <w:hideMark/>
          </w:tcPr>
          <w:p w14:paraId="451B4163" w14:textId="50BA0FD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41A8593E" w14:textId="1A0B776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0.24</w:t>
            </w:r>
          </w:p>
        </w:tc>
        <w:tc>
          <w:tcPr>
            <w:tcW w:w="232" w:type="dxa"/>
            <w:tcBorders>
              <w:top w:val="nil"/>
              <w:left w:val="nil"/>
              <w:bottom w:val="nil"/>
              <w:right w:val="nil"/>
            </w:tcBorders>
            <w:shd w:val="clear" w:color="000000" w:fill="FFFFFF"/>
            <w:noWrap/>
            <w:vAlign w:val="center"/>
            <w:hideMark/>
          </w:tcPr>
          <w:p w14:paraId="72747709" w14:textId="79935EA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79079A77" w14:textId="5A5CCA0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33BDAD5C" w14:textId="514A7C7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51.6</w:t>
            </w:r>
          </w:p>
        </w:tc>
        <w:tc>
          <w:tcPr>
            <w:tcW w:w="591" w:type="dxa"/>
            <w:tcBorders>
              <w:top w:val="nil"/>
              <w:left w:val="nil"/>
              <w:bottom w:val="nil"/>
              <w:right w:val="nil"/>
            </w:tcBorders>
            <w:shd w:val="clear" w:color="000000" w:fill="FFFFFF"/>
            <w:noWrap/>
            <w:vAlign w:val="center"/>
            <w:hideMark/>
          </w:tcPr>
          <w:p w14:paraId="0EB06C14" w14:textId="765C77F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48.4</w:t>
            </w:r>
          </w:p>
        </w:tc>
      </w:tr>
      <w:tr w:rsidR="00486CCA" w:rsidRPr="008A3832" w14:paraId="5EADDCD4" w14:textId="77777777" w:rsidTr="00BD017F">
        <w:trPr>
          <w:gridAfter w:val="1"/>
          <w:wAfter w:w="13" w:type="dxa"/>
          <w:trHeight w:val="236"/>
          <w:jc w:val="center"/>
        </w:trPr>
        <w:tc>
          <w:tcPr>
            <w:tcW w:w="2277" w:type="dxa"/>
            <w:tcBorders>
              <w:top w:val="nil"/>
              <w:left w:val="nil"/>
              <w:right w:val="nil"/>
            </w:tcBorders>
            <w:shd w:val="clear" w:color="000000" w:fill="FFFFFF"/>
            <w:noWrap/>
            <w:vAlign w:val="center"/>
            <w:hideMark/>
          </w:tcPr>
          <w:p w14:paraId="7441BF3D" w14:textId="3658C57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Sudan</w:t>
            </w:r>
          </w:p>
        </w:tc>
        <w:tc>
          <w:tcPr>
            <w:tcW w:w="698" w:type="dxa"/>
            <w:tcBorders>
              <w:top w:val="nil"/>
              <w:left w:val="nil"/>
              <w:right w:val="nil"/>
            </w:tcBorders>
            <w:shd w:val="clear" w:color="000000" w:fill="FFFFFF"/>
            <w:noWrap/>
            <w:vAlign w:val="center"/>
            <w:hideMark/>
          </w:tcPr>
          <w:p w14:paraId="19527994" w14:textId="22D1425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ARS</w:t>
            </w:r>
          </w:p>
        </w:tc>
        <w:tc>
          <w:tcPr>
            <w:tcW w:w="761" w:type="dxa"/>
            <w:tcBorders>
              <w:top w:val="nil"/>
              <w:left w:val="nil"/>
              <w:right w:val="nil"/>
            </w:tcBorders>
            <w:shd w:val="clear" w:color="000000" w:fill="FFFFFF"/>
            <w:noWrap/>
            <w:vAlign w:val="center"/>
            <w:hideMark/>
          </w:tcPr>
          <w:p w14:paraId="0C0EE455" w14:textId="3FEA01E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right w:val="nil"/>
            </w:tcBorders>
            <w:shd w:val="clear" w:color="000000" w:fill="FFFFFF"/>
            <w:noWrap/>
            <w:vAlign w:val="center"/>
            <w:hideMark/>
          </w:tcPr>
          <w:p w14:paraId="325A41E2" w14:textId="1E184D3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right w:val="nil"/>
            </w:tcBorders>
            <w:shd w:val="clear" w:color="000000" w:fill="FFFFFF"/>
            <w:noWrap/>
            <w:vAlign w:val="center"/>
            <w:hideMark/>
          </w:tcPr>
          <w:p w14:paraId="4B9E4CFF" w14:textId="038407E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right w:val="nil"/>
            </w:tcBorders>
            <w:shd w:val="clear" w:color="000000" w:fill="FFFFFF"/>
            <w:noWrap/>
            <w:vAlign w:val="center"/>
            <w:hideMark/>
          </w:tcPr>
          <w:p w14:paraId="12FCC0EF" w14:textId="169A2A9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37.7</w:t>
            </w:r>
          </w:p>
        </w:tc>
        <w:tc>
          <w:tcPr>
            <w:tcW w:w="470" w:type="dxa"/>
            <w:tcBorders>
              <w:top w:val="nil"/>
              <w:left w:val="nil"/>
              <w:right w:val="nil"/>
            </w:tcBorders>
            <w:shd w:val="clear" w:color="000000" w:fill="FFFFFF"/>
            <w:noWrap/>
            <w:vAlign w:val="center"/>
            <w:hideMark/>
          </w:tcPr>
          <w:p w14:paraId="058252B1" w14:textId="410BDB9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41.6</w:t>
            </w:r>
          </w:p>
        </w:tc>
        <w:tc>
          <w:tcPr>
            <w:tcW w:w="459" w:type="dxa"/>
            <w:tcBorders>
              <w:top w:val="nil"/>
              <w:left w:val="nil"/>
              <w:right w:val="nil"/>
            </w:tcBorders>
            <w:shd w:val="clear" w:color="000000" w:fill="FFFFFF"/>
            <w:noWrap/>
            <w:vAlign w:val="center"/>
            <w:hideMark/>
          </w:tcPr>
          <w:p w14:paraId="73AAF6D0" w14:textId="529A7A1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0.97</w:t>
            </w:r>
          </w:p>
        </w:tc>
        <w:tc>
          <w:tcPr>
            <w:tcW w:w="230" w:type="dxa"/>
            <w:tcBorders>
              <w:top w:val="nil"/>
              <w:left w:val="nil"/>
              <w:right w:val="nil"/>
            </w:tcBorders>
            <w:shd w:val="clear" w:color="000000" w:fill="FFFFFF"/>
            <w:noWrap/>
            <w:vAlign w:val="center"/>
            <w:hideMark/>
          </w:tcPr>
          <w:p w14:paraId="00CB7158" w14:textId="7856907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right w:val="nil"/>
            </w:tcBorders>
            <w:shd w:val="clear" w:color="000000" w:fill="FFFFFF"/>
            <w:noWrap/>
            <w:vAlign w:val="center"/>
            <w:hideMark/>
          </w:tcPr>
          <w:p w14:paraId="556C5FB8" w14:textId="7B9EDE3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right w:val="nil"/>
            </w:tcBorders>
            <w:shd w:val="clear" w:color="000000" w:fill="FFFFFF"/>
            <w:noWrap/>
            <w:vAlign w:val="center"/>
            <w:hideMark/>
          </w:tcPr>
          <w:p w14:paraId="39A0EDCF" w14:textId="157F06C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0.81</w:t>
            </w:r>
          </w:p>
        </w:tc>
        <w:tc>
          <w:tcPr>
            <w:tcW w:w="228" w:type="dxa"/>
            <w:tcBorders>
              <w:top w:val="nil"/>
              <w:left w:val="nil"/>
              <w:right w:val="nil"/>
            </w:tcBorders>
            <w:shd w:val="clear" w:color="000000" w:fill="FFFFFF"/>
            <w:noWrap/>
            <w:vAlign w:val="center"/>
            <w:hideMark/>
          </w:tcPr>
          <w:p w14:paraId="6DD0017A" w14:textId="00E2882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right w:val="nil"/>
            </w:tcBorders>
            <w:shd w:val="clear" w:color="000000" w:fill="FFFFFF"/>
            <w:noWrap/>
            <w:vAlign w:val="center"/>
            <w:hideMark/>
          </w:tcPr>
          <w:p w14:paraId="5FD59902" w14:textId="0048D85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0.16</w:t>
            </w:r>
          </w:p>
        </w:tc>
        <w:tc>
          <w:tcPr>
            <w:tcW w:w="232" w:type="dxa"/>
            <w:tcBorders>
              <w:top w:val="nil"/>
              <w:left w:val="nil"/>
              <w:right w:val="nil"/>
            </w:tcBorders>
            <w:shd w:val="clear" w:color="000000" w:fill="FFFFFF"/>
            <w:noWrap/>
            <w:vAlign w:val="center"/>
            <w:hideMark/>
          </w:tcPr>
          <w:p w14:paraId="205BCCF4" w14:textId="4D08A57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right w:val="nil"/>
            </w:tcBorders>
            <w:shd w:val="clear" w:color="000000" w:fill="FFFFFF"/>
            <w:noWrap/>
            <w:vAlign w:val="center"/>
            <w:hideMark/>
          </w:tcPr>
          <w:p w14:paraId="7CD25D57" w14:textId="21179C8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right w:val="nil"/>
            </w:tcBorders>
            <w:shd w:val="clear" w:color="000000" w:fill="FFFFFF"/>
            <w:noWrap/>
            <w:vAlign w:val="center"/>
            <w:hideMark/>
          </w:tcPr>
          <w:p w14:paraId="2D53D55B" w14:textId="47409FF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83.9</w:t>
            </w:r>
          </w:p>
        </w:tc>
        <w:tc>
          <w:tcPr>
            <w:tcW w:w="591" w:type="dxa"/>
            <w:tcBorders>
              <w:top w:val="nil"/>
              <w:left w:val="nil"/>
              <w:right w:val="nil"/>
            </w:tcBorders>
            <w:shd w:val="clear" w:color="000000" w:fill="FFFFFF"/>
            <w:noWrap/>
            <w:vAlign w:val="center"/>
            <w:hideMark/>
          </w:tcPr>
          <w:p w14:paraId="042CDC8E" w14:textId="4BAF7C5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16.1</w:t>
            </w:r>
          </w:p>
        </w:tc>
      </w:tr>
      <w:tr w:rsidR="00486CCA" w:rsidRPr="008A3832" w14:paraId="4399DE4C" w14:textId="77777777" w:rsidTr="00BD017F">
        <w:trPr>
          <w:gridAfter w:val="1"/>
          <w:wAfter w:w="13" w:type="dxa"/>
          <w:trHeight w:val="236"/>
          <w:jc w:val="center"/>
        </w:trPr>
        <w:tc>
          <w:tcPr>
            <w:tcW w:w="2277" w:type="dxa"/>
            <w:tcBorders>
              <w:top w:val="nil"/>
              <w:left w:val="nil"/>
              <w:bottom w:val="single" w:sz="2" w:space="0" w:color="BFBFBF" w:themeColor="background1" w:themeShade="BF"/>
              <w:right w:val="nil"/>
            </w:tcBorders>
            <w:shd w:val="clear" w:color="000000" w:fill="FFFFFF"/>
            <w:noWrap/>
            <w:vAlign w:val="center"/>
            <w:hideMark/>
          </w:tcPr>
          <w:p w14:paraId="4EFD969E" w14:textId="7F4E7C7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Yemen</w:t>
            </w:r>
          </w:p>
        </w:tc>
        <w:tc>
          <w:tcPr>
            <w:tcW w:w="698" w:type="dxa"/>
            <w:tcBorders>
              <w:top w:val="nil"/>
              <w:left w:val="nil"/>
              <w:bottom w:val="single" w:sz="2" w:space="0" w:color="BFBFBF" w:themeColor="background1" w:themeShade="BF"/>
              <w:right w:val="nil"/>
            </w:tcBorders>
            <w:shd w:val="clear" w:color="000000" w:fill="FFFFFF"/>
            <w:noWrap/>
            <w:vAlign w:val="center"/>
            <w:hideMark/>
          </w:tcPr>
          <w:p w14:paraId="718810EC" w14:textId="5C09FAB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ARS</w:t>
            </w:r>
          </w:p>
        </w:tc>
        <w:tc>
          <w:tcPr>
            <w:tcW w:w="761" w:type="dxa"/>
            <w:tcBorders>
              <w:top w:val="nil"/>
              <w:left w:val="nil"/>
              <w:bottom w:val="single" w:sz="2" w:space="0" w:color="BFBFBF" w:themeColor="background1" w:themeShade="BF"/>
              <w:right w:val="nil"/>
            </w:tcBorders>
            <w:shd w:val="clear" w:color="000000" w:fill="FFFFFF"/>
            <w:noWrap/>
            <w:vAlign w:val="center"/>
            <w:hideMark/>
          </w:tcPr>
          <w:p w14:paraId="0BFE32A9" w14:textId="0DF54FA5"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2006</w:t>
            </w:r>
          </w:p>
        </w:tc>
        <w:tc>
          <w:tcPr>
            <w:tcW w:w="812" w:type="dxa"/>
            <w:tcBorders>
              <w:top w:val="nil"/>
              <w:left w:val="nil"/>
              <w:bottom w:val="single" w:sz="2" w:space="0" w:color="BFBFBF" w:themeColor="background1" w:themeShade="BF"/>
              <w:right w:val="nil"/>
            </w:tcBorders>
            <w:shd w:val="clear" w:color="000000" w:fill="FFFFFF"/>
            <w:noWrap/>
            <w:vAlign w:val="center"/>
            <w:hideMark/>
          </w:tcPr>
          <w:p w14:paraId="31EA39DD" w14:textId="07BA7B95"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2013</w:t>
            </w:r>
          </w:p>
        </w:tc>
        <w:tc>
          <w:tcPr>
            <w:tcW w:w="66" w:type="dxa"/>
            <w:tcBorders>
              <w:top w:val="nil"/>
              <w:left w:val="nil"/>
              <w:bottom w:val="single" w:sz="2" w:space="0" w:color="BFBFBF" w:themeColor="background1" w:themeShade="BF"/>
              <w:right w:val="nil"/>
            </w:tcBorders>
            <w:shd w:val="clear" w:color="000000" w:fill="FFFFFF"/>
            <w:noWrap/>
            <w:vAlign w:val="center"/>
            <w:hideMark/>
          </w:tcPr>
          <w:p w14:paraId="01BA9D2B" w14:textId="2C40F41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single" w:sz="2" w:space="0" w:color="BFBFBF" w:themeColor="background1" w:themeShade="BF"/>
              <w:right w:val="nil"/>
            </w:tcBorders>
            <w:shd w:val="clear" w:color="000000" w:fill="FFFFFF"/>
            <w:noWrap/>
            <w:vAlign w:val="center"/>
            <w:hideMark/>
          </w:tcPr>
          <w:p w14:paraId="6F2C31D7" w14:textId="7A0974C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51.4</w:t>
            </w:r>
          </w:p>
        </w:tc>
        <w:tc>
          <w:tcPr>
            <w:tcW w:w="470" w:type="dxa"/>
            <w:tcBorders>
              <w:top w:val="nil"/>
              <w:left w:val="nil"/>
              <w:bottom w:val="single" w:sz="2" w:space="0" w:color="BFBFBF" w:themeColor="background1" w:themeShade="BF"/>
              <w:right w:val="nil"/>
            </w:tcBorders>
            <w:shd w:val="clear" w:color="000000" w:fill="FFFFFF"/>
            <w:noWrap/>
            <w:vAlign w:val="center"/>
            <w:hideMark/>
          </w:tcPr>
          <w:p w14:paraId="0D81004B" w14:textId="59B773D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58.5</w:t>
            </w:r>
          </w:p>
        </w:tc>
        <w:tc>
          <w:tcPr>
            <w:tcW w:w="459" w:type="dxa"/>
            <w:tcBorders>
              <w:top w:val="nil"/>
              <w:left w:val="nil"/>
              <w:bottom w:val="single" w:sz="2" w:space="0" w:color="BFBFBF" w:themeColor="background1" w:themeShade="BF"/>
              <w:right w:val="nil"/>
            </w:tcBorders>
            <w:shd w:val="clear" w:color="000000" w:fill="FFFFFF"/>
            <w:noWrap/>
            <w:vAlign w:val="center"/>
            <w:hideMark/>
          </w:tcPr>
          <w:p w14:paraId="28F4F91E" w14:textId="0A37B70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1.01</w:t>
            </w:r>
          </w:p>
        </w:tc>
        <w:tc>
          <w:tcPr>
            <w:tcW w:w="230" w:type="dxa"/>
            <w:tcBorders>
              <w:top w:val="nil"/>
              <w:left w:val="nil"/>
              <w:bottom w:val="single" w:sz="2" w:space="0" w:color="BFBFBF" w:themeColor="background1" w:themeShade="BF"/>
              <w:right w:val="nil"/>
            </w:tcBorders>
            <w:shd w:val="clear" w:color="000000" w:fill="FFFFFF"/>
            <w:noWrap/>
            <w:vAlign w:val="center"/>
            <w:hideMark/>
          </w:tcPr>
          <w:p w14:paraId="5905AC65" w14:textId="158EF08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single" w:sz="2" w:space="0" w:color="BFBFBF" w:themeColor="background1" w:themeShade="BF"/>
              <w:right w:val="nil"/>
            </w:tcBorders>
            <w:shd w:val="clear" w:color="000000" w:fill="FFFFFF"/>
            <w:noWrap/>
            <w:vAlign w:val="center"/>
            <w:hideMark/>
          </w:tcPr>
          <w:p w14:paraId="4F257E0F" w14:textId="7CA49E4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single" w:sz="2" w:space="0" w:color="BFBFBF" w:themeColor="background1" w:themeShade="BF"/>
              <w:right w:val="nil"/>
            </w:tcBorders>
            <w:shd w:val="clear" w:color="000000" w:fill="FFFFFF"/>
            <w:noWrap/>
            <w:vAlign w:val="center"/>
            <w:hideMark/>
          </w:tcPr>
          <w:p w14:paraId="6C61F1CB" w14:textId="37720BF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0.79</w:t>
            </w:r>
          </w:p>
        </w:tc>
        <w:tc>
          <w:tcPr>
            <w:tcW w:w="228" w:type="dxa"/>
            <w:tcBorders>
              <w:top w:val="nil"/>
              <w:left w:val="nil"/>
              <w:bottom w:val="single" w:sz="2" w:space="0" w:color="BFBFBF" w:themeColor="background1" w:themeShade="BF"/>
              <w:right w:val="nil"/>
            </w:tcBorders>
            <w:shd w:val="clear" w:color="000000" w:fill="FFFFFF"/>
            <w:noWrap/>
            <w:vAlign w:val="center"/>
            <w:hideMark/>
          </w:tcPr>
          <w:p w14:paraId="0485EB9D" w14:textId="64E56D5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single" w:sz="2" w:space="0" w:color="BFBFBF" w:themeColor="background1" w:themeShade="BF"/>
              <w:right w:val="nil"/>
            </w:tcBorders>
            <w:shd w:val="clear" w:color="000000" w:fill="FFFFFF"/>
            <w:noWrap/>
            <w:vAlign w:val="center"/>
            <w:hideMark/>
          </w:tcPr>
          <w:p w14:paraId="20ACAB0C" w14:textId="2CBDD2B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0.22</w:t>
            </w:r>
          </w:p>
        </w:tc>
        <w:tc>
          <w:tcPr>
            <w:tcW w:w="232" w:type="dxa"/>
            <w:tcBorders>
              <w:top w:val="nil"/>
              <w:left w:val="nil"/>
              <w:bottom w:val="single" w:sz="2" w:space="0" w:color="BFBFBF" w:themeColor="background1" w:themeShade="BF"/>
              <w:right w:val="nil"/>
            </w:tcBorders>
            <w:shd w:val="clear" w:color="000000" w:fill="FFFFFF"/>
            <w:noWrap/>
            <w:vAlign w:val="center"/>
            <w:hideMark/>
          </w:tcPr>
          <w:p w14:paraId="1B2AAA01" w14:textId="7D4581B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single" w:sz="2" w:space="0" w:color="BFBFBF" w:themeColor="background1" w:themeShade="BF"/>
              <w:right w:val="nil"/>
            </w:tcBorders>
            <w:shd w:val="clear" w:color="000000" w:fill="FFFFFF"/>
            <w:noWrap/>
            <w:vAlign w:val="center"/>
            <w:hideMark/>
          </w:tcPr>
          <w:p w14:paraId="4EC89625" w14:textId="428AEDE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single" w:sz="2" w:space="0" w:color="BFBFBF" w:themeColor="background1" w:themeShade="BF"/>
              <w:right w:val="nil"/>
            </w:tcBorders>
            <w:shd w:val="clear" w:color="000000" w:fill="FFFFFF"/>
            <w:noWrap/>
            <w:vAlign w:val="center"/>
            <w:hideMark/>
          </w:tcPr>
          <w:p w14:paraId="0034E29C" w14:textId="1314BD8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77.9</w:t>
            </w:r>
          </w:p>
        </w:tc>
        <w:tc>
          <w:tcPr>
            <w:tcW w:w="591" w:type="dxa"/>
            <w:tcBorders>
              <w:top w:val="nil"/>
              <w:left w:val="nil"/>
              <w:bottom w:val="single" w:sz="2" w:space="0" w:color="BFBFBF" w:themeColor="background1" w:themeShade="BF"/>
              <w:right w:val="nil"/>
            </w:tcBorders>
            <w:shd w:val="clear" w:color="000000" w:fill="FFFFFF"/>
            <w:noWrap/>
            <w:vAlign w:val="center"/>
            <w:hideMark/>
          </w:tcPr>
          <w:p w14:paraId="07E633FF" w14:textId="29A3BF5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22.1</w:t>
            </w:r>
          </w:p>
        </w:tc>
      </w:tr>
      <w:tr w:rsidR="00486CCA" w:rsidRPr="008A3832" w14:paraId="2DB96686" w14:textId="77777777" w:rsidTr="00BD017F">
        <w:trPr>
          <w:gridAfter w:val="1"/>
          <w:wAfter w:w="13" w:type="dxa"/>
          <w:trHeight w:val="236"/>
          <w:jc w:val="center"/>
        </w:trPr>
        <w:tc>
          <w:tcPr>
            <w:tcW w:w="2277" w:type="dxa"/>
            <w:tcBorders>
              <w:top w:val="single" w:sz="2" w:space="0" w:color="BFBFBF" w:themeColor="background1" w:themeShade="BF"/>
              <w:left w:val="nil"/>
              <w:bottom w:val="nil"/>
              <w:right w:val="nil"/>
            </w:tcBorders>
            <w:shd w:val="clear" w:color="000000" w:fill="FFFFFF"/>
            <w:noWrap/>
            <w:vAlign w:val="center"/>
            <w:hideMark/>
          </w:tcPr>
          <w:p w14:paraId="00F1D2F8" w14:textId="5E34A03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Cambodia</w:t>
            </w:r>
          </w:p>
        </w:tc>
        <w:tc>
          <w:tcPr>
            <w:tcW w:w="698" w:type="dxa"/>
            <w:tcBorders>
              <w:top w:val="single" w:sz="2" w:space="0" w:color="BFBFBF" w:themeColor="background1" w:themeShade="BF"/>
              <w:left w:val="nil"/>
              <w:bottom w:val="nil"/>
              <w:right w:val="nil"/>
            </w:tcBorders>
            <w:shd w:val="clear" w:color="000000" w:fill="FFFFFF"/>
            <w:noWrap/>
            <w:vAlign w:val="center"/>
            <w:hideMark/>
          </w:tcPr>
          <w:p w14:paraId="583720E6" w14:textId="721C99D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EAP</w:t>
            </w:r>
          </w:p>
        </w:tc>
        <w:tc>
          <w:tcPr>
            <w:tcW w:w="761" w:type="dxa"/>
            <w:tcBorders>
              <w:top w:val="single" w:sz="2" w:space="0" w:color="BFBFBF" w:themeColor="background1" w:themeShade="BF"/>
              <w:left w:val="nil"/>
              <w:bottom w:val="nil"/>
              <w:right w:val="nil"/>
            </w:tcBorders>
            <w:shd w:val="clear" w:color="000000" w:fill="FFFFFF"/>
            <w:noWrap/>
            <w:vAlign w:val="center"/>
            <w:hideMark/>
          </w:tcPr>
          <w:p w14:paraId="55F60939" w14:textId="046EA70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single" w:sz="2" w:space="0" w:color="BFBFBF" w:themeColor="background1" w:themeShade="BF"/>
              <w:left w:val="nil"/>
              <w:bottom w:val="nil"/>
              <w:right w:val="nil"/>
            </w:tcBorders>
            <w:shd w:val="clear" w:color="000000" w:fill="FFFFFF"/>
            <w:noWrap/>
            <w:vAlign w:val="center"/>
            <w:hideMark/>
          </w:tcPr>
          <w:p w14:paraId="5ACCA3B3" w14:textId="599CDAC0"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single" w:sz="2" w:space="0" w:color="BFBFBF" w:themeColor="background1" w:themeShade="BF"/>
              <w:left w:val="nil"/>
              <w:bottom w:val="nil"/>
              <w:right w:val="nil"/>
            </w:tcBorders>
            <w:shd w:val="clear" w:color="000000" w:fill="FFFFFF"/>
            <w:noWrap/>
            <w:vAlign w:val="center"/>
            <w:hideMark/>
          </w:tcPr>
          <w:p w14:paraId="77B0FB9E" w14:textId="7A0E905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single" w:sz="2" w:space="0" w:color="BFBFBF" w:themeColor="background1" w:themeShade="BF"/>
              <w:left w:val="nil"/>
              <w:bottom w:val="nil"/>
              <w:right w:val="nil"/>
            </w:tcBorders>
            <w:shd w:val="clear" w:color="000000" w:fill="FFFFFF"/>
            <w:noWrap/>
            <w:vAlign w:val="center"/>
            <w:hideMark/>
          </w:tcPr>
          <w:p w14:paraId="5BB1C453" w14:textId="38B5858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49.5</w:t>
            </w:r>
          </w:p>
        </w:tc>
        <w:tc>
          <w:tcPr>
            <w:tcW w:w="470" w:type="dxa"/>
            <w:tcBorders>
              <w:top w:val="single" w:sz="2" w:space="0" w:color="BFBFBF" w:themeColor="background1" w:themeShade="BF"/>
              <w:left w:val="nil"/>
              <w:bottom w:val="nil"/>
              <w:right w:val="nil"/>
            </w:tcBorders>
            <w:shd w:val="clear" w:color="000000" w:fill="FFFFFF"/>
            <w:noWrap/>
            <w:vAlign w:val="center"/>
            <w:hideMark/>
          </w:tcPr>
          <w:p w14:paraId="4DC57B98" w14:textId="028B00B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55.6</w:t>
            </w:r>
          </w:p>
        </w:tc>
        <w:tc>
          <w:tcPr>
            <w:tcW w:w="459" w:type="dxa"/>
            <w:tcBorders>
              <w:top w:val="single" w:sz="2" w:space="0" w:color="BFBFBF" w:themeColor="background1" w:themeShade="BF"/>
              <w:left w:val="nil"/>
              <w:bottom w:val="nil"/>
              <w:right w:val="nil"/>
            </w:tcBorders>
            <w:shd w:val="clear" w:color="000000" w:fill="FFFFFF"/>
            <w:noWrap/>
            <w:vAlign w:val="center"/>
            <w:hideMark/>
          </w:tcPr>
          <w:p w14:paraId="2C234F16" w14:textId="390F9F0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1.52</w:t>
            </w:r>
          </w:p>
        </w:tc>
        <w:tc>
          <w:tcPr>
            <w:tcW w:w="230" w:type="dxa"/>
            <w:tcBorders>
              <w:top w:val="single" w:sz="2" w:space="0" w:color="BFBFBF" w:themeColor="background1" w:themeShade="BF"/>
              <w:left w:val="nil"/>
              <w:bottom w:val="nil"/>
              <w:right w:val="nil"/>
            </w:tcBorders>
            <w:shd w:val="clear" w:color="000000" w:fill="FFFFFF"/>
            <w:noWrap/>
            <w:vAlign w:val="center"/>
            <w:hideMark/>
          </w:tcPr>
          <w:p w14:paraId="619DC2CD" w14:textId="522CC24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single" w:sz="2" w:space="0" w:color="BFBFBF" w:themeColor="background1" w:themeShade="BF"/>
              <w:left w:val="nil"/>
              <w:bottom w:val="nil"/>
              <w:right w:val="nil"/>
            </w:tcBorders>
            <w:shd w:val="clear" w:color="000000" w:fill="FFFFFF"/>
            <w:noWrap/>
            <w:vAlign w:val="center"/>
            <w:hideMark/>
          </w:tcPr>
          <w:p w14:paraId="7993C438" w14:textId="6E113B8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single" w:sz="2" w:space="0" w:color="BFBFBF" w:themeColor="background1" w:themeShade="BF"/>
              <w:left w:val="nil"/>
              <w:bottom w:val="nil"/>
              <w:right w:val="nil"/>
            </w:tcBorders>
            <w:shd w:val="clear" w:color="000000" w:fill="FFFFFF"/>
            <w:noWrap/>
            <w:vAlign w:val="center"/>
            <w:hideMark/>
          </w:tcPr>
          <w:p w14:paraId="34DB90FB" w14:textId="728CE0E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1.26</w:t>
            </w:r>
          </w:p>
        </w:tc>
        <w:tc>
          <w:tcPr>
            <w:tcW w:w="228" w:type="dxa"/>
            <w:tcBorders>
              <w:top w:val="single" w:sz="2" w:space="0" w:color="BFBFBF" w:themeColor="background1" w:themeShade="BF"/>
              <w:left w:val="nil"/>
              <w:bottom w:val="nil"/>
              <w:right w:val="nil"/>
            </w:tcBorders>
            <w:shd w:val="clear" w:color="000000" w:fill="FFFFFF"/>
            <w:noWrap/>
            <w:vAlign w:val="center"/>
            <w:hideMark/>
          </w:tcPr>
          <w:p w14:paraId="6655B1BE" w14:textId="248A9B0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single" w:sz="2" w:space="0" w:color="BFBFBF" w:themeColor="background1" w:themeShade="BF"/>
              <w:left w:val="nil"/>
              <w:bottom w:val="nil"/>
              <w:right w:val="nil"/>
            </w:tcBorders>
            <w:shd w:val="clear" w:color="000000" w:fill="FFFFFF"/>
            <w:noWrap/>
            <w:vAlign w:val="center"/>
            <w:hideMark/>
          </w:tcPr>
          <w:p w14:paraId="0090A796" w14:textId="7E34559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0.26</w:t>
            </w:r>
          </w:p>
        </w:tc>
        <w:tc>
          <w:tcPr>
            <w:tcW w:w="232" w:type="dxa"/>
            <w:tcBorders>
              <w:top w:val="single" w:sz="2" w:space="0" w:color="BFBFBF" w:themeColor="background1" w:themeShade="BF"/>
              <w:left w:val="nil"/>
              <w:bottom w:val="nil"/>
              <w:right w:val="nil"/>
            </w:tcBorders>
            <w:shd w:val="clear" w:color="000000" w:fill="FFFFFF"/>
            <w:noWrap/>
            <w:vAlign w:val="center"/>
            <w:hideMark/>
          </w:tcPr>
          <w:p w14:paraId="4879C5A3" w14:textId="6FC8179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single" w:sz="2" w:space="0" w:color="BFBFBF" w:themeColor="background1" w:themeShade="BF"/>
              <w:left w:val="nil"/>
              <w:bottom w:val="nil"/>
              <w:right w:val="nil"/>
            </w:tcBorders>
            <w:shd w:val="clear" w:color="000000" w:fill="FFFFFF"/>
            <w:noWrap/>
            <w:vAlign w:val="center"/>
            <w:hideMark/>
          </w:tcPr>
          <w:p w14:paraId="029FD523" w14:textId="50C2FD0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single" w:sz="2" w:space="0" w:color="BFBFBF" w:themeColor="background1" w:themeShade="BF"/>
              <w:left w:val="nil"/>
              <w:bottom w:val="nil"/>
              <w:right w:val="nil"/>
            </w:tcBorders>
            <w:shd w:val="clear" w:color="000000" w:fill="FFFFFF"/>
            <w:noWrap/>
            <w:vAlign w:val="center"/>
            <w:hideMark/>
          </w:tcPr>
          <w:p w14:paraId="48C05344" w14:textId="4BBBDE9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82.9</w:t>
            </w:r>
          </w:p>
        </w:tc>
        <w:tc>
          <w:tcPr>
            <w:tcW w:w="591" w:type="dxa"/>
            <w:tcBorders>
              <w:top w:val="single" w:sz="2" w:space="0" w:color="BFBFBF" w:themeColor="background1" w:themeShade="BF"/>
              <w:left w:val="nil"/>
              <w:bottom w:val="nil"/>
              <w:right w:val="nil"/>
            </w:tcBorders>
            <w:shd w:val="clear" w:color="000000" w:fill="FFFFFF"/>
            <w:noWrap/>
            <w:vAlign w:val="center"/>
            <w:hideMark/>
          </w:tcPr>
          <w:p w14:paraId="15473059" w14:textId="30841B0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17.1</w:t>
            </w:r>
          </w:p>
        </w:tc>
      </w:tr>
      <w:tr w:rsidR="00486CCA" w:rsidRPr="008A3832" w14:paraId="2546565D"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3C9EFE78" w14:textId="6176052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China</w:t>
            </w:r>
          </w:p>
        </w:tc>
        <w:tc>
          <w:tcPr>
            <w:tcW w:w="698" w:type="dxa"/>
            <w:tcBorders>
              <w:top w:val="nil"/>
              <w:left w:val="nil"/>
              <w:bottom w:val="nil"/>
              <w:right w:val="nil"/>
            </w:tcBorders>
            <w:shd w:val="clear" w:color="000000" w:fill="FFFFFF"/>
            <w:noWrap/>
            <w:vAlign w:val="center"/>
            <w:hideMark/>
          </w:tcPr>
          <w:p w14:paraId="3A9508A0" w14:textId="0B143CE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EAP</w:t>
            </w:r>
          </w:p>
        </w:tc>
        <w:tc>
          <w:tcPr>
            <w:tcW w:w="761" w:type="dxa"/>
            <w:tcBorders>
              <w:top w:val="nil"/>
              <w:left w:val="nil"/>
              <w:bottom w:val="nil"/>
              <w:right w:val="nil"/>
            </w:tcBorders>
            <w:shd w:val="clear" w:color="000000" w:fill="FFFFFF"/>
            <w:noWrap/>
            <w:vAlign w:val="center"/>
            <w:hideMark/>
          </w:tcPr>
          <w:p w14:paraId="0278C376" w14:textId="4695A40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6DEF3778" w14:textId="6C0A420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hideMark/>
          </w:tcPr>
          <w:p w14:paraId="0D2FD9E1" w14:textId="128FAB1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7FC64AB3" w14:textId="1E60DB1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71.3</w:t>
            </w:r>
          </w:p>
        </w:tc>
        <w:tc>
          <w:tcPr>
            <w:tcW w:w="470" w:type="dxa"/>
            <w:tcBorders>
              <w:top w:val="nil"/>
              <w:left w:val="nil"/>
              <w:bottom w:val="nil"/>
              <w:right w:val="nil"/>
            </w:tcBorders>
            <w:shd w:val="clear" w:color="000000" w:fill="FFFFFF"/>
            <w:noWrap/>
            <w:vAlign w:val="center"/>
            <w:hideMark/>
          </w:tcPr>
          <w:p w14:paraId="752CBD8B" w14:textId="1B1FC90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77.2</w:t>
            </w:r>
          </w:p>
        </w:tc>
        <w:tc>
          <w:tcPr>
            <w:tcW w:w="459" w:type="dxa"/>
            <w:tcBorders>
              <w:top w:val="nil"/>
              <w:left w:val="nil"/>
              <w:bottom w:val="nil"/>
              <w:right w:val="nil"/>
            </w:tcBorders>
            <w:shd w:val="clear" w:color="000000" w:fill="FFFFFF"/>
            <w:noWrap/>
            <w:vAlign w:val="center"/>
            <w:hideMark/>
          </w:tcPr>
          <w:p w14:paraId="50707BE6" w14:textId="5EDED38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1.48</w:t>
            </w:r>
          </w:p>
        </w:tc>
        <w:tc>
          <w:tcPr>
            <w:tcW w:w="230" w:type="dxa"/>
            <w:tcBorders>
              <w:top w:val="nil"/>
              <w:left w:val="nil"/>
              <w:bottom w:val="nil"/>
              <w:right w:val="nil"/>
            </w:tcBorders>
            <w:shd w:val="clear" w:color="000000" w:fill="FFFFFF"/>
            <w:noWrap/>
            <w:vAlign w:val="center"/>
            <w:hideMark/>
          </w:tcPr>
          <w:p w14:paraId="064E10E2" w14:textId="7839F4A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4AD61242" w14:textId="306EBA7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11873935" w14:textId="0E742C9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0.96</w:t>
            </w:r>
          </w:p>
        </w:tc>
        <w:tc>
          <w:tcPr>
            <w:tcW w:w="228" w:type="dxa"/>
            <w:tcBorders>
              <w:top w:val="nil"/>
              <w:left w:val="nil"/>
              <w:bottom w:val="nil"/>
              <w:right w:val="nil"/>
            </w:tcBorders>
            <w:shd w:val="clear" w:color="000000" w:fill="FFFFFF"/>
            <w:noWrap/>
            <w:vAlign w:val="center"/>
            <w:hideMark/>
          </w:tcPr>
          <w:p w14:paraId="0BAA67D2" w14:textId="2F62FF1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235D944B" w14:textId="025A6AE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0.51</w:t>
            </w:r>
          </w:p>
        </w:tc>
        <w:tc>
          <w:tcPr>
            <w:tcW w:w="232" w:type="dxa"/>
            <w:tcBorders>
              <w:top w:val="nil"/>
              <w:left w:val="nil"/>
              <w:bottom w:val="nil"/>
              <w:right w:val="nil"/>
            </w:tcBorders>
            <w:shd w:val="clear" w:color="000000" w:fill="FFFFFF"/>
            <w:noWrap/>
            <w:vAlign w:val="center"/>
            <w:hideMark/>
          </w:tcPr>
          <w:p w14:paraId="580ED324" w14:textId="35AAA0A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4BC6FA5F" w14:textId="112EF8E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2B7FF6BD" w14:textId="5C6C8B2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65.2</w:t>
            </w:r>
          </w:p>
        </w:tc>
        <w:tc>
          <w:tcPr>
            <w:tcW w:w="591" w:type="dxa"/>
            <w:tcBorders>
              <w:top w:val="nil"/>
              <w:left w:val="nil"/>
              <w:bottom w:val="nil"/>
              <w:right w:val="nil"/>
            </w:tcBorders>
            <w:shd w:val="clear" w:color="000000" w:fill="FFFFFF"/>
            <w:noWrap/>
            <w:vAlign w:val="center"/>
            <w:hideMark/>
          </w:tcPr>
          <w:p w14:paraId="67297D89" w14:textId="2077E74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34.8</w:t>
            </w:r>
          </w:p>
        </w:tc>
      </w:tr>
      <w:tr w:rsidR="00486CCA" w:rsidRPr="008A3832" w14:paraId="76D708C2"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166BF6B1" w14:textId="0D7601D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Indonesia</w:t>
            </w:r>
          </w:p>
        </w:tc>
        <w:tc>
          <w:tcPr>
            <w:tcW w:w="698" w:type="dxa"/>
            <w:tcBorders>
              <w:top w:val="nil"/>
              <w:left w:val="nil"/>
              <w:bottom w:val="nil"/>
              <w:right w:val="nil"/>
            </w:tcBorders>
            <w:shd w:val="clear" w:color="000000" w:fill="FFFFFF"/>
            <w:noWrap/>
            <w:vAlign w:val="center"/>
            <w:hideMark/>
          </w:tcPr>
          <w:p w14:paraId="46E3B406" w14:textId="403A18CB"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EAP</w:t>
            </w:r>
          </w:p>
        </w:tc>
        <w:tc>
          <w:tcPr>
            <w:tcW w:w="761" w:type="dxa"/>
            <w:tcBorders>
              <w:top w:val="nil"/>
              <w:left w:val="nil"/>
              <w:bottom w:val="nil"/>
              <w:right w:val="nil"/>
            </w:tcBorders>
            <w:shd w:val="clear" w:color="000000" w:fill="FFFFFF"/>
            <w:noWrap/>
            <w:vAlign w:val="center"/>
            <w:hideMark/>
          </w:tcPr>
          <w:p w14:paraId="287E2E36" w14:textId="1E7CD70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2012</w:t>
            </w:r>
          </w:p>
        </w:tc>
        <w:tc>
          <w:tcPr>
            <w:tcW w:w="812" w:type="dxa"/>
            <w:tcBorders>
              <w:top w:val="nil"/>
              <w:left w:val="nil"/>
              <w:bottom w:val="nil"/>
              <w:right w:val="nil"/>
            </w:tcBorders>
            <w:shd w:val="clear" w:color="000000" w:fill="FFFFFF"/>
            <w:noWrap/>
            <w:vAlign w:val="center"/>
            <w:hideMark/>
          </w:tcPr>
          <w:p w14:paraId="0BBF93E7" w14:textId="07810AEF"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2017</w:t>
            </w:r>
          </w:p>
        </w:tc>
        <w:tc>
          <w:tcPr>
            <w:tcW w:w="66" w:type="dxa"/>
            <w:tcBorders>
              <w:top w:val="nil"/>
              <w:left w:val="nil"/>
              <w:bottom w:val="nil"/>
              <w:right w:val="nil"/>
            </w:tcBorders>
            <w:shd w:val="clear" w:color="000000" w:fill="FFFFFF"/>
            <w:noWrap/>
            <w:vAlign w:val="center"/>
            <w:hideMark/>
          </w:tcPr>
          <w:p w14:paraId="4F99C6EE" w14:textId="4FFA330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59717346" w14:textId="797FD67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79.8</w:t>
            </w:r>
          </w:p>
        </w:tc>
        <w:tc>
          <w:tcPr>
            <w:tcW w:w="470" w:type="dxa"/>
            <w:tcBorders>
              <w:top w:val="nil"/>
              <w:left w:val="nil"/>
              <w:bottom w:val="nil"/>
              <w:right w:val="nil"/>
            </w:tcBorders>
            <w:shd w:val="clear" w:color="000000" w:fill="FFFFFF"/>
            <w:noWrap/>
            <w:vAlign w:val="center"/>
            <w:hideMark/>
          </w:tcPr>
          <w:p w14:paraId="706023F6" w14:textId="6AB3033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86.3</w:t>
            </w:r>
          </w:p>
        </w:tc>
        <w:tc>
          <w:tcPr>
            <w:tcW w:w="459" w:type="dxa"/>
            <w:tcBorders>
              <w:top w:val="nil"/>
              <w:left w:val="nil"/>
              <w:bottom w:val="nil"/>
              <w:right w:val="nil"/>
            </w:tcBorders>
            <w:shd w:val="clear" w:color="000000" w:fill="FFFFFF"/>
            <w:noWrap/>
            <w:vAlign w:val="center"/>
            <w:hideMark/>
          </w:tcPr>
          <w:p w14:paraId="335084E9" w14:textId="2239F71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1.30</w:t>
            </w:r>
          </w:p>
        </w:tc>
        <w:tc>
          <w:tcPr>
            <w:tcW w:w="230" w:type="dxa"/>
            <w:tcBorders>
              <w:top w:val="nil"/>
              <w:left w:val="nil"/>
              <w:bottom w:val="nil"/>
              <w:right w:val="nil"/>
            </w:tcBorders>
            <w:shd w:val="clear" w:color="000000" w:fill="FFFFFF"/>
            <w:noWrap/>
            <w:vAlign w:val="center"/>
            <w:hideMark/>
          </w:tcPr>
          <w:p w14:paraId="3307B1E4" w14:textId="26CAEBA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96D242E" w14:textId="389484E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0B11C777" w14:textId="6B6DE37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0.70</w:t>
            </w:r>
          </w:p>
        </w:tc>
        <w:tc>
          <w:tcPr>
            <w:tcW w:w="228" w:type="dxa"/>
            <w:tcBorders>
              <w:top w:val="nil"/>
              <w:left w:val="nil"/>
              <w:bottom w:val="nil"/>
              <w:right w:val="nil"/>
            </w:tcBorders>
            <w:shd w:val="clear" w:color="000000" w:fill="FFFFFF"/>
            <w:noWrap/>
            <w:vAlign w:val="center"/>
            <w:hideMark/>
          </w:tcPr>
          <w:p w14:paraId="441DD009" w14:textId="59C8556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46C2BEC3" w14:textId="648FCED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0.60</w:t>
            </w:r>
          </w:p>
        </w:tc>
        <w:tc>
          <w:tcPr>
            <w:tcW w:w="232" w:type="dxa"/>
            <w:tcBorders>
              <w:top w:val="nil"/>
              <w:left w:val="nil"/>
              <w:bottom w:val="nil"/>
              <w:right w:val="nil"/>
            </w:tcBorders>
            <w:shd w:val="clear" w:color="000000" w:fill="FFFFFF"/>
            <w:noWrap/>
            <w:vAlign w:val="center"/>
            <w:hideMark/>
          </w:tcPr>
          <w:p w14:paraId="381D2258" w14:textId="07190D3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50BB6C33" w14:textId="69C007E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4132BF63" w14:textId="3E1428F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54.1</w:t>
            </w:r>
          </w:p>
        </w:tc>
        <w:tc>
          <w:tcPr>
            <w:tcW w:w="591" w:type="dxa"/>
            <w:tcBorders>
              <w:top w:val="nil"/>
              <w:left w:val="nil"/>
              <w:bottom w:val="nil"/>
              <w:right w:val="nil"/>
            </w:tcBorders>
            <w:shd w:val="clear" w:color="000000" w:fill="FFFFFF"/>
            <w:noWrap/>
            <w:vAlign w:val="center"/>
            <w:hideMark/>
          </w:tcPr>
          <w:p w14:paraId="52E51128" w14:textId="05D7EF7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45.9</w:t>
            </w:r>
          </w:p>
        </w:tc>
      </w:tr>
      <w:tr w:rsidR="00486CCA" w:rsidRPr="008A3832" w14:paraId="325067DF"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3277E5C6" w14:textId="595485B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Lao PDR</w:t>
            </w:r>
          </w:p>
        </w:tc>
        <w:tc>
          <w:tcPr>
            <w:tcW w:w="698" w:type="dxa"/>
            <w:tcBorders>
              <w:top w:val="nil"/>
              <w:left w:val="nil"/>
              <w:bottom w:val="nil"/>
              <w:right w:val="nil"/>
            </w:tcBorders>
            <w:shd w:val="clear" w:color="000000" w:fill="FFFFFF"/>
            <w:noWrap/>
            <w:vAlign w:val="center"/>
            <w:hideMark/>
          </w:tcPr>
          <w:p w14:paraId="3CB6BAF7" w14:textId="616595E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EAP</w:t>
            </w:r>
          </w:p>
        </w:tc>
        <w:tc>
          <w:tcPr>
            <w:tcW w:w="761" w:type="dxa"/>
            <w:tcBorders>
              <w:top w:val="nil"/>
              <w:left w:val="nil"/>
              <w:bottom w:val="nil"/>
              <w:right w:val="nil"/>
            </w:tcBorders>
            <w:shd w:val="clear" w:color="000000" w:fill="FFFFFF"/>
            <w:noWrap/>
            <w:vAlign w:val="center"/>
            <w:hideMark/>
          </w:tcPr>
          <w:p w14:paraId="492F6DFF" w14:textId="11BC71AF"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2011-12</w:t>
            </w:r>
          </w:p>
        </w:tc>
        <w:tc>
          <w:tcPr>
            <w:tcW w:w="812" w:type="dxa"/>
            <w:tcBorders>
              <w:top w:val="nil"/>
              <w:left w:val="nil"/>
              <w:bottom w:val="nil"/>
              <w:right w:val="nil"/>
            </w:tcBorders>
            <w:shd w:val="clear" w:color="000000" w:fill="FFFFFF"/>
            <w:noWrap/>
            <w:vAlign w:val="center"/>
            <w:hideMark/>
          </w:tcPr>
          <w:p w14:paraId="3B9BA86D" w14:textId="1DB9744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2017</w:t>
            </w:r>
          </w:p>
        </w:tc>
        <w:tc>
          <w:tcPr>
            <w:tcW w:w="66" w:type="dxa"/>
            <w:tcBorders>
              <w:top w:val="nil"/>
              <w:left w:val="nil"/>
              <w:bottom w:val="nil"/>
              <w:right w:val="nil"/>
            </w:tcBorders>
            <w:shd w:val="clear" w:color="000000" w:fill="FFFFFF"/>
            <w:noWrap/>
            <w:vAlign w:val="center"/>
            <w:hideMark/>
          </w:tcPr>
          <w:p w14:paraId="5D9940CD" w14:textId="17DAFB6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5B57E531" w14:textId="37FCFE5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48.0</w:t>
            </w:r>
          </w:p>
        </w:tc>
        <w:tc>
          <w:tcPr>
            <w:tcW w:w="470" w:type="dxa"/>
            <w:tcBorders>
              <w:top w:val="nil"/>
              <w:left w:val="nil"/>
              <w:bottom w:val="nil"/>
              <w:right w:val="nil"/>
            </w:tcBorders>
            <w:shd w:val="clear" w:color="000000" w:fill="FFFFFF"/>
            <w:noWrap/>
            <w:vAlign w:val="center"/>
            <w:hideMark/>
          </w:tcPr>
          <w:p w14:paraId="56007825" w14:textId="0ACE072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62.5</w:t>
            </w:r>
          </w:p>
        </w:tc>
        <w:tc>
          <w:tcPr>
            <w:tcW w:w="459" w:type="dxa"/>
            <w:tcBorders>
              <w:top w:val="nil"/>
              <w:left w:val="nil"/>
              <w:bottom w:val="nil"/>
              <w:right w:val="nil"/>
            </w:tcBorders>
            <w:shd w:val="clear" w:color="000000" w:fill="FFFFFF"/>
            <w:noWrap/>
            <w:vAlign w:val="center"/>
            <w:hideMark/>
          </w:tcPr>
          <w:p w14:paraId="6B0DFA22" w14:textId="2367028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2.64</w:t>
            </w:r>
          </w:p>
        </w:tc>
        <w:tc>
          <w:tcPr>
            <w:tcW w:w="230" w:type="dxa"/>
            <w:tcBorders>
              <w:top w:val="nil"/>
              <w:left w:val="nil"/>
              <w:bottom w:val="nil"/>
              <w:right w:val="nil"/>
            </w:tcBorders>
            <w:shd w:val="clear" w:color="000000" w:fill="FFFFFF"/>
            <w:noWrap/>
            <w:vAlign w:val="center"/>
            <w:hideMark/>
          </w:tcPr>
          <w:p w14:paraId="1241CA43" w14:textId="3C19F9F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E44B8FC" w14:textId="1D72B8E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4D796234" w14:textId="0429979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1.66</w:t>
            </w:r>
          </w:p>
        </w:tc>
        <w:tc>
          <w:tcPr>
            <w:tcW w:w="228" w:type="dxa"/>
            <w:tcBorders>
              <w:top w:val="nil"/>
              <w:left w:val="nil"/>
              <w:bottom w:val="nil"/>
              <w:right w:val="nil"/>
            </w:tcBorders>
            <w:shd w:val="clear" w:color="000000" w:fill="FFFFFF"/>
            <w:noWrap/>
            <w:vAlign w:val="center"/>
            <w:hideMark/>
          </w:tcPr>
          <w:p w14:paraId="44B949BF" w14:textId="069003F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134EEA99" w14:textId="6BF4A17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0.98</w:t>
            </w:r>
          </w:p>
        </w:tc>
        <w:tc>
          <w:tcPr>
            <w:tcW w:w="232" w:type="dxa"/>
            <w:tcBorders>
              <w:top w:val="nil"/>
              <w:left w:val="nil"/>
              <w:bottom w:val="nil"/>
              <w:right w:val="nil"/>
            </w:tcBorders>
            <w:shd w:val="clear" w:color="000000" w:fill="FFFFFF"/>
            <w:noWrap/>
            <w:vAlign w:val="center"/>
            <w:hideMark/>
          </w:tcPr>
          <w:p w14:paraId="558AAAA0" w14:textId="6473BEF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43C09B0F" w14:textId="59A39E3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4F096D9C" w14:textId="32A1D79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62.8</w:t>
            </w:r>
          </w:p>
        </w:tc>
        <w:tc>
          <w:tcPr>
            <w:tcW w:w="591" w:type="dxa"/>
            <w:tcBorders>
              <w:top w:val="nil"/>
              <w:left w:val="nil"/>
              <w:bottom w:val="nil"/>
              <w:right w:val="nil"/>
            </w:tcBorders>
            <w:shd w:val="clear" w:color="000000" w:fill="FFFFFF"/>
            <w:noWrap/>
            <w:vAlign w:val="center"/>
            <w:hideMark/>
          </w:tcPr>
          <w:p w14:paraId="37BEC760" w14:textId="4063966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37.2</w:t>
            </w:r>
          </w:p>
        </w:tc>
      </w:tr>
      <w:tr w:rsidR="00486CCA" w:rsidRPr="008A3832" w14:paraId="0B1663CF"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51ADA270" w14:textId="41FEC9E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Philippines</w:t>
            </w:r>
          </w:p>
        </w:tc>
        <w:tc>
          <w:tcPr>
            <w:tcW w:w="698" w:type="dxa"/>
            <w:tcBorders>
              <w:top w:val="nil"/>
              <w:left w:val="nil"/>
              <w:bottom w:val="nil"/>
              <w:right w:val="nil"/>
            </w:tcBorders>
            <w:shd w:val="clear" w:color="000000" w:fill="FFFFFF"/>
            <w:noWrap/>
            <w:vAlign w:val="center"/>
            <w:hideMark/>
          </w:tcPr>
          <w:p w14:paraId="0D3D8705" w14:textId="65611FB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EAP</w:t>
            </w:r>
          </w:p>
        </w:tc>
        <w:tc>
          <w:tcPr>
            <w:tcW w:w="761" w:type="dxa"/>
            <w:tcBorders>
              <w:top w:val="nil"/>
              <w:left w:val="nil"/>
              <w:bottom w:val="nil"/>
              <w:right w:val="nil"/>
            </w:tcBorders>
            <w:shd w:val="clear" w:color="000000" w:fill="FFFFFF"/>
            <w:noWrap/>
            <w:vAlign w:val="center"/>
            <w:hideMark/>
          </w:tcPr>
          <w:p w14:paraId="0C71869D" w14:textId="06BDF0C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2013</w:t>
            </w:r>
          </w:p>
        </w:tc>
        <w:tc>
          <w:tcPr>
            <w:tcW w:w="812" w:type="dxa"/>
            <w:tcBorders>
              <w:top w:val="nil"/>
              <w:left w:val="nil"/>
              <w:bottom w:val="nil"/>
              <w:right w:val="nil"/>
            </w:tcBorders>
            <w:shd w:val="clear" w:color="000000" w:fill="FFFFFF"/>
            <w:noWrap/>
            <w:vAlign w:val="center"/>
            <w:hideMark/>
          </w:tcPr>
          <w:p w14:paraId="7A45E68F" w14:textId="5B4DBF0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2017</w:t>
            </w:r>
          </w:p>
        </w:tc>
        <w:tc>
          <w:tcPr>
            <w:tcW w:w="66" w:type="dxa"/>
            <w:tcBorders>
              <w:top w:val="nil"/>
              <w:left w:val="nil"/>
              <w:bottom w:val="nil"/>
              <w:right w:val="nil"/>
            </w:tcBorders>
            <w:shd w:val="clear" w:color="000000" w:fill="FFFFFF"/>
            <w:noWrap/>
            <w:vAlign w:val="center"/>
            <w:hideMark/>
          </w:tcPr>
          <w:p w14:paraId="66AAFE9F" w14:textId="2315B39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48F71192" w14:textId="0292807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76.6</w:t>
            </w:r>
          </w:p>
        </w:tc>
        <w:tc>
          <w:tcPr>
            <w:tcW w:w="470" w:type="dxa"/>
            <w:tcBorders>
              <w:top w:val="nil"/>
              <w:left w:val="nil"/>
              <w:bottom w:val="nil"/>
              <w:right w:val="nil"/>
            </w:tcBorders>
            <w:shd w:val="clear" w:color="000000" w:fill="FFFFFF"/>
            <w:noWrap/>
            <w:vAlign w:val="center"/>
            <w:hideMark/>
          </w:tcPr>
          <w:p w14:paraId="4969F8E3" w14:textId="1CCA3CA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80.0</w:t>
            </w:r>
          </w:p>
        </w:tc>
        <w:tc>
          <w:tcPr>
            <w:tcW w:w="459" w:type="dxa"/>
            <w:tcBorders>
              <w:top w:val="nil"/>
              <w:left w:val="nil"/>
              <w:bottom w:val="nil"/>
              <w:right w:val="nil"/>
            </w:tcBorders>
            <w:shd w:val="clear" w:color="000000" w:fill="FFFFFF"/>
            <w:noWrap/>
            <w:vAlign w:val="center"/>
            <w:hideMark/>
          </w:tcPr>
          <w:p w14:paraId="017DF70F" w14:textId="2E1BE78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0.86</w:t>
            </w:r>
          </w:p>
        </w:tc>
        <w:tc>
          <w:tcPr>
            <w:tcW w:w="230" w:type="dxa"/>
            <w:tcBorders>
              <w:top w:val="nil"/>
              <w:left w:val="nil"/>
              <w:bottom w:val="nil"/>
              <w:right w:val="nil"/>
            </w:tcBorders>
            <w:shd w:val="clear" w:color="000000" w:fill="FFFFFF"/>
            <w:noWrap/>
            <w:vAlign w:val="center"/>
            <w:hideMark/>
          </w:tcPr>
          <w:p w14:paraId="587B9EB7" w14:textId="19C04AE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0B03FC49" w14:textId="2ED2984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32F2298D" w14:textId="683BFAD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0.57</w:t>
            </w:r>
          </w:p>
        </w:tc>
        <w:tc>
          <w:tcPr>
            <w:tcW w:w="228" w:type="dxa"/>
            <w:tcBorders>
              <w:top w:val="nil"/>
              <w:left w:val="nil"/>
              <w:bottom w:val="nil"/>
              <w:right w:val="nil"/>
            </w:tcBorders>
            <w:shd w:val="clear" w:color="000000" w:fill="FFFFFF"/>
            <w:noWrap/>
            <w:vAlign w:val="center"/>
            <w:hideMark/>
          </w:tcPr>
          <w:p w14:paraId="0F30E66F" w14:textId="2F3DE2F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6204EC7D" w14:textId="6517C45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0.29</w:t>
            </w:r>
          </w:p>
        </w:tc>
        <w:tc>
          <w:tcPr>
            <w:tcW w:w="232" w:type="dxa"/>
            <w:tcBorders>
              <w:top w:val="nil"/>
              <w:left w:val="nil"/>
              <w:bottom w:val="nil"/>
              <w:right w:val="nil"/>
            </w:tcBorders>
            <w:shd w:val="clear" w:color="000000" w:fill="FFFFFF"/>
            <w:noWrap/>
            <w:vAlign w:val="center"/>
            <w:hideMark/>
          </w:tcPr>
          <w:p w14:paraId="71F17224" w14:textId="524EF5C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56B4BD26" w14:textId="77DC5A1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6EC92E33" w14:textId="375E408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66.3</w:t>
            </w:r>
          </w:p>
        </w:tc>
        <w:tc>
          <w:tcPr>
            <w:tcW w:w="591" w:type="dxa"/>
            <w:tcBorders>
              <w:top w:val="nil"/>
              <w:left w:val="nil"/>
              <w:bottom w:val="nil"/>
              <w:right w:val="nil"/>
            </w:tcBorders>
            <w:shd w:val="clear" w:color="000000" w:fill="FFFFFF"/>
            <w:noWrap/>
            <w:vAlign w:val="center"/>
            <w:hideMark/>
          </w:tcPr>
          <w:p w14:paraId="36FE3ABC" w14:textId="10DD5CA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33.7</w:t>
            </w:r>
          </w:p>
        </w:tc>
      </w:tr>
      <w:tr w:rsidR="00486CCA" w:rsidRPr="008A3832" w14:paraId="1804B3A9"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74FFAF13" w14:textId="6E321A4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Thailand</w:t>
            </w:r>
          </w:p>
        </w:tc>
        <w:tc>
          <w:tcPr>
            <w:tcW w:w="698" w:type="dxa"/>
            <w:tcBorders>
              <w:top w:val="nil"/>
              <w:left w:val="nil"/>
              <w:bottom w:val="nil"/>
              <w:right w:val="nil"/>
            </w:tcBorders>
            <w:shd w:val="clear" w:color="000000" w:fill="FFFFFF"/>
            <w:noWrap/>
            <w:vAlign w:val="center"/>
            <w:hideMark/>
          </w:tcPr>
          <w:p w14:paraId="0FEC528F" w14:textId="402F7B2F"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EAP</w:t>
            </w:r>
          </w:p>
        </w:tc>
        <w:tc>
          <w:tcPr>
            <w:tcW w:w="761" w:type="dxa"/>
            <w:tcBorders>
              <w:top w:val="nil"/>
              <w:left w:val="nil"/>
              <w:bottom w:val="nil"/>
              <w:right w:val="nil"/>
            </w:tcBorders>
            <w:shd w:val="clear" w:color="000000" w:fill="FFFFFF"/>
            <w:noWrap/>
            <w:vAlign w:val="center"/>
            <w:hideMark/>
          </w:tcPr>
          <w:p w14:paraId="7827E5BA" w14:textId="1BF0F9D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2012</w:t>
            </w:r>
          </w:p>
        </w:tc>
        <w:tc>
          <w:tcPr>
            <w:tcW w:w="812" w:type="dxa"/>
            <w:tcBorders>
              <w:top w:val="nil"/>
              <w:left w:val="nil"/>
              <w:bottom w:val="nil"/>
              <w:right w:val="nil"/>
            </w:tcBorders>
            <w:shd w:val="clear" w:color="000000" w:fill="FFFFFF"/>
            <w:noWrap/>
            <w:vAlign w:val="center"/>
            <w:hideMark/>
          </w:tcPr>
          <w:p w14:paraId="2DA5101A" w14:textId="5245A5B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2015-16</w:t>
            </w:r>
          </w:p>
        </w:tc>
        <w:tc>
          <w:tcPr>
            <w:tcW w:w="66" w:type="dxa"/>
            <w:tcBorders>
              <w:top w:val="nil"/>
              <w:left w:val="nil"/>
              <w:bottom w:val="nil"/>
              <w:right w:val="nil"/>
            </w:tcBorders>
            <w:shd w:val="clear" w:color="000000" w:fill="FFFFFF"/>
            <w:noWrap/>
            <w:vAlign w:val="center"/>
            <w:hideMark/>
          </w:tcPr>
          <w:p w14:paraId="30676EEB" w14:textId="74DF618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0B16ED10" w14:textId="7799593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85.9</w:t>
            </w:r>
          </w:p>
        </w:tc>
        <w:tc>
          <w:tcPr>
            <w:tcW w:w="470" w:type="dxa"/>
            <w:tcBorders>
              <w:top w:val="nil"/>
              <w:left w:val="nil"/>
              <w:bottom w:val="nil"/>
              <w:right w:val="nil"/>
            </w:tcBorders>
            <w:shd w:val="clear" w:color="000000" w:fill="FFFFFF"/>
            <w:noWrap/>
            <w:vAlign w:val="center"/>
            <w:hideMark/>
          </w:tcPr>
          <w:p w14:paraId="0991416D" w14:textId="7A8BBD5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87.6</w:t>
            </w:r>
          </w:p>
        </w:tc>
        <w:tc>
          <w:tcPr>
            <w:tcW w:w="459" w:type="dxa"/>
            <w:tcBorders>
              <w:top w:val="nil"/>
              <w:left w:val="nil"/>
              <w:bottom w:val="nil"/>
              <w:right w:val="nil"/>
            </w:tcBorders>
            <w:shd w:val="clear" w:color="000000" w:fill="FFFFFF"/>
            <w:noWrap/>
            <w:vAlign w:val="center"/>
            <w:hideMark/>
          </w:tcPr>
          <w:p w14:paraId="2487B86F" w14:textId="14D5A18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0.48</w:t>
            </w:r>
          </w:p>
        </w:tc>
        <w:tc>
          <w:tcPr>
            <w:tcW w:w="230" w:type="dxa"/>
            <w:tcBorders>
              <w:top w:val="nil"/>
              <w:left w:val="nil"/>
              <w:bottom w:val="nil"/>
              <w:right w:val="nil"/>
            </w:tcBorders>
            <w:shd w:val="clear" w:color="000000" w:fill="FFFFFF"/>
            <w:noWrap/>
            <w:vAlign w:val="center"/>
            <w:hideMark/>
          </w:tcPr>
          <w:p w14:paraId="05BB38E5" w14:textId="7363DA9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72B2A6B0" w14:textId="1EA8B5F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4AB1909E" w14:textId="78D82E0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0.27</w:t>
            </w:r>
          </w:p>
        </w:tc>
        <w:tc>
          <w:tcPr>
            <w:tcW w:w="228" w:type="dxa"/>
            <w:tcBorders>
              <w:top w:val="nil"/>
              <w:left w:val="nil"/>
              <w:bottom w:val="nil"/>
              <w:right w:val="nil"/>
            </w:tcBorders>
            <w:shd w:val="clear" w:color="000000" w:fill="FFFFFF"/>
            <w:noWrap/>
            <w:vAlign w:val="center"/>
            <w:hideMark/>
          </w:tcPr>
          <w:p w14:paraId="1905DFC8" w14:textId="62A713C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1166C218" w14:textId="713D30A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0.21</w:t>
            </w:r>
          </w:p>
        </w:tc>
        <w:tc>
          <w:tcPr>
            <w:tcW w:w="232" w:type="dxa"/>
            <w:tcBorders>
              <w:top w:val="nil"/>
              <w:left w:val="nil"/>
              <w:bottom w:val="nil"/>
              <w:right w:val="nil"/>
            </w:tcBorders>
            <w:shd w:val="clear" w:color="000000" w:fill="FFFFFF"/>
            <w:noWrap/>
            <w:vAlign w:val="center"/>
            <w:hideMark/>
          </w:tcPr>
          <w:p w14:paraId="2E30BC4E" w14:textId="7A10DA4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1EB4CEE9" w14:textId="3D0F404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19727A91" w14:textId="4A84553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56.2</w:t>
            </w:r>
          </w:p>
        </w:tc>
        <w:tc>
          <w:tcPr>
            <w:tcW w:w="591" w:type="dxa"/>
            <w:tcBorders>
              <w:top w:val="nil"/>
              <w:left w:val="nil"/>
              <w:bottom w:val="nil"/>
              <w:right w:val="nil"/>
            </w:tcBorders>
            <w:shd w:val="clear" w:color="000000" w:fill="FFFFFF"/>
            <w:noWrap/>
            <w:vAlign w:val="center"/>
            <w:hideMark/>
          </w:tcPr>
          <w:p w14:paraId="57D4CFCF" w14:textId="60F68F7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43.8</w:t>
            </w:r>
          </w:p>
        </w:tc>
      </w:tr>
      <w:tr w:rsidR="00486CCA" w:rsidRPr="008A3832" w14:paraId="3E331AF2" w14:textId="77777777" w:rsidTr="00BD017F">
        <w:trPr>
          <w:gridAfter w:val="1"/>
          <w:wAfter w:w="13" w:type="dxa"/>
          <w:trHeight w:val="236"/>
          <w:jc w:val="center"/>
        </w:trPr>
        <w:tc>
          <w:tcPr>
            <w:tcW w:w="2277" w:type="dxa"/>
            <w:tcBorders>
              <w:top w:val="nil"/>
              <w:left w:val="nil"/>
              <w:right w:val="nil"/>
            </w:tcBorders>
            <w:shd w:val="clear" w:color="000000" w:fill="FFFFFF"/>
            <w:noWrap/>
            <w:vAlign w:val="center"/>
            <w:hideMark/>
          </w:tcPr>
          <w:p w14:paraId="076D1C8F" w14:textId="51A5799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Timor-Leste</w:t>
            </w:r>
          </w:p>
        </w:tc>
        <w:tc>
          <w:tcPr>
            <w:tcW w:w="698" w:type="dxa"/>
            <w:tcBorders>
              <w:top w:val="nil"/>
              <w:left w:val="nil"/>
              <w:right w:val="nil"/>
            </w:tcBorders>
            <w:shd w:val="clear" w:color="000000" w:fill="FFFFFF"/>
            <w:noWrap/>
            <w:vAlign w:val="center"/>
            <w:hideMark/>
          </w:tcPr>
          <w:p w14:paraId="7FED5C55" w14:textId="616645F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EAP</w:t>
            </w:r>
          </w:p>
        </w:tc>
        <w:tc>
          <w:tcPr>
            <w:tcW w:w="761" w:type="dxa"/>
            <w:tcBorders>
              <w:top w:val="nil"/>
              <w:left w:val="nil"/>
              <w:right w:val="nil"/>
            </w:tcBorders>
            <w:shd w:val="clear" w:color="000000" w:fill="FFFFFF"/>
            <w:noWrap/>
            <w:vAlign w:val="center"/>
            <w:hideMark/>
          </w:tcPr>
          <w:p w14:paraId="4FFC2688" w14:textId="3D4FBF7B"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2009-10</w:t>
            </w:r>
          </w:p>
        </w:tc>
        <w:tc>
          <w:tcPr>
            <w:tcW w:w="812" w:type="dxa"/>
            <w:tcBorders>
              <w:top w:val="nil"/>
              <w:left w:val="nil"/>
              <w:right w:val="nil"/>
            </w:tcBorders>
            <w:shd w:val="clear" w:color="000000" w:fill="FFFFFF"/>
            <w:noWrap/>
            <w:vAlign w:val="center"/>
            <w:hideMark/>
          </w:tcPr>
          <w:p w14:paraId="175F20C7" w14:textId="1F831D35"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2016</w:t>
            </w:r>
          </w:p>
        </w:tc>
        <w:tc>
          <w:tcPr>
            <w:tcW w:w="66" w:type="dxa"/>
            <w:tcBorders>
              <w:top w:val="nil"/>
              <w:left w:val="nil"/>
              <w:right w:val="nil"/>
            </w:tcBorders>
            <w:shd w:val="clear" w:color="000000" w:fill="FFFFFF"/>
            <w:noWrap/>
            <w:vAlign w:val="center"/>
            <w:hideMark/>
          </w:tcPr>
          <w:p w14:paraId="37791EF3" w14:textId="30A001F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right w:val="nil"/>
            </w:tcBorders>
            <w:shd w:val="clear" w:color="000000" w:fill="FFFFFF"/>
            <w:noWrap/>
            <w:vAlign w:val="center"/>
            <w:hideMark/>
          </w:tcPr>
          <w:p w14:paraId="3CA53402" w14:textId="17CC9F2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38.6</w:t>
            </w:r>
          </w:p>
        </w:tc>
        <w:tc>
          <w:tcPr>
            <w:tcW w:w="470" w:type="dxa"/>
            <w:tcBorders>
              <w:top w:val="nil"/>
              <w:left w:val="nil"/>
              <w:right w:val="nil"/>
            </w:tcBorders>
            <w:shd w:val="clear" w:color="000000" w:fill="FFFFFF"/>
            <w:noWrap/>
            <w:vAlign w:val="center"/>
            <w:hideMark/>
          </w:tcPr>
          <w:p w14:paraId="28C90180" w14:textId="2C0D278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52.1</w:t>
            </w:r>
          </w:p>
        </w:tc>
        <w:tc>
          <w:tcPr>
            <w:tcW w:w="459" w:type="dxa"/>
            <w:tcBorders>
              <w:top w:val="nil"/>
              <w:left w:val="nil"/>
              <w:right w:val="nil"/>
            </w:tcBorders>
            <w:shd w:val="clear" w:color="000000" w:fill="FFFFFF"/>
            <w:noWrap/>
            <w:vAlign w:val="center"/>
            <w:hideMark/>
          </w:tcPr>
          <w:p w14:paraId="424B5DFF" w14:textId="6ACFF70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2.07</w:t>
            </w:r>
          </w:p>
        </w:tc>
        <w:tc>
          <w:tcPr>
            <w:tcW w:w="230" w:type="dxa"/>
            <w:tcBorders>
              <w:top w:val="nil"/>
              <w:left w:val="nil"/>
              <w:right w:val="nil"/>
            </w:tcBorders>
            <w:shd w:val="clear" w:color="000000" w:fill="FFFFFF"/>
            <w:noWrap/>
            <w:vAlign w:val="center"/>
            <w:hideMark/>
          </w:tcPr>
          <w:p w14:paraId="6061D8F3" w14:textId="599DF2B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right w:val="nil"/>
            </w:tcBorders>
            <w:shd w:val="clear" w:color="000000" w:fill="FFFFFF"/>
            <w:noWrap/>
            <w:vAlign w:val="center"/>
            <w:hideMark/>
          </w:tcPr>
          <w:p w14:paraId="0A759991" w14:textId="3F1D292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right w:val="nil"/>
            </w:tcBorders>
            <w:shd w:val="clear" w:color="000000" w:fill="FFFFFF"/>
            <w:noWrap/>
            <w:vAlign w:val="center"/>
            <w:hideMark/>
          </w:tcPr>
          <w:p w14:paraId="5C910DB7" w14:textId="6FA84C8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1.69</w:t>
            </w:r>
          </w:p>
        </w:tc>
        <w:tc>
          <w:tcPr>
            <w:tcW w:w="228" w:type="dxa"/>
            <w:tcBorders>
              <w:top w:val="nil"/>
              <w:left w:val="nil"/>
              <w:right w:val="nil"/>
            </w:tcBorders>
            <w:shd w:val="clear" w:color="000000" w:fill="FFFFFF"/>
            <w:noWrap/>
            <w:vAlign w:val="center"/>
            <w:hideMark/>
          </w:tcPr>
          <w:p w14:paraId="43C80E9B" w14:textId="3230EB9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right w:val="nil"/>
            </w:tcBorders>
            <w:shd w:val="clear" w:color="000000" w:fill="FFFFFF"/>
            <w:noWrap/>
            <w:vAlign w:val="center"/>
            <w:hideMark/>
          </w:tcPr>
          <w:p w14:paraId="6CE52413" w14:textId="2778AAC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0.38</w:t>
            </w:r>
          </w:p>
        </w:tc>
        <w:tc>
          <w:tcPr>
            <w:tcW w:w="232" w:type="dxa"/>
            <w:tcBorders>
              <w:top w:val="nil"/>
              <w:left w:val="nil"/>
              <w:right w:val="nil"/>
            </w:tcBorders>
            <w:shd w:val="clear" w:color="000000" w:fill="FFFFFF"/>
            <w:noWrap/>
            <w:vAlign w:val="center"/>
            <w:hideMark/>
          </w:tcPr>
          <w:p w14:paraId="2DA5EFF4" w14:textId="1246769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right w:val="nil"/>
            </w:tcBorders>
            <w:shd w:val="clear" w:color="000000" w:fill="FFFFFF"/>
            <w:noWrap/>
            <w:vAlign w:val="center"/>
            <w:hideMark/>
          </w:tcPr>
          <w:p w14:paraId="51F331A4" w14:textId="029192B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right w:val="nil"/>
            </w:tcBorders>
            <w:shd w:val="clear" w:color="000000" w:fill="FFFFFF"/>
            <w:noWrap/>
            <w:vAlign w:val="center"/>
            <w:hideMark/>
          </w:tcPr>
          <w:p w14:paraId="79C43DC9" w14:textId="2FBAA2B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81.7</w:t>
            </w:r>
          </w:p>
        </w:tc>
        <w:tc>
          <w:tcPr>
            <w:tcW w:w="591" w:type="dxa"/>
            <w:tcBorders>
              <w:top w:val="nil"/>
              <w:left w:val="nil"/>
              <w:right w:val="nil"/>
            </w:tcBorders>
            <w:shd w:val="clear" w:color="000000" w:fill="FFFFFF"/>
            <w:noWrap/>
            <w:vAlign w:val="center"/>
            <w:hideMark/>
          </w:tcPr>
          <w:p w14:paraId="788346B8" w14:textId="3DB09E4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18.3</w:t>
            </w:r>
          </w:p>
        </w:tc>
      </w:tr>
      <w:tr w:rsidR="00486CCA" w:rsidRPr="008A3832" w14:paraId="1EB37637" w14:textId="77777777" w:rsidTr="00BD017F">
        <w:trPr>
          <w:gridAfter w:val="1"/>
          <w:wAfter w:w="13" w:type="dxa"/>
          <w:trHeight w:val="236"/>
          <w:jc w:val="center"/>
        </w:trPr>
        <w:tc>
          <w:tcPr>
            <w:tcW w:w="2277" w:type="dxa"/>
            <w:tcBorders>
              <w:top w:val="nil"/>
              <w:left w:val="nil"/>
              <w:bottom w:val="single" w:sz="2" w:space="0" w:color="BFBFBF" w:themeColor="background1" w:themeShade="BF"/>
              <w:right w:val="nil"/>
            </w:tcBorders>
            <w:shd w:val="clear" w:color="000000" w:fill="FFFFFF"/>
            <w:noWrap/>
            <w:vAlign w:val="center"/>
            <w:hideMark/>
          </w:tcPr>
          <w:p w14:paraId="499D9B38" w14:textId="36FEFFCB" w:rsidR="00172A43" w:rsidRPr="00E47105" w:rsidRDefault="00323117" w:rsidP="00396A93">
            <w:pPr>
              <w:pStyle w:val="NoSpacing"/>
              <w:spacing w:line="276" w:lineRule="auto"/>
              <w:rPr>
                <w:rFonts w:ascii="Garamond" w:hAnsi="Garamond"/>
                <w:lang w:eastAsia="en-GB"/>
              </w:rPr>
            </w:pPr>
            <w:r>
              <w:rPr>
                <w:rFonts w:ascii="Garamond" w:hAnsi="Garamond" w:cs="Arial"/>
                <w:color w:val="000000"/>
              </w:rPr>
              <w:t>Vietnam</w:t>
            </w:r>
          </w:p>
        </w:tc>
        <w:tc>
          <w:tcPr>
            <w:tcW w:w="698" w:type="dxa"/>
            <w:tcBorders>
              <w:top w:val="nil"/>
              <w:left w:val="nil"/>
              <w:bottom w:val="single" w:sz="2" w:space="0" w:color="BFBFBF" w:themeColor="background1" w:themeShade="BF"/>
              <w:right w:val="nil"/>
            </w:tcBorders>
            <w:shd w:val="clear" w:color="000000" w:fill="FFFFFF"/>
            <w:noWrap/>
            <w:vAlign w:val="center"/>
            <w:hideMark/>
          </w:tcPr>
          <w:p w14:paraId="3E587D00" w14:textId="0F5BA5D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EAP</w:t>
            </w:r>
          </w:p>
        </w:tc>
        <w:tc>
          <w:tcPr>
            <w:tcW w:w="761" w:type="dxa"/>
            <w:tcBorders>
              <w:top w:val="nil"/>
              <w:left w:val="nil"/>
              <w:bottom w:val="single" w:sz="2" w:space="0" w:color="BFBFBF" w:themeColor="background1" w:themeShade="BF"/>
              <w:right w:val="nil"/>
            </w:tcBorders>
            <w:shd w:val="clear" w:color="000000" w:fill="FFFFFF"/>
            <w:noWrap/>
            <w:vAlign w:val="center"/>
            <w:hideMark/>
          </w:tcPr>
          <w:p w14:paraId="63C031AE" w14:textId="190AF67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2010-11</w:t>
            </w:r>
          </w:p>
        </w:tc>
        <w:tc>
          <w:tcPr>
            <w:tcW w:w="812" w:type="dxa"/>
            <w:tcBorders>
              <w:top w:val="nil"/>
              <w:left w:val="nil"/>
              <w:bottom w:val="single" w:sz="2" w:space="0" w:color="BFBFBF" w:themeColor="background1" w:themeShade="BF"/>
              <w:right w:val="nil"/>
            </w:tcBorders>
            <w:shd w:val="clear" w:color="000000" w:fill="FFFFFF"/>
            <w:noWrap/>
            <w:vAlign w:val="center"/>
            <w:hideMark/>
          </w:tcPr>
          <w:p w14:paraId="5F3EC164" w14:textId="7070D53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single" w:sz="2" w:space="0" w:color="BFBFBF" w:themeColor="background1" w:themeShade="BF"/>
              <w:right w:val="nil"/>
            </w:tcBorders>
            <w:shd w:val="clear" w:color="000000" w:fill="FFFFFF"/>
            <w:noWrap/>
            <w:vAlign w:val="center"/>
            <w:hideMark/>
          </w:tcPr>
          <w:p w14:paraId="058E09B9" w14:textId="21D9238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single" w:sz="2" w:space="0" w:color="BFBFBF" w:themeColor="background1" w:themeShade="BF"/>
              <w:right w:val="nil"/>
            </w:tcBorders>
            <w:shd w:val="clear" w:color="000000" w:fill="FFFFFF"/>
            <w:noWrap/>
            <w:vAlign w:val="center"/>
            <w:hideMark/>
          </w:tcPr>
          <w:p w14:paraId="3517C35E" w14:textId="6C45701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78.8</w:t>
            </w:r>
          </w:p>
        </w:tc>
        <w:tc>
          <w:tcPr>
            <w:tcW w:w="470" w:type="dxa"/>
            <w:tcBorders>
              <w:top w:val="nil"/>
              <w:left w:val="nil"/>
              <w:bottom w:val="single" w:sz="2" w:space="0" w:color="BFBFBF" w:themeColor="background1" w:themeShade="BF"/>
              <w:right w:val="nil"/>
            </w:tcBorders>
            <w:shd w:val="clear" w:color="000000" w:fill="FFFFFF"/>
            <w:noWrap/>
            <w:vAlign w:val="center"/>
            <w:hideMark/>
          </w:tcPr>
          <w:p w14:paraId="6BAEB9B9" w14:textId="32882FC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80.3</w:t>
            </w:r>
          </w:p>
        </w:tc>
        <w:tc>
          <w:tcPr>
            <w:tcW w:w="459" w:type="dxa"/>
            <w:tcBorders>
              <w:top w:val="nil"/>
              <w:left w:val="nil"/>
              <w:bottom w:val="single" w:sz="2" w:space="0" w:color="BFBFBF" w:themeColor="background1" w:themeShade="BF"/>
              <w:right w:val="nil"/>
            </w:tcBorders>
            <w:shd w:val="clear" w:color="000000" w:fill="FFFFFF"/>
            <w:noWrap/>
            <w:vAlign w:val="center"/>
            <w:hideMark/>
          </w:tcPr>
          <w:p w14:paraId="2917E079" w14:textId="45B55B6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0.44</w:t>
            </w:r>
          </w:p>
        </w:tc>
        <w:tc>
          <w:tcPr>
            <w:tcW w:w="230" w:type="dxa"/>
            <w:tcBorders>
              <w:top w:val="nil"/>
              <w:left w:val="nil"/>
              <w:bottom w:val="single" w:sz="2" w:space="0" w:color="BFBFBF" w:themeColor="background1" w:themeShade="BF"/>
              <w:right w:val="nil"/>
            </w:tcBorders>
            <w:shd w:val="clear" w:color="000000" w:fill="FFFFFF"/>
            <w:noWrap/>
            <w:vAlign w:val="center"/>
            <w:hideMark/>
          </w:tcPr>
          <w:p w14:paraId="140B5BF3" w14:textId="5A51759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single" w:sz="2" w:space="0" w:color="BFBFBF" w:themeColor="background1" w:themeShade="BF"/>
              <w:right w:val="nil"/>
            </w:tcBorders>
            <w:shd w:val="clear" w:color="000000" w:fill="FFFFFF"/>
            <w:noWrap/>
            <w:vAlign w:val="center"/>
            <w:hideMark/>
          </w:tcPr>
          <w:p w14:paraId="59DA06FD" w14:textId="16F3AF2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single" w:sz="2" w:space="0" w:color="BFBFBF" w:themeColor="background1" w:themeShade="BF"/>
              <w:right w:val="nil"/>
            </w:tcBorders>
            <w:shd w:val="clear" w:color="000000" w:fill="FFFFFF"/>
            <w:noWrap/>
            <w:vAlign w:val="center"/>
            <w:hideMark/>
          </w:tcPr>
          <w:p w14:paraId="1C4B02FC" w14:textId="15E4D5D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0.29</w:t>
            </w:r>
          </w:p>
        </w:tc>
        <w:tc>
          <w:tcPr>
            <w:tcW w:w="228" w:type="dxa"/>
            <w:tcBorders>
              <w:top w:val="nil"/>
              <w:left w:val="nil"/>
              <w:bottom w:val="single" w:sz="2" w:space="0" w:color="BFBFBF" w:themeColor="background1" w:themeShade="BF"/>
              <w:right w:val="nil"/>
            </w:tcBorders>
            <w:shd w:val="clear" w:color="000000" w:fill="FFFFFF"/>
            <w:noWrap/>
            <w:vAlign w:val="center"/>
            <w:hideMark/>
          </w:tcPr>
          <w:p w14:paraId="04BE46AE" w14:textId="1528110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single" w:sz="2" w:space="0" w:color="BFBFBF" w:themeColor="background1" w:themeShade="BF"/>
              <w:right w:val="nil"/>
            </w:tcBorders>
            <w:shd w:val="clear" w:color="000000" w:fill="FFFFFF"/>
            <w:noWrap/>
            <w:vAlign w:val="center"/>
            <w:hideMark/>
          </w:tcPr>
          <w:p w14:paraId="12AA3F7B" w14:textId="4AC214F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0.15</w:t>
            </w:r>
          </w:p>
        </w:tc>
        <w:tc>
          <w:tcPr>
            <w:tcW w:w="232" w:type="dxa"/>
            <w:tcBorders>
              <w:top w:val="nil"/>
              <w:left w:val="nil"/>
              <w:bottom w:val="single" w:sz="2" w:space="0" w:color="BFBFBF" w:themeColor="background1" w:themeShade="BF"/>
              <w:right w:val="nil"/>
            </w:tcBorders>
            <w:shd w:val="clear" w:color="000000" w:fill="FFFFFF"/>
            <w:noWrap/>
            <w:vAlign w:val="center"/>
            <w:hideMark/>
          </w:tcPr>
          <w:p w14:paraId="285202FD" w14:textId="253CD97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single" w:sz="2" w:space="0" w:color="BFBFBF" w:themeColor="background1" w:themeShade="BF"/>
              <w:right w:val="nil"/>
            </w:tcBorders>
            <w:shd w:val="clear" w:color="000000" w:fill="FFFFFF"/>
            <w:noWrap/>
            <w:vAlign w:val="center"/>
            <w:hideMark/>
          </w:tcPr>
          <w:p w14:paraId="6D496B50" w14:textId="7FBD97F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single" w:sz="2" w:space="0" w:color="BFBFBF" w:themeColor="background1" w:themeShade="BF"/>
              <w:right w:val="nil"/>
            </w:tcBorders>
            <w:shd w:val="clear" w:color="000000" w:fill="FFFFFF"/>
            <w:noWrap/>
            <w:vAlign w:val="center"/>
            <w:hideMark/>
          </w:tcPr>
          <w:p w14:paraId="34A6E03D" w14:textId="32A8E13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66.4</w:t>
            </w:r>
          </w:p>
        </w:tc>
        <w:tc>
          <w:tcPr>
            <w:tcW w:w="591" w:type="dxa"/>
            <w:tcBorders>
              <w:top w:val="nil"/>
              <w:left w:val="nil"/>
              <w:bottom w:val="single" w:sz="2" w:space="0" w:color="BFBFBF" w:themeColor="background1" w:themeShade="BF"/>
              <w:right w:val="nil"/>
            </w:tcBorders>
            <w:shd w:val="clear" w:color="000000" w:fill="FFFFFF"/>
            <w:noWrap/>
            <w:vAlign w:val="center"/>
            <w:hideMark/>
          </w:tcPr>
          <w:p w14:paraId="00F54786" w14:textId="0D08B76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33.6</w:t>
            </w:r>
          </w:p>
        </w:tc>
      </w:tr>
      <w:tr w:rsidR="00486CCA" w:rsidRPr="008A3832" w14:paraId="5B93C9F1" w14:textId="77777777" w:rsidTr="00BD017F">
        <w:trPr>
          <w:gridAfter w:val="1"/>
          <w:wAfter w:w="13" w:type="dxa"/>
          <w:trHeight w:val="236"/>
          <w:jc w:val="center"/>
        </w:trPr>
        <w:tc>
          <w:tcPr>
            <w:tcW w:w="2277" w:type="dxa"/>
            <w:tcBorders>
              <w:top w:val="single" w:sz="2" w:space="0" w:color="BFBFBF" w:themeColor="background1" w:themeShade="BF"/>
              <w:left w:val="nil"/>
              <w:bottom w:val="nil"/>
              <w:right w:val="nil"/>
            </w:tcBorders>
            <w:shd w:val="clear" w:color="000000" w:fill="FFFFFF"/>
            <w:noWrap/>
            <w:vAlign w:val="center"/>
            <w:hideMark/>
          </w:tcPr>
          <w:p w14:paraId="65CADC58" w14:textId="4EAC3A7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Albania</w:t>
            </w:r>
          </w:p>
        </w:tc>
        <w:tc>
          <w:tcPr>
            <w:tcW w:w="698" w:type="dxa"/>
            <w:tcBorders>
              <w:top w:val="single" w:sz="2" w:space="0" w:color="BFBFBF" w:themeColor="background1" w:themeShade="BF"/>
              <w:left w:val="nil"/>
              <w:bottom w:val="nil"/>
              <w:right w:val="nil"/>
            </w:tcBorders>
            <w:shd w:val="clear" w:color="000000" w:fill="FFFFFF"/>
            <w:noWrap/>
            <w:vAlign w:val="center"/>
            <w:hideMark/>
          </w:tcPr>
          <w:p w14:paraId="3273F6EF" w14:textId="53D3A0C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ECA</w:t>
            </w:r>
          </w:p>
        </w:tc>
        <w:tc>
          <w:tcPr>
            <w:tcW w:w="761" w:type="dxa"/>
            <w:tcBorders>
              <w:top w:val="single" w:sz="2" w:space="0" w:color="BFBFBF" w:themeColor="background1" w:themeShade="BF"/>
              <w:left w:val="nil"/>
              <w:bottom w:val="nil"/>
              <w:right w:val="nil"/>
            </w:tcBorders>
            <w:shd w:val="clear" w:color="000000" w:fill="FFFFFF"/>
            <w:noWrap/>
            <w:vAlign w:val="center"/>
            <w:hideMark/>
          </w:tcPr>
          <w:p w14:paraId="25D4F5EF" w14:textId="5BA5C97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2008-9</w:t>
            </w:r>
          </w:p>
        </w:tc>
        <w:tc>
          <w:tcPr>
            <w:tcW w:w="812" w:type="dxa"/>
            <w:tcBorders>
              <w:top w:val="single" w:sz="2" w:space="0" w:color="BFBFBF" w:themeColor="background1" w:themeShade="BF"/>
              <w:left w:val="nil"/>
              <w:bottom w:val="nil"/>
              <w:right w:val="nil"/>
            </w:tcBorders>
            <w:shd w:val="clear" w:color="000000" w:fill="FFFFFF"/>
            <w:noWrap/>
            <w:vAlign w:val="center"/>
            <w:hideMark/>
          </w:tcPr>
          <w:p w14:paraId="75EB93C2" w14:textId="7A0BFA9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2017-18</w:t>
            </w:r>
          </w:p>
        </w:tc>
        <w:tc>
          <w:tcPr>
            <w:tcW w:w="66" w:type="dxa"/>
            <w:tcBorders>
              <w:top w:val="single" w:sz="2" w:space="0" w:color="BFBFBF" w:themeColor="background1" w:themeShade="BF"/>
              <w:left w:val="nil"/>
              <w:bottom w:val="nil"/>
              <w:right w:val="nil"/>
            </w:tcBorders>
            <w:shd w:val="clear" w:color="000000" w:fill="FFFFFF"/>
            <w:noWrap/>
            <w:vAlign w:val="center"/>
            <w:hideMark/>
          </w:tcPr>
          <w:p w14:paraId="699073AF" w14:textId="6CE3A88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single" w:sz="2" w:space="0" w:color="BFBFBF" w:themeColor="background1" w:themeShade="BF"/>
              <w:left w:val="nil"/>
              <w:bottom w:val="nil"/>
              <w:right w:val="nil"/>
            </w:tcBorders>
            <w:shd w:val="clear" w:color="000000" w:fill="FFFFFF"/>
            <w:noWrap/>
            <w:vAlign w:val="center"/>
            <w:hideMark/>
          </w:tcPr>
          <w:p w14:paraId="65B2E44D" w14:textId="6283154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85.3</w:t>
            </w:r>
          </w:p>
        </w:tc>
        <w:tc>
          <w:tcPr>
            <w:tcW w:w="470" w:type="dxa"/>
            <w:tcBorders>
              <w:top w:val="single" w:sz="2" w:space="0" w:color="BFBFBF" w:themeColor="background1" w:themeShade="BF"/>
              <w:left w:val="nil"/>
              <w:bottom w:val="nil"/>
              <w:right w:val="nil"/>
            </w:tcBorders>
            <w:shd w:val="clear" w:color="000000" w:fill="FFFFFF"/>
            <w:noWrap/>
            <w:vAlign w:val="center"/>
            <w:hideMark/>
          </w:tcPr>
          <w:p w14:paraId="1AED551C" w14:textId="58A5999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89.1</w:t>
            </w:r>
          </w:p>
        </w:tc>
        <w:tc>
          <w:tcPr>
            <w:tcW w:w="459" w:type="dxa"/>
            <w:tcBorders>
              <w:top w:val="single" w:sz="2" w:space="0" w:color="BFBFBF" w:themeColor="background1" w:themeShade="BF"/>
              <w:left w:val="nil"/>
              <w:bottom w:val="nil"/>
              <w:right w:val="nil"/>
            </w:tcBorders>
            <w:shd w:val="clear" w:color="000000" w:fill="FFFFFF"/>
            <w:noWrap/>
            <w:vAlign w:val="center"/>
            <w:hideMark/>
          </w:tcPr>
          <w:p w14:paraId="1DE6E5AC" w14:textId="3587146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0.42</w:t>
            </w:r>
          </w:p>
        </w:tc>
        <w:tc>
          <w:tcPr>
            <w:tcW w:w="230" w:type="dxa"/>
            <w:tcBorders>
              <w:top w:val="single" w:sz="2" w:space="0" w:color="BFBFBF" w:themeColor="background1" w:themeShade="BF"/>
              <w:left w:val="nil"/>
              <w:bottom w:val="nil"/>
              <w:right w:val="nil"/>
            </w:tcBorders>
            <w:shd w:val="clear" w:color="000000" w:fill="FFFFFF"/>
            <w:noWrap/>
            <w:vAlign w:val="center"/>
            <w:hideMark/>
          </w:tcPr>
          <w:p w14:paraId="3E05AA70" w14:textId="4FD89EC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single" w:sz="2" w:space="0" w:color="BFBFBF" w:themeColor="background1" w:themeShade="BF"/>
              <w:left w:val="nil"/>
              <w:bottom w:val="nil"/>
              <w:right w:val="nil"/>
            </w:tcBorders>
            <w:shd w:val="clear" w:color="000000" w:fill="FFFFFF"/>
            <w:noWrap/>
            <w:vAlign w:val="center"/>
            <w:hideMark/>
          </w:tcPr>
          <w:p w14:paraId="53859122" w14:textId="04E9DA8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single" w:sz="2" w:space="0" w:color="BFBFBF" w:themeColor="background1" w:themeShade="BF"/>
              <w:left w:val="nil"/>
              <w:bottom w:val="nil"/>
              <w:right w:val="nil"/>
            </w:tcBorders>
            <w:shd w:val="clear" w:color="000000" w:fill="FFFFFF"/>
            <w:noWrap/>
            <w:vAlign w:val="center"/>
            <w:hideMark/>
          </w:tcPr>
          <w:p w14:paraId="461DB7B1" w14:textId="5F07C6F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0.19</w:t>
            </w:r>
          </w:p>
        </w:tc>
        <w:tc>
          <w:tcPr>
            <w:tcW w:w="228" w:type="dxa"/>
            <w:tcBorders>
              <w:top w:val="single" w:sz="2" w:space="0" w:color="BFBFBF" w:themeColor="background1" w:themeShade="BF"/>
              <w:left w:val="nil"/>
              <w:bottom w:val="nil"/>
              <w:right w:val="nil"/>
            </w:tcBorders>
            <w:shd w:val="clear" w:color="000000" w:fill="FFFFFF"/>
            <w:noWrap/>
            <w:vAlign w:val="center"/>
            <w:hideMark/>
          </w:tcPr>
          <w:p w14:paraId="7D1CE22E" w14:textId="5342B13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single" w:sz="2" w:space="0" w:color="BFBFBF" w:themeColor="background1" w:themeShade="BF"/>
              <w:left w:val="nil"/>
              <w:bottom w:val="nil"/>
              <w:right w:val="nil"/>
            </w:tcBorders>
            <w:shd w:val="clear" w:color="000000" w:fill="FFFFFF"/>
            <w:noWrap/>
            <w:vAlign w:val="center"/>
            <w:hideMark/>
          </w:tcPr>
          <w:p w14:paraId="581DF998" w14:textId="5BCEA9F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0.23</w:t>
            </w:r>
          </w:p>
        </w:tc>
        <w:tc>
          <w:tcPr>
            <w:tcW w:w="232" w:type="dxa"/>
            <w:tcBorders>
              <w:top w:val="single" w:sz="2" w:space="0" w:color="BFBFBF" w:themeColor="background1" w:themeShade="BF"/>
              <w:left w:val="nil"/>
              <w:bottom w:val="nil"/>
              <w:right w:val="nil"/>
            </w:tcBorders>
            <w:shd w:val="clear" w:color="000000" w:fill="FFFFFF"/>
            <w:noWrap/>
            <w:vAlign w:val="center"/>
            <w:hideMark/>
          </w:tcPr>
          <w:p w14:paraId="10FD11DD" w14:textId="1FA5E8C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single" w:sz="2" w:space="0" w:color="BFBFBF" w:themeColor="background1" w:themeShade="BF"/>
              <w:left w:val="nil"/>
              <w:bottom w:val="nil"/>
              <w:right w:val="nil"/>
            </w:tcBorders>
            <w:shd w:val="clear" w:color="000000" w:fill="FFFFFF"/>
            <w:noWrap/>
            <w:vAlign w:val="center"/>
            <w:hideMark/>
          </w:tcPr>
          <w:p w14:paraId="57A3165D" w14:textId="389D9C7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single" w:sz="2" w:space="0" w:color="BFBFBF" w:themeColor="background1" w:themeShade="BF"/>
              <w:left w:val="nil"/>
              <w:bottom w:val="nil"/>
              <w:right w:val="nil"/>
            </w:tcBorders>
            <w:shd w:val="clear" w:color="000000" w:fill="FFFFFF"/>
            <w:noWrap/>
            <w:vAlign w:val="center"/>
            <w:hideMark/>
          </w:tcPr>
          <w:p w14:paraId="269DC7C7" w14:textId="2349177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45.2</w:t>
            </w:r>
          </w:p>
        </w:tc>
        <w:tc>
          <w:tcPr>
            <w:tcW w:w="591" w:type="dxa"/>
            <w:tcBorders>
              <w:top w:val="single" w:sz="2" w:space="0" w:color="BFBFBF" w:themeColor="background1" w:themeShade="BF"/>
              <w:left w:val="nil"/>
              <w:bottom w:val="nil"/>
              <w:right w:val="nil"/>
            </w:tcBorders>
            <w:shd w:val="clear" w:color="000000" w:fill="FFFFFF"/>
            <w:noWrap/>
            <w:vAlign w:val="center"/>
            <w:hideMark/>
          </w:tcPr>
          <w:p w14:paraId="0E05D68B" w14:textId="5FAE1D1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54.8</w:t>
            </w:r>
          </w:p>
        </w:tc>
      </w:tr>
      <w:tr w:rsidR="00486CCA" w:rsidRPr="008A3832" w14:paraId="3F75BE60"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4FB7072E" w14:textId="5C2A4DF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Armenia</w:t>
            </w:r>
          </w:p>
        </w:tc>
        <w:tc>
          <w:tcPr>
            <w:tcW w:w="698" w:type="dxa"/>
            <w:tcBorders>
              <w:top w:val="nil"/>
              <w:left w:val="nil"/>
              <w:bottom w:val="nil"/>
              <w:right w:val="nil"/>
            </w:tcBorders>
            <w:shd w:val="clear" w:color="000000" w:fill="FFFFFF"/>
            <w:noWrap/>
            <w:vAlign w:val="center"/>
            <w:hideMark/>
          </w:tcPr>
          <w:p w14:paraId="3B9B4761" w14:textId="7AF2FCE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ECA</w:t>
            </w:r>
          </w:p>
        </w:tc>
        <w:tc>
          <w:tcPr>
            <w:tcW w:w="761" w:type="dxa"/>
            <w:tcBorders>
              <w:top w:val="nil"/>
              <w:left w:val="nil"/>
              <w:bottom w:val="nil"/>
              <w:right w:val="nil"/>
            </w:tcBorders>
            <w:shd w:val="clear" w:color="000000" w:fill="FFFFFF"/>
            <w:noWrap/>
            <w:vAlign w:val="center"/>
            <w:hideMark/>
          </w:tcPr>
          <w:p w14:paraId="4F0E1BA5" w14:textId="67D4943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6B4766C0" w14:textId="74BF8C3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2015-16</w:t>
            </w:r>
          </w:p>
        </w:tc>
        <w:tc>
          <w:tcPr>
            <w:tcW w:w="66" w:type="dxa"/>
            <w:tcBorders>
              <w:top w:val="nil"/>
              <w:left w:val="nil"/>
              <w:bottom w:val="nil"/>
              <w:right w:val="nil"/>
            </w:tcBorders>
            <w:shd w:val="clear" w:color="000000" w:fill="FFFFFF"/>
            <w:noWrap/>
            <w:vAlign w:val="center"/>
            <w:hideMark/>
          </w:tcPr>
          <w:p w14:paraId="2D3DBD7A" w14:textId="32F6E87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349AB030" w14:textId="0C9D9D3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91.3</w:t>
            </w:r>
          </w:p>
        </w:tc>
        <w:tc>
          <w:tcPr>
            <w:tcW w:w="470" w:type="dxa"/>
            <w:tcBorders>
              <w:top w:val="nil"/>
              <w:left w:val="nil"/>
              <w:bottom w:val="nil"/>
              <w:right w:val="nil"/>
            </w:tcBorders>
            <w:shd w:val="clear" w:color="000000" w:fill="FFFFFF"/>
            <w:noWrap/>
            <w:vAlign w:val="center"/>
            <w:hideMark/>
          </w:tcPr>
          <w:p w14:paraId="2D65E420" w14:textId="10C2AE4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92.7</w:t>
            </w:r>
          </w:p>
        </w:tc>
        <w:tc>
          <w:tcPr>
            <w:tcW w:w="459" w:type="dxa"/>
            <w:tcBorders>
              <w:top w:val="nil"/>
              <w:left w:val="nil"/>
              <w:bottom w:val="nil"/>
              <w:right w:val="nil"/>
            </w:tcBorders>
            <w:shd w:val="clear" w:color="000000" w:fill="FFFFFF"/>
            <w:noWrap/>
            <w:vAlign w:val="center"/>
            <w:hideMark/>
          </w:tcPr>
          <w:p w14:paraId="38ED6C6D" w14:textId="3B3A9A4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0.25</w:t>
            </w:r>
          </w:p>
        </w:tc>
        <w:tc>
          <w:tcPr>
            <w:tcW w:w="230" w:type="dxa"/>
            <w:tcBorders>
              <w:top w:val="nil"/>
              <w:left w:val="nil"/>
              <w:bottom w:val="nil"/>
              <w:right w:val="nil"/>
            </w:tcBorders>
            <w:shd w:val="clear" w:color="000000" w:fill="FFFFFF"/>
            <w:noWrap/>
            <w:vAlign w:val="center"/>
            <w:hideMark/>
          </w:tcPr>
          <w:p w14:paraId="07657269" w14:textId="256A275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3720F7A5" w14:textId="009A4B8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06C95288" w14:textId="2022DA7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0.09</w:t>
            </w:r>
          </w:p>
        </w:tc>
        <w:tc>
          <w:tcPr>
            <w:tcW w:w="228" w:type="dxa"/>
            <w:tcBorders>
              <w:top w:val="nil"/>
              <w:left w:val="nil"/>
              <w:bottom w:val="nil"/>
              <w:right w:val="nil"/>
            </w:tcBorders>
            <w:shd w:val="clear" w:color="000000" w:fill="FFFFFF"/>
            <w:noWrap/>
            <w:vAlign w:val="center"/>
            <w:hideMark/>
          </w:tcPr>
          <w:p w14:paraId="746FD9DC" w14:textId="19B0241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0205BE71" w14:textId="537197F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0.16</w:t>
            </w:r>
          </w:p>
        </w:tc>
        <w:tc>
          <w:tcPr>
            <w:tcW w:w="232" w:type="dxa"/>
            <w:tcBorders>
              <w:top w:val="nil"/>
              <w:left w:val="nil"/>
              <w:bottom w:val="nil"/>
              <w:right w:val="nil"/>
            </w:tcBorders>
            <w:shd w:val="clear" w:color="000000" w:fill="FFFFFF"/>
            <w:noWrap/>
            <w:vAlign w:val="center"/>
            <w:hideMark/>
          </w:tcPr>
          <w:p w14:paraId="3167AFB9" w14:textId="14DFBC3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71CD084D" w14:textId="10143B8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61C45660" w14:textId="0CB7A59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35.9</w:t>
            </w:r>
          </w:p>
        </w:tc>
        <w:tc>
          <w:tcPr>
            <w:tcW w:w="591" w:type="dxa"/>
            <w:tcBorders>
              <w:top w:val="nil"/>
              <w:left w:val="nil"/>
              <w:bottom w:val="nil"/>
              <w:right w:val="nil"/>
            </w:tcBorders>
            <w:shd w:val="clear" w:color="000000" w:fill="FFFFFF"/>
            <w:noWrap/>
            <w:vAlign w:val="center"/>
            <w:hideMark/>
          </w:tcPr>
          <w:p w14:paraId="44328A00" w14:textId="773CA42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64.1</w:t>
            </w:r>
          </w:p>
        </w:tc>
      </w:tr>
      <w:tr w:rsidR="00486CCA" w:rsidRPr="008A3832" w14:paraId="5BEC98AF"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2315456A" w14:textId="5C7CC04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Bosnia and Herzegovina</w:t>
            </w:r>
          </w:p>
        </w:tc>
        <w:tc>
          <w:tcPr>
            <w:tcW w:w="698" w:type="dxa"/>
            <w:tcBorders>
              <w:top w:val="nil"/>
              <w:left w:val="nil"/>
              <w:bottom w:val="nil"/>
              <w:right w:val="nil"/>
            </w:tcBorders>
            <w:shd w:val="clear" w:color="000000" w:fill="FFFFFF"/>
            <w:noWrap/>
            <w:vAlign w:val="center"/>
            <w:hideMark/>
          </w:tcPr>
          <w:p w14:paraId="0214B380" w14:textId="71D2841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ECA</w:t>
            </w:r>
          </w:p>
        </w:tc>
        <w:tc>
          <w:tcPr>
            <w:tcW w:w="761" w:type="dxa"/>
            <w:tcBorders>
              <w:top w:val="nil"/>
              <w:left w:val="nil"/>
              <w:bottom w:val="nil"/>
              <w:right w:val="nil"/>
            </w:tcBorders>
            <w:shd w:val="clear" w:color="000000" w:fill="FFFFFF"/>
            <w:noWrap/>
            <w:vAlign w:val="center"/>
            <w:hideMark/>
          </w:tcPr>
          <w:p w14:paraId="6F36ED9E" w14:textId="0E8FE48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2006</w:t>
            </w:r>
          </w:p>
        </w:tc>
        <w:tc>
          <w:tcPr>
            <w:tcW w:w="812" w:type="dxa"/>
            <w:tcBorders>
              <w:top w:val="nil"/>
              <w:left w:val="nil"/>
              <w:bottom w:val="nil"/>
              <w:right w:val="nil"/>
            </w:tcBorders>
            <w:shd w:val="clear" w:color="000000" w:fill="FFFFFF"/>
            <w:noWrap/>
            <w:vAlign w:val="center"/>
            <w:hideMark/>
          </w:tcPr>
          <w:p w14:paraId="2946C87A" w14:textId="1E68E91F"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2011-12</w:t>
            </w:r>
          </w:p>
        </w:tc>
        <w:tc>
          <w:tcPr>
            <w:tcW w:w="66" w:type="dxa"/>
            <w:tcBorders>
              <w:top w:val="nil"/>
              <w:left w:val="nil"/>
              <w:bottom w:val="nil"/>
              <w:right w:val="nil"/>
            </w:tcBorders>
            <w:shd w:val="clear" w:color="000000" w:fill="FFFFFF"/>
            <w:noWrap/>
            <w:vAlign w:val="center"/>
            <w:hideMark/>
          </w:tcPr>
          <w:p w14:paraId="1B85C777" w14:textId="321D487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7641DD38" w14:textId="3FF9221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84.8</w:t>
            </w:r>
          </w:p>
        </w:tc>
        <w:tc>
          <w:tcPr>
            <w:tcW w:w="470" w:type="dxa"/>
            <w:tcBorders>
              <w:top w:val="nil"/>
              <w:left w:val="nil"/>
              <w:bottom w:val="nil"/>
              <w:right w:val="nil"/>
            </w:tcBorders>
            <w:shd w:val="clear" w:color="000000" w:fill="FFFFFF"/>
            <w:noWrap/>
            <w:vAlign w:val="center"/>
            <w:hideMark/>
          </w:tcPr>
          <w:p w14:paraId="57D0A800" w14:textId="5373255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89.1</w:t>
            </w:r>
          </w:p>
        </w:tc>
        <w:tc>
          <w:tcPr>
            <w:tcW w:w="459" w:type="dxa"/>
            <w:tcBorders>
              <w:top w:val="nil"/>
              <w:left w:val="nil"/>
              <w:bottom w:val="nil"/>
              <w:right w:val="nil"/>
            </w:tcBorders>
            <w:shd w:val="clear" w:color="000000" w:fill="FFFFFF"/>
            <w:noWrap/>
            <w:vAlign w:val="center"/>
            <w:hideMark/>
          </w:tcPr>
          <w:p w14:paraId="7AC9EF2C" w14:textId="4644D3F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0.77</w:t>
            </w:r>
          </w:p>
        </w:tc>
        <w:tc>
          <w:tcPr>
            <w:tcW w:w="230" w:type="dxa"/>
            <w:tcBorders>
              <w:top w:val="nil"/>
              <w:left w:val="nil"/>
              <w:bottom w:val="nil"/>
              <w:right w:val="nil"/>
            </w:tcBorders>
            <w:shd w:val="clear" w:color="000000" w:fill="FFFFFF"/>
            <w:noWrap/>
            <w:vAlign w:val="center"/>
            <w:hideMark/>
          </w:tcPr>
          <w:p w14:paraId="2FE96FC2" w14:textId="770B157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0338EFE9" w14:textId="34B653A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3A587278" w14:textId="094D8A4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0.17</w:t>
            </w:r>
          </w:p>
        </w:tc>
        <w:tc>
          <w:tcPr>
            <w:tcW w:w="228" w:type="dxa"/>
            <w:tcBorders>
              <w:top w:val="nil"/>
              <w:left w:val="nil"/>
              <w:bottom w:val="nil"/>
              <w:right w:val="nil"/>
            </w:tcBorders>
            <w:shd w:val="clear" w:color="000000" w:fill="FFFFFF"/>
            <w:noWrap/>
            <w:vAlign w:val="center"/>
            <w:hideMark/>
          </w:tcPr>
          <w:p w14:paraId="6E2C419B" w14:textId="1790EAC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32DDCA40" w14:textId="0293303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0.61</w:t>
            </w:r>
          </w:p>
        </w:tc>
        <w:tc>
          <w:tcPr>
            <w:tcW w:w="232" w:type="dxa"/>
            <w:tcBorders>
              <w:top w:val="nil"/>
              <w:left w:val="nil"/>
              <w:bottom w:val="nil"/>
              <w:right w:val="nil"/>
            </w:tcBorders>
            <w:shd w:val="clear" w:color="000000" w:fill="FFFFFF"/>
            <w:noWrap/>
            <w:vAlign w:val="center"/>
            <w:hideMark/>
          </w:tcPr>
          <w:p w14:paraId="01A4C54E" w14:textId="1BC332F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293202D3" w14:textId="6C2AE4B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7EA3290C" w14:textId="0ACB33C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21.7</w:t>
            </w:r>
          </w:p>
        </w:tc>
        <w:tc>
          <w:tcPr>
            <w:tcW w:w="591" w:type="dxa"/>
            <w:tcBorders>
              <w:top w:val="nil"/>
              <w:left w:val="nil"/>
              <w:bottom w:val="nil"/>
              <w:right w:val="nil"/>
            </w:tcBorders>
            <w:shd w:val="clear" w:color="000000" w:fill="FFFFFF"/>
            <w:noWrap/>
            <w:vAlign w:val="center"/>
            <w:hideMark/>
          </w:tcPr>
          <w:p w14:paraId="546AB93E" w14:textId="32225FA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78.3</w:t>
            </w:r>
          </w:p>
        </w:tc>
      </w:tr>
      <w:tr w:rsidR="00486CCA" w:rsidRPr="008A3832" w14:paraId="6B73F183"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438A9CA9" w14:textId="3C8BE8F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Kazakhstan</w:t>
            </w:r>
          </w:p>
        </w:tc>
        <w:tc>
          <w:tcPr>
            <w:tcW w:w="698" w:type="dxa"/>
            <w:tcBorders>
              <w:top w:val="nil"/>
              <w:left w:val="nil"/>
              <w:bottom w:val="nil"/>
              <w:right w:val="nil"/>
            </w:tcBorders>
            <w:shd w:val="clear" w:color="000000" w:fill="FFFFFF"/>
            <w:noWrap/>
            <w:vAlign w:val="center"/>
            <w:hideMark/>
          </w:tcPr>
          <w:p w14:paraId="37A8DDA8" w14:textId="72F55EA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ECA</w:t>
            </w:r>
          </w:p>
        </w:tc>
        <w:tc>
          <w:tcPr>
            <w:tcW w:w="761" w:type="dxa"/>
            <w:tcBorders>
              <w:top w:val="nil"/>
              <w:left w:val="nil"/>
              <w:bottom w:val="nil"/>
              <w:right w:val="nil"/>
            </w:tcBorders>
            <w:shd w:val="clear" w:color="000000" w:fill="FFFFFF"/>
            <w:noWrap/>
            <w:vAlign w:val="center"/>
            <w:hideMark/>
          </w:tcPr>
          <w:p w14:paraId="644C3CD6" w14:textId="4D562A0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2010-11</w:t>
            </w:r>
          </w:p>
        </w:tc>
        <w:tc>
          <w:tcPr>
            <w:tcW w:w="812" w:type="dxa"/>
            <w:tcBorders>
              <w:top w:val="nil"/>
              <w:left w:val="nil"/>
              <w:bottom w:val="nil"/>
              <w:right w:val="nil"/>
            </w:tcBorders>
            <w:shd w:val="clear" w:color="000000" w:fill="FFFFFF"/>
            <w:noWrap/>
            <w:vAlign w:val="center"/>
            <w:hideMark/>
          </w:tcPr>
          <w:p w14:paraId="5BC6D088" w14:textId="4ABEBB2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2015</w:t>
            </w:r>
          </w:p>
        </w:tc>
        <w:tc>
          <w:tcPr>
            <w:tcW w:w="66" w:type="dxa"/>
            <w:tcBorders>
              <w:top w:val="nil"/>
              <w:left w:val="nil"/>
              <w:bottom w:val="nil"/>
              <w:right w:val="nil"/>
            </w:tcBorders>
            <w:shd w:val="clear" w:color="000000" w:fill="FFFFFF"/>
            <w:noWrap/>
            <w:vAlign w:val="center"/>
            <w:hideMark/>
          </w:tcPr>
          <w:p w14:paraId="753AD5BB" w14:textId="3B61636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6D266F73" w14:textId="1EBA841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87.9</w:t>
            </w:r>
          </w:p>
        </w:tc>
        <w:tc>
          <w:tcPr>
            <w:tcW w:w="470" w:type="dxa"/>
            <w:tcBorders>
              <w:top w:val="nil"/>
              <w:left w:val="nil"/>
              <w:bottom w:val="nil"/>
              <w:right w:val="nil"/>
            </w:tcBorders>
            <w:shd w:val="clear" w:color="000000" w:fill="FFFFFF"/>
            <w:noWrap/>
            <w:vAlign w:val="center"/>
            <w:hideMark/>
          </w:tcPr>
          <w:p w14:paraId="768E8D2E" w14:textId="0A8C47A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92.3</w:t>
            </w:r>
          </w:p>
        </w:tc>
        <w:tc>
          <w:tcPr>
            <w:tcW w:w="459" w:type="dxa"/>
            <w:tcBorders>
              <w:top w:val="nil"/>
              <w:left w:val="nil"/>
              <w:bottom w:val="nil"/>
              <w:right w:val="nil"/>
            </w:tcBorders>
            <w:shd w:val="clear" w:color="000000" w:fill="FFFFFF"/>
            <w:noWrap/>
            <w:vAlign w:val="center"/>
            <w:hideMark/>
          </w:tcPr>
          <w:p w14:paraId="55CB0808" w14:textId="6F571F5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0.97</w:t>
            </w:r>
          </w:p>
        </w:tc>
        <w:tc>
          <w:tcPr>
            <w:tcW w:w="230" w:type="dxa"/>
            <w:tcBorders>
              <w:top w:val="nil"/>
              <w:left w:val="nil"/>
              <w:bottom w:val="nil"/>
              <w:right w:val="nil"/>
            </w:tcBorders>
            <w:shd w:val="clear" w:color="000000" w:fill="FFFFFF"/>
            <w:noWrap/>
            <w:vAlign w:val="center"/>
            <w:hideMark/>
          </w:tcPr>
          <w:p w14:paraId="69001184" w14:textId="26069D4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7A478931" w14:textId="38B21FA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25670554" w14:textId="429FC1A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0.47</w:t>
            </w:r>
          </w:p>
        </w:tc>
        <w:tc>
          <w:tcPr>
            <w:tcW w:w="228" w:type="dxa"/>
            <w:tcBorders>
              <w:top w:val="nil"/>
              <w:left w:val="nil"/>
              <w:bottom w:val="nil"/>
              <w:right w:val="nil"/>
            </w:tcBorders>
            <w:shd w:val="clear" w:color="000000" w:fill="FFFFFF"/>
            <w:noWrap/>
            <w:vAlign w:val="center"/>
            <w:hideMark/>
          </w:tcPr>
          <w:p w14:paraId="7C4429F9" w14:textId="04FAE4F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5E0B3A14" w14:textId="14C31C7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0.50</w:t>
            </w:r>
          </w:p>
        </w:tc>
        <w:tc>
          <w:tcPr>
            <w:tcW w:w="232" w:type="dxa"/>
            <w:tcBorders>
              <w:top w:val="nil"/>
              <w:left w:val="nil"/>
              <w:bottom w:val="nil"/>
              <w:right w:val="nil"/>
            </w:tcBorders>
            <w:shd w:val="clear" w:color="000000" w:fill="FFFFFF"/>
            <w:noWrap/>
            <w:vAlign w:val="center"/>
            <w:hideMark/>
          </w:tcPr>
          <w:p w14:paraId="6FBFFE95" w14:textId="2FDB0DB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33969ADB" w14:textId="5A14CE9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33BF9FCC" w14:textId="5B5A290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48.3</w:t>
            </w:r>
          </w:p>
        </w:tc>
        <w:tc>
          <w:tcPr>
            <w:tcW w:w="591" w:type="dxa"/>
            <w:tcBorders>
              <w:top w:val="nil"/>
              <w:left w:val="nil"/>
              <w:bottom w:val="nil"/>
              <w:right w:val="nil"/>
            </w:tcBorders>
            <w:shd w:val="clear" w:color="000000" w:fill="FFFFFF"/>
            <w:noWrap/>
            <w:vAlign w:val="center"/>
            <w:hideMark/>
          </w:tcPr>
          <w:p w14:paraId="59621F96" w14:textId="7A9BD1E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51.7</w:t>
            </w:r>
          </w:p>
        </w:tc>
      </w:tr>
      <w:tr w:rsidR="00486CCA" w:rsidRPr="008A3832" w14:paraId="4C7C1D1F"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5A052C05" w14:textId="03C4033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Kyrgyzstan</w:t>
            </w:r>
          </w:p>
        </w:tc>
        <w:tc>
          <w:tcPr>
            <w:tcW w:w="698" w:type="dxa"/>
            <w:tcBorders>
              <w:top w:val="nil"/>
              <w:left w:val="nil"/>
              <w:bottom w:val="nil"/>
              <w:right w:val="nil"/>
            </w:tcBorders>
            <w:shd w:val="clear" w:color="000000" w:fill="FFFFFF"/>
            <w:noWrap/>
            <w:vAlign w:val="center"/>
            <w:hideMark/>
          </w:tcPr>
          <w:p w14:paraId="1376985B" w14:textId="58F86C1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ECA</w:t>
            </w:r>
          </w:p>
        </w:tc>
        <w:tc>
          <w:tcPr>
            <w:tcW w:w="761" w:type="dxa"/>
            <w:tcBorders>
              <w:top w:val="nil"/>
              <w:left w:val="nil"/>
              <w:bottom w:val="nil"/>
              <w:right w:val="nil"/>
            </w:tcBorders>
            <w:shd w:val="clear" w:color="000000" w:fill="FFFFFF"/>
            <w:noWrap/>
            <w:vAlign w:val="center"/>
            <w:hideMark/>
          </w:tcPr>
          <w:p w14:paraId="47BF9B0C" w14:textId="2C7098A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2005-6</w:t>
            </w:r>
          </w:p>
        </w:tc>
        <w:tc>
          <w:tcPr>
            <w:tcW w:w="812" w:type="dxa"/>
            <w:tcBorders>
              <w:top w:val="nil"/>
              <w:left w:val="nil"/>
              <w:bottom w:val="nil"/>
              <w:right w:val="nil"/>
            </w:tcBorders>
            <w:shd w:val="clear" w:color="000000" w:fill="FFFFFF"/>
            <w:noWrap/>
            <w:vAlign w:val="center"/>
            <w:hideMark/>
          </w:tcPr>
          <w:p w14:paraId="1CABF9D9" w14:textId="6026FEF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hideMark/>
          </w:tcPr>
          <w:p w14:paraId="0C9CAF2F" w14:textId="5347B30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71F95E23" w14:textId="6DC4AD3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75.3</w:t>
            </w:r>
          </w:p>
        </w:tc>
        <w:tc>
          <w:tcPr>
            <w:tcW w:w="470" w:type="dxa"/>
            <w:tcBorders>
              <w:top w:val="nil"/>
              <w:left w:val="nil"/>
              <w:bottom w:val="nil"/>
              <w:right w:val="nil"/>
            </w:tcBorders>
            <w:shd w:val="clear" w:color="000000" w:fill="FFFFFF"/>
            <w:noWrap/>
            <w:vAlign w:val="center"/>
            <w:hideMark/>
          </w:tcPr>
          <w:p w14:paraId="069D4A2C" w14:textId="279EA96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82.1</w:t>
            </w:r>
          </w:p>
        </w:tc>
        <w:tc>
          <w:tcPr>
            <w:tcW w:w="459" w:type="dxa"/>
            <w:tcBorders>
              <w:top w:val="nil"/>
              <w:left w:val="nil"/>
              <w:bottom w:val="nil"/>
              <w:right w:val="nil"/>
            </w:tcBorders>
            <w:shd w:val="clear" w:color="000000" w:fill="FFFFFF"/>
            <w:noWrap/>
            <w:vAlign w:val="center"/>
            <w:hideMark/>
          </w:tcPr>
          <w:p w14:paraId="5B332B5C" w14:textId="24927E9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0.80</w:t>
            </w:r>
          </w:p>
        </w:tc>
        <w:tc>
          <w:tcPr>
            <w:tcW w:w="230" w:type="dxa"/>
            <w:tcBorders>
              <w:top w:val="nil"/>
              <w:left w:val="nil"/>
              <w:bottom w:val="nil"/>
              <w:right w:val="nil"/>
            </w:tcBorders>
            <w:shd w:val="clear" w:color="000000" w:fill="FFFFFF"/>
            <w:noWrap/>
            <w:vAlign w:val="center"/>
            <w:hideMark/>
          </w:tcPr>
          <w:p w14:paraId="55135D29" w14:textId="2C9C15C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6C8F57B3" w14:textId="116C65F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522461DE" w14:textId="5332B3D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0.53</w:t>
            </w:r>
          </w:p>
        </w:tc>
        <w:tc>
          <w:tcPr>
            <w:tcW w:w="228" w:type="dxa"/>
            <w:tcBorders>
              <w:top w:val="nil"/>
              <w:left w:val="nil"/>
              <w:bottom w:val="nil"/>
              <w:right w:val="nil"/>
            </w:tcBorders>
            <w:shd w:val="clear" w:color="000000" w:fill="FFFFFF"/>
            <w:noWrap/>
            <w:vAlign w:val="center"/>
            <w:hideMark/>
          </w:tcPr>
          <w:p w14:paraId="58CB5498" w14:textId="13A85B1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0B7927FC" w14:textId="717148E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0.27</w:t>
            </w:r>
          </w:p>
        </w:tc>
        <w:tc>
          <w:tcPr>
            <w:tcW w:w="232" w:type="dxa"/>
            <w:tcBorders>
              <w:top w:val="nil"/>
              <w:left w:val="nil"/>
              <w:bottom w:val="nil"/>
              <w:right w:val="nil"/>
            </w:tcBorders>
            <w:shd w:val="clear" w:color="000000" w:fill="FFFFFF"/>
            <w:noWrap/>
            <w:vAlign w:val="center"/>
            <w:hideMark/>
          </w:tcPr>
          <w:p w14:paraId="41FF9D14" w14:textId="56DA2D6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0639DA64" w14:textId="627C34E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747BE4CC" w14:textId="59DE08E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66.4</w:t>
            </w:r>
          </w:p>
        </w:tc>
        <w:tc>
          <w:tcPr>
            <w:tcW w:w="591" w:type="dxa"/>
            <w:tcBorders>
              <w:top w:val="nil"/>
              <w:left w:val="nil"/>
              <w:bottom w:val="nil"/>
              <w:right w:val="nil"/>
            </w:tcBorders>
            <w:shd w:val="clear" w:color="000000" w:fill="FFFFFF"/>
            <w:noWrap/>
            <w:vAlign w:val="center"/>
            <w:hideMark/>
          </w:tcPr>
          <w:p w14:paraId="50056856" w14:textId="256F566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33.6</w:t>
            </w:r>
          </w:p>
        </w:tc>
      </w:tr>
      <w:tr w:rsidR="00486CCA" w:rsidRPr="008A3832" w14:paraId="4F9EFE49"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5075FE0F" w14:textId="2EBD347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Macedonia</w:t>
            </w:r>
          </w:p>
        </w:tc>
        <w:tc>
          <w:tcPr>
            <w:tcW w:w="698" w:type="dxa"/>
            <w:tcBorders>
              <w:top w:val="nil"/>
              <w:left w:val="nil"/>
              <w:bottom w:val="nil"/>
              <w:right w:val="nil"/>
            </w:tcBorders>
            <w:shd w:val="clear" w:color="000000" w:fill="FFFFFF"/>
            <w:noWrap/>
            <w:vAlign w:val="center"/>
            <w:hideMark/>
          </w:tcPr>
          <w:p w14:paraId="59A07072" w14:textId="21154405"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ECA</w:t>
            </w:r>
          </w:p>
        </w:tc>
        <w:tc>
          <w:tcPr>
            <w:tcW w:w="761" w:type="dxa"/>
            <w:tcBorders>
              <w:top w:val="nil"/>
              <w:left w:val="nil"/>
              <w:bottom w:val="nil"/>
              <w:right w:val="nil"/>
            </w:tcBorders>
            <w:shd w:val="clear" w:color="000000" w:fill="FFFFFF"/>
            <w:noWrap/>
            <w:vAlign w:val="center"/>
            <w:hideMark/>
          </w:tcPr>
          <w:p w14:paraId="7B06ADF0" w14:textId="59CA793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2005-6</w:t>
            </w:r>
          </w:p>
        </w:tc>
        <w:tc>
          <w:tcPr>
            <w:tcW w:w="812" w:type="dxa"/>
            <w:tcBorders>
              <w:top w:val="nil"/>
              <w:left w:val="nil"/>
              <w:bottom w:val="nil"/>
              <w:right w:val="nil"/>
            </w:tcBorders>
            <w:shd w:val="clear" w:color="000000" w:fill="FFFFFF"/>
            <w:noWrap/>
            <w:vAlign w:val="center"/>
            <w:hideMark/>
          </w:tcPr>
          <w:p w14:paraId="4A4BB8F0" w14:textId="3D77DB5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w:t>
            </w:r>
          </w:p>
        </w:tc>
        <w:tc>
          <w:tcPr>
            <w:tcW w:w="66" w:type="dxa"/>
            <w:tcBorders>
              <w:top w:val="nil"/>
              <w:left w:val="nil"/>
              <w:bottom w:val="nil"/>
              <w:right w:val="nil"/>
            </w:tcBorders>
            <w:shd w:val="clear" w:color="000000" w:fill="FFFFFF"/>
            <w:noWrap/>
            <w:vAlign w:val="center"/>
            <w:hideMark/>
          </w:tcPr>
          <w:p w14:paraId="5602A6A1" w14:textId="14D888C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3EBF475B" w14:textId="735C711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82.8</w:t>
            </w:r>
          </w:p>
        </w:tc>
        <w:tc>
          <w:tcPr>
            <w:tcW w:w="470" w:type="dxa"/>
            <w:tcBorders>
              <w:top w:val="nil"/>
              <w:left w:val="nil"/>
              <w:bottom w:val="nil"/>
              <w:right w:val="nil"/>
            </w:tcBorders>
            <w:shd w:val="clear" w:color="000000" w:fill="FFFFFF"/>
            <w:noWrap/>
            <w:vAlign w:val="center"/>
            <w:hideMark/>
          </w:tcPr>
          <w:p w14:paraId="4B2131DE" w14:textId="111B209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90.0</w:t>
            </w:r>
          </w:p>
        </w:tc>
        <w:tc>
          <w:tcPr>
            <w:tcW w:w="459" w:type="dxa"/>
            <w:tcBorders>
              <w:top w:val="nil"/>
              <w:left w:val="nil"/>
              <w:bottom w:val="nil"/>
              <w:right w:val="nil"/>
            </w:tcBorders>
            <w:shd w:val="clear" w:color="000000" w:fill="FFFFFF"/>
            <w:noWrap/>
            <w:vAlign w:val="center"/>
            <w:hideMark/>
          </w:tcPr>
          <w:p w14:paraId="5382FA3F" w14:textId="7B4FFF7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1.32</w:t>
            </w:r>
          </w:p>
        </w:tc>
        <w:tc>
          <w:tcPr>
            <w:tcW w:w="230" w:type="dxa"/>
            <w:tcBorders>
              <w:top w:val="nil"/>
              <w:left w:val="nil"/>
              <w:bottom w:val="nil"/>
              <w:right w:val="nil"/>
            </w:tcBorders>
            <w:shd w:val="clear" w:color="000000" w:fill="FFFFFF"/>
            <w:noWrap/>
            <w:vAlign w:val="center"/>
            <w:hideMark/>
          </w:tcPr>
          <w:p w14:paraId="62C7329A" w14:textId="1D458A2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7ADB9670" w14:textId="3169328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5527404C" w14:textId="502C7BB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0.59</w:t>
            </w:r>
          </w:p>
        </w:tc>
        <w:tc>
          <w:tcPr>
            <w:tcW w:w="228" w:type="dxa"/>
            <w:tcBorders>
              <w:top w:val="nil"/>
              <w:left w:val="nil"/>
              <w:bottom w:val="nil"/>
              <w:right w:val="nil"/>
            </w:tcBorders>
            <w:shd w:val="clear" w:color="000000" w:fill="FFFFFF"/>
            <w:noWrap/>
            <w:vAlign w:val="center"/>
            <w:hideMark/>
          </w:tcPr>
          <w:p w14:paraId="5DDA75F4" w14:textId="256C82C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20EC0362" w14:textId="2CAA989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0.72</w:t>
            </w:r>
          </w:p>
        </w:tc>
        <w:tc>
          <w:tcPr>
            <w:tcW w:w="232" w:type="dxa"/>
            <w:tcBorders>
              <w:top w:val="nil"/>
              <w:left w:val="nil"/>
              <w:bottom w:val="nil"/>
              <w:right w:val="nil"/>
            </w:tcBorders>
            <w:shd w:val="clear" w:color="000000" w:fill="FFFFFF"/>
            <w:noWrap/>
            <w:vAlign w:val="center"/>
            <w:hideMark/>
          </w:tcPr>
          <w:p w14:paraId="194A961A" w14:textId="03C9418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5D6D3291" w14:textId="65AE878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4139DDAF" w14:textId="42912FD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45.0</w:t>
            </w:r>
          </w:p>
        </w:tc>
        <w:tc>
          <w:tcPr>
            <w:tcW w:w="591" w:type="dxa"/>
            <w:tcBorders>
              <w:top w:val="nil"/>
              <w:left w:val="nil"/>
              <w:bottom w:val="nil"/>
              <w:right w:val="nil"/>
            </w:tcBorders>
            <w:shd w:val="clear" w:color="000000" w:fill="FFFFFF"/>
            <w:noWrap/>
            <w:vAlign w:val="center"/>
            <w:hideMark/>
          </w:tcPr>
          <w:p w14:paraId="63FA69D3" w14:textId="0B884B0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55.0</w:t>
            </w:r>
          </w:p>
        </w:tc>
      </w:tr>
      <w:tr w:rsidR="00486CCA" w:rsidRPr="008A3832" w14:paraId="230952C3"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218E2364" w14:textId="36E960B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Moldova</w:t>
            </w:r>
          </w:p>
        </w:tc>
        <w:tc>
          <w:tcPr>
            <w:tcW w:w="698" w:type="dxa"/>
            <w:tcBorders>
              <w:top w:val="nil"/>
              <w:left w:val="nil"/>
              <w:bottom w:val="nil"/>
              <w:right w:val="nil"/>
            </w:tcBorders>
            <w:shd w:val="clear" w:color="000000" w:fill="FFFFFF"/>
            <w:noWrap/>
            <w:vAlign w:val="center"/>
            <w:hideMark/>
          </w:tcPr>
          <w:p w14:paraId="64F08A3E" w14:textId="5F8A93E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ECA</w:t>
            </w:r>
          </w:p>
        </w:tc>
        <w:tc>
          <w:tcPr>
            <w:tcW w:w="761" w:type="dxa"/>
            <w:tcBorders>
              <w:top w:val="nil"/>
              <w:left w:val="nil"/>
              <w:bottom w:val="nil"/>
              <w:right w:val="nil"/>
            </w:tcBorders>
            <w:shd w:val="clear" w:color="000000" w:fill="FFFFFF"/>
            <w:noWrap/>
            <w:vAlign w:val="center"/>
            <w:hideMark/>
          </w:tcPr>
          <w:p w14:paraId="7AF46155" w14:textId="71FF952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2005</w:t>
            </w:r>
          </w:p>
        </w:tc>
        <w:tc>
          <w:tcPr>
            <w:tcW w:w="812" w:type="dxa"/>
            <w:tcBorders>
              <w:top w:val="nil"/>
              <w:left w:val="nil"/>
              <w:bottom w:val="nil"/>
              <w:right w:val="nil"/>
            </w:tcBorders>
            <w:shd w:val="clear" w:color="000000" w:fill="FFFFFF"/>
            <w:noWrap/>
            <w:vAlign w:val="center"/>
            <w:hideMark/>
          </w:tcPr>
          <w:p w14:paraId="0C4700E7" w14:textId="7931E4F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2012</w:t>
            </w:r>
          </w:p>
        </w:tc>
        <w:tc>
          <w:tcPr>
            <w:tcW w:w="66" w:type="dxa"/>
            <w:tcBorders>
              <w:top w:val="nil"/>
              <w:left w:val="nil"/>
              <w:bottom w:val="nil"/>
              <w:right w:val="nil"/>
            </w:tcBorders>
            <w:shd w:val="clear" w:color="000000" w:fill="FFFFFF"/>
            <w:noWrap/>
            <w:vAlign w:val="center"/>
            <w:hideMark/>
          </w:tcPr>
          <w:p w14:paraId="1AFA5DAF" w14:textId="7946A58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11E8CC28" w14:textId="7A48B24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88.1</w:t>
            </w:r>
          </w:p>
        </w:tc>
        <w:tc>
          <w:tcPr>
            <w:tcW w:w="470" w:type="dxa"/>
            <w:tcBorders>
              <w:top w:val="nil"/>
              <w:left w:val="nil"/>
              <w:bottom w:val="nil"/>
              <w:right w:val="nil"/>
            </w:tcBorders>
            <w:shd w:val="clear" w:color="000000" w:fill="FFFFFF"/>
            <w:noWrap/>
            <w:vAlign w:val="center"/>
            <w:hideMark/>
          </w:tcPr>
          <w:p w14:paraId="2AECDC3F" w14:textId="7621EBC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89.6</w:t>
            </w:r>
          </w:p>
        </w:tc>
        <w:tc>
          <w:tcPr>
            <w:tcW w:w="459" w:type="dxa"/>
            <w:tcBorders>
              <w:top w:val="nil"/>
              <w:left w:val="nil"/>
              <w:bottom w:val="nil"/>
              <w:right w:val="nil"/>
            </w:tcBorders>
            <w:shd w:val="clear" w:color="000000" w:fill="FFFFFF"/>
            <w:noWrap/>
            <w:vAlign w:val="center"/>
            <w:hideMark/>
          </w:tcPr>
          <w:p w14:paraId="5BCA1BD3" w14:textId="7F29D1A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0.21</w:t>
            </w:r>
          </w:p>
        </w:tc>
        <w:tc>
          <w:tcPr>
            <w:tcW w:w="230" w:type="dxa"/>
            <w:tcBorders>
              <w:top w:val="nil"/>
              <w:left w:val="nil"/>
              <w:bottom w:val="nil"/>
              <w:right w:val="nil"/>
            </w:tcBorders>
            <w:shd w:val="clear" w:color="000000" w:fill="FFFFFF"/>
            <w:noWrap/>
            <w:vAlign w:val="center"/>
            <w:hideMark/>
          </w:tcPr>
          <w:p w14:paraId="739A5DAB" w14:textId="484E66E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45278CD2" w14:textId="22A5E98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19523792" w14:textId="460685C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0.06</w:t>
            </w:r>
          </w:p>
        </w:tc>
        <w:tc>
          <w:tcPr>
            <w:tcW w:w="228" w:type="dxa"/>
            <w:tcBorders>
              <w:top w:val="nil"/>
              <w:left w:val="nil"/>
              <w:bottom w:val="nil"/>
              <w:right w:val="nil"/>
            </w:tcBorders>
            <w:shd w:val="clear" w:color="000000" w:fill="FFFFFF"/>
            <w:noWrap/>
            <w:vAlign w:val="center"/>
            <w:hideMark/>
          </w:tcPr>
          <w:p w14:paraId="022AA95F" w14:textId="542AC16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39B04002" w14:textId="29420DC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0.15</w:t>
            </w:r>
          </w:p>
        </w:tc>
        <w:tc>
          <w:tcPr>
            <w:tcW w:w="232" w:type="dxa"/>
            <w:tcBorders>
              <w:top w:val="nil"/>
              <w:left w:val="nil"/>
              <w:bottom w:val="nil"/>
              <w:right w:val="nil"/>
            </w:tcBorders>
            <w:shd w:val="clear" w:color="000000" w:fill="FFFFFF"/>
            <w:noWrap/>
            <w:vAlign w:val="center"/>
            <w:hideMark/>
          </w:tcPr>
          <w:p w14:paraId="399463CC" w14:textId="112F3F4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0CC55624" w14:textId="70F6BB0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09864C11" w14:textId="479EE50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28.2</w:t>
            </w:r>
          </w:p>
        </w:tc>
        <w:tc>
          <w:tcPr>
            <w:tcW w:w="591" w:type="dxa"/>
            <w:tcBorders>
              <w:top w:val="nil"/>
              <w:left w:val="nil"/>
              <w:bottom w:val="nil"/>
              <w:right w:val="nil"/>
            </w:tcBorders>
            <w:shd w:val="clear" w:color="000000" w:fill="FFFFFF"/>
            <w:noWrap/>
            <w:vAlign w:val="center"/>
            <w:hideMark/>
          </w:tcPr>
          <w:p w14:paraId="0020E95E" w14:textId="3CF4CAD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71.8</w:t>
            </w:r>
          </w:p>
        </w:tc>
      </w:tr>
      <w:tr w:rsidR="00486CCA" w:rsidRPr="008A3832" w14:paraId="24A299D5"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37B8C048" w14:textId="786F0E3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Mongolia</w:t>
            </w:r>
          </w:p>
        </w:tc>
        <w:tc>
          <w:tcPr>
            <w:tcW w:w="698" w:type="dxa"/>
            <w:tcBorders>
              <w:top w:val="nil"/>
              <w:left w:val="nil"/>
              <w:bottom w:val="nil"/>
              <w:right w:val="nil"/>
            </w:tcBorders>
            <w:shd w:val="clear" w:color="000000" w:fill="FFFFFF"/>
            <w:noWrap/>
            <w:vAlign w:val="center"/>
            <w:hideMark/>
          </w:tcPr>
          <w:p w14:paraId="45B561E6" w14:textId="6E54DB6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ECA</w:t>
            </w:r>
          </w:p>
        </w:tc>
        <w:tc>
          <w:tcPr>
            <w:tcW w:w="761" w:type="dxa"/>
            <w:tcBorders>
              <w:top w:val="nil"/>
              <w:left w:val="nil"/>
              <w:bottom w:val="nil"/>
              <w:right w:val="nil"/>
            </w:tcBorders>
            <w:shd w:val="clear" w:color="000000" w:fill="FFFFFF"/>
            <w:noWrap/>
            <w:vAlign w:val="center"/>
            <w:hideMark/>
          </w:tcPr>
          <w:p w14:paraId="5A7982EE" w14:textId="4408F480"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02A0BE27" w14:textId="490D034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2013</w:t>
            </w:r>
          </w:p>
        </w:tc>
        <w:tc>
          <w:tcPr>
            <w:tcW w:w="66" w:type="dxa"/>
            <w:tcBorders>
              <w:top w:val="nil"/>
              <w:left w:val="nil"/>
              <w:bottom w:val="nil"/>
              <w:right w:val="nil"/>
            </w:tcBorders>
            <w:shd w:val="clear" w:color="000000" w:fill="FFFFFF"/>
            <w:noWrap/>
            <w:vAlign w:val="center"/>
            <w:hideMark/>
          </w:tcPr>
          <w:p w14:paraId="6BABA1E7" w14:textId="4AC86E7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326EFC8E" w14:textId="243F174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66.7</w:t>
            </w:r>
          </w:p>
        </w:tc>
        <w:tc>
          <w:tcPr>
            <w:tcW w:w="470" w:type="dxa"/>
            <w:tcBorders>
              <w:top w:val="nil"/>
              <w:left w:val="nil"/>
              <w:bottom w:val="nil"/>
              <w:right w:val="nil"/>
            </w:tcBorders>
            <w:shd w:val="clear" w:color="000000" w:fill="FFFFFF"/>
            <w:noWrap/>
            <w:vAlign w:val="center"/>
            <w:hideMark/>
          </w:tcPr>
          <w:p w14:paraId="66DB91B3" w14:textId="777357B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70.8</w:t>
            </w:r>
          </w:p>
        </w:tc>
        <w:tc>
          <w:tcPr>
            <w:tcW w:w="459" w:type="dxa"/>
            <w:tcBorders>
              <w:top w:val="nil"/>
              <w:left w:val="nil"/>
              <w:bottom w:val="nil"/>
              <w:right w:val="nil"/>
            </w:tcBorders>
            <w:shd w:val="clear" w:color="000000" w:fill="FFFFFF"/>
            <w:noWrap/>
            <w:vAlign w:val="center"/>
            <w:hideMark/>
          </w:tcPr>
          <w:p w14:paraId="10717020" w14:textId="2E21DB1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1.39</w:t>
            </w:r>
          </w:p>
        </w:tc>
        <w:tc>
          <w:tcPr>
            <w:tcW w:w="230" w:type="dxa"/>
            <w:tcBorders>
              <w:top w:val="nil"/>
              <w:left w:val="nil"/>
              <w:bottom w:val="nil"/>
              <w:right w:val="nil"/>
            </w:tcBorders>
            <w:shd w:val="clear" w:color="000000" w:fill="FFFFFF"/>
            <w:noWrap/>
            <w:vAlign w:val="center"/>
            <w:hideMark/>
          </w:tcPr>
          <w:p w14:paraId="6AE724E8" w14:textId="7C1DCA3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53669B46" w14:textId="41C8823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225FA286" w14:textId="392D219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1.29</w:t>
            </w:r>
          </w:p>
        </w:tc>
        <w:tc>
          <w:tcPr>
            <w:tcW w:w="228" w:type="dxa"/>
            <w:tcBorders>
              <w:top w:val="nil"/>
              <w:left w:val="nil"/>
              <w:bottom w:val="nil"/>
              <w:right w:val="nil"/>
            </w:tcBorders>
            <w:shd w:val="clear" w:color="000000" w:fill="FFFFFF"/>
            <w:noWrap/>
            <w:vAlign w:val="center"/>
            <w:hideMark/>
          </w:tcPr>
          <w:p w14:paraId="49EABD34" w14:textId="04481FB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4D695B84" w14:textId="21D51F6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0.10</w:t>
            </w:r>
          </w:p>
        </w:tc>
        <w:tc>
          <w:tcPr>
            <w:tcW w:w="232" w:type="dxa"/>
            <w:tcBorders>
              <w:top w:val="nil"/>
              <w:left w:val="nil"/>
              <w:bottom w:val="nil"/>
              <w:right w:val="nil"/>
            </w:tcBorders>
            <w:shd w:val="clear" w:color="000000" w:fill="FFFFFF"/>
            <w:noWrap/>
            <w:vAlign w:val="center"/>
            <w:hideMark/>
          </w:tcPr>
          <w:p w14:paraId="5DE8B8CF" w14:textId="3079F10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6" w:type="dxa"/>
            <w:tcBorders>
              <w:top w:val="nil"/>
              <w:left w:val="nil"/>
              <w:bottom w:val="nil"/>
              <w:right w:val="nil"/>
            </w:tcBorders>
            <w:shd w:val="clear" w:color="000000" w:fill="FFFFFF"/>
            <w:noWrap/>
            <w:vAlign w:val="center"/>
            <w:hideMark/>
          </w:tcPr>
          <w:p w14:paraId="4406BF95" w14:textId="3F5119E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51F07D90" w14:textId="453394A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92.9</w:t>
            </w:r>
          </w:p>
        </w:tc>
        <w:tc>
          <w:tcPr>
            <w:tcW w:w="591" w:type="dxa"/>
            <w:tcBorders>
              <w:top w:val="nil"/>
              <w:left w:val="nil"/>
              <w:bottom w:val="nil"/>
              <w:right w:val="nil"/>
            </w:tcBorders>
            <w:shd w:val="clear" w:color="000000" w:fill="FFFFFF"/>
            <w:noWrap/>
            <w:vAlign w:val="center"/>
            <w:hideMark/>
          </w:tcPr>
          <w:p w14:paraId="120DCD44" w14:textId="585C6D6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7.1</w:t>
            </w:r>
          </w:p>
        </w:tc>
      </w:tr>
      <w:tr w:rsidR="00486CCA" w:rsidRPr="008A3832" w14:paraId="7DD3EFD5"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0CF4488A" w14:textId="34AE398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Montenegro</w:t>
            </w:r>
          </w:p>
        </w:tc>
        <w:tc>
          <w:tcPr>
            <w:tcW w:w="698" w:type="dxa"/>
            <w:tcBorders>
              <w:top w:val="nil"/>
              <w:left w:val="nil"/>
              <w:bottom w:val="nil"/>
              <w:right w:val="nil"/>
            </w:tcBorders>
            <w:shd w:val="clear" w:color="000000" w:fill="FFFFFF"/>
            <w:noWrap/>
            <w:vAlign w:val="center"/>
            <w:hideMark/>
          </w:tcPr>
          <w:p w14:paraId="128F868A" w14:textId="6B7C5385"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ECA</w:t>
            </w:r>
          </w:p>
        </w:tc>
        <w:tc>
          <w:tcPr>
            <w:tcW w:w="761" w:type="dxa"/>
            <w:tcBorders>
              <w:top w:val="nil"/>
              <w:left w:val="nil"/>
              <w:bottom w:val="nil"/>
              <w:right w:val="nil"/>
            </w:tcBorders>
            <w:shd w:val="clear" w:color="000000" w:fill="FFFFFF"/>
            <w:noWrap/>
            <w:vAlign w:val="center"/>
            <w:hideMark/>
          </w:tcPr>
          <w:p w14:paraId="27291CA6" w14:textId="6FC0559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2005-6</w:t>
            </w:r>
          </w:p>
        </w:tc>
        <w:tc>
          <w:tcPr>
            <w:tcW w:w="812" w:type="dxa"/>
            <w:tcBorders>
              <w:top w:val="nil"/>
              <w:left w:val="nil"/>
              <w:bottom w:val="nil"/>
              <w:right w:val="nil"/>
            </w:tcBorders>
            <w:shd w:val="clear" w:color="000000" w:fill="FFFFFF"/>
            <w:noWrap/>
            <w:vAlign w:val="center"/>
            <w:hideMark/>
          </w:tcPr>
          <w:p w14:paraId="6F3CCED7" w14:textId="44ECC6C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2013</w:t>
            </w:r>
          </w:p>
        </w:tc>
        <w:tc>
          <w:tcPr>
            <w:tcW w:w="66" w:type="dxa"/>
            <w:tcBorders>
              <w:top w:val="nil"/>
              <w:left w:val="nil"/>
              <w:bottom w:val="nil"/>
              <w:right w:val="nil"/>
            </w:tcBorders>
            <w:shd w:val="clear" w:color="000000" w:fill="FFFFFF"/>
            <w:noWrap/>
            <w:vAlign w:val="center"/>
            <w:hideMark/>
          </w:tcPr>
          <w:p w14:paraId="0AD7F356" w14:textId="636F487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199EED02" w14:textId="172F7DB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88.5</w:t>
            </w:r>
          </w:p>
        </w:tc>
        <w:tc>
          <w:tcPr>
            <w:tcW w:w="470" w:type="dxa"/>
            <w:tcBorders>
              <w:top w:val="nil"/>
              <w:left w:val="nil"/>
              <w:bottom w:val="nil"/>
              <w:right w:val="nil"/>
            </w:tcBorders>
            <w:shd w:val="clear" w:color="000000" w:fill="FFFFFF"/>
            <w:noWrap/>
            <w:vAlign w:val="center"/>
            <w:hideMark/>
          </w:tcPr>
          <w:p w14:paraId="00F71323" w14:textId="55D66B6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89.4</w:t>
            </w:r>
          </w:p>
        </w:tc>
        <w:tc>
          <w:tcPr>
            <w:tcW w:w="459" w:type="dxa"/>
            <w:tcBorders>
              <w:top w:val="nil"/>
              <w:left w:val="nil"/>
              <w:bottom w:val="nil"/>
              <w:right w:val="nil"/>
            </w:tcBorders>
            <w:shd w:val="clear" w:color="000000" w:fill="FFFFFF"/>
            <w:noWrap/>
            <w:vAlign w:val="center"/>
            <w:hideMark/>
          </w:tcPr>
          <w:p w14:paraId="21A5DC0A" w14:textId="28B860C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0.12</w:t>
            </w:r>
          </w:p>
        </w:tc>
        <w:tc>
          <w:tcPr>
            <w:tcW w:w="230" w:type="dxa"/>
            <w:tcBorders>
              <w:top w:val="nil"/>
              <w:left w:val="nil"/>
              <w:bottom w:val="nil"/>
              <w:right w:val="nil"/>
            </w:tcBorders>
            <w:shd w:val="clear" w:color="000000" w:fill="FFFFFF"/>
            <w:noWrap/>
            <w:vAlign w:val="center"/>
            <w:hideMark/>
          </w:tcPr>
          <w:p w14:paraId="72F7398E" w14:textId="79BFFBA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3" w:type="dxa"/>
            <w:tcBorders>
              <w:top w:val="nil"/>
              <w:left w:val="nil"/>
              <w:bottom w:val="nil"/>
              <w:right w:val="nil"/>
            </w:tcBorders>
            <w:shd w:val="clear" w:color="000000" w:fill="FFFFFF"/>
            <w:noWrap/>
            <w:vAlign w:val="center"/>
            <w:hideMark/>
          </w:tcPr>
          <w:p w14:paraId="44DA1CBF" w14:textId="11AAA22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7E8DA7C5" w14:textId="7F7DAF1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-0.01</w:t>
            </w:r>
          </w:p>
        </w:tc>
        <w:tc>
          <w:tcPr>
            <w:tcW w:w="228" w:type="dxa"/>
            <w:tcBorders>
              <w:top w:val="nil"/>
              <w:left w:val="nil"/>
              <w:bottom w:val="nil"/>
              <w:right w:val="nil"/>
            </w:tcBorders>
            <w:shd w:val="clear" w:color="000000" w:fill="FFFFFF"/>
            <w:noWrap/>
            <w:vAlign w:val="center"/>
            <w:hideMark/>
          </w:tcPr>
          <w:p w14:paraId="1B6A2F59" w14:textId="5C5B067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61" w:type="dxa"/>
            <w:tcBorders>
              <w:top w:val="nil"/>
              <w:left w:val="nil"/>
              <w:bottom w:val="nil"/>
              <w:right w:val="nil"/>
            </w:tcBorders>
            <w:shd w:val="clear" w:color="000000" w:fill="FFFFFF"/>
            <w:noWrap/>
            <w:vAlign w:val="center"/>
            <w:hideMark/>
          </w:tcPr>
          <w:p w14:paraId="53A729B2" w14:textId="31434DA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0.14</w:t>
            </w:r>
          </w:p>
        </w:tc>
        <w:tc>
          <w:tcPr>
            <w:tcW w:w="232" w:type="dxa"/>
            <w:tcBorders>
              <w:top w:val="nil"/>
              <w:left w:val="nil"/>
              <w:bottom w:val="nil"/>
              <w:right w:val="nil"/>
            </w:tcBorders>
            <w:shd w:val="clear" w:color="000000" w:fill="FFFFFF"/>
            <w:noWrap/>
            <w:vAlign w:val="center"/>
            <w:hideMark/>
          </w:tcPr>
          <w:p w14:paraId="4EF76CA0" w14:textId="0449FA1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050F2399" w14:textId="2D141D0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30D56685" w14:textId="59B7A26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-11.4</w:t>
            </w:r>
          </w:p>
        </w:tc>
        <w:tc>
          <w:tcPr>
            <w:tcW w:w="591" w:type="dxa"/>
            <w:tcBorders>
              <w:top w:val="nil"/>
              <w:left w:val="nil"/>
              <w:bottom w:val="nil"/>
              <w:right w:val="nil"/>
            </w:tcBorders>
            <w:shd w:val="clear" w:color="000000" w:fill="FFFFFF"/>
            <w:noWrap/>
            <w:vAlign w:val="center"/>
            <w:hideMark/>
          </w:tcPr>
          <w:p w14:paraId="05CAD02A" w14:textId="71447DC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111.4</w:t>
            </w:r>
          </w:p>
        </w:tc>
      </w:tr>
      <w:tr w:rsidR="00486CCA" w:rsidRPr="008A3832" w14:paraId="4383EF44"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46A4AF85" w14:textId="4F1E2CB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Serbia</w:t>
            </w:r>
          </w:p>
        </w:tc>
        <w:tc>
          <w:tcPr>
            <w:tcW w:w="698" w:type="dxa"/>
            <w:tcBorders>
              <w:top w:val="nil"/>
              <w:left w:val="nil"/>
              <w:bottom w:val="nil"/>
              <w:right w:val="nil"/>
            </w:tcBorders>
            <w:shd w:val="clear" w:color="000000" w:fill="FFFFFF"/>
            <w:noWrap/>
            <w:vAlign w:val="center"/>
            <w:hideMark/>
          </w:tcPr>
          <w:p w14:paraId="36EE65F2" w14:textId="5518FF7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ECA</w:t>
            </w:r>
          </w:p>
        </w:tc>
        <w:tc>
          <w:tcPr>
            <w:tcW w:w="761" w:type="dxa"/>
            <w:tcBorders>
              <w:top w:val="nil"/>
              <w:left w:val="nil"/>
              <w:bottom w:val="nil"/>
              <w:right w:val="nil"/>
            </w:tcBorders>
            <w:shd w:val="clear" w:color="000000" w:fill="FFFFFF"/>
            <w:noWrap/>
            <w:vAlign w:val="center"/>
            <w:hideMark/>
          </w:tcPr>
          <w:p w14:paraId="72C9CC94" w14:textId="2F1D180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42BA3789" w14:textId="085954E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hideMark/>
          </w:tcPr>
          <w:p w14:paraId="7CF160A7" w14:textId="548F9EB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5315D75C" w14:textId="1CCFFE5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91.3</w:t>
            </w:r>
          </w:p>
        </w:tc>
        <w:tc>
          <w:tcPr>
            <w:tcW w:w="470" w:type="dxa"/>
            <w:tcBorders>
              <w:top w:val="nil"/>
              <w:left w:val="nil"/>
              <w:bottom w:val="nil"/>
              <w:right w:val="nil"/>
            </w:tcBorders>
            <w:shd w:val="clear" w:color="000000" w:fill="FFFFFF"/>
            <w:noWrap/>
            <w:vAlign w:val="center"/>
            <w:hideMark/>
          </w:tcPr>
          <w:p w14:paraId="07F3C575" w14:textId="1386322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92.0</w:t>
            </w:r>
          </w:p>
        </w:tc>
        <w:tc>
          <w:tcPr>
            <w:tcW w:w="459" w:type="dxa"/>
            <w:tcBorders>
              <w:top w:val="nil"/>
              <w:left w:val="nil"/>
              <w:bottom w:val="nil"/>
              <w:right w:val="nil"/>
            </w:tcBorders>
            <w:shd w:val="clear" w:color="000000" w:fill="FFFFFF"/>
            <w:noWrap/>
            <w:vAlign w:val="center"/>
            <w:hideMark/>
          </w:tcPr>
          <w:p w14:paraId="2DEAD599" w14:textId="7136D49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0.17</w:t>
            </w:r>
          </w:p>
        </w:tc>
        <w:tc>
          <w:tcPr>
            <w:tcW w:w="230" w:type="dxa"/>
            <w:tcBorders>
              <w:top w:val="nil"/>
              <w:left w:val="nil"/>
              <w:bottom w:val="nil"/>
              <w:right w:val="nil"/>
            </w:tcBorders>
            <w:shd w:val="clear" w:color="000000" w:fill="FFFFFF"/>
            <w:noWrap/>
            <w:vAlign w:val="center"/>
            <w:hideMark/>
          </w:tcPr>
          <w:p w14:paraId="25111BFC" w14:textId="52F16C1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349F640D" w14:textId="6D47F79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61CE1B9D" w14:textId="60F1AF9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0.06</w:t>
            </w:r>
          </w:p>
        </w:tc>
        <w:tc>
          <w:tcPr>
            <w:tcW w:w="228" w:type="dxa"/>
            <w:tcBorders>
              <w:top w:val="nil"/>
              <w:left w:val="nil"/>
              <w:bottom w:val="nil"/>
              <w:right w:val="nil"/>
            </w:tcBorders>
            <w:shd w:val="clear" w:color="000000" w:fill="FFFFFF"/>
            <w:noWrap/>
            <w:vAlign w:val="center"/>
            <w:hideMark/>
          </w:tcPr>
          <w:p w14:paraId="3B064E85" w14:textId="3C7CF57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7BFF2126" w14:textId="1FD5DD4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0.11</w:t>
            </w:r>
          </w:p>
        </w:tc>
        <w:tc>
          <w:tcPr>
            <w:tcW w:w="232" w:type="dxa"/>
            <w:tcBorders>
              <w:top w:val="nil"/>
              <w:left w:val="nil"/>
              <w:bottom w:val="nil"/>
              <w:right w:val="nil"/>
            </w:tcBorders>
            <w:shd w:val="clear" w:color="000000" w:fill="FFFFFF"/>
            <w:noWrap/>
            <w:vAlign w:val="center"/>
            <w:hideMark/>
          </w:tcPr>
          <w:p w14:paraId="05A7B109" w14:textId="2C6A6CF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0D3F4E0F" w14:textId="51BB8C2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50A25A3C" w14:textId="6C8DD31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35.6</w:t>
            </w:r>
          </w:p>
        </w:tc>
        <w:tc>
          <w:tcPr>
            <w:tcW w:w="591" w:type="dxa"/>
            <w:tcBorders>
              <w:top w:val="nil"/>
              <w:left w:val="nil"/>
              <w:bottom w:val="nil"/>
              <w:right w:val="nil"/>
            </w:tcBorders>
            <w:shd w:val="clear" w:color="000000" w:fill="FFFFFF"/>
            <w:noWrap/>
            <w:vAlign w:val="center"/>
            <w:hideMark/>
          </w:tcPr>
          <w:p w14:paraId="7F6C7FE4" w14:textId="2A1B7BA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64.4</w:t>
            </w:r>
          </w:p>
        </w:tc>
      </w:tr>
      <w:tr w:rsidR="00486CCA" w:rsidRPr="008A3832" w14:paraId="77B70417"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377EE749" w14:textId="7A57573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Tajikistan</w:t>
            </w:r>
          </w:p>
        </w:tc>
        <w:tc>
          <w:tcPr>
            <w:tcW w:w="698" w:type="dxa"/>
            <w:tcBorders>
              <w:top w:val="nil"/>
              <w:left w:val="nil"/>
              <w:bottom w:val="nil"/>
              <w:right w:val="nil"/>
            </w:tcBorders>
            <w:shd w:val="clear" w:color="000000" w:fill="FFFFFF"/>
            <w:noWrap/>
            <w:vAlign w:val="center"/>
            <w:hideMark/>
          </w:tcPr>
          <w:p w14:paraId="1A7B9E5C" w14:textId="6A82D15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ECA</w:t>
            </w:r>
          </w:p>
        </w:tc>
        <w:tc>
          <w:tcPr>
            <w:tcW w:w="761" w:type="dxa"/>
            <w:tcBorders>
              <w:top w:val="nil"/>
              <w:left w:val="nil"/>
              <w:bottom w:val="nil"/>
              <w:right w:val="nil"/>
            </w:tcBorders>
            <w:shd w:val="clear" w:color="000000" w:fill="FFFFFF"/>
            <w:noWrap/>
            <w:vAlign w:val="center"/>
            <w:hideMark/>
          </w:tcPr>
          <w:p w14:paraId="1376E3CD" w14:textId="79E81C1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2012</w:t>
            </w:r>
          </w:p>
        </w:tc>
        <w:tc>
          <w:tcPr>
            <w:tcW w:w="812" w:type="dxa"/>
            <w:tcBorders>
              <w:top w:val="nil"/>
              <w:left w:val="nil"/>
              <w:bottom w:val="nil"/>
              <w:right w:val="nil"/>
            </w:tcBorders>
            <w:shd w:val="clear" w:color="000000" w:fill="FFFFFF"/>
            <w:noWrap/>
            <w:vAlign w:val="center"/>
            <w:hideMark/>
          </w:tcPr>
          <w:p w14:paraId="530DE1AC" w14:textId="5DB74EA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2017</w:t>
            </w:r>
          </w:p>
        </w:tc>
        <w:tc>
          <w:tcPr>
            <w:tcW w:w="66" w:type="dxa"/>
            <w:tcBorders>
              <w:top w:val="nil"/>
              <w:left w:val="nil"/>
              <w:bottom w:val="nil"/>
              <w:right w:val="nil"/>
            </w:tcBorders>
            <w:shd w:val="clear" w:color="000000" w:fill="FFFFFF"/>
            <w:noWrap/>
            <w:vAlign w:val="center"/>
            <w:hideMark/>
          </w:tcPr>
          <w:p w14:paraId="56977826" w14:textId="3A50329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0BE91C87" w14:textId="6818D6A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71.0</w:t>
            </w:r>
          </w:p>
        </w:tc>
        <w:tc>
          <w:tcPr>
            <w:tcW w:w="470" w:type="dxa"/>
            <w:tcBorders>
              <w:top w:val="nil"/>
              <w:left w:val="nil"/>
              <w:bottom w:val="nil"/>
              <w:right w:val="nil"/>
            </w:tcBorders>
            <w:shd w:val="clear" w:color="000000" w:fill="FFFFFF"/>
            <w:noWrap/>
            <w:vAlign w:val="center"/>
            <w:hideMark/>
          </w:tcPr>
          <w:p w14:paraId="08F82EE7" w14:textId="2FC3647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75.7</w:t>
            </w:r>
          </w:p>
        </w:tc>
        <w:tc>
          <w:tcPr>
            <w:tcW w:w="459" w:type="dxa"/>
            <w:tcBorders>
              <w:top w:val="nil"/>
              <w:left w:val="nil"/>
              <w:bottom w:val="nil"/>
              <w:right w:val="nil"/>
            </w:tcBorders>
            <w:shd w:val="clear" w:color="000000" w:fill="FFFFFF"/>
            <w:noWrap/>
            <w:vAlign w:val="center"/>
            <w:hideMark/>
          </w:tcPr>
          <w:p w14:paraId="342C0ED0" w14:textId="523E1E8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0.93</w:t>
            </w:r>
          </w:p>
        </w:tc>
        <w:tc>
          <w:tcPr>
            <w:tcW w:w="230" w:type="dxa"/>
            <w:tcBorders>
              <w:top w:val="nil"/>
              <w:left w:val="nil"/>
              <w:bottom w:val="nil"/>
              <w:right w:val="nil"/>
            </w:tcBorders>
            <w:shd w:val="clear" w:color="000000" w:fill="FFFFFF"/>
            <w:noWrap/>
            <w:vAlign w:val="center"/>
            <w:hideMark/>
          </w:tcPr>
          <w:p w14:paraId="19411290" w14:textId="50A68AB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69344C3" w14:textId="4A0C64F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2AC1B91E" w14:textId="2ABE57B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0.65</w:t>
            </w:r>
          </w:p>
        </w:tc>
        <w:tc>
          <w:tcPr>
            <w:tcW w:w="228" w:type="dxa"/>
            <w:tcBorders>
              <w:top w:val="nil"/>
              <w:left w:val="nil"/>
              <w:bottom w:val="nil"/>
              <w:right w:val="nil"/>
            </w:tcBorders>
            <w:shd w:val="clear" w:color="000000" w:fill="FFFFFF"/>
            <w:noWrap/>
            <w:vAlign w:val="center"/>
            <w:hideMark/>
          </w:tcPr>
          <w:p w14:paraId="64E78A4A" w14:textId="75FEE81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21B12348" w14:textId="4E5FDE1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0.28</w:t>
            </w:r>
          </w:p>
        </w:tc>
        <w:tc>
          <w:tcPr>
            <w:tcW w:w="232" w:type="dxa"/>
            <w:tcBorders>
              <w:top w:val="nil"/>
              <w:left w:val="nil"/>
              <w:bottom w:val="nil"/>
              <w:right w:val="nil"/>
            </w:tcBorders>
            <w:shd w:val="clear" w:color="000000" w:fill="FFFFFF"/>
            <w:noWrap/>
            <w:vAlign w:val="center"/>
            <w:hideMark/>
          </w:tcPr>
          <w:p w14:paraId="23A3584D" w14:textId="6CF7EED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4C7F3EF7" w14:textId="36956FB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489F5E06" w14:textId="1A6A638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70.1</w:t>
            </w:r>
          </w:p>
        </w:tc>
        <w:tc>
          <w:tcPr>
            <w:tcW w:w="591" w:type="dxa"/>
            <w:tcBorders>
              <w:top w:val="nil"/>
              <w:left w:val="nil"/>
              <w:bottom w:val="nil"/>
              <w:right w:val="nil"/>
            </w:tcBorders>
            <w:shd w:val="clear" w:color="000000" w:fill="FFFFFF"/>
            <w:noWrap/>
            <w:vAlign w:val="center"/>
            <w:hideMark/>
          </w:tcPr>
          <w:p w14:paraId="24E6F348" w14:textId="1C91DCD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29.9</w:t>
            </w:r>
          </w:p>
        </w:tc>
      </w:tr>
      <w:tr w:rsidR="00486CCA" w:rsidRPr="008A3832" w14:paraId="77696532" w14:textId="77777777" w:rsidTr="00BD017F">
        <w:trPr>
          <w:gridAfter w:val="1"/>
          <w:wAfter w:w="13" w:type="dxa"/>
          <w:trHeight w:val="236"/>
          <w:jc w:val="center"/>
        </w:trPr>
        <w:tc>
          <w:tcPr>
            <w:tcW w:w="2277" w:type="dxa"/>
            <w:tcBorders>
              <w:top w:val="nil"/>
              <w:left w:val="nil"/>
              <w:right w:val="nil"/>
            </w:tcBorders>
            <w:shd w:val="clear" w:color="000000" w:fill="FFFFFF"/>
            <w:noWrap/>
            <w:vAlign w:val="center"/>
            <w:hideMark/>
          </w:tcPr>
          <w:p w14:paraId="4324D613" w14:textId="3900C8B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Turkmenistan</w:t>
            </w:r>
          </w:p>
        </w:tc>
        <w:tc>
          <w:tcPr>
            <w:tcW w:w="698" w:type="dxa"/>
            <w:tcBorders>
              <w:top w:val="nil"/>
              <w:left w:val="nil"/>
              <w:right w:val="nil"/>
            </w:tcBorders>
            <w:shd w:val="clear" w:color="000000" w:fill="FFFFFF"/>
            <w:noWrap/>
            <w:vAlign w:val="center"/>
            <w:hideMark/>
          </w:tcPr>
          <w:p w14:paraId="77356A25" w14:textId="58FA1765"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ECA</w:t>
            </w:r>
          </w:p>
        </w:tc>
        <w:tc>
          <w:tcPr>
            <w:tcW w:w="761" w:type="dxa"/>
            <w:tcBorders>
              <w:top w:val="nil"/>
              <w:left w:val="nil"/>
              <w:right w:val="nil"/>
            </w:tcBorders>
            <w:shd w:val="clear" w:color="000000" w:fill="FFFFFF"/>
            <w:noWrap/>
            <w:vAlign w:val="center"/>
            <w:hideMark/>
          </w:tcPr>
          <w:p w14:paraId="57360613" w14:textId="44444B7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2006</w:t>
            </w:r>
          </w:p>
        </w:tc>
        <w:tc>
          <w:tcPr>
            <w:tcW w:w="812" w:type="dxa"/>
            <w:tcBorders>
              <w:top w:val="nil"/>
              <w:left w:val="nil"/>
              <w:right w:val="nil"/>
            </w:tcBorders>
            <w:shd w:val="clear" w:color="000000" w:fill="FFFFFF"/>
            <w:noWrap/>
            <w:vAlign w:val="center"/>
            <w:hideMark/>
          </w:tcPr>
          <w:p w14:paraId="4E93F1D3" w14:textId="247F7550"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2015-16</w:t>
            </w:r>
          </w:p>
        </w:tc>
        <w:tc>
          <w:tcPr>
            <w:tcW w:w="66" w:type="dxa"/>
            <w:tcBorders>
              <w:top w:val="nil"/>
              <w:left w:val="nil"/>
              <w:right w:val="nil"/>
            </w:tcBorders>
            <w:shd w:val="clear" w:color="000000" w:fill="FFFFFF"/>
            <w:noWrap/>
            <w:vAlign w:val="center"/>
            <w:hideMark/>
          </w:tcPr>
          <w:p w14:paraId="1CB10D36" w14:textId="2E42180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right w:val="nil"/>
            </w:tcBorders>
            <w:shd w:val="clear" w:color="000000" w:fill="FFFFFF"/>
            <w:noWrap/>
            <w:vAlign w:val="center"/>
            <w:hideMark/>
          </w:tcPr>
          <w:p w14:paraId="4F549720" w14:textId="1713D60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81.7</w:t>
            </w:r>
          </w:p>
        </w:tc>
        <w:tc>
          <w:tcPr>
            <w:tcW w:w="470" w:type="dxa"/>
            <w:tcBorders>
              <w:top w:val="nil"/>
              <w:left w:val="nil"/>
              <w:right w:val="nil"/>
            </w:tcBorders>
            <w:shd w:val="clear" w:color="000000" w:fill="FFFFFF"/>
            <w:noWrap/>
            <w:vAlign w:val="center"/>
            <w:hideMark/>
          </w:tcPr>
          <w:p w14:paraId="7B367D8A" w14:textId="6825CB9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88.4</w:t>
            </w:r>
          </w:p>
        </w:tc>
        <w:tc>
          <w:tcPr>
            <w:tcW w:w="459" w:type="dxa"/>
            <w:tcBorders>
              <w:top w:val="nil"/>
              <w:left w:val="nil"/>
              <w:right w:val="nil"/>
            </w:tcBorders>
            <w:shd w:val="clear" w:color="000000" w:fill="FFFFFF"/>
            <w:noWrap/>
            <w:vAlign w:val="center"/>
            <w:hideMark/>
          </w:tcPr>
          <w:p w14:paraId="747B0BF1" w14:textId="5D532C1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0.70</w:t>
            </w:r>
          </w:p>
        </w:tc>
        <w:tc>
          <w:tcPr>
            <w:tcW w:w="230" w:type="dxa"/>
            <w:tcBorders>
              <w:top w:val="nil"/>
              <w:left w:val="nil"/>
              <w:right w:val="nil"/>
            </w:tcBorders>
            <w:shd w:val="clear" w:color="000000" w:fill="FFFFFF"/>
            <w:noWrap/>
            <w:vAlign w:val="center"/>
            <w:hideMark/>
          </w:tcPr>
          <w:p w14:paraId="2F8623A6" w14:textId="62A8F76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right w:val="nil"/>
            </w:tcBorders>
            <w:shd w:val="clear" w:color="000000" w:fill="FFFFFF"/>
            <w:noWrap/>
            <w:vAlign w:val="center"/>
            <w:hideMark/>
          </w:tcPr>
          <w:p w14:paraId="6708CFEA" w14:textId="63B6EB3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right w:val="nil"/>
            </w:tcBorders>
            <w:shd w:val="clear" w:color="000000" w:fill="FFFFFF"/>
            <w:noWrap/>
            <w:vAlign w:val="center"/>
            <w:hideMark/>
          </w:tcPr>
          <w:p w14:paraId="581D256A" w14:textId="3B6C09D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0.41</w:t>
            </w:r>
          </w:p>
        </w:tc>
        <w:tc>
          <w:tcPr>
            <w:tcW w:w="228" w:type="dxa"/>
            <w:tcBorders>
              <w:top w:val="nil"/>
              <w:left w:val="nil"/>
              <w:right w:val="nil"/>
            </w:tcBorders>
            <w:shd w:val="clear" w:color="000000" w:fill="FFFFFF"/>
            <w:noWrap/>
            <w:vAlign w:val="center"/>
            <w:hideMark/>
          </w:tcPr>
          <w:p w14:paraId="71313270" w14:textId="5311889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right w:val="nil"/>
            </w:tcBorders>
            <w:shd w:val="clear" w:color="000000" w:fill="FFFFFF"/>
            <w:noWrap/>
            <w:vAlign w:val="center"/>
            <w:hideMark/>
          </w:tcPr>
          <w:p w14:paraId="0768F837" w14:textId="4A41B3E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0.29</w:t>
            </w:r>
          </w:p>
        </w:tc>
        <w:tc>
          <w:tcPr>
            <w:tcW w:w="232" w:type="dxa"/>
            <w:tcBorders>
              <w:top w:val="nil"/>
              <w:left w:val="nil"/>
              <w:right w:val="nil"/>
            </w:tcBorders>
            <w:shd w:val="clear" w:color="000000" w:fill="FFFFFF"/>
            <w:noWrap/>
            <w:vAlign w:val="center"/>
            <w:hideMark/>
          </w:tcPr>
          <w:p w14:paraId="6106FD77" w14:textId="0D4BC0C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right w:val="nil"/>
            </w:tcBorders>
            <w:shd w:val="clear" w:color="000000" w:fill="FFFFFF"/>
            <w:noWrap/>
            <w:vAlign w:val="center"/>
            <w:hideMark/>
          </w:tcPr>
          <w:p w14:paraId="6436B3DE" w14:textId="6F39C4A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right w:val="nil"/>
            </w:tcBorders>
            <w:shd w:val="clear" w:color="000000" w:fill="FFFFFF"/>
            <w:noWrap/>
            <w:vAlign w:val="center"/>
            <w:hideMark/>
          </w:tcPr>
          <w:p w14:paraId="219F2C3C" w14:textId="5483BCA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58.8</w:t>
            </w:r>
          </w:p>
        </w:tc>
        <w:tc>
          <w:tcPr>
            <w:tcW w:w="591" w:type="dxa"/>
            <w:tcBorders>
              <w:top w:val="nil"/>
              <w:left w:val="nil"/>
              <w:right w:val="nil"/>
            </w:tcBorders>
            <w:shd w:val="clear" w:color="000000" w:fill="FFFFFF"/>
            <w:noWrap/>
            <w:vAlign w:val="center"/>
            <w:hideMark/>
          </w:tcPr>
          <w:p w14:paraId="7270B271" w14:textId="791DE03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41.2</w:t>
            </w:r>
          </w:p>
        </w:tc>
      </w:tr>
      <w:tr w:rsidR="00486CCA" w:rsidRPr="008A3832" w14:paraId="00B00D46" w14:textId="77777777" w:rsidTr="00BD017F">
        <w:trPr>
          <w:gridAfter w:val="1"/>
          <w:wAfter w:w="13" w:type="dxa"/>
          <w:trHeight w:val="236"/>
          <w:jc w:val="center"/>
        </w:trPr>
        <w:tc>
          <w:tcPr>
            <w:tcW w:w="2277" w:type="dxa"/>
            <w:tcBorders>
              <w:top w:val="nil"/>
              <w:left w:val="nil"/>
              <w:bottom w:val="single" w:sz="2" w:space="0" w:color="BFBFBF" w:themeColor="background1" w:themeShade="BF"/>
              <w:right w:val="nil"/>
            </w:tcBorders>
            <w:shd w:val="clear" w:color="000000" w:fill="FFFFFF"/>
            <w:noWrap/>
            <w:vAlign w:val="center"/>
            <w:hideMark/>
          </w:tcPr>
          <w:p w14:paraId="215C1F8F" w14:textId="2B4472B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Ukraine</w:t>
            </w:r>
          </w:p>
        </w:tc>
        <w:tc>
          <w:tcPr>
            <w:tcW w:w="698" w:type="dxa"/>
            <w:tcBorders>
              <w:top w:val="nil"/>
              <w:left w:val="nil"/>
              <w:bottom w:val="single" w:sz="2" w:space="0" w:color="BFBFBF" w:themeColor="background1" w:themeShade="BF"/>
              <w:right w:val="nil"/>
            </w:tcBorders>
            <w:shd w:val="clear" w:color="000000" w:fill="FFFFFF"/>
            <w:noWrap/>
            <w:vAlign w:val="center"/>
            <w:hideMark/>
          </w:tcPr>
          <w:p w14:paraId="6633761B" w14:textId="2EB0C90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ECA</w:t>
            </w:r>
          </w:p>
        </w:tc>
        <w:tc>
          <w:tcPr>
            <w:tcW w:w="761" w:type="dxa"/>
            <w:tcBorders>
              <w:top w:val="nil"/>
              <w:left w:val="nil"/>
              <w:bottom w:val="single" w:sz="2" w:space="0" w:color="BFBFBF" w:themeColor="background1" w:themeShade="BF"/>
              <w:right w:val="nil"/>
            </w:tcBorders>
            <w:shd w:val="clear" w:color="000000" w:fill="FFFFFF"/>
            <w:noWrap/>
            <w:vAlign w:val="center"/>
            <w:hideMark/>
          </w:tcPr>
          <w:p w14:paraId="5F46DCBF" w14:textId="7F1203C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2007</w:t>
            </w:r>
          </w:p>
        </w:tc>
        <w:tc>
          <w:tcPr>
            <w:tcW w:w="812" w:type="dxa"/>
            <w:tcBorders>
              <w:top w:val="nil"/>
              <w:left w:val="nil"/>
              <w:bottom w:val="single" w:sz="2" w:space="0" w:color="BFBFBF" w:themeColor="background1" w:themeShade="BF"/>
              <w:right w:val="nil"/>
            </w:tcBorders>
            <w:shd w:val="clear" w:color="000000" w:fill="FFFFFF"/>
            <w:noWrap/>
            <w:vAlign w:val="center"/>
            <w:hideMark/>
          </w:tcPr>
          <w:p w14:paraId="3C8F7DA7" w14:textId="486012D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2012</w:t>
            </w:r>
          </w:p>
        </w:tc>
        <w:tc>
          <w:tcPr>
            <w:tcW w:w="66" w:type="dxa"/>
            <w:tcBorders>
              <w:top w:val="nil"/>
              <w:left w:val="nil"/>
              <w:bottom w:val="single" w:sz="2" w:space="0" w:color="BFBFBF" w:themeColor="background1" w:themeShade="BF"/>
              <w:right w:val="nil"/>
            </w:tcBorders>
            <w:shd w:val="clear" w:color="000000" w:fill="FFFFFF"/>
            <w:noWrap/>
            <w:vAlign w:val="center"/>
            <w:hideMark/>
          </w:tcPr>
          <w:p w14:paraId="67D44994" w14:textId="350B4C0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single" w:sz="2" w:space="0" w:color="BFBFBF" w:themeColor="background1" w:themeShade="BF"/>
              <w:right w:val="nil"/>
            </w:tcBorders>
            <w:shd w:val="clear" w:color="000000" w:fill="FFFFFF"/>
            <w:noWrap/>
            <w:vAlign w:val="center"/>
            <w:hideMark/>
          </w:tcPr>
          <w:p w14:paraId="5617B1C5" w14:textId="063C9F7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94.1</w:t>
            </w:r>
          </w:p>
        </w:tc>
        <w:tc>
          <w:tcPr>
            <w:tcW w:w="470" w:type="dxa"/>
            <w:tcBorders>
              <w:top w:val="nil"/>
              <w:left w:val="nil"/>
              <w:bottom w:val="single" w:sz="2" w:space="0" w:color="BFBFBF" w:themeColor="background1" w:themeShade="BF"/>
              <w:right w:val="nil"/>
            </w:tcBorders>
            <w:shd w:val="clear" w:color="000000" w:fill="FFFFFF"/>
            <w:noWrap/>
            <w:vAlign w:val="center"/>
            <w:hideMark/>
          </w:tcPr>
          <w:p w14:paraId="660BA7D5" w14:textId="51ED605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97.1</w:t>
            </w:r>
          </w:p>
        </w:tc>
        <w:tc>
          <w:tcPr>
            <w:tcW w:w="459" w:type="dxa"/>
            <w:tcBorders>
              <w:top w:val="nil"/>
              <w:left w:val="nil"/>
              <w:bottom w:val="single" w:sz="2" w:space="0" w:color="BFBFBF" w:themeColor="background1" w:themeShade="BF"/>
              <w:right w:val="nil"/>
            </w:tcBorders>
            <w:shd w:val="clear" w:color="000000" w:fill="FFFFFF"/>
            <w:noWrap/>
            <w:vAlign w:val="center"/>
            <w:hideMark/>
          </w:tcPr>
          <w:p w14:paraId="68328B57" w14:textId="174E200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0.60</w:t>
            </w:r>
          </w:p>
        </w:tc>
        <w:tc>
          <w:tcPr>
            <w:tcW w:w="230" w:type="dxa"/>
            <w:tcBorders>
              <w:top w:val="nil"/>
              <w:left w:val="nil"/>
              <w:bottom w:val="single" w:sz="2" w:space="0" w:color="BFBFBF" w:themeColor="background1" w:themeShade="BF"/>
              <w:right w:val="nil"/>
            </w:tcBorders>
            <w:shd w:val="clear" w:color="000000" w:fill="FFFFFF"/>
            <w:noWrap/>
            <w:vAlign w:val="center"/>
            <w:hideMark/>
          </w:tcPr>
          <w:p w14:paraId="76187732" w14:textId="4A261D5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single" w:sz="2" w:space="0" w:color="BFBFBF" w:themeColor="background1" w:themeShade="BF"/>
              <w:right w:val="nil"/>
            </w:tcBorders>
            <w:shd w:val="clear" w:color="000000" w:fill="FFFFFF"/>
            <w:noWrap/>
            <w:vAlign w:val="center"/>
            <w:hideMark/>
          </w:tcPr>
          <w:p w14:paraId="3F1BDFDD" w14:textId="49E33EF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single" w:sz="2" w:space="0" w:color="BFBFBF" w:themeColor="background1" w:themeShade="BF"/>
              <w:right w:val="nil"/>
            </w:tcBorders>
            <w:shd w:val="clear" w:color="000000" w:fill="FFFFFF"/>
            <w:noWrap/>
            <w:vAlign w:val="center"/>
            <w:hideMark/>
          </w:tcPr>
          <w:p w14:paraId="2B67FEDF" w14:textId="542A0AA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0.22</w:t>
            </w:r>
          </w:p>
        </w:tc>
        <w:tc>
          <w:tcPr>
            <w:tcW w:w="228" w:type="dxa"/>
            <w:tcBorders>
              <w:top w:val="nil"/>
              <w:left w:val="nil"/>
              <w:bottom w:val="single" w:sz="2" w:space="0" w:color="BFBFBF" w:themeColor="background1" w:themeShade="BF"/>
              <w:right w:val="nil"/>
            </w:tcBorders>
            <w:shd w:val="clear" w:color="000000" w:fill="FFFFFF"/>
            <w:noWrap/>
            <w:vAlign w:val="center"/>
            <w:hideMark/>
          </w:tcPr>
          <w:p w14:paraId="4FA985D4" w14:textId="031A587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single" w:sz="2" w:space="0" w:color="BFBFBF" w:themeColor="background1" w:themeShade="BF"/>
              <w:right w:val="nil"/>
            </w:tcBorders>
            <w:shd w:val="clear" w:color="000000" w:fill="FFFFFF"/>
            <w:noWrap/>
            <w:vAlign w:val="center"/>
            <w:hideMark/>
          </w:tcPr>
          <w:p w14:paraId="35800788" w14:textId="17AC3DE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0.38</w:t>
            </w:r>
          </w:p>
        </w:tc>
        <w:tc>
          <w:tcPr>
            <w:tcW w:w="232" w:type="dxa"/>
            <w:tcBorders>
              <w:top w:val="nil"/>
              <w:left w:val="nil"/>
              <w:bottom w:val="single" w:sz="2" w:space="0" w:color="BFBFBF" w:themeColor="background1" w:themeShade="BF"/>
              <w:right w:val="nil"/>
            </w:tcBorders>
            <w:shd w:val="clear" w:color="000000" w:fill="FFFFFF"/>
            <w:noWrap/>
            <w:vAlign w:val="center"/>
            <w:hideMark/>
          </w:tcPr>
          <w:p w14:paraId="0BADCD5E" w14:textId="68E178D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single" w:sz="2" w:space="0" w:color="BFBFBF" w:themeColor="background1" w:themeShade="BF"/>
              <w:right w:val="nil"/>
            </w:tcBorders>
            <w:shd w:val="clear" w:color="000000" w:fill="FFFFFF"/>
            <w:noWrap/>
            <w:vAlign w:val="center"/>
            <w:hideMark/>
          </w:tcPr>
          <w:p w14:paraId="25AC4446" w14:textId="3114F8F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single" w:sz="2" w:space="0" w:color="BFBFBF" w:themeColor="background1" w:themeShade="BF"/>
              <w:right w:val="nil"/>
            </w:tcBorders>
            <w:shd w:val="clear" w:color="000000" w:fill="FFFFFF"/>
            <w:noWrap/>
            <w:vAlign w:val="center"/>
            <w:hideMark/>
          </w:tcPr>
          <w:p w14:paraId="5CC402F3" w14:textId="689264C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36.5</w:t>
            </w:r>
          </w:p>
        </w:tc>
        <w:tc>
          <w:tcPr>
            <w:tcW w:w="591" w:type="dxa"/>
            <w:tcBorders>
              <w:top w:val="nil"/>
              <w:left w:val="nil"/>
              <w:bottom w:val="single" w:sz="2" w:space="0" w:color="BFBFBF" w:themeColor="background1" w:themeShade="BF"/>
              <w:right w:val="nil"/>
            </w:tcBorders>
            <w:shd w:val="clear" w:color="000000" w:fill="FFFFFF"/>
            <w:noWrap/>
            <w:vAlign w:val="center"/>
            <w:hideMark/>
          </w:tcPr>
          <w:p w14:paraId="66B21617" w14:textId="3894A85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63.5</w:t>
            </w:r>
          </w:p>
        </w:tc>
      </w:tr>
      <w:tr w:rsidR="00486CCA" w:rsidRPr="008A3832" w14:paraId="2498E8CA" w14:textId="77777777" w:rsidTr="00BD017F">
        <w:trPr>
          <w:gridAfter w:val="1"/>
          <w:wAfter w:w="13" w:type="dxa"/>
          <w:trHeight w:val="236"/>
          <w:jc w:val="center"/>
        </w:trPr>
        <w:tc>
          <w:tcPr>
            <w:tcW w:w="2277" w:type="dxa"/>
            <w:tcBorders>
              <w:top w:val="single" w:sz="2" w:space="0" w:color="BFBFBF" w:themeColor="background1" w:themeShade="BF"/>
              <w:left w:val="nil"/>
              <w:bottom w:val="nil"/>
              <w:right w:val="nil"/>
            </w:tcBorders>
            <w:shd w:val="clear" w:color="000000" w:fill="FFFFFF"/>
            <w:noWrap/>
            <w:vAlign w:val="center"/>
            <w:hideMark/>
          </w:tcPr>
          <w:p w14:paraId="7CF9E0D6" w14:textId="2B531D8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Belize</w:t>
            </w:r>
          </w:p>
        </w:tc>
        <w:tc>
          <w:tcPr>
            <w:tcW w:w="698" w:type="dxa"/>
            <w:tcBorders>
              <w:top w:val="single" w:sz="2" w:space="0" w:color="BFBFBF" w:themeColor="background1" w:themeShade="BF"/>
              <w:left w:val="nil"/>
              <w:bottom w:val="nil"/>
              <w:right w:val="nil"/>
            </w:tcBorders>
            <w:shd w:val="clear" w:color="000000" w:fill="FFFFFF"/>
            <w:noWrap/>
            <w:vAlign w:val="center"/>
            <w:hideMark/>
          </w:tcPr>
          <w:p w14:paraId="19336A9B" w14:textId="5F57C0F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LAC</w:t>
            </w:r>
          </w:p>
        </w:tc>
        <w:tc>
          <w:tcPr>
            <w:tcW w:w="761" w:type="dxa"/>
            <w:tcBorders>
              <w:top w:val="single" w:sz="2" w:space="0" w:color="BFBFBF" w:themeColor="background1" w:themeShade="BF"/>
              <w:left w:val="nil"/>
              <w:bottom w:val="nil"/>
              <w:right w:val="nil"/>
            </w:tcBorders>
            <w:shd w:val="clear" w:color="000000" w:fill="FFFFFF"/>
            <w:noWrap/>
            <w:vAlign w:val="center"/>
            <w:hideMark/>
          </w:tcPr>
          <w:p w14:paraId="648D7ADF" w14:textId="723971F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w:t>
            </w:r>
          </w:p>
        </w:tc>
        <w:tc>
          <w:tcPr>
            <w:tcW w:w="812" w:type="dxa"/>
            <w:tcBorders>
              <w:top w:val="single" w:sz="2" w:space="0" w:color="BFBFBF" w:themeColor="background1" w:themeShade="BF"/>
              <w:left w:val="nil"/>
              <w:bottom w:val="nil"/>
              <w:right w:val="nil"/>
            </w:tcBorders>
            <w:shd w:val="clear" w:color="000000" w:fill="FFFFFF"/>
            <w:noWrap/>
            <w:vAlign w:val="center"/>
            <w:hideMark/>
          </w:tcPr>
          <w:p w14:paraId="22AFB08E" w14:textId="3960CF5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2015-16</w:t>
            </w:r>
          </w:p>
        </w:tc>
        <w:tc>
          <w:tcPr>
            <w:tcW w:w="66" w:type="dxa"/>
            <w:tcBorders>
              <w:top w:val="single" w:sz="2" w:space="0" w:color="BFBFBF" w:themeColor="background1" w:themeShade="BF"/>
              <w:left w:val="nil"/>
              <w:bottom w:val="nil"/>
              <w:right w:val="nil"/>
            </w:tcBorders>
            <w:shd w:val="clear" w:color="000000" w:fill="FFFFFF"/>
            <w:noWrap/>
            <w:vAlign w:val="center"/>
            <w:hideMark/>
          </w:tcPr>
          <w:p w14:paraId="4914EE82" w14:textId="30CACBD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single" w:sz="2" w:space="0" w:color="BFBFBF" w:themeColor="background1" w:themeShade="BF"/>
              <w:left w:val="nil"/>
              <w:bottom w:val="nil"/>
              <w:right w:val="nil"/>
            </w:tcBorders>
            <w:shd w:val="clear" w:color="000000" w:fill="FFFFFF"/>
            <w:noWrap/>
            <w:vAlign w:val="center"/>
            <w:hideMark/>
          </w:tcPr>
          <w:p w14:paraId="430ED089" w14:textId="447A342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79.9</w:t>
            </w:r>
          </w:p>
        </w:tc>
        <w:tc>
          <w:tcPr>
            <w:tcW w:w="470" w:type="dxa"/>
            <w:tcBorders>
              <w:top w:val="single" w:sz="2" w:space="0" w:color="BFBFBF" w:themeColor="background1" w:themeShade="BF"/>
              <w:left w:val="nil"/>
              <w:bottom w:val="nil"/>
              <w:right w:val="nil"/>
            </w:tcBorders>
            <w:shd w:val="clear" w:color="000000" w:fill="FFFFFF"/>
            <w:noWrap/>
            <w:vAlign w:val="center"/>
            <w:hideMark/>
          </w:tcPr>
          <w:p w14:paraId="2A62F369" w14:textId="2086A13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82.2</w:t>
            </w:r>
          </w:p>
        </w:tc>
        <w:tc>
          <w:tcPr>
            <w:tcW w:w="459" w:type="dxa"/>
            <w:tcBorders>
              <w:top w:val="single" w:sz="2" w:space="0" w:color="BFBFBF" w:themeColor="background1" w:themeShade="BF"/>
              <w:left w:val="nil"/>
              <w:bottom w:val="nil"/>
              <w:right w:val="nil"/>
            </w:tcBorders>
            <w:shd w:val="clear" w:color="000000" w:fill="FFFFFF"/>
            <w:noWrap/>
            <w:vAlign w:val="center"/>
            <w:hideMark/>
          </w:tcPr>
          <w:p w14:paraId="3120BC3E" w14:textId="20F94C2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0.52</w:t>
            </w:r>
          </w:p>
        </w:tc>
        <w:tc>
          <w:tcPr>
            <w:tcW w:w="230" w:type="dxa"/>
            <w:tcBorders>
              <w:top w:val="single" w:sz="2" w:space="0" w:color="BFBFBF" w:themeColor="background1" w:themeShade="BF"/>
              <w:left w:val="nil"/>
              <w:bottom w:val="nil"/>
              <w:right w:val="nil"/>
            </w:tcBorders>
            <w:shd w:val="clear" w:color="000000" w:fill="FFFFFF"/>
            <w:noWrap/>
            <w:vAlign w:val="center"/>
            <w:hideMark/>
          </w:tcPr>
          <w:p w14:paraId="4FE259BC" w14:textId="5925968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single" w:sz="2" w:space="0" w:color="BFBFBF" w:themeColor="background1" w:themeShade="BF"/>
              <w:left w:val="nil"/>
              <w:bottom w:val="nil"/>
              <w:right w:val="nil"/>
            </w:tcBorders>
            <w:shd w:val="clear" w:color="000000" w:fill="FFFFFF"/>
            <w:noWrap/>
            <w:vAlign w:val="center"/>
            <w:hideMark/>
          </w:tcPr>
          <w:p w14:paraId="6202782E" w14:textId="4325DDD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single" w:sz="2" w:space="0" w:color="BFBFBF" w:themeColor="background1" w:themeShade="BF"/>
              <w:left w:val="nil"/>
              <w:bottom w:val="nil"/>
              <w:right w:val="nil"/>
            </w:tcBorders>
            <w:shd w:val="clear" w:color="000000" w:fill="FFFFFF"/>
            <w:noWrap/>
            <w:vAlign w:val="center"/>
            <w:hideMark/>
          </w:tcPr>
          <w:p w14:paraId="13C96431" w14:textId="683FBE2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0.23</w:t>
            </w:r>
          </w:p>
        </w:tc>
        <w:tc>
          <w:tcPr>
            <w:tcW w:w="228" w:type="dxa"/>
            <w:tcBorders>
              <w:top w:val="single" w:sz="2" w:space="0" w:color="BFBFBF" w:themeColor="background1" w:themeShade="BF"/>
              <w:left w:val="nil"/>
              <w:bottom w:val="nil"/>
              <w:right w:val="nil"/>
            </w:tcBorders>
            <w:shd w:val="clear" w:color="000000" w:fill="FFFFFF"/>
            <w:noWrap/>
            <w:vAlign w:val="center"/>
            <w:hideMark/>
          </w:tcPr>
          <w:p w14:paraId="3015595C" w14:textId="564D43E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single" w:sz="2" w:space="0" w:color="BFBFBF" w:themeColor="background1" w:themeShade="BF"/>
              <w:left w:val="nil"/>
              <w:bottom w:val="nil"/>
              <w:right w:val="nil"/>
            </w:tcBorders>
            <w:shd w:val="clear" w:color="000000" w:fill="FFFFFF"/>
            <w:noWrap/>
            <w:vAlign w:val="center"/>
            <w:hideMark/>
          </w:tcPr>
          <w:p w14:paraId="3E11E2AF" w14:textId="319FA5D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0.29</w:t>
            </w:r>
          </w:p>
        </w:tc>
        <w:tc>
          <w:tcPr>
            <w:tcW w:w="232" w:type="dxa"/>
            <w:tcBorders>
              <w:top w:val="single" w:sz="2" w:space="0" w:color="BFBFBF" w:themeColor="background1" w:themeShade="BF"/>
              <w:left w:val="nil"/>
              <w:bottom w:val="nil"/>
              <w:right w:val="nil"/>
            </w:tcBorders>
            <w:shd w:val="clear" w:color="000000" w:fill="FFFFFF"/>
            <w:noWrap/>
            <w:vAlign w:val="center"/>
            <w:hideMark/>
          </w:tcPr>
          <w:p w14:paraId="4F321942" w14:textId="715D9AF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single" w:sz="2" w:space="0" w:color="BFBFBF" w:themeColor="background1" w:themeShade="BF"/>
              <w:left w:val="nil"/>
              <w:bottom w:val="nil"/>
              <w:right w:val="nil"/>
            </w:tcBorders>
            <w:shd w:val="clear" w:color="000000" w:fill="FFFFFF"/>
            <w:noWrap/>
            <w:vAlign w:val="center"/>
            <w:hideMark/>
          </w:tcPr>
          <w:p w14:paraId="4FFFCFF8" w14:textId="52698A2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single" w:sz="2" w:space="0" w:color="BFBFBF" w:themeColor="background1" w:themeShade="BF"/>
              <w:left w:val="nil"/>
              <w:bottom w:val="nil"/>
              <w:right w:val="nil"/>
            </w:tcBorders>
            <w:shd w:val="clear" w:color="000000" w:fill="FFFFFF"/>
            <w:noWrap/>
            <w:vAlign w:val="center"/>
            <w:hideMark/>
          </w:tcPr>
          <w:p w14:paraId="23DA3284" w14:textId="6ECC7D4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44.0</w:t>
            </w:r>
          </w:p>
        </w:tc>
        <w:tc>
          <w:tcPr>
            <w:tcW w:w="591" w:type="dxa"/>
            <w:tcBorders>
              <w:top w:val="single" w:sz="2" w:space="0" w:color="BFBFBF" w:themeColor="background1" w:themeShade="BF"/>
              <w:left w:val="nil"/>
              <w:bottom w:val="nil"/>
              <w:right w:val="nil"/>
            </w:tcBorders>
            <w:shd w:val="clear" w:color="000000" w:fill="FFFFFF"/>
            <w:noWrap/>
            <w:vAlign w:val="center"/>
            <w:hideMark/>
          </w:tcPr>
          <w:p w14:paraId="04D0A821" w14:textId="0AECA1E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56.0</w:t>
            </w:r>
          </w:p>
        </w:tc>
      </w:tr>
      <w:tr w:rsidR="00486CCA" w:rsidRPr="008A3832" w14:paraId="330124F8"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19274C7A" w14:textId="699554E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Bolivia</w:t>
            </w:r>
          </w:p>
        </w:tc>
        <w:tc>
          <w:tcPr>
            <w:tcW w:w="698" w:type="dxa"/>
            <w:tcBorders>
              <w:top w:val="nil"/>
              <w:left w:val="nil"/>
              <w:bottom w:val="nil"/>
              <w:right w:val="nil"/>
            </w:tcBorders>
            <w:shd w:val="clear" w:color="000000" w:fill="FFFFFF"/>
            <w:noWrap/>
            <w:vAlign w:val="center"/>
            <w:hideMark/>
          </w:tcPr>
          <w:p w14:paraId="13AD958D" w14:textId="4EE39FE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LAC</w:t>
            </w:r>
          </w:p>
        </w:tc>
        <w:tc>
          <w:tcPr>
            <w:tcW w:w="761" w:type="dxa"/>
            <w:tcBorders>
              <w:top w:val="nil"/>
              <w:left w:val="nil"/>
              <w:bottom w:val="nil"/>
              <w:right w:val="nil"/>
            </w:tcBorders>
            <w:shd w:val="clear" w:color="000000" w:fill="FFFFFF"/>
            <w:noWrap/>
            <w:vAlign w:val="center"/>
            <w:hideMark/>
          </w:tcPr>
          <w:p w14:paraId="054F02AA" w14:textId="32923BD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2003</w:t>
            </w:r>
          </w:p>
        </w:tc>
        <w:tc>
          <w:tcPr>
            <w:tcW w:w="812" w:type="dxa"/>
            <w:tcBorders>
              <w:top w:val="nil"/>
              <w:left w:val="nil"/>
              <w:bottom w:val="nil"/>
              <w:right w:val="nil"/>
            </w:tcBorders>
            <w:shd w:val="clear" w:color="000000" w:fill="FFFFFF"/>
            <w:noWrap/>
            <w:vAlign w:val="center"/>
            <w:hideMark/>
          </w:tcPr>
          <w:p w14:paraId="4325EF53" w14:textId="7BFFB34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2008</w:t>
            </w:r>
          </w:p>
        </w:tc>
        <w:tc>
          <w:tcPr>
            <w:tcW w:w="66" w:type="dxa"/>
            <w:tcBorders>
              <w:top w:val="nil"/>
              <w:left w:val="nil"/>
              <w:bottom w:val="nil"/>
              <w:right w:val="nil"/>
            </w:tcBorders>
            <w:shd w:val="clear" w:color="000000" w:fill="FFFFFF"/>
            <w:noWrap/>
            <w:vAlign w:val="center"/>
            <w:hideMark/>
          </w:tcPr>
          <w:p w14:paraId="215B2C81" w14:textId="31149DF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41C7132D" w14:textId="6C25B69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54.2</w:t>
            </w:r>
          </w:p>
        </w:tc>
        <w:tc>
          <w:tcPr>
            <w:tcW w:w="470" w:type="dxa"/>
            <w:tcBorders>
              <w:top w:val="nil"/>
              <w:left w:val="nil"/>
              <w:bottom w:val="nil"/>
              <w:right w:val="nil"/>
            </w:tcBorders>
            <w:shd w:val="clear" w:color="000000" w:fill="FFFFFF"/>
            <w:noWrap/>
            <w:vAlign w:val="center"/>
            <w:hideMark/>
          </w:tcPr>
          <w:p w14:paraId="0D3775AD" w14:textId="3AD4F88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65.0</w:t>
            </w:r>
          </w:p>
        </w:tc>
        <w:tc>
          <w:tcPr>
            <w:tcW w:w="459" w:type="dxa"/>
            <w:tcBorders>
              <w:top w:val="nil"/>
              <w:left w:val="nil"/>
              <w:bottom w:val="nil"/>
              <w:right w:val="nil"/>
            </w:tcBorders>
            <w:shd w:val="clear" w:color="000000" w:fill="FFFFFF"/>
            <w:noWrap/>
            <w:vAlign w:val="center"/>
            <w:hideMark/>
          </w:tcPr>
          <w:p w14:paraId="23AA1689" w14:textId="3DD964D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2.17</w:t>
            </w:r>
          </w:p>
        </w:tc>
        <w:tc>
          <w:tcPr>
            <w:tcW w:w="230" w:type="dxa"/>
            <w:tcBorders>
              <w:top w:val="nil"/>
              <w:left w:val="nil"/>
              <w:bottom w:val="nil"/>
              <w:right w:val="nil"/>
            </w:tcBorders>
            <w:shd w:val="clear" w:color="000000" w:fill="FFFFFF"/>
            <w:noWrap/>
            <w:vAlign w:val="center"/>
            <w:hideMark/>
          </w:tcPr>
          <w:p w14:paraId="4F2F5172" w14:textId="6BEC457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308C354" w14:textId="3A9FEAC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523A2064" w14:textId="5CB86D1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1.78</w:t>
            </w:r>
          </w:p>
        </w:tc>
        <w:tc>
          <w:tcPr>
            <w:tcW w:w="228" w:type="dxa"/>
            <w:tcBorders>
              <w:top w:val="nil"/>
              <w:left w:val="nil"/>
              <w:bottom w:val="nil"/>
              <w:right w:val="nil"/>
            </w:tcBorders>
            <w:shd w:val="clear" w:color="000000" w:fill="FFFFFF"/>
            <w:noWrap/>
            <w:vAlign w:val="center"/>
            <w:hideMark/>
          </w:tcPr>
          <w:p w14:paraId="1AF982FC" w14:textId="41AEC5D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7122AB2D" w14:textId="5574559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0.39</w:t>
            </w:r>
          </w:p>
        </w:tc>
        <w:tc>
          <w:tcPr>
            <w:tcW w:w="232" w:type="dxa"/>
            <w:tcBorders>
              <w:top w:val="nil"/>
              <w:left w:val="nil"/>
              <w:bottom w:val="nil"/>
              <w:right w:val="nil"/>
            </w:tcBorders>
            <w:shd w:val="clear" w:color="000000" w:fill="FFFFFF"/>
            <w:noWrap/>
            <w:vAlign w:val="center"/>
            <w:hideMark/>
          </w:tcPr>
          <w:p w14:paraId="5A0DCEF0" w14:textId="2EB5124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5EC8B51D" w14:textId="330A991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54D8F0E7" w14:textId="42F73DD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81.9</w:t>
            </w:r>
          </w:p>
        </w:tc>
        <w:tc>
          <w:tcPr>
            <w:tcW w:w="591" w:type="dxa"/>
            <w:tcBorders>
              <w:top w:val="nil"/>
              <w:left w:val="nil"/>
              <w:bottom w:val="nil"/>
              <w:right w:val="nil"/>
            </w:tcBorders>
            <w:shd w:val="clear" w:color="000000" w:fill="FFFFFF"/>
            <w:noWrap/>
            <w:vAlign w:val="center"/>
            <w:hideMark/>
          </w:tcPr>
          <w:p w14:paraId="219E9FD1" w14:textId="2B68CAB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18.1</w:t>
            </w:r>
          </w:p>
        </w:tc>
      </w:tr>
      <w:tr w:rsidR="00486CCA" w:rsidRPr="008A3832" w14:paraId="3B79F3FB"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4DF40799" w14:textId="1E1A012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Colombia</w:t>
            </w:r>
          </w:p>
        </w:tc>
        <w:tc>
          <w:tcPr>
            <w:tcW w:w="698" w:type="dxa"/>
            <w:tcBorders>
              <w:top w:val="nil"/>
              <w:left w:val="nil"/>
              <w:bottom w:val="nil"/>
              <w:right w:val="nil"/>
            </w:tcBorders>
            <w:shd w:val="clear" w:color="000000" w:fill="FFFFFF"/>
            <w:noWrap/>
            <w:vAlign w:val="center"/>
            <w:hideMark/>
          </w:tcPr>
          <w:p w14:paraId="25D459B1" w14:textId="6DAAC6F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LAC</w:t>
            </w:r>
          </w:p>
        </w:tc>
        <w:tc>
          <w:tcPr>
            <w:tcW w:w="761" w:type="dxa"/>
            <w:tcBorders>
              <w:top w:val="nil"/>
              <w:left w:val="nil"/>
              <w:bottom w:val="nil"/>
              <w:right w:val="nil"/>
            </w:tcBorders>
            <w:shd w:val="clear" w:color="000000" w:fill="FFFFFF"/>
            <w:noWrap/>
            <w:vAlign w:val="center"/>
            <w:hideMark/>
          </w:tcPr>
          <w:p w14:paraId="5E819E5C" w14:textId="3D17A12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2DA51F11" w14:textId="3EB9DC6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2015-16</w:t>
            </w:r>
          </w:p>
        </w:tc>
        <w:tc>
          <w:tcPr>
            <w:tcW w:w="66" w:type="dxa"/>
            <w:tcBorders>
              <w:top w:val="nil"/>
              <w:left w:val="nil"/>
              <w:bottom w:val="nil"/>
              <w:right w:val="nil"/>
            </w:tcBorders>
            <w:shd w:val="clear" w:color="000000" w:fill="FFFFFF"/>
            <w:noWrap/>
            <w:vAlign w:val="center"/>
            <w:hideMark/>
          </w:tcPr>
          <w:p w14:paraId="32A59B61" w14:textId="31FD156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1646A7AA" w14:textId="6CED9AA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82.5</w:t>
            </w:r>
          </w:p>
        </w:tc>
        <w:tc>
          <w:tcPr>
            <w:tcW w:w="470" w:type="dxa"/>
            <w:tcBorders>
              <w:top w:val="nil"/>
              <w:left w:val="nil"/>
              <w:bottom w:val="nil"/>
              <w:right w:val="nil"/>
            </w:tcBorders>
            <w:shd w:val="clear" w:color="000000" w:fill="FFFFFF"/>
            <w:noWrap/>
            <w:vAlign w:val="center"/>
            <w:hideMark/>
          </w:tcPr>
          <w:p w14:paraId="2F9AECEA" w14:textId="16338C6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84.8</w:t>
            </w:r>
          </w:p>
        </w:tc>
        <w:tc>
          <w:tcPr>
            <w:tcW w:w="459" w:type="dxa"/>
            <w:tcBorders>
              <w:top w:val="nil"/>
              <w:left w:val="nil"/>
              <w:bottom w:val="nil"/>
              <w:right w:val="nil"/>
            </w:tcBorders>
            <w:shd w:val="clear" w:color="000000" w:fill="FFFFFF"/>
            <w:noWrap/>
            <w:vAlign w:val="center"/>
            <w:hideMark/>
          </w:tcPr>
          <w:p w14:paraId="657FA3C6" w14:textId="7CBF20E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0.41</w:t>
            </w:r>
          </w:p>
        </w:tc>
        <w:tc>
          <w:tcPr>
            <w:tcW w:w="230" w:type="dxa"/>
            <w:tcBorders>
              <w:top w:val="nil"/>
              <w:left w:val="nil"/>
              <w:bottom w:val="nil"/>
              <w:right w:val="nil"/>
            </w:tcBorders>
            <w:shd w:val="clear" w:color="000000" w:fill="FFFFFF"/>
            <w:noWrap/>
            <w:vAlign w:val="center"/>
            <w:hideMark/>
          </w:tcPr>
          <w:p w14:paraId="6CBAC9CE" w14:textId="7F64393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698A56BA" w14:textId="50C3398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7B2E10BB" w14:textId="0E07010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0.19</w:t>
            </w:r>
          </w:p>
        </w:tc>
        <w:tc>
          <w:tcPr>
            <w:tcW w:w="228" w:type="dxa"/>
            <w:tcBorders>
              <w:top w:val="nil"/>
              <w:left w:val="nil"/>
              <w:bottom w:val="nil"/>
              <w:right w:val="nil"/>
            </w:tcBorders>
            <w:shd w:val="clear" w:color="000000" w:fill="FFFFFF"/>
            <w:noWrap/>
            <w:vAlign w:val="center"/>
            <w:hideMark/>
          </w:tcPr>
          <w:p w14:paraId="3144DD1B" w14:textId="77D7A18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39E3225C" w14:textId="6CFBB6B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0.22</w:t>
            </w:r>
          </w:p>
        </w:tc>
        <w:tc>
          <w:tcPr>
            <w:tcW w:w="232" w:type="dxa"/>
            <w:tcBorders>
              <w:top w:val="nil"/>
              <w:left w:val="nil"/>
              <w:bottom w:val="nil"/>
              <w:right w:val="nil"/>
            </w:tcBorders>
            <w:shd w:val="clear" w:color="000000" w:fill="FFFFFF"/>
            <w:noWrap/>
            <w:vAlign w:val="center"/>
            <w:hideMark/>
          </w:tcPr>
          <w:p w14:paraId="59A9FD2F" w14:textId="387FA4E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6962E524" w14:textId="60CFB50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11FD7397" w14:textId="43C016D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46.9</w:t>
            </w:r>
          </w:p>
        </w:tc>
        <w:tc>
          <w:tcPr>
            <w:tcW w:w="591" w:type="dxa"/>
            <w:tcBorders>
              <w:top w:val="nil"/>
              <w:left w:val="nil"/>
              <w:bottom w:val="nil"/>
              <w:right w:val="nil"/>
            </w:tcBorders>
            <w:shd w:val="clear" w:color="000000" w:fill="FFFFFF"/>
            <w:noWrap/>
            <w:vAlign w:val="center"/>
            <w:hideMark/>
          </w:tcPr>
          <w:p w14:paraId="434835B5" w14:textId="211B35E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53.1</w:t>
            </w:r>
          </w:p>
        </w:tc>
      </w:tr>
      <w:tr w:rsidR="00486CCA" w:rsidRPr="008A3832" w14:paraId="57805473"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5091ADC3" w14:textId="4D2BF64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Dominican Republic</w:t>
            </w:r>
          </w:p>
        </w:tc>
        <w:tc>
          <w:tcPr>
            <w:tcW w:w="698" w:type="dxa"/>
            <w:tcBorders>
              <w:top w:val="nil"/>
              <w:left w:val="nil"/>
              <w:bottom w:val="nil"/>
              <w:right w:val="nil"/>
            </w:tcBorders>
            <w:shd w:val="clear" w:color="000000" w:fill="FFFFFF"/>
            <w:noWrap/>
            <w:vAlign w:val="center"/>
            <w:hideMark/>
          </w:tcPr>
          <w:p w14:paraId="7FC3F9E9" w14:textId="7609F80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LAC</w:t>
            </w:r>
          </w:p>
        </w:tc>
        <w:tc>
          <w:tcPr>
            <w:tcW w:w="761" w:type="dxa"/>
            <w:tcBorders>
              <w:top w:val="nil"/>
              <w:left w:val="nil"/>
              <w:bottom w:val="nil"/>
              <w:right w:val="nil"/>
            </w:tcBorders>
            <w:shd w:val="clear" w:color="000000" w:fill="FFFFFF"/>
            <w:noWrap/>
            <w:vAlign w:val="center"/>
            <w:hideMark/>
          </w:tcPr>
          <w:p w14:paraId="1C576B50" w14:textId="374570F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2007</w:t>
            </w:r>
          </w:p>
        </w:tc>
        <w:tc>
          <w:tcPr>
            <w:tcW w:w="812" w:type="dxa"/>
            <w:tcBorders>
              <w:top w:val="nil"/>
              <w:left w:val="nil"/>
              <w:bottom w:val="nil"/>
              <w:right w:val="nil"/>
            </w:tcBorders>
            <w:shd w:val="clear" w:color="000000" w:fill="FFFFFF"/>
            <w:noWrap/>
            <w:vAlign w:val="center"/>
            <w:hideMark/>
          </w:tcPr>
          <w:p w14:paraId="60BCA5B7" w14:textId="3E656290"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hideMark/>
          </w:tcPr>
          <w:p w14:paraId="402E4C86" w14:textId="0495379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4B3A91DC" w14:textId="1A34612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78.1</w:t>
            </w:r>
          </w:p>
        </w:tc>
        <w:tc>
          <w:tcPr>
            <w:tcW w:w="470" w:type="dxa"/>
            <w:tcBorders>
              <w:top w:val="nil"/>
              <w:left w:val="nil"/>
              <w:bottom w:val="nil"/>
              <w:right w:val="nil"/>
            </w:tcBorders>
            <w:shd w:val="clear" w:color="000000" w:fill="FFFFFF"/>
            <w:noWrap/>
            <w:vAlign w:val="center"/>
            <w:hideMark/>
          </w:tcPr>
          <w:p w14:paraId="20FA9551" w14:textId="5784D46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86.1</w:t>
            </w:r>
          </w:p>
        </w:tc>
        <w:tc>
          <w:tcPr>
            <w:tcW w:w="459" w:type="dxa"/>
            <w:tcBorders>
              <w:top w:val="nil"/>
              <w:left w:val="nil"/>
              <w:bottom w:val="nil"/>
              <w:right w:val="nil"/>
            </w:tcBorders>
            <w:shd w:val="clear" w:color="000000" w:fill="FFFFFF"/>
            <w:noWrap/>
            <w:vAlign w:val="center"/>
            <w:hideMark/>
          </w:tcPr>
          <w:p w14:paraId="483F0996" w14:textId="42D2A40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1.14</w:t>
            </w:r>
          </w:p>
        </w:tc>
        <w:tc>
          <w:tcPr>
            <w:tcW w:w="230" w:type="dxa"/>
            <w:tcBorders>
              <w:top w:val="nil"/>
              <w:left w:val="nil"/>
              <w:bottom w:val="nil"/>
              <w:right w:val="nil"/>
            </w:tcBorders>
            <w:shd w:val="clear" w:color="000000" w:fill="FFFFFF"/>
            <w:noWrap/>
            <w:vAlign w:val="center"/>
            <w:hideMark/>
          </w:tcPr>
          <w:p w14:paraId="355F8C12" w14:textId="04283CE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26212E5F" w14:textId="0D0E4B7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61FCC7C7" w14:textId="2EC8031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0.72</w:t>
            </w:r>
          </w:p>
        </w:tc>
        <w:tc>
          <w:tcPr>
            <w:tcW w:w="228" w:type="dxa"/>
            <w:tcBorders>
              <w:top w:val="nil"/>
              <w:left w:val="nil"/>
              <w:bottom w:val="nil"/>
              <w:right w:val="nil"/>
            </w:tcBorders>
            <w:shd w:val="clear" w:color="000000" w:fill="FFFFFF"/>
            <w:noWrap/>
            <w:vAlign w:val="center"/>
            <w:hideMark/>
          </w:tcPr>
          <w:p w14:paraId="39891242" w14:textId="60BF126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5A8E3635" w14:textId="4067F3A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0.42</w:t>
            </w:r>
          </w:p>
        </w:tc>
        <w:tc>
          <w:tcPr>
            <w:tcW w:w="232" w:type="dxa"/>
            <w:tcBorders>
              <w:top w:val="nil"/>
              <w:left w:val="nil"/>
              <w:bottom w:val="nil"/>
              <w:right w:val="nil"/>
            </w:tcBorders>
            <w:shd w:val="clear" w:color="000000" w:fill="FFFFFF"/>
            <w:noWrap/>
            <w:vAlign w:val="center"/>
            <w:hideMark/>
          </w:tcPr>
          <w:p w14:paraId="1CC26CFE" w14:textId="6225662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69DC08AA" w14:textId="25218F6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39454B08" w14:textId="5406218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63.4</w:t>
            </w:r>
          </w:p>
        </w:tc>
        <w:tc>
          <w:tcPr>
            <w:tcW w:w="591" w:type="dxa"/>
            <w:tcBorders>
              <w:top w:val="nil"/>
              <w:left w:val="nil"/>
              <w:bottom w:val="nil"/>
              <w:right w:val="nil"/>
            </w:tcBorders>
            <w:shd w:val="clear" w:color="000000" w:fill="FFFFFF"/>
            <w:noWrap/>
            <w:vAlign w:val="center"/>
            <w:hideMark/>
          </w:tcPr>
          <w:p w14:paraId="325C539D" w14:textId="1456D3E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36.6</w:t>
            </w:r>
          </w:p>
        </w:tc>
      </w:tr>
      <w:tr w:rsidR="00BD017F" w:rsidRPr="008A3832" w14:paraId="65453424"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tcPr>
          <w:p w14:paraId="7D6AB915" w14:textId="3128AB45" w:rsidR="00BD017F" w:rsidRPr="00E47105" w:rsidRDefault="00BD017F" w:rsidP="00BD017F">
            <w:pPr>
              <w:pStyle w:val="NoSpacing"/>
              <w:spacing w:line="276" w:lineRule="auto"/>
              <w:rPr>
                <w:rFonts w:ascii="Garamond" w:hAnsi="Garamond" w:cs="Arial"/>
                <w:color w:val="000000"/>
              </w:rPr>
            </w:pPr>
            <w:r w:rsidRPr="00E47105">
              <w:rPr>
                <w:rFonts w:ascii="Garamond" w:hAnsi="Garamond" w:cs="Arial"/>
                <w:color w:val="000000"/>
              </w:rPr>
              <w:t>Guyana</w:t>
            </w:r>
          </w:p>
        </w:tc>
        <w:tc>
          <w:tcPr>
            <w:tcW w:w="698" w:type="dxa"/>
            <w:tcBorders>
              <w:top w:val="nil"/>
              <w:left w:val="nil"/>
              <w:bottom w:val="nil"/>
              <w:right w:val="nil"/>
            </w:tcBorders>
            <w:shd w:val="clear" w:color="000000" w:fill="FFFFFF"/>
            <w:noWrap/>
            <w:vAlign w:val="center"/>
          </w:tcPr>
          <w:p w14:paraId="024B6074" w14:textId="53C20E03" w:rsidR="00BD017F" w:rsidRPr="00E47105" w:rsidRDefault="00BD017F" w:rsidP="00BD017F">
            <w:pPr>
              <w:pStyle w:val="NoSpacing"/>
              <w:spacing w:line="276" w:lineRule="auto"/>
              <w:jc w:val="center"/>
              <w:rPr>
                <w:rFonts w:ascii="Garamond" w:hAnsi="Garamond" w:cs="Arial"/>
                <w:color w:val="000000"/>
              </w:rPr>
            </w:pPr>
            <w:r>
              <w:rPr>
                <w:rFonts w:ascii="Garamond" w:hAnsi="Garamond" w:cs="Arial"/>
                <w:color w:val="000000"/>
              </w:rPr>
              <w:t>LAC</w:t>
            </w:r>
          </w:p>
        </w:tc>
        <w:tc>
          <w:tcPr>
            <w:tcW w:w="761" w:type="dxa"/>
            <w:tcBorders>
              <w:top w:val="nil"/>
              <w:left w:val="nil"/>
              <w:bottom w:val="nil"/>
              <w:right w:val="nil"/>
            </w:tcBorders>
            <w:shd w:val="clear" w:color="000000" w:fill="FFFFFF"/>
            <w:noWrap/>
            <w:vAlign w:val="center"/>
          </w:tcPr>
          <w:p w14:paraId="20C00581" w14:textId="4C588543" w:rsidR="00BD017F" w:rsidRPr="00E47105" w:rsidRDefault="00BD017F" w:rsidP="00BD017F">
            <w:pPr>
              <w:pStyle w:val="NoSpacing"/>
              <w:spacing w:line="276" w:lineRule="auto"/>
              <w:jc w:val="center"/>
              <w:rPr>
                <w:rFonts w:ascii="Garamond" w:hAnsi="Garamond" w:cs="Arial"/>
                <w:color w:val="000000"/>
              </w:rPr>
            </w:pPr>
            <w:r w:rsidRPr="00E47105">
              <w:rPr>
                <w:rFonts w:ascii="Garamond" w:hAnsi="Garamond" w:cs="Arial"/>
                <w:color w:val="000000"/>
              </w:rPr>
              <w:t>2009</w:t>
            </w:r>
          </w:p>
        </w:tc>
        <w:tc>
          <w:tcPr>
            <w:tcW w:w="812" w:type="dxa"/>
            <w:tcBorders>
              <w:top w:val="nil"/>
              <w:left w:val="nil"/>
              <w:bottom w:val="nil"/>
              <w:right w:val="nil"/>
            </w:tcBorders>
            <w:shd w:val="clear" w:color="000000" w:fill="FFFFFF"/>
            <w:noWrap/>
            <w:vAlign w:val="center"/>
          </w:tcPr>
          <w:p w14:paraId="019FE4A9" w14:textId="7AFD30F6" w:rsidR="00BD017F" w:rsidRPr="00E47105" w:rsidRDefault="00BD017F" w:rsidP="00BD017F">
            <w:pPr>
              <w:pStyle w:val="NoSpacing"/>
              <w:spacing w:line="276" w:lineRule="auto"/>
              <w:jc w:val="center"/>
              <w:rPr>
                <w:rFonts w:ascii="Garamond" w:hAnsi="Garamond" w:cs="Arial"/>
                <w:color w:val="000000"/>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tcPr>
          <w:p w14:paraId="6E13D3C0" w14:textId="5E4C46AD" w:rsidR="00BD017F" w:rsidRPr="00E47105" w:rsidRDefault="00BD017F" w:rsidP="00BD017F">
            <w:pPr>
              <w:pStyle w:val="NoSpacing"/>
              <w:spacing w:line="276" w:lineRule="auto"/>
              <w:rPr>
                <w:rFonts w:ascii="Garamond" w:hAnsi="Garamond" w:cs="Arial"/>
                <w:color w:val="000000"/>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tcPr>
          <w:p w14:paraId="09AF5AF9" w14:textId="2F4037AF" w:rsidR="00BD017F" w:rsidRPr="00E47105" w:rsidRDefault="00BD017F" w:rsidP="00BD017F">
            <w:pPr>
              <w:pStyle w:val="NoSpacing"/>
              <w:spacing w:line="276" w:lineRule="auto"/>
              <w:jc w:val="right"/>
              <w:rPr>
                <w:rFonts w:ascii="Garamond" w:hAnsi="Garamond" w:cs="Arial"/>
                <w:color w:val="000000"/>
              </w:rPr>
            </w:pPr>
            <w:r w:rsidRPr="00E47105">
              <w:rPr>
                <w:rFonts w:ascii="Garamond" w:hAnsi="Garamond" w:cs="Arial"/>
                <w:color w:val="000000"/>
              </w:rPr>
              <w:t>81.6</w:t>
            </w:r>
          </w:p>
        </w:tc>
        <w:tc>
          <w:tcPr>
            <w:tcW w:w="470" w:type="dxa"/>
            <w:tcBorders>
              <w:top w:val="nil"/>
              <w:left w:val="nil"/>
              <w:bottom w:val="nil"/>
              <w:right w:val="nil"/>
            </w:tcBorders>
            <w:shd w:val="clear" w:color="000000" w:fill="FFFFFF"/>
            <w:noWrap/>
            <w:vAlign w:val="center"/>
          </w:tcPr>
          <w:p w14:paraId="2741C8F7" w14:textId="4DA51070" w:rsidR="00BD017F" w:rsidRPr="00E47105" w:rsidRDefault="00BD017F" w:rsidP="00BD017F">
            <w:pPr>
              <w:pStyle w:val="NoSpacing"/>
              <w:spacing w:line="276" w:lineRule="auto"/>
              <w:jc w:val="right"/>
              <w:rPr>
                <w:rFonts w:ascii="Garamond" w:hAnsi="Garamond" w:cs="Arial"/>
                <w:color w:val="000000"/>
              </w:rPr>
            </w:pPr>
            <w:r w:rsidRPr="00E47105">
              <w:rPr>
                <w:rFonts w:ascii="Garamond" w:hAnsi="Garamond" w:cs="Arial"/>
                <w:color w:val="000000"/>
              </w:rPr>
              <w:t>85.9</w:t>
            </w:r>
          </w:p>
        </w:tc>
        <w:tc>
          <w:tcPr>
            <w:tcW w:w="459" w:type="dxa"/>
            <w:tcBorders>
              <w:top w:val="nil"/>
              <w:left w:val="nil"/>
              <w:bottom w:val="nil"/>
              <w:right w:val="nil"/>
            </w:tcBorders>
            <w:shd w:val="clear" w:color="000000" w:fill="FFFFFF"/>
            <w:noWrap/>
            <w:vAlign w:val="center"/>
          </w:tcPr>
          <w:p w14:paraId="21C782A6" w14:textId="507466B0" w:rsidR="00BD017F" w:rsidRPr="00E47105" w:rsidRDefault="00BD017F" w:rsidP="00BD017F">
            <w:pPr>
              <w:pStyle w:val="NoSpacing"/>
              <w:spacing w:line="276" w:lineRule="auto"/>
              <w:jc w:val="right"/>
              <w:rPr>
                <w:rFonts w:ascii="Garamond" w:hAnsi="Garamond" w:cs="Arial"/>
                <w:color w:val="000000"/>
              </w:rPr>
            </w:pPr>
            <w:r w:rsidRPr="00E47105">
              <w:rPr>
                <w:rFonts w:ascii="Garamond" w:hAnsi="Garamond" w:cs="Arial"/>
                <w:color w:val="000000"/>
              </w:rPr>
              <w:t>0.85</w:t>
            </w:r>
          </w:p>
        </w:tc>
        <w:tc>
          <w:tcPr>
            <w:tcW w:w="230" w:type="dxa"/>
            <w:tcBorders>
              <w:top w:val="nil"/>
              <w:left w:val="nil"/>
              <w:bottom w:val="nil"/>
              <w:right w:val="nil"/>
            </w:tcBorders>
            <w:shd w:val="clear" w:color="000000" w:fill="FFFFFF"/>
            <w:noWrap/>
            <w:vAlign w:val="center"/>
          </w:tcPr>
          <w:p w14:paraId="7DEBE8C0" w14:textId="1C944B27" w:rsidR="00BD017F" w:rsidRPr="00E47105" w:rsidRDefault="00BD017F" w:rsidP="00BD017F">
            <w:pPr>
              <w:pStyle w:val="NoSpacing"/>
              <w:spacing w:line="276" w:lineRule="auto"/>
              <w:rPr>
                <w:rFonts w:ascii="Garamond" w:hAnsi="Garamond" w:cs="Arial"/>
                <w:color w:val="000000"/>
                <w:vertAlign w:val="superscript"/>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tcPr>
          <w:p w14:paraId="5E4D14C5" w14:textId="0013C926" w:rsidR="00BD017F" w:rsidRPr="00E47105" w:rsidRDefault="00BD017F" w:rsidP="00BD017F">
            <w:pPr>
              <w:pStyle w:val="NoSpacing"/>
              <w:spacing w:line="276" w:lineRule="auto"/>
              <w:rPr>
                <w:rFonts w:ascii="Garamond" w:hAnsi="Garamond" w:cs="Arial"/>
                <w:color w:val="000000"/>
                <w:vertAlign w:val="superscript"/>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tcPr>
          <w:p w14:paraId="4E22AFB1" w14:textId="12187034" w:rsidR="00BD017F" w:rsidRPr="00E47105" w:rsidRDefault="00BD017F" w:rsidP="00BD017F">
            <w:pPr>
              <w:pStyle w:val="NoSpacing"/>
              <w:spacing w:line="276" w:lineRule="auto"/>
              <w:jc w:val="right"/>
              <w:rPr>
                <w:rFonts w:ascii="Garamond" w:hAnsi="Garamond" w:cs="Arial"/>
                <w:color w:val="000000"/>
              </w:rPr>
            </w:pPr>
            <w:r w:rsidRPr="00E47105">
              <w:rPr>
                <w:rFonts w:ascii="Garamond" w:hAnsi="Garamond" w:cs="Arial"/>
                <w:color w:val="000000"/>
              </w:rPr>
              <w:t>0.43</w:t>
            </w:r>
          </w:p>
        </w:tc>
        <w:tc>
          <w:tcPr>
            <w:tcW w:w="228" w:type="dxa"/>
            <w:tcBorders>
              <w:top w:val="nil"/>
              <w:left w:val="nil"/>
              <w:bottom w:val="nil"/>
              <w:right w:val="nil"/>
            </w:tcBorders>
            <w:shd w:val="clear" w:color="000000" w:fill="FFFFFF"/>
            <w:noWrap/>
            <w:vAlign w:val="center"/>
          </w:tcPr>
          <w:p w14:paraId="23BB093F" w14:textId="4E95339D" w:rsidR="00BD017F" w:rsidRPr="00E47105" w:rsidRDefault="00BD017F" w:rsidP="00BD017F">
            <w:pPr>
              <w:pStyle w:val="NoSpacing"/>
              <w:spacing w:line="276" w:lineRule="auto"/>
              <w:rPr>
                <w:rFonts w:ascii="Garamond" w:hAnsi="Garamond" w:cs="Arial"/>
                <w:color w:val="000000"/>
                <w:vertAlign w:val="superscript"/>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tcPr>
          <w:p w14:paraId="595E7799" w14:textId="4CE9E26C" w:rsidR="00BD017F" w:rsidRPr="00E47105" w:rsidRDefault="00BD017F" w:rsidP="00BD017F">
            <w:pPr>
              <w:pStyle w:val="NoSpacing"/>
              <w:spacing w:line="276" w:lineRule="auto"/>
              <w:jc w:val="right"/>
              <w:rPr>
                <w:rFonts w:ascii="Garamond" w:hAnsi="Garamond" w:cs="Arial"/>
                <w:color w:val="000000"/>
              </w:rPr>
            </w:pPr>
            <w:r w:rsidRPr="00E47105">
              <w:rPr>
                <w:rFonts w:ascii="Garamond" w:hAnsi="Garamond" w:cs="Arial"/>
                <w:color w:val="000000"/>
              </w:rPr>
              <w:t>0.42</w:t>
            </w:r>
          </w:p>
        </w:tc>
        <w:tc>
          <w:tcPr>
            <w:tcW w:w="232" w:type="dxa"/>
            <w:tcBorders>
              <w:top w:val="nil"/>
              <w:left w:val="nil"/>
              <w:bottom w:val="nil"/>
              <w:right w:val="nil"/>
            </w:tcBorders>
            <w:shd w:val="clear" w:color="000000" w:fill="FFFFFF"/>
            <w:noWrap/>
            <w:vAlign w:val="center"/>
          </w:tcPr>
          <w:p w14:paraId="181F0DE3" w14:textId="43A02F70" w:rsidR="00BD017F" w:rsidRPr="00E47105" w:rsidRDefault="00BD017F" w:rsidP="00BD017F">
            <w:pPr>
              <w:pStyle w:val="NoSpacing"/>
              <w:spacing w:line="276" w:lineRule="auto"/>
              <w:rPr>
                <w:rFonts w:ascii="Garamond" w:hAnsi="Garamond" w:cs="Arial"/>
                <w:color w:val="000000"/>
                <w:vertAlign w:val="superscript"/>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tcPr>
          <w:p w14:paraId="7A64871E" w14:textId="7348AC3C" w:rsidR="00BD017F" w:rsidRPr="00E47105" w:rsidRDefault="00BD017F" w:rsidP="00BD017F">
            <w:pPr>
              <w:pStyle w:val="NoSpacing"/>
              <w:spacing w:line="276" w:lineRule="auto"/>
              <w:rPr>
                <w:rFonts w:ascii="Garamond" w:hAnsi="Garamond" w:cs="Arial"/>
                <w:color w:val="000000"/>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tcPr>
          <w:p w14:paraId="7DA078F0" w14:textId="46045DC0" w:rsidR="00BD017F" w:rsidRPr="00E47105" w:rsidRDefault="00BD017F" w:rsidP="00BD017F">
            <w:pPr>
              <w:pStyle w:val="NoSpacing"/>
              <w:spacing w:line="276" w:lineRule="auto"/>
              <w:jc w:val="right"/>
              <w:rPr>
                <w:rFonts w:ascii="Garamond" w:hAnsi="Garamond" w:cs="Arial"/>
                <w:color w:val="000000"/>
              </w:rPr>
            </w:pPr>
            <w:r w:rsidRPr="00E47105">
              <w:rPr>
                <w:rFonts w:ascii="Garamond" w:hAnsi="Garamond" w:cs="Arial"/>
                <w:color w:val="000000"/>
              </w:rPr>
              <w:t>50.5</w:t>
            </w:r>
          </w:p>
        </w:tc>
        <w:tc>
          <w:tcPr>
            <w:tcW w:w="591" w:type="dxa"/>
            <w:tcBorders>
              <w:top w:val="nil"/>
              <w:left w:val="nil"/>
              <w:bottom w:val="nil"/>
              <w:right w:val="nil"/>
            </w:tcBorders>
            <w:shd w:val="clear" w:color="000000" w:fill="FFFFFF"/>
            <w:noWrap/>
            <w:vAlign w:val="center"/>
          </w:tcPr>
          <w:p w14:paraId="104C96E3" w14:textId="308D7494" w:rsidR="00BD017F" w:rsidRPr="00E47105" w:rsidRDefault="00BD017F" w:rsidP="00BD017F">
            <w:pPr>
              <w:pStyle w:val="NoSpacing"/>
              <w:spacing w:line="276" w:lineRule="auto"/>
              <w:jc w:val="right"/>
              <w:rPr>
                <w:rFonts w:ascii="Garamond" w:hAnsi="Garamond" w:cs="Arial"/>
                <w:color w:val="000000"/>
              </w:rPr>
            </w:pPr>
            <w:r w:rsidRPr="00E47105">
              <w:rPr>
                <w:rFonts w:ascii="Garamond" w:hAnsi="Garamond" w:cs="Arial"/>
                <w:color w:val="000000"/>
              </w:rPr>
              <w:t>49.5</w:t>
            </w:r>
          </w:p>
        </w:tc>
      </w:tr>
      <w:tr w:rsidR="00486CCA" w:rsidRPr="008A3832" w14:paraId="6B19990E"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7134A9E0" w14:textId="311C0DA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Haiti</w:t>
            </w:r>
          </w:p>
        </w:tc>
        <w:tc>
          <w:tcPr>
            <w:tcW w:w="698" w:type="dxa"/>
            <w:tcBorders>
              <w:top w:val="nil"/>
              <w:left w:val="nil"/>
              <w:bottom w:val="nil"/>
              <w:right w:val="nil"/>
            </w:tcBorders>
            <w:shd w:val="clear" w:color="000000" w:fill="FFFFFF"/>
            <w:noWrap/>
            <w:vAlign w:val="center"/>
            <w:hideMark/>
          </w:tcPr>
          <w:p w14:paraId="0C65D803" w14:textId="25C698C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LAC</w:t>
            </w:r>
          </w:p>
        </w:tc>
        <w:tc>
          <w:tcPr>
            <w:tcW w:w="761" w:type="dxa"/>
            <w:tcBorders>
              <w:top w:val="nil"/>
              <w:left w:val="nil"/>
              <w:bottom w:val="nil"/>
              <w:right w:val="nil"/>
            </w:tcBorders>
            <w:shd w:val="clear" w:color="000000" w:fill="FFFFFF"/>
            <w:noWrap/>
            <w:vAlign w:val="center"/>
            <w:hideMark/>
          </w:tcPr>
          <w:p w14:paraId="3A1C9247" w14:textId="02B20AD0"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2012</w:t>
            </w:r>
          </w:p>
        </w:tc>
        <w:tc>
          <w:tcPr>
            <w:tcW w:w="812" w:type="dxa"/>
            <w:tcBorders>
              <w:top w:val="nil"/>
              <w:left w:val="nil"/>
              <w:bottom w:val="nil"/>
              <w:right w:val="nil"/>
            </w:tcBorders>
            <w:shd w:val="clear" w:color="000000" w:fill="FFFFFF"/>
            <w:noWrap/>
            <w:vAlign w:val="center"/>
            <w:hideMark/>
          </w:tcPr>
          <w:p w14:paraId="7524878E" w14:textId="04D9509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2016-17</w:t>
            </w:r>
          </w:p>
        </w:tc>
        <w:tc>
          <w:tcPr>
            <w:tcW w:w="66" w:type="dxa"/>
            <w:tcBorders>
              <w:top w:val="nil"/>
              <w:left w:val="nil"/>
              <w:bottom w:val="nil"/>
              <w:right w:val="nil"/>
            </w:tcBorders>
            <w:shd w:val="clear" w:color="000000" w:fill="FFFFFF"/>
            <w:noWrap/>
            <w:vAlign w:val="center"/>
            <w:hideMark/>
          </w:tcPr>
          <w:p w14:paraId="157143A8" w14:textId="00E8E9B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353D3B41" w14:textId="154376F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48.3</w:t>
            </w:r>
          </w:p>
        </w:tc>
        <w:tc>
          <w:tcPr>
            <w:tcW w:w="470" w:type="dxa"/>
            <w:tcBorders>
              <w:top w:val="nil"/>
              <w:left w:val="nil"/>
              <w:bottom w:val="nil"/>
              <w:right w:val="nil"/>
            </w:tcBorders>
            <w:shd w:val="clear" w:color="000000" w:fill="FFFFFF"/>
            <w:noWrap/>
            <w:vAlign w:val="center"/>
            <w:hideMark/>
          </w:tcPr>
          <w:p w14:paraId="09170170" w14:textId="79E4F7C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52.2</w:t>
            </w:r>
          </w:p>
        </w:tc>
        <w:tc>
          <w:tcPr>
            <w:tcW w:w="459" w:type="dxa"/>
            <w:tcBorders>
              <w:top w:val="nil"/>
              <w:left w:val="nil"/>
              <w:bottom w:val="nil"/>
              <w:right w:val="nil"/>
            </w:tcBorders>
            <w:shd w:val="clear" w:color="000000" w:fill="FFFFFF"/>
            <w:noWrap/>
            <w:vAlign w:val="center"/>
            <w:hideMark/>
          </w:tcPr>
          <w:p w14:paraId="529ECA7A" w14:textId="6F56DF8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0.87</w:t>
            </w:r>
          </w:p>
        </w:tc>
        <w:tc>
          <w:tcPr>
            <w:tcW w:w="230" w:type="dxa"/>
            <w:tcBorders>
              <w:top w:val="nil"/>
              <w:left w:val="nil"/>
              <w:bottom w:val="nil"/>
              <w:right w:val="nil"/>
            </w:tcBorders>
            <w:shd w:val="clear" w:color="000000" w:fill="FFFFFF"/>
            <w:noWrap/>
            <w:vAlign w:val="center"/>
            <w:hideMark/>
          </w:tcPr>
          <w:p w14:paraId="30CA8B47" w14:textId="3563468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47E9BAB" w14:textId="022A4FC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58269F4D" w14:textId="491707F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0.77</w:t>
            </w:r>
          </w:p>
        </w:tc>
        <w:tc>
          <w:tcPr>
            <w:tcW w:w="228" w:type="dxa"/>
            <w:tcBorders>
              <w:top w:val="nil"/>
              <w:left w:val="nil"/>
              <w:bottom w:val="nil"/>
              <w:right w:val="nil"/>
            </w:tcBorders>
            <w:shd w:val="clear" w:color="000000" w:fill="FFFFFF"/>
            <w:noWrap/>
            <w:vAlign w:val="center"/>
            <w:hideMark/>
          </w:tcPr>
          <w:p w14:paraId="5CBA1EF1" w14:textId="0BC70B0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6B41F8D0" w14:textId="6A6467B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0.11</w:t>
            </w:r>
          </w:p>
        </w:tc>
        <w:tc>
          <w:tcPr>
            <w:tcW w:w="232" w:type="dxa"/>
            <w:tcBorders>
              <w:top w:val="nil"/>
              <w:left w:val="nil"/>
              <w:bottom w:val="nil"/>
              <w:right w:val="nil"/>
            </w:tcBorders>
            <w:shd w:val="clear" w:color="000000" w:fill="FFFFFF"/>
            <w:noWrap/>
            <w:vAlign w:val="center"/>
            <w:hideMark/>
          </w:tcPr>
          <w:p w14:paraId="5CF327AA" w14:textId="0438391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7745985E" w14:textId="3C1E952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43F358C4" w14:textId="2B2DBB0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87.8</w:t>
            </w:r>
          </w:p>
        </w:tc>
        <w:tc>
          <w:tcPr>
            <w:tcW w:w="591" w:type="dxa"/>
            <w:tcBorders>
              <w:top w:val="nil"/>
              <w:left w:val="nil"/>
              <w:bottom w:val="nil"/>
              <w:right w:val="nil"/>
            </w:tcBorders>
            <w:shd w:val="clear" w:color="000000" w:fill="FFFFFF"/>
            <w:noWrap/>
            <w:vAlign w:val="center"/>
            <w:hideMark/>
          </w:tcPr>
          <w:p w14:paraId="69A1328A" w14:textId="530BBA9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12.2</w:t>
            </w:r>
          </w:p>
        </w:tc>
      </w:tr>
      <w:tr w:rsidR="00486CCA" w:rsidRPr="008A3832" w14:paraId="38F06E4C"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5011AA51" w14:textId="3754829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Honduras</w:t>
            </w:r>
          </w:p>
        </w:tc>
        <w:tc>
          <w:tcPr>
            <w:tcW w:w="698" w:type="dxa"/>
            <w:tcBorders>
              <w:top w:val="nil"/>
              <w:left w:val="nil"/>
              <w:bottom w:val="nil"/>
              <w:right w:val="nil"/>
            </w:tcBorders>
            <w:shd w:val="clear" w:color="000000" w:fill="FFFFFF"/>
            <w:noWrap/>
            <w:vAlign w:val="center"/>
            <w:hideMark/>
          </w:tcPr>
          <w:p w14:paraId="50BFC58F" w14:textId="38FAD8D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LAC</w:t>
            </w:r>
          </w:p>
        </w:tc>
        <w:tc>
          <w:tcPr>
            <w:tcW w:w="761" w:type="dxa"/>
            <w:tcBorders>
              <w:top w:val="nil"/>
              <w:left w:val="nil"/>
              <w:bottom w:val="nil"/>
              <w:right w:val="nil"/>
            </w:tcBorders>
            <w:shd w:val="clear" w:color="000000" w:fill="FFFFFF"/>
            <w:noWrap/>
            <w:vAlign w:val="center"/>
            <w:hideMark/>
          </w:tcPr>
          <w:p w14:paraId="680ADA82" w14:textId="3E09A28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2005-6</w:t>
            </w:r>
          </w:p>
        </w:tc>
        <w:tc>
          <w:tcPr>
            <w:tcW w:w="812" w:type="dxa"/>
            <w:tcBorders>
              <w:top w:val="nil"/>
              <w:left w:val="nil"/>
              <w:bottom w:val="nil"/>
              <w:right w:val="nil"/>
            </w:tcBorders>
            <w:shd w:val="clear" w:color="000000" w:fill="FFFFFF"/>
            <w:noWrap/>
            <w:vAlign w:val="center"/>
            <w:hideMark/>
          </w:tcPr>
          <w:p w14:paraId="036DAC16" w14:textId="2D1F2EA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2011-12</w:t>
            </w:r>
          </w:p>
        </w:tc>
        <w:tc>
          <w:tcPr>
            <w:tcW w:w="66" w:type="dxa"/>
            <w:tcBorders>
              <w:top w:val="nil"/>
              <w:left w:val="nil"/>
              <w:bottom w:val="nil"/>
              <w:right w:val="nil"/>
            </w:tcBorders>
            <w:shd w:val="clear" w:color="000000" w:fill="FFFFFF"/>
            <w:noWrap/>
            <w:vAlign w:val="center"/>
            <w:hideMark/>
          </w:tcPr>
          <w:p w14:paraId="216F68F6" w14:textId="784F9FF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4A1A7C35" w14:textId="3242730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50.7</w:t>
            </w:r>
          </w:p>
        </w:tc>
        <w:tc>
          <w:tcPr>
            <w:tcW w:w="470" w:type="dxa"/>
            <w:tcBorders>
              <w:top w:val="nil"/>
              <w:left w:val="nil"/>
              <w:bottom w:val="nil"/>
              <w:right w:val="nil"/>
            </w:tcBorders>
            <w:shd w:val="clear" w:color="000000" w:fill="FFFFFF"/>
            <w:noWrap/>
            <w:vAlign w:val="center"/>
            <w:hideMark/>
          </w:tcPr>
          <w:p w14:paraId="751BEB19" w14:textId="444A90F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64.1</w:t>
            </w:r>
          </w:p>
        </w:tc>
        <w:tc>
          <w:tcPr>
            <w:tcW w:w="459" w:type="dxa"/>
            <w:tcBorders>
              <w:top w:val="nil"/>
              <w:left w:val="nil"/>
              <w:bottom w:val="nil"/>
              <w:right w:val="nil"/>
            </w:tcBorders>
            <w:shd w:val="clear" w:color="000000" w:fill="FFFFFF"/>
            <w:noWrap/>
            <w:vAlign w:val="center"/>
            <w:hideMark/>
          </w:tcPr>
          <w:p w14:paraId="4B1702DC" w14:textId="5671324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2.22</w:t>
            </w:r>
          </w:p>
        </w:tc>
        <w:tc>
          <w:tcPr>
            <w:tcW w:w="230" w:type="dxa"/>
            <w:tcBorders>
              <w:top w:val="nil"/>
              <w:left w:val="nil"/>
              <w:bottom w:val="nil"/>
              <w:right w:val="nil"/>
            </w:tcBorders>
            <w:shd w:val="clear" w:color="000000" w:fill="FFFFFF"/>
            <w:noWrap/>
            <w:vAlign w:val="center"/>
            <w:hideMark/>
          </w:tcPr>
          <w:p w14:paraId="4CD59799" w14:textId="4297D69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0A5BCE73" w14:textId="7F36268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7F0BCA58" w14:textId="4710463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1.49</w:t>
            </w:r>
          </w:p>
        </w:tc>
        <w:tc>
          <w:tcPr>
            <w:tcW w:w="228" w:type="dxa"/>
            <w:tcBorders>
              <w:top w:val="nil"/>
              <w:left w:val="nil"/>
              <w:bottom w:val="nil"/>
              <w:right w:val="nil"/>
            </w:tcBorders>
            <w:shd w:val="clear" w:color="000000" w:fill="FFFFFF"/>
            <w:noWrap/>
            <w:vAlign w:val="center"/>
            <w:hideMark/>
          </w:tcPr>
          <w:p w14:paraId="025E977F" w14:textId="1542D0B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01E68AA1" w14:textId="1818324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0.73</w:t>
            </w:r>
          </w:p>
        </w:tc>
        <w:tc>
          <w:tcPr>
            <w:tcW w:w="232" w:type="dxa"/>
            <w:tcBorders>
              <w:top w:val="nil"/>
              <w:left w:val="nil"/>
              <w:bottom w:val="nil"/>
              <w:right w:val="nil"/>
            </w:tcBorders>
            <w:shd w:val="clear" w:color="000000" w:fill="FFFFFF"/>
            <w:noWrap/>
            <w:vAlign w:val="center"/>
            <w:hideMark/>
          </w:tcPr>
          <w:p w14:paraId="0460EB68" w14:textId="76BCC97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15339FA3" w14:textId="7CBAFD8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787FFE87" w14:textId="4E88874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67.2</w:t>
            </w:r>
          </w:p>
        </w:tc>
        <w:tc>
          <w:tcPr>
            <w:tcW w:w="591" w:type="dxa"/>
            <w:tcBorders>
              <w:top w:val="nil"/>
              <w:left w:val="nil"/>
              <w:bottom w:val="nil"/>
              <w:right w:val="nil"/>
            </w:tcBorders>
            <w:shd w:val="clear" w:color="000000" w:fill="FFFFFF"/>
            <w:noWrap/>
            <w:vAlign w:val="center"/>
            <w:hideMark/>
          </w:tcPr>
          <w:p w14:paraId="61546AA7" w14:textId="050E356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32.8</w:t>
            </w:r>
          </w:p>
        </w:tc>
      </w:tr>
      <w:tr w:rsidR="00486CCA" w:rsidRPr="008A3832" w14:paraId="55DB4591"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7AC4335F" w14:textId="1D8F05C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Jamaica</w:t>
            </w:r>
          </w:p>
        </w:tc>
        <w:tc>
          <w:tcPr>
            <w:tcW w:w="698" w:type="dxa"/>
            <w:tcBorders>
              <w:top w:val="nil"/>
              <w:left w:val="nil"/>
              <w:bottom w:val="nil"/>
              <w:right w:val="nil"/>
            </w:tcBorders>
            <w:shd w:val="clear" w:color="000000" w:fill="FFFFFF"/>
            <w:noWrap/>
            <w:vAlign w:val="center"/>
            <w:hideMark/>
          </w:tcPr>
          <w:p w14:paraId="53F3B494" w14:textId="6EF274B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LAC</w:t>
            </w:r>
          </w:p>
        </w:tc>
        <w:tc>
          <w:tcPr>
            <w:tcW w:w="761" w:type="dxa"/>
            <w:tcBorders>
              <w:top w:val="nil"/>
              <w:left w:val="nil"/>
              <w:bottom w:val="nil"/>
              <w:right w:val="nil"/>
            </w:tcBorders>
            <w:shd w:val="clear" w:color="000000" w:fill="FFFFFF"/>
            <w:noWrap/>
            <w:vAlign w:val="center"/>
            <w:hideMark/>
          </w:tcPr>
          <w:p w14:paraId="47636F5A" w14:textId="7F46DE4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4CB3A484" w14:textId="3E16D26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hideMark/>
          </w:tcPr>
          <w:p w14:paraId="22BB271C" w14:textId="4F781E1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00D817C5" w14:textId="59C771B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81.1</w:t>
            </w:r>
          </w:p>
        </w:tc>
        <w:tc>
          <w:tcPr>
            <w:tcW w:w="470" w:type="dxa"/>
            <w:tcBorders>
              <w:top w:val="nil"/>
              <w:left w:val="nil"/>
              <w:bottom w:val="nil"/>
              <w:right w:val="nil"/>
            </w:tcBorders>
            <w:shd w:val="clear" w:color="000000" w:fill="FFFFFF"/>
            <w:noWrap/>
            <w:vAlign w:val="center"/>
            <w:hideMark/>
          </w:tcPr>
          <w:p w14:paraId="7D1495B0" w14:textId="125679C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82.4</w:t>
            </w:r>
          </w:p>
        </w:tc>
        <w:tc>
          <w:tcPr>
            <w:tcW w:w="459" w:type="dxa"/>
            <w:tcBorders>
              <w:top w:val="nil"/>
              <w:left w:val="nil"/>
              <w:bottom w:val="nil"/>
              <w:right w:val="nil"/>
            </w:tcBorders>
            <w:shd w:val="clear" w:color="000000" w:fill="FFFFFF"/>
            <w:noWrap/>
            <w:vAlign w:val="center"/>
            <w:hideMark/>
          </w:tcPr>
          <w:p w14:paraId="19BF78D4" w14:textId="7A0E88F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0.31</w:t>
            </w:r>
          </w:p>
        </w:tc>
        <w:tc>
          <w:tcPr>
            <w:tcW w:w="230" w:type="dxa"/>
            <w:tcBorders>
              <w:top w:val="nil"/>
              <w:left w:val="nil"/>
              <w:bottom w:val="nil"/>
              <w:right w:val="nil"/>
            </w:tcBorders>
            <w:shd w:val="clear" w:color="000000" w:fill="FFFFFF"/>
            <w:noWrap/>
            <w:vAlign w:val="center"/>
            <w:hideMark/>
          </w:tcPr>
          <w:p w14:paraId="618B0DA4" w14:textId="7EEF7CC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654D165B" w14:textId="6B2514E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595F7FB1" w14:textId="5DC80B1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0.12</w:t>
            </w:r>
          </w:p>
        </w:tc>
        <w:tc>
          <w:tcPr>
            <w:tcW w:w="228" w:type="dxa"/>
            <w:tcBorders>
              <w:top w:val="nil"/>
              <w:left w:val="nil"/>
              <w:bottom w:val="nil"/>
              <w:right w:val="nil"/>
            </w:tcBorders>
            <w:shd w:val="clear" w:color="000000" w:fill="FFFFFF"/>
            <w:noWrap/>
            <w:vAlign w:val="center"/>
            <w:hideMark/>
          </w:tcPr>
          <w:p w14:paraId="3FB292F3" w14:textId="3EBFCA3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40BC5276" w14:textId="2FB92E9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0.19</w:t>
            </w:r>
          </w:p>
        </w:tc>
        <w:tc>
          <w:tcPr>
            <w:tcW w:w="232" w:type="dxa"/>
            <w:tcBorders>
              <w:top w:val="nil"/>
              <w:left w:val="nil"/>
              <w:bottom w:val="nil"/>
              <w:right w:val="nil"/>
            </w:tcBorders>
            <w:shd w:val="clear" w:color="000000" w:fill="FFFFFF"/>
            <w:noWrap/>
            <w:vAlign w:val="center"/>
            <w:hideMark/>
          </w:tcPr>
          <w:p w14:paraId="13B45F13" w14:textId="292EECE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09B00617" w14:textId="1A1BF1F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40E65DF2" w14:textId="7295480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39.5</w:t>
            </w:r>
          </w:p>
        </w:tc>
        <w:tc>
          <w:tcPr>
            <w:tcW w:w="591" w:type="dxa"/>
            <w:tcBorders>
              <w:top w:val="nil"/>
              <w:left w:val="nil"/>
              <w:bottom w:val="nil"/>
              <w:right w:val="nil"/>
            </w:tcBorders>
            <w:shd w:val="clear" w:color="000000" w:fill="FFFFFF"/>
            <w:noWrap/>
            <w:vAlign w:val="center"/>
            <w:hideMark/>
          </w:tcPr>
          <w:p w14:paraId="60AEF297" w14:textId="4E00DC5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60.5</w:t>
            </w:r>
          </w:p>
        </w:tc>
      </w:tr>
      <w:tr w:rsidR="00486CCA" w:rsidRPr="008A3832" w14:paraId="14C46632"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58089CE6" w14:textId="06B598F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Mexico</w:t>
            </w:r>
          </w:p>
        </w:tc>
        <w:tc>
          <w:tcPr>
            <w:tcW w:w="698" w:type="dxa"/>
            <w:tcBorders>
              <w:top w:val="nil"/>
              <w:left w:val="nil"/>
              <w:bottom w:val="nil"/>
              <w:right w:val="nil"/>
            </w:tcBorders>
            <w:shd w:val="clear" w:color="000000" w:fill="FFFFFF"/>
            <w:noWrap/>
            <w:vAlign w:val="center"/>
            <w:hideMark/>
          </w:tcPr>
          <w:p w14:paraId="5D77F97F" w14:textId="0668E44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LAC</w:t>
            </w:r>
          </w:p>
        </w:tc>
        <w:tc>
          <w:tcPr>
            <w:tcW w:w="761" w:type="dxa"/>
            <w:tcBorders>
              <w:top w:val="nil"/>
              <w:left w:val="nil"/>
              <w:bottom w:val="nil"/>
              <w:right w:val="nil"/>
            </w:tcBorders>
            <w:shd w:val="clear" w:color="000000" w:fill="FFFFFF"/>
            <w:noWrap/>
            <w:vAlign w:val="center"/>
            <w:hideMark/>
          </w:tcPr>
          <w:p w14:paraId="5EAB6416" w14:textId="7DFCC9C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2012</w:t>
            </w:r>
          </w:p>
        </w:tc>
        <w:tc>
          <w:tcPr>
            <w:tcW w:w="812" w:type="dxa"/>
            <w:tcBorders>
              <w:top w:val="nil"/>
              <w:left w:val="nil"/>
              <w:bottom w:val="nil"/>
              <w:right w:val="nil"/>
            </w:tcBorders>
            <w:shd w:val="clear" w:color="000000" w:fill="FFFFFF"/>
            <w:noWrap/>
            <w:vAlign w:val="center"/>
            <w:hideMark/>
          </w:tcPr>
          <w:p w14:paraId="702B8FDC" w14:textId="7E480450"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2016</w:t>
            </w:r>
          </w:p>
        </w:tc>
        <w:tc>
          <w:tcPr>
            <w:tcW w:w="66" w:type="dxa"/>
            <w:tcBorders>
              <w:top w:val="nil"/>
              <w:left w:val="nil"/>
              <w:bottom w:val="nil"/>
              <w:right w:val="nil"/>
            </w:tcBorders>
            <w:shd w:val="clear" w:color="000000" w:fill="FFFFFF"/>
            <w:noWrap/>
            <w:vAlign w:val="center"/>
            <w:hideMark/>
          </w:tcPr>
          <w:p w14:paraId="523ACC07" w14:textId="77B09E9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34B211F8" w14:textId="7194706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82.9</w:t>
            </w:r>
          </w:p>
        </w:tc>
        <w:tc>
          <w:tcPr>
            <w:tcW w:w="470" w:type="dxa"/>
            <w:tcBorders>
              <w:top w:val="nil"/>
              <w:left w:val="nil"/>
              <w:bottom w:val="nil"/>
              <w:right w:val="nil"/>
            </w:tcBorders>
            <w:shd w:val="clear" w:color="000000" w:fill="FFFFFF"/>
            <w:noWrap/>
            <w:vAlign w:val="center"/>
            <w:hideMark/>
          </w:tcPr>
          <w:p w14:paraId="2E682060" w14:textId="181F806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84.1</w:t>
            </w:r>
          </w:p>
        </w:tc>
        <w:tc>
          <w:tcPr>
            <w:tcW w:w="459" w:type="dxa"/>
            <w:tcBorders>
              <w:top w:val="nil"/>
              <w:left w:val="nil"/>
              <w:bottom w:val="nil"/>
              <w:right w:val="nil"/>
            </w:tcBorders>
            <w:shd w:val="clear" w:color="000000" w:fill="FFFFFF"/>
            <w:noWrap/>
            <w:vAlign w:val="center"/>
            <w:hideMark/>
          </w:tcPr>
          <w:p w14:paraId="6BAECF13" w14:textId="2ACCF3B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0.29</w:t>
            </w:r>
          </w:p>
        </w:tc>
        <w:tc>
          <w:tcPr>
            <w:tcW w:w="230" w:type="dxa"/>
            <w:tcBorders>
              <w:top w:val="nil"/>
              <w:left w:val="nil"/>
              <w:bottom w:val="nil"/>
              <w:right w:val="nil"/>
            </w:tcBorders>
            <w:shd w:val="clear" w:color="000000" w:fill="FFFFFF"/>
            <w:noWrap/>
            <w:vAlign w:val="center"/>
            <w:hideMark/>
          </w:tcPr>
          <w:p w14:paraId="2C4B01B1" w14:textId="4D929FC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48EB03F1" w14:textId="1279876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7B031D72" w14:textId="0D1A917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0.12</w:t>
            </w:r>
          </w:p>
        </w:tc>
        <w:tc>
          <w:tcPr>
            <w:tcW w:w="228" w:type="dxa"/>
            <w:tcBorders>
              <w:top w:val="nil"/>
              <w:left w:val="nil"/>
              <w:bottom w:val="nil"/>
              <w:right w:val="nil"/>
            </w:tcBorders>
            <w:shd w:val="clear" w:color="000000" w:fill="FFFFFF"/>
            <w:noWrap/>
            <w:vAlign w:val="center"/>
            <w:hideMark/>
          </w:tcPr>
          <w:p w14:paraId="418DAA01" w14:textId="2AECA2D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72BFD17C" w14:textId="72CB99F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0.17</w:t>
            </w:r>
          </w:p>
        </w:tc>
        <w:tc>
          <w:tcPr>
            <w:tcW w:w="232" w:type="dxa"/>
            <w:tcBorders>
              <w:top w:val="nil"/>
              <w:left w:val="nil"/>
              <w:bottom w:val="nil"/>
              <w:right w:val="nil"/>
            </w:tcBorders>
            <w:shd w:val="clear" w:color="000000" w:fill="FFFFFF"/>
            <w:noWrap/>
            <w:vAlign w:val="center"/>
            <w:hideMark/>
          </w:tcPr>
          <w:p w14:paraId="43D47C2E" w14:textId="5E50712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49ACCD8C" w14:textId="130B5CA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05564FBA" w14:textId="1EEC33C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40.6</w:t>
            </w:r>
          </w:p>
        </w:tc>
        <w:tc>
          <w:tcPr>
            <w:tcW w:w="591" w:type="dxa"/>
            <w:tcBorders>
              <w:top w:val="nil"/>
              <w:left w:val="nil"/>
              <w:bottom w:val="nil"/>
              <w:right w:val="nil"/>
            </w:tcBorders>
            <w:shd w:val="clear" w:color="000000" w:fill="FFFFFF"/>
            <w:noWrap/>
            <w:vAlign w:val="center"/>
            <w:hideMark/>
          </w:tcPr>
          <w:p w14:paraId="5B3D3A35" w14:textId="117583E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59.4</w:t>
            </w:r>
          </w:p>
        </w:tc>
      </w:tr>
      <w:tr w:rsidR="00486CCA" w:rsidRPr="008A3832" w14:paraId="6B9387A8"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4D9152E5" w14:textId="5623C6D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Nicaragua</w:t>
            </w:r>
          </w:p>
        </w:tc>
        <w:tc>
          <w:tcPr>
            <w:tcW w:w="698" w:type="dxa"/>
            <w:tcBorders>
              <w:top w:val="nil"/>
              <w:left w:val="nil"/>
              <w:bottom w:val="nil"/>
              <w:right w:val="nil"/>
            </w:tcBorders>
            <w:shd w:val="clear" w:color="000000" w:fill="FFFFFF"/>
            <w:noWrap/>
            <w:vAlign w:val="center"/>
            <w:hideMark/>
          </w:tcPr>
          <w:p w14:paraId="5B260703" w14:textId="54653A9B"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LAC</w:t>
            </w:r>
          </w:p>
        </w:tc>
        <w:tc>
          <w:tcPr>
            <w:tcW w:w="761" w:type="dxa"/>
            <w:tcBorders>
              <w:top w:val="nil"/>
              <w:left w:val="nil"/>
              <w:bottom w:val="nil"/>
              <w:right w:val="nil"/>
            </w:tcBorders>
            <w:shd w:val="clear" w:color="000000" w:fill="FFFFFF"/>
            <w:noWrap/>
            <w:vAlign w:val="center"/>
            <w:hideMark/>
          </w:tcPr>
          <w:p w14:paraId="5CE7E68A" w14:textId="1A24327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2001</w:t>
            </w:r>
          </w:p>
        </w:tc>
        <w:tc>
          <w:tcPr>
            <w:tcW w:w="812" w:type="dxa"/>
            <w:tcBorders>
              <w:top w:val="nil"/>
              <w:left w:val="nil"/>
              <w:bottom w:val="nil"/>
              <w:right w:val="nil"/>
            </w:tcBorders>
            <w:shd w:val="clear" w:color="000000" w:fill="FFFFFF"/>
            <w:noWrap/>
            <w:vAlign w:val="center"/>
            <w:hideMark/>
          </w:tcPr>
          <w:p w14:paraId="47841DEA" w14:textId="6976DB0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2011-12</w:t>
            </w:r>
          </w:p>
        </w:tc>
        <w:tc>
          <w:tcPr>
            <w:tcW w:w="66" w:type="dxa"/>
            <w:tcBorders>
              <w:top w:val="nil"/>
              <w:left w:val="nil"/>
              <w:bottom w:val="nil"/>
              <w:right w:val="nil"/>
            </w:tcBorders>
            <w:shd w:val="clear" w:color="000000" w:fill="FFFFFF"/>
            <w:noWrap/>
            <w:vAlign w:val="center"/>
            <w:hideMark/>
          </w:tcPr>
          <w:p w14:paraId="327C756C" w14:textId="5343E7B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6BB17AC9" w14:textId="6469261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46.8</w:t>
            </w:r>
          </w:p>
        </w:tc>
        <w:tc>
          <w:tcPr>
            <w:tcW w:w="470" w:type="dxa"/>
            <w:tcBorders>
              <w:top w:val="nil"/>
              <w:left w:val="nil"/>
              <w:bottom w:val="nil"/>
              <w:right w:val="nil"/>
            </w:tcBorders>
            <w:shd w:val="clear" w:color="000000" w:fill="FFFFFF"/>
            <w:noWrap/>
            <w:vAlign w:val="center"/>
            <w:hideMark/>
          </w:tcPr>
          <w:p w14:paraId="12C066F6" w14:textId="0C77375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68.9</w:t>
            </w:r>
          </w:p>
        </w:tc>
        <w:tc>
          <w:tcPr>
            <w:tcW w:w="459" w:type="dxa"/>
            <w:tcBorders>
              <w:top w:val="nil"/>
              <w:left w:val="nil"/>
              <w:bottom w:val="nil"/>
              <w:right w:val="nil"/>
            </w:tcBorders>
            <w:shd w:val="clear" w:color="000000" w:fill="FFFFFF"/>
            <w:noWrap/>
            <w:vAlign w:val="center"/>
            <w:hideMark/>
          </w:tcPr>
          <w:p w14:paraId="7A3A9B3E" w14:textId="117504F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2.11</w:t>
            </w:r>
          </w:p>
        </w:tc>
        <w:tc>
          <w:tcPr>
            <w:tcW w:w="230" w:type="dxa"/>
            <w:tcBorders>
              <w:top w:val="nil"/>
              <w:left w:val="nil"/>
              <w:bottom w:val="nil"/>
              <w:right w:val="nil"/>
            </w:tcBorders>
            <w:shd w:val="clear" w:color="000000" w:fill="FFFFFF"/>
            <w:noWrap/>
            <w:vAlign w:val="center"/>
            <w:hideMark/>
          </w:tcPr>
          <w:p w14:paraId="35629C59" w14:textId="18E5237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257D571D" w14:textId="478CBD7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5483B7F2" w14:textId="2B13459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1.33</w:t>
            </w:r>
          </w:p>
        </w:tc>
        <w:tc>
          <w:tcPr>
            <w:tcW w:w="228" w:type="dxa"/>
            <w:tcBorders>
              <w:top w:val="nil"/>
              <w:left w:val="nil"/>
              <w:bottom w:val="nil"/>
              <w:right w:val="nil"/>
            </w:tcBorders>
            <w:shd w:val="clear" w:color="000000" w:fill="FFFFFF"/>
            <w:noWrap/>
            <w:vAlign w:val="center"/>
            <w:hideMark/>
          </w:tcPr>
          <w:p w14:paraId="5C349288" w14:textId="5544220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67E66084" w14:textId="73815DF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0.78</w:t>
            </w:r>
          </w:p>
        </w:tc>
        <w:tc>
          <w:tcPr>
            <w:tcW w:w="232" w:type="dxa"/>
            <w:tcBorders>
              <w:top w:val="nil"/>
              <w:left w:val="nil"/>
              <w:bottom w:val="nil"/>
              <w:right w:val="nil"/>
            </w:tcBorders>
            <w:shd w:val="clear" w:color="000000" w:fill="FFFFFF"/>
            <w:noWrap/>
            <w:vAlign w:val="center"/>
            <w:hideMark/>
          </w:tcPr>
          <w:p w14:paraId="0C11A47D" w14:textId="7DB8423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1BDFFE8B" w14:textId="6E2C98A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7B34D7A2" w14:textId="4D2F8C3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63.1</w:t>
            </w:r>
          </w:p>
        </w:tc>
        <w:tc>
          <w:tcPr>
            <w:tcW w:w="591" w:type="dxa"/>
            <w:tcBorders>
              <w:top w:val="nil"/>
              <w:left w:val="nil"/>
              <w:bottom w:val="nil"/>
              <w:right w:val="nil"/>
            </w:tcBorders>
            <w:shd w:val="clear" w:color="000000" w:fill="FFFFFF"/>
            <w:noWrap/>
            <w:vAlign w:val="center"/>
            <w:hideMark/>
          </w:tcPr>
          <w:p w14:paraId="35416A72" w14:textId="11C116D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36.9</w:t>
            </w:r>
          </w:p>
        </w:tc>
      </w:tr>
      <w:tr w:rsidR="00486CCA" w:rsidRPr="008A3832" w14:paraId="5E764568"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15C820DC" w14:textId="3CC23C1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Peru</w:t>
            </w:r>
          </w:p>
        </w:tc>
        <w:tc>
          <w:tcPr>
            <w:tcW w:w="698" w:type="dxa"/>
            <w:tcBorders>
              <w:top w:val="nil"/>
              <w:left w:val="nil"/>
              <w:bottom w:val="nil"/>
              <w:right w:val="nil"/>
            </w:tcBorders>
            <w:shd w:val="clear" w:color="000000" w:fill="FFFFFF"/>
            <w:noWrap/>
            <w:vAlign w:val="center"/>
            <w:hideMark/>
          </w:tcPr>
          <w:p w14:paraId="39A14FE5" w14:textId="45B9E1B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LAC</w:t>
            </w:r>
          </w:p>
        </w:tc>
        <w:tc>
          <w:tcPr>
            <w:tcW w:w="761" w:type="dxa"/>
            <w:tcBorders>
              <w:top w:val="nil"/>
              <w:left w:val="nil"/>
              <w:bottom w:val="nil"/>
              <w:right w:val="nil"/>
            </w:tcBorders>
            <w:shd w:val="clear" w:color="000000" w:fill="FFFFFF"/>
            <w:noWrap/>
            <w:vAlign w:val="center"/>
            <w:hideMark/>
          </w:tcPr>
          <w:p w14:paraId="7C82D1F7" w14:textId="5B13BDD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2012</w:t>
            </w:r>
          </w:p>
        </w:tc>
        <w:tc>
          <w:tcPr>
            <w:tcW w:w="812" w:type="dxa"/>
            <w:tcBorders>
              <w:top w:val="nil"/>
              <w:left w:val="nil"/>
              <w:bottom w:val="nil"/>
              <w:right w:val="nil"/>
            </w:tcBorders>
            <w:shd w:val="clear" w:color="000000" w:fill="FFFFFF"/>
            <w:noWrap/>
            <w:vAlign w:val="center"/>
            <w:hideMark/>
          </w:tcPr>
          <w:p w14:paraId="41BDDF66" w14:textId="4FC915B5"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2018</w:t>
            </w:r>
          </w:p>
        </w:tc>
        <w:tc>
          <w:tcPr>
            <w:tcW w:w="66" w:type="dxa"/>
            <w:tcBorders>
              <w:top w:val="nil"/>
              <w:left w:val="nil"/>
              <w:bottom w:val="nil"/>
              <w:right w:val="nil"/>
            </w:tcBorders>
            <w:shd w:val="clear" w:color="000000" w:fill="FFFFFF"/>
            <w:noWrap/>
            <w:vAlign w:val="center"/>
            <w:hideMark/>
          </w:tcPr>
          <w:p w14:paraId="2C3030D6" w14:textId="2AF3570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4FCE40FB" w14:textId="65D38D8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73.2</w:t>
            </w:r>
          </w:p>
        </w:tc>
        <w:tc>
          <w:tcPr>
            <w:tcW w:w="470" w:type="dxa"/>
            <w:tcBorders>
              <w:top w:val="nil"/>
              <w:left w:val="nil"/>
              <w:bottom w:val="nil"/>
              <w:right w:val="nil"/>
            </w:tcBorders>
            <w:shd w:val="clear" w:color="000000" w:fill="FFFFFF"/>
            <w:noWrap/>
            <w:vAlign w:val="center"/>
            <w:hideMark/>
          </w:tcPr>
          <w:p w14:paraId="369FC2B6" w14:textId="1920228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78.9</w:t>
            </w:r>
          </w:p>
        </w:tc>
        <w:tc>
          <w:tcPr>
            <w:tcW w:w="459" w:type="dxa"/>
            <w:tcBorders>
              <w:top w:val="nil"/>
              <w:left w:val="nil"/>
              <w:bottom w:val="nil"/>
              <w:right w:val="nil"/>
            </w:tcBorders>
            <w:shd w:val="clear" w:color="000000" w:fill="FFFFFF"/>
            <w:noWrap/>
            <w:vAlign w:val="center"/>
            <w:hideMark/>
          </w:tcPr>
          <w:p w14:paraId="29FD9EAE" w14:textId="22AA451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0.95</w:t>
            </w:r>
          </w:p>
        </w:tc>
        <w:tc>
          <w:tcPr>
            <w:tcW w:w="230" w:type="dxa"/>
            <w:tcBorders>
              <w:top w:val="nil"/>
              <w:left w:val="nil"/>
              <w:bottom w:val="nil"/>
              <w:right w:val="nil"/>
            </w:tcBorders>
            <w:shd w:val="clear" w:color="000000" w:fill="FFFFFF"/>
            <w:noWrap/>
            <w:vAlign w:val="center"/>
            <w:hideMark/>
          </w:tcPr>
          <w:p w14:paraId="01BD3588" w14:textId="561107B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4405A9F8" w14:textId="50B1F87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2856584D" w14:textId="6748C99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0.55</w:t>
            </w:r>
          </w:p>
        </w:tc>
        <w:tc>
          <w:tcPr>
            <w:tcW w:w="228" w:type="dxa"/>
            <w:tcBorders>
              <w:top w:val="nil"/>
              <w:left w:val="nil"/>
              <w:bottom w:val="nil"/>
              <w:right w:val="nil"/>
            </w:tcBorders>
            <w:shd w:val="clear" w:color="000000" w:fill="FFFFFF"/>
            <w:noWrap/>
            <w:vAlign w:val="center"/>
            <w:hideMark/>
          </w:tcPr>
          <w:p w14:paraId="13864736" w14:textId="67130D8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21668FCD" w14:textId="024E4ED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0.41</w:t>
            </w:r>
          </w:p>
        </w:tc>
        <w:tc>
          <w:tcPr>
            <w:tcW w:w="232" w:type="dxa"/>
            <w:tcBorders>
              <w:top w:val="nil"/>
              <w:left w:val="nil"/>
              <w:bottom w:val="nil"/>
              <w:right w:val="nil"/>
            </w:tcBorders>
            <w:shd w:val="clear" w:color="000000" w:fill="FFFFFF"/>
            <w:noWrap/>
            <w:vAlign w:val="center"/>
            <w:hideMark/>
          </w:tcPr>
          <w:p w14:paraId="76A77340" w14:textId="6A6F8CA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10FD5EE8" w14:textId="08E56BA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632E991C" w14:textId="50F0ABE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57.4</w:t>
            </w:r>
          </w:p>
        </w:tc>
        <w:tc>
          <w:tcPr>
            <w:tcW w:w="591" w:type="dxa"/>
            <w:tcBorders>
              <w:top w:val="nil"/>
              <w:left w:val="nil"/>
              <w:bottom w:val="nil"/>
              <w:right w:val="nil"/>
            </w:tcBorders>
            <w:shd w:val="clear" w:color="000000" w:fill="FFFFFF"/>
            <w:noWrap/>
            <w:vAlign w:val="center"/>
            <w:hideMark/>
          </w:tcPr>
          <w:p w14:paraId="0DB4B52C" w14:textId="7F3DB5E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42.6</w:t>
            </w:r>
          </w:p>
        </w:tc>
      </w:tr>
      <w:tr w:rsidR="00486CCA" w:rsidRPr="008A3832" w14:paraId="685DFCE4" w14:textId="77777777" w:rsidTr="00BD017F">
        <w:trPr>
          <w:gridAfter w:val="1"/>
          <w:wAfter w:w="13" w:type="dxa"/>
          <w:trHeight w:val="236"/>
          <w:jc w:val="center"/>
        </w:trPr>
        <w:tc>
          <w:tcPr>
            <w:tcW w:w="2277" w:type="dxa"/>
            <w:tcBorders>
              <w:top w:val="nil"/>
              <w:left w:val="nil"/>
              <w:right w:val="nil"/>
            </w:tcBorders>
            <w:shd w:val="clear" w:color="000000" w:fill="FFFFFF"/>
            <w:noWrap/>
            <w:vAlign w:val="center"/>
            <w:hideMark/>
          </w:tcPr>
          <w:p w14:paraId="7A51869C" w14:textId="2E775D9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Suriname</w:t>
            </w:r>
          </w:p>
        </w:tc>
        <w:tc>
          <w:tcPr>
            <w:tcW w:w="698" w:type="dxa"/>
            <w:tcBorders>
              <w:top w:val="nil"/>
              <w:left w:val="nil"/>
              <w:right w:val="nil"/>
            </w:tcBorders>
            <w:shd w:val="clear" w:color="000000" w:fill="FFFFFF"/>
            <w:noWrap/>
            <w:vAlign w:val="center"/>
            <w:hideMark/>
          </w:tcPr>
          <w:p w14:paraId="24A61B17" w14:textId="169667C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LAC</w:t>
            </w:r>
          </w:p>
        </w:tc>
        <w:tc>
          <w:tcPr>
            <w:tcW w:w="761" w:type="dxa"/>
            <w:tcBorders>
              <w:top w:val="nil"/>
              <w:left w:val="nil"/>
              <w:right w:val="nil"/>
            </w:tcBorders>
            <w:shd w:val="clear" w:color="000000" w:fill="FFFFFF"/>
            <w:noWrap/>
            <w:vAlign w:val="center"/>
            <w:hideMark/>
          </w:tcPr>
          <w:p w14:paraId="136A041F" w14:textId="0C9EA71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2006</w:t>
            </w:r>
          </w:p>
        </w:tc>
        <w:tc>
          <w:tcPr>
            <w:tcW w:w="812" w:type="dxa"/>
            <w:tcBorders>
              <w:top w:val="nil"/>
              <w:left w:val="nil"/>
              <w:right w:val="nil"/>
            </w:tcBorders>
            <w:shd w:val="clear" w:color="000000" w:fill="FFFFFF"/>
            <w:noWrap/>
            <w:vAlign w:val="center"/>
            <w:hideMark/>
          </w:tcPr>
          <w:p w14:paraId="652CC6AB" w14:textId="5D6603F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66" w:type="dxa"/>
            <w:tcBorders>
              <w:top w:val="nil"/>
              <w:left w:val="nil"/>
              <w:right w:val="nil"/>
            </w:tcBorders>
            <w:shd w:val="clear" w:color="000000" w:fill="FFFFFF"/>
            <w:noWrap/>
            <w:vAlign w:val="center"/>
            <w:hideMark/>
          </w:tcPr>
          <w:p w14:paraId="01CE6AD0" w14:textId="2FB1905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right w:val="nil"/>
            </w:tcBorders>
            <w:shd w:val="clear" w:color="000000" w:fill="FFFFFF"/>
            <w:noWrap/>
            <w:vAlign w:val="center"/>
            <w:hideMark/>
          </w:tcPr>
          <w:p w14:paraId="66E4551F" w14:textId="18BF6B1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76.9</w:t>
            </w:r>
          </w:p>
        </w:tc>
        <w:tc>
          <w:tcPr>
            <w:tcW w:w="470" w:type="dxa"/>
            <w:tcBorders>
              <w:top w:val="nil"/>
              <w:left w:val="nil"/>
              <w:right w:val="nil"/>
            </w:tcBorders>
            <w:shd w:val="clear" w:color="000000" w:fill="FFFFFF"/>
            <w:noWrap/>
            <w:vAlign w:val="center"/>
            <w:hideMark/>
          </w:tcPr>
          <w:p w14:paraId="60A282DE" w14:textId="11EB2EB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81.9</w:t>
            </w:r>
          </w:p>
        </w:tc>
        <w:tc>
          <w:tcPr>
            <w:tcW w:w="459" w:type="dxa"/>
            <w:tcBorders>
              <w:top w:val="nil"/>
              <w:left w:val="nil"/>
              <w:right w:val="nil"/>
            </w:tcBorders>
            <w:shd w:val="clear" w:color="000000" w:fill="FFFFFF"/>
            <w:noWrap/>
            <w:vAlign w:val="center"/>
            <w:hideMark/>
          </w:tcPr>
          <w:p w14:paraId="5583721D" w14:textId="19E9B4C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1.25</w:t>
            </w:r>
          </w:p>
        </w:tc>
        <w:tc>
          <w:tcPr>
            <w:tcW w:w="230" w:type="dxa"/>
            <w:tcBorders>
              <w:top w:val="nil"/>
              <w:left w:val="nil"/>
              <w:right w:val="nil"/>
            </w:tcBorders>
            <w:shd w:val="clear" w:color="000000" w:fill="FFFFFF"/>
            <w:noWrap/>
            <w:vAlign w:val="center"/>
            <w:hideMark/>
          </w:tcPr>
          <w:p w14:paraId="2EBD98DB" w14:textId="18D9DED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right w:val="nil"/>
            </w:tcBorders>
            <w:shd w:val="clear" w:color="000000" w:fill="FFFFFF"/>
            <w:noWrap/>
            <w:vAlign w:val="center"/>
            <w:hideMark/>
          </w:tcPr>
          <w:p w14:paraId="2A298FF2" w14:textId="61EE740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right w:val="nil"/>
            </w:tcBorders>
            <w:shd w:val="clear" w:color="000000" w:fill="FFFFFF"/>
            <w:noWrap/>
            <w:vAlign w:val="center"/>
            <w:hideMark/>
          </w:tcPr>
          <w:p w14:paraId="17840EBC" w14:textId="539D2AC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0.51</w:t>
            </w:r>
          </w:p>
        </w:tc>
        <w:tc>
          <w:tcPr>
            <w:tcW w:w="228" w:type="dxa"/>
            <w:tcBorders>
              <w:top w:val="nil"/>
              <w:left w:val="nil"/>
              <w:right w:val="nil"/>
            </w:tcBorders>
            <w:shd w:val="clear" w:color="000000" w:fill="FFFFFF"/>
            <w:noWrap/>
            <w:vAlign w:val="center"/>
            <w:hideMark/>
          </w:tcPr>
          <w:p w14:paraId="4035F147" w14:textId="38A6955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right w:val="nil"/>
            </w:tcBorders>
            <w:shd w:val="clear" w:color="000000" w:fill="FFFFFF"/>
            <w:noWrap/>
            <w:vAlign w:val="center"/>
            <w:hideMark/>
          </w:tcPr>
          <w:p w14:paraId="7076065C" w14:textId="1AAB0D4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0.74</w:t>
            </w:r>
          </w:p>
        </w:tc>
        <w:tc>
          <w:tcPr>
            <w:tcW w:w="232" w:type="dxa"/>
            <w:tcBorders>
              <w:top w:val="nil"/>
              <w:left w:val="nil"/>
              <w:right w:val="nil"/>
            </w:tcBorders>
            <w:shd w:val="clear" w:color="000000" w:fill="FFFFFF"/>
            <w:noWrap/>
            <w:vAlign w:val="center"/>
            <w:hideMark/>
          </w:tcPr>
          <w:p w14:paraId="7ADEE1E4" w14:textId="2E5A3A4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right w:val="nil"/>
            </w:tcBorders>
            <w:shd w:val="clear" w:color="000000" w:fill="FFFFFF"/>
            <w:noWrap/>
            <w:vAlign w:val="center"/>
            <w:hideMark/>
          </w:tcPr>
          <w:p w14:paraId="538CEC60" w14:textId="335E742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right w:val="nil"/>
            </w:tcBorders>
            <w:shd w:val="clear" w:color="000000" w:fill="FFFFFF"/>
            <w:noWrap/>
            <w:vAlign w:val="center"/>
            <w:hideMark/>
          </w:tcPr>
          <w:p w14:paraId="60550527" w14:textId="35B43A1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40.8</w:t>
            </w:r>
          </w:p>
        </w:tc>
        <w:tc>
          <w:tcPr>
            <w:tcW w:w="591" w:type="dxa"/>
            <w:tcBorders>
              <w:top w:val="nil"/>
              <w:left w:val="nil"/>
              <w:right w:val="nil"/>
            </w:tcBorders>
            <w:shd w:val="clear" w:color="000000" w:fill="FFFFFF"/>
            <w:noWrap/>
            <w:vAlign w:val="center"/>
            <w:hideMark/>
          </w:tcPr>
          <w:p w14:paraId="38B380AF" w14:textId="62FBD55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59.2</w:t>
            </w:r>
          </w:p>
        </w:tc>
      </w:tr>
      <w:tr w:rsidR="00486CCA" w:rsidRPr="008A3832" w14:paraId="7CE3046E" w14:textId="77777777" w:rsidTr="00BD017F">
        <w:trPr>
          <w:gridAfter w:val="1"/>
          <w:wAfter w:w="13" w:type="dxa"/>
          <w:trHeight w:val="236"/>
          <w:jc w:val="center"/>
        </w:trPr>
        <w:tc>
          <w:tcPr>
            <w:tcW w:w="2277" w:type="dxa"/>
            <w:tcBorders>
              <w:top w:val="nil"/>
              <w:left w:val="nil"/>
              <w:bottom w:val="single" w:sz="2" w:space="0" w:color="BFBFBF" w:themeColor="background1" w:themeShade="BF"/>
              <w:right w:val="nil"/>
            </w:tcBorders>
            <w:shd w:val="clear" w:color="000000" w:fill="FFFFFF"/>
            <w:noWrap/>
            <w:vAlign w:val="center"/>
            <w:hideMark/>
          </w:tcPr>
          <w:p w14:paraId="78BB9BC1" w14:textId="3FE03AE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Trinidad and Tobago</w:t>
            </w:r>
          </w:p>
        </w:tc>
        <w:tc>
          <w:tcPr>
            <w:tcW w:w="698" w:type="dxa"/>
            <w:tcBorders>
              <w:top w:val="nil"/>
              <w:left w:val="nil"/>
              <w:bottom w:val="single" w:sz="2" w:space="0" w:color="BFBFBF" w:themeColor="background1" w:themeShade="BF"/>
              <w:right w:val="nil"/>
            </w:tcBorders>
            <w:shd w:val="clear" w:color="000000" w:fill="FFFFFF"/>
            <w:noWrap/>
            <w:vAlign w:val="center"/>
            <w:hideMark/>
          </w:tcPr>
          <w:p w14:paraId="50532EA7" w14:textId="249D974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LAC</w:t>
            </w:r>
          </w:p>
        </w:tc>
        <w:tc>
          <w:tcPr>
            <w:tcW w:w="761" w:type="dxa"/>
            <w:tcBorders>
              <w:top w:val="nil"/>
              <w:left w:val="nil"/>
              <w:bottom w:val="single" w:sz="2" w:space="0" w:color="BFBFBF" w:themeColor="background1" w:themeShade="BF"/>
              <w:right w:val="nil"/>
            </w:tcBorders>
            <w:shd w:val="clear" w:color="000000" w:fill="FFFFFF"/>
            <w:noWrap/>
            <w:vAlign w:val="center"/>
            <w:hideMark/>
          </w:tcPr>
          <w:p w14:paraId="22319A1B" w14:textId="171494A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2006</w:t>
            </w:r>
          </w:p>
        </w:tc>
        <w:tc>
          <w:tcPr>
            <w:tcW w:w="812" w:type="dxa"/>
            <w:tcBorders>
              <w:top w:val="nil"/>
              <w:left w:val="nil"/>
              <w:bottom w:val="single" w:sz="2" w:space="0" w:color="BFBFBF" w:themeColor="background1" w:themeShade="BF"/>
              <w:right w:val="nil"/>
            </w:tcBorders>
            <w:shd w:val="clear" w:color="000000" w:fill="FFFFFF"/>
            <w:noWrap/>
            <w:vAlign w:val="center"/>
            <w:hideMark/>
          </w:tcPr>
          <w:p w14:paraId="63F1C4B0" w14:textId="6E50CCB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w:t>
            </w:r>
          </w:p>
        </w:tc>
        <w:tc>
          <w:tcPr>
            <w:tcW w:w="66" w:type="dxa"/>
            <w:tcBorders>
              <w:top w:val="nil"/>
              <w:left w:val="nil"/>
              <w:bottom w:val="single" w:sz="2" w:space="0" w:color="BFBFBF" w:themeColor="background1" w:themeShade="BF"/>
              <w:right w:val="nil"/>
            </w:tcBorders>
            <w:shd w:val="clear" w:color="000000" w:fill="FFFFFF"/>
            <w:noWrap/>
            <w:vAlign w:val="center"/>
            <w:hideMark/>
          </w:tcPr>
          <w:p w14:paraId="4D138DB2" w14:textId="6B2D955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single" w:sz="2" w:space="0" w:color="BFBFBF" w:themeColor="background1" w:themeShade="BF"/>
              <w:right w:val="nil"/>
            </w:tcBorders>
            <w:shd w:val="clear" w:color="000000" w:fill="FFFFFF"/>
            <w:noWrap/>
            <w:vAlign w:val="center"/>
            <w:hideMark/>
          </w:tcPr>
          <w:p w14:paraId="022FC5E0" w14:textId="37D3878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90.0</w:t>
            </w:r>
          </w:p>
        </w:tc>
        <w:tc>
          <w:tcPr>
            <w:tcW w:w="470" w:type="dxa"/>
            <w:tcBorders>
              <w:top w:val="nil"/>
              <w:left w:val="nil"/>
              <w:bottom w:val="single" w:sz="2" w:space="0" w:color="BFBFBF" w:themeColor="background1" w:themeShade="BF"/>
              <w:right w:val="nil"/>
            </w:tcBorders>
            <w:shd w:val="clear" w:color="000000" w:fill="FFFFFF"/>
            <w:noWrap/>
            <w:vAlign w:val="center"/>
            <w:hideMark/>
          </w:tcPr>
          <w:p w14:paraId="7DC6DE8A" w14:textId="3F9C499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89.6</w:t>
            </w:r>
          </w:p>
        </w:tc>
        <w:tc>
          <w:tcPr>
            <w:tcW w:w="459" w:type="dxa"/>
            <w:tcBorders>
              <w:top w:val="nil"/>
              <w:left w:val="nil"/>
              <w:bottom w:val="single" w:sz="2" w:space="0" w:color="BFBFBF" w:themeColor="background1" w:themeShade="BF"/>
              <w:right w:val="nil"/>
            </w:tcBorders>
            <w:shd w:val="clear" w:color="000000" w:fill="FFFFFF"/>
            <w:noWrap/>
            <w:vAlign w:val="center"/>
            <w:hideMark/>
          </w:tcPr>
          <w:p w14:paraId="51544EDE" w14:textId="1E32E7C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-0.08</w:t>
            </w:r>
          </w:p>
        </w:tc>
        <w:tc>
          <w:tcPr>
            <w:tcW w:w="230" w:type="dxa"/>
            <w:tcBorders>
              <w:top w:val="nil"/>
              <w:left w:val="nil"/>
              <w:bottom w:val="single" w:sz="2" w:space="0" w:color="BFBFBF" w:themeColor="background1" w:themeShade="BF"/>
              <w:right w:val="nil"/>
            </w:tcBorders>
            <w:shd w:val="clear" w:color="000000" w:fill="FFFFFF"/>
            <w:noWrap/>
            <w:vAlign w:val="center"/>
            <w:hideMark/>
          </w:tcPr>
          <w:p w14:paraId="2A62796F" w14:textId="0A5C538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3" w:type="dxa"/>
            <w:tcBorders>
              <w:top w:val="nil"/>
              <w:left w:val="nil"/>
              <w:bottom w:val="single" w:sz="2" w:space="0" w:color="BFBFBF" w:themeColor="background1" w:themeShade="BF"/>
              <w:right w:val="nil"/>
            </w:tcBorders>
            <w:shd w:val="clear" w:color="000000" w:fill="FFFFFF"/>
            <w:noWrap/>
            <w:vAlign w:val="center"/>
            <w:hideMark/>
          </w:tcPr>
          <w:p w14:paraId="4DCED76C" w14:textId="0188897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single" w:sz="2" w:space="0" w:color="BFBFBF" w:themeColor="background1" w:themeShade="BF"/>
              <w:right w:val="nil"/>
            </w:tcBorders>
            <w:shd w:val="clear" w:color="000000" w:fill="FFFFFF"/>
            <w:noWrap/>
            <w:vAlign w:val="center"/>
            <w:hideMark/>
          </w:tcPr>
          <w:p w14:paraId="132B3A1B" w14:textId="5FFD244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-0.03</w:t>
            </w:r>
          </w:p>
        </w:tc>
        <w:tc>
          <w:tcPr>
            <w:tcW w:w="228" w:type="dxa"/>
            <w:tcBorders>
              <w:top w:val="nil"/>
              <w:left w:val="nil"/>
              <w:bottom w:val="single" w:sz="2" w:space="0" w:color="BFBFBF" w:themeColor="background1" w:themeShade="BF"/>
              <w:right w:val="nil"/>
            </w:tcBorders>
            <w:shd w:val="clear" w:color="000000" w:fill="FFFFFF"/>
            <w:noWrap/>
            <w:vAlign w:val="center"/>
            <w:hideMark/>
          </w:tcPr>
          <w:p w14:paraId="7C60D88D" w14:textId="20A45E4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61" w:type="dxa"/>
            <w:tcBorders>
              <w:top w:val="nil"/>
              <w:left w:val="nil"/>
              <w:bottom w:val="single" w:sz="2" w:space="0" w:color="BFBFBF" w:themeColor="background1" w:themeShade="BF"/>
              <w:right w:val="nil"/>
            </w:tcBorders>
            <w:shd w:val="clear" w:color="000000" w:fill="FFFFFF"/>
            <w:noWrap/>
            <w:vAlign w:val="center"/>
            <w:hideMark/>
          </w:tcPr>
          <w:p w14:paraId="2A6082A6" w14:textId="1C75CE5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-0.06</w:t>
            </w:r>
          </w:p>
        </w:tc>
        <w:tc>
          <w:tcPr>
            <w:tcW w:w="232" w:type="dxa"/>
            <w:tcBorders>
              <w:top w:val="nil"/>
              <w:left w:val="nil"/>
              <w:bottom w:val="single" w:sz="2" w:space="0" w:color="BFBFBF" w:themeColor="background1" w:themeShade="BF"/>
              <w:right w:val="nil"/>
            </w:tcBorders>
            <w:shd w:val="clear" w:color="000000" w:fill="FFFFFF"/>
            <w:noWrap/>
            <w:vAlign w:val="center"/>
            <w:hideMark/>
          </w:tcPr>
          <w:p w14:paraId="5380E3A9" w14:textId="23AE0CB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6" w:type="dxa"/>
            <w:tcBorders>
              <w:top w:val="nil"/>
              <w:left w:val="nil"/>
              <w:bottom w:val="single" w:sz="2" w:space="0" w:color="BFBFBF" w:themeColor="background1" w:themeShade="BF"/>
              <w:right w:val="nil"/>
            </w:tcBorders>
            <w:shd w:val="clear" w:color="000000" w:fill="FFFFFF"/>
            <w:noWrap/>
            <w:vAlign w:val="center"/>
            <w:hideMark/>
          </w:tcPr>
          <w:p w14:paraId="12AA9D91" w14:textId="4FB79FF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single" w:sz="2" w:space="0" w:color="BFBFBF" w:themeColor="background1" w:themeShade="BF"/>
              <w:right w:val="nil"/>
            </w:tcBorders>
            <w:shd w:val="clear" w:color="000000" w:fill="FFFFFF"/>
            <w:noWrap/>
            <w:vAlign w:val="center"/>
            <w:hideMark/>
          </w:tcPr>
          <w:p w14:paraId="366B8EFB" w14:textId="0E65633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30.3</w:t>
            </w:r>
          </w:p>
        </w:tc>
        <w:tc>
          <w:tcPr>
            <w:tcW w:w="591" w:type="dxa"/>
            <w:tcBorders>
              <w:top w:val="nil"/>
              <w:left w:val="nil"/>
              <w:bottom w:val="single" w:sz="2" w:space="0" w:color="BFBFBF" w:themeColor="background1" w:themeShade="BF"/>
              <w:right w:val="nil"/>
            </w:tcBorders>
            <w:shd w:val="clear" w:color="000000" w:fill="FFFFFF"/>
            <w:noWrap/>
            <w:vAlign w:val="center"/>
            <w:hideMark/>
          </w:tcPr>
          <w:p w14:paraId="5758FBB7" w14:textId="1AD13ED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69.7</w:t>
            </w:r>
          </w:p>
        </w:tc>
      </w:tr>
      <w:tr w:rsidR="00486CCA" w:rsidRPr="008A3832" w14:paraId="103CAA71" w14:textId="77777777" w:rsidTr="00BD017F">
        <w:trPr>
          <w:gridAfter w:val="1"/>
          <w:wAfter w:w="13" w:type="dxa"/>
          <w:trHeight w:val="236"/>
          <w:jc w:val="center"/>
        </w:trPr>
        <w:tc>
          <w:tcPr>
            <w:tcW w:w="2277" w:type="dxa"/>
            <w:tcBorders>
              <w:top w:val="single" w:sz="2" w:space="0" w:color="BFBFBF" w:themeColor="background1" w:themeShade="BF"/>
              <w:left w:val="nil"/>
              <w:bottom w:val="nil"/>
              <w:right w:val="nil"/>
            </w:tcBorders>
            <w:shd w:val="clear" w:color="000000" w:fill="FFFFFF"/>
            <w:noWrap/>
            <w:vAlign w:val="center"/>
            <w:hideMark/>
          </w:tcPr>
          <w:p w14:paraId="2C2DEC0B" w14:textId="62095B5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Afghanistan</w:t>
            </w:r>
          </w:p>
        </w:tc>
        <w:tc>
          <w:tcPr>
            <w:tcW w:w="698" w:type="dxa"/>
            <w:tcBorders>
              <w:top w:val="single" w:sz="2" w:space="0" w:color="BFBFBF" w:themeColor="background1" w:themeShade="BF"/>
              <w:left w:val="nil"/>
              <w:bottom w:val="nil"/>
              <w:right w:val="nil"/>
            </w:tcBorders>
            <w:shd w:val="clear" w:color="000000" w:fill="FFFFFF"/>
            <w:noWrap/>
            <w:vAlign w:val="center"/>
            <w:hideMark/>
          </w:tcPr>
          <w:p w14:paraId="78C5340A" w14:textId="7C9744B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SAS</w:t>
            </w:r>
          </w:p>
        </w:tc>
        <w:tc>
          <w:tcPr>
            <w:tcW w:w="761" w:type="dxa"/>
            <w:tcBorders>
              <w:top w:val="single" w:sz="2" w:space="0" w:color="BFBFBF" w:themeColor="background1" w:themeShade="BF"/>
              <w:left w:val="nil"/>
              <w:bottom w:val="nil"/>
              <w:right w:val="nil"/>
            </w:tcBorders>
            <w:shd w:val="clear" w:color="000000" w:fill="FFFFFF"/>
            <w:noWrap/>
            <w:vAlign w:val="center"/>
            <w:hideMark/>
          </w:tcPr>
          <w:p w14:paraId="406A5FDD" w14:textId="4DF7C9E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2010-11</w:t>
            </w:r>
          </w:p>
        </w:tc>
        <w:tc>
          <w:tcPr>
            <w:tcW w:w="812" w:type="dxa"/>
            <w:tcBorders>
              <w:top w:val="single" w:sz="2" w:space="0" w:color="BFBFBF" w:themeColor="background1" w:themeShade="BF"/>
              <w:left w:val="nil"/>
              <w:bottom w:val="nil"/>
              <w:right w:val="nil"/>
            </w:tcBorders>
            <w:shd w:val="clear" w:color="000000" w:fill="FFFFFF"/>
            <w:noWrap/>
            <w:vAlign w:val="center"/>
            <w:hideMark/>
          </w:tcPr>
          <w:p w14:paraId="4BEC816B" w14:textId="126326B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2015-16</w:t>
            </w:r>
          </w:p>
        </w:tc>
        <w:tc>
          <w:tcPr>
            <w:tcW w:w="66" w:type="dxa"/>
            <w:tcBorders>
              <w:top w:val="single" w:sz="2" w:space="0" w:color="BFBFBF" w:themeColor="background1" w:themeShade="BF"/>
              <w:left w:val="nil"/>
              <w:bottom w:val="nil"/>
              <w:right w:val="nil"/>
            </w:tcBorders>
            <w:shd w:val="clear" w:color="000000" w:fill="FFFFFF"/>
            <w:noWrap/>
            <w:vAlign w:val="center"/>
            <w:hideMark/>
          </w:tcPr>
          <w:p w14:paraId="4B2DC16F" w14:textId="5A2E7B0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single" w:sz="2" w:space="0" w:color="BFBFBF" w:themeColor="background1" w:themeShade="BF"/>
              <w:left w:val="nil"/>
              <w:bottom w:val="nil"/>
              <w:right w:val="nil"/>
            </w:tcBorders>
            <w:shd w:val="clear" w:color="000000" w:fill="FFFFFF"/>
            <w:noWrap/>
            <w:vAlign w:val="center"/>
            <w:hideMark/>
          </w:tcPr>
          <w:p w14:paraId="356297D1" w14:textId="3AEB624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29.3</w:t>
            </w:r>
          </w:p>
        </w:tc>
        <w:tc>
          <w:tcPr>
            <w:tcW w:w="470" w:type="dxa"/>
            <w:tcBorders>
              <w:top w:val="single" w:sz="2" w:space="0" w:color="BFBFBF" w:themeColor="background1" w:themeShade="BF"/>
              <w:left w:val="nil"/>
              <w:bottom w:val="nil"/>
              <w:right w:val="nil"/>
            </w:tcBorders>
            <w:shd w:val="clear" w:color="000000" w:fill="FFFFFF"/>
            <w:noWrap/>
            <w:vAlign w:val="center"/>
            <w:hideMark/>
          </w:tcPr>
          <w:p w14:paraId="2266F442" w14:textId="22B6F12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35.2</w:t>
            </w:r>
          </w:p>
        </w:tc>
        <w:tc>
          <w:tcPr>
            <w:tcW w:w="459" w:type="dxa"/>
            <w:tcBorders>
              <w:top w:val="single" w:sz="2" w:space="0" w:color="BFBFBF" w:themeColor="background1" w:themeShade="BF"/>
              <w:left w:val="nil"/>
              <w:bottom w:val="nil"/>
              <w:right w:val="nil"/>
            </w:tcBorders>
            <w:shd w:val="clear" w:color="000000" w:fill="FFFFFF"/>
            <w:noWrap/>
            <w:vAlign w:val="center"/>
            <w:hideMark/>
          </w:tcPr>
          <w:p w14:paraId="62B55ED1" w14:textId="6769CDE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1.18</w:t>
            </w:r>
          </w:p>
        </w:tc>
        <w:tc>
          <w:tcPr>
            <w:tcW w:w="230" w:type="dxa"/>
            <w:tcBorders>
              <w:top w:val="single" w:sz="2" w:space="0" w:color="BFBFBF" w:themeColor="background1" w:themeShade="BF"/>
              <w:left w:val="nil"/>
              <w:bottom w:val="nil"/>
              <w:right w:val="nil"/>
            </w:tcBorders>
            <w:shd w:val="clear" w:color="000000" w:fill="FFFFFF"/>
            <w:noWrap/>
            <w:vAlign w:val="center"/>
            <w:hideMark/>
          </w:tcPr>
          <w:p w14:paraId="630365C5" w14:textId="3C56E01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single" w:sz="2" w:space="0" w:color="BFBFBF" w:themeColor="background1" w:themeShade="BF"/>
              <w:left w:val="nil"/>
              <w:bottom w:val="nil"/>
              <w:right w:val="nil"/>
            </w:tcBorders>
            <w:shd w:val="clear" w:color="000000" w:fill="FFFFFF"/>
            <w:noWrap/>
            <w:vAlign w:val="center"/>
            <w:hideMark/>
          </w:tcPr>
          <w:p w14:paraId="62429A91" w14:textId="75E9F6D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single" w:sz="2" w:space="0" w:color="BFBFBF" w:themeColor="background1" w:themeShade="BF"/>
              <w:left w:val="nil"/>
              <w:bottom w:val="nil"/>
              <w:right w:val="nil"/>
            </w:tcBorders>
            <w:shd w:val="clear" w:color="000000" w:fill="FFFFFF"/>
            <w:noWrap/>
            <w:vAlign w:val="center"/>
            <w:hideMark/>
          </w:tcPr>
          <w:p w14:paraId="30308B3D" w14:textId="64AB162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1.44</w:t>
            </w:r>
          </w:p>
        </w:tc>
        <w:tc>
          <w:tcPr>
            <w:tcW w:w="228" w:type="dxa"/>
            <w:tcBorders>
              <w:top w:val="single" w:sz="2" w:space="0" w:color="BFBFBF" w:themeColor="background1" w:themeShade="BF"/>
              <w:left w:val="nil"/>
              <w:bottom w:val="nil"/>
              <w:right w:val="nil"/>
            </w:tcBorders>
            <w:shd w:val="clear" w:color="000000" w:fill="FFFFFF"/>
            <w:noWrap/>
            <w:vAlign w:val="center"/>
            <w:hideMark/>
          </w:tcPr>
          <w:p w14:paraId="515A5F7A" w14:textId="625E883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single" w:sz="2" w:space="0" w:color="BFBFBF" w:themeColor="background1" w:themeShade="BF"/>
              <w:left w:val="nil"/>
              <w:bottom w:val="nil"/>
              <w:right w:val="nil"/>
            </w:tcBorders>
            <w:shd w:val="clear" w:color="000000" w:fill="FFFFFF"/>
            <w:noWrap/>
            <w:vAlign w:val="center"/>
            <w:hideMark/>
          </w:tcPr>
          <w:p w14:paraId="130DADA1" w14:textId="7B3A91C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-0.27</w:t>
            </w:r>
          </w:p>
        </w:tc>
        <w:tc>
          <w:tcPr>
            <w:tcW w:w="232" w:type="dxa"/>
            <w:tcBorders>
              <w:top w:val="single" w:sz="2" w:space="0" w:color="BFBFBF" w:themeColor="background1" w:themeShade="BF"/>
              <w:left w:val="nil"/>
              <w:bottom w:val="nil"/>
              <w:right w:val="nil"/>
            </w:tcBorders>
            <w:shd w:val="clear" w:color="000000" w:fill="FFFFFF"/>
            <w:noWrap/>
            <w:vAlign w:val="center"/>
            <w:hideMark/>
          </w:tcPr>
          <w:p w14:paraId="0ECAB8F5" w14:textId="2DE9E1B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single" w:sz="2" w:space="0" w:color="BFBFBF" w:themeColor="background1" w:themeShade="BF"/>
              <w:left w:val="nil"/>
              <w:bottom w:val="nil"/>
              <w:right w:val="nil"/>
            </w:tcBorders>
            <w:shd w:val="clear" w:color="000000" w:fill="FFFFFF"/>
            <w:noWrap/>
            <w:vAlign w:val="center"/>
            <w:hideMark/>
          </w:tcPr>
          <w:p w14:paraId="12263CB7" w14:textId="14235C2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single" w:sz="2" w:space="0" w:color="BFBFBF" w:themeColor="background1" w:themeShade="BF"/>
              <w:left w:val="nil"/>
              <w:bottom w:val="nil"/>
              <w:right w:val="nil"/>
            </w:tcBorders>
            <w:shd w:val="clear" w:color="000000" w:fill="FFFFFF"/>
            <w:noWrap/>
            <w:vAlign w:val="center"/>
            <w:hideMark/>
          </w:tcPr>
          <w:p w14:paraId="5FF3E450" w14:textId="21B7113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122.6</w:t>
            </w:r>
          </w:p>
        </w:tc>
        <w:tc>
          <w:tcPr>
            <w:tcW w:w="591" w:type="dxa"/>
            <w:tcBorders>
              <w:top w:val="single" w:sz="2" w:space="0" w:color="BFBFBF" w:themeColor="background1" w:themeShade="BF"/>
              <w:left w:val="nil"/>
              <w:bottom w:val="nil"/>
              <w:right w:val="nil"/>
            </w:tcBorders>
            <w:shd w:val="clear" w:color="000000" w:fill="FFFFFF"/>
            <w:noWrap/>
            <w:vAlign w:val="center"/>
            <w:hideMark/>
          </w:tcPr>
          <w:p w14:paraId="2A8AB4DE" w14:textId="7F65E18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-22.6</w:t>
            </w:r>
          </w:p>
        </w:tc>
      </w:tr>
      <w:tr w:rsidR="00486CCA" w:rsidRPr="008A3832" w14:paraId="0C471072"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0263734B" w14:textId="266994C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Bangladesh</w:t>
            </w:r>
          </w:p>
        </w:tc>
        <w:tc>
          <w:tcPr>
            <w:tcW w:w="698" w:type="dxa"/>
            <w:tcBorders>
              <w:top w:val="nil"/>
              <w:left w:val="nil"/>
              <w:bottom w:val="nil"/>
              <w:right w:val="nil"/>
            </w:tcBorders>
            <w:shd w:val="clear" w:color="000000" w:fill="FFFFFF"/>
            <w:noWrap/>
            <w:vAlign w:val="center"/>
            <w:hideMark/>
          </w:tcPr>
          <w:p w14:paraId="3C4AA73D" w14:textId="468E2EF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SAS</w:t>
            </w:r>
          </w:p>
        </w:tc>
        <w:tc>
          <w:tcPr>
            <w:tcW w:w="761" w:type="dxa"/>
            <w:tcBorders>
              <w:top w:val="nil"/>
              <w:left w:val="nil"/>
              <w:bottom w:val="nil"/>
              <w:right w:val="nil"/>
            </w:tcBorders>
            <w:shd w:val="clear" w:color="000000" w:fill="FFFFFF"/>
            <w:noWrap/>
            <w:vAlign w:val="center"/>
            <w:hideMark/>
          </w:tcPr>
          <w:p w14:paraId="16FEA256" w14:textId="7D36B09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812" w:type="dxa"/>
            <w:tcBorders>
              <w:top w:val="nil"/>
              <w:left w:val="nil"/>
              <w:bottom w:val="nil"/>
              <w:right w:val="nil"/>
            </w:tcBorders>
            <w:shd w:val="clear" w:color="000000" w:fill="FFFFFF"/>
            <w:noWrap/>
            <w:vAlign w:val="center"/>
            <w:hideMark/>
          </w:tcPr>
          <w:p w14:paraId="41A6792F" w14:textId="411A1A5F"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2019</w:t>
            </w:r>
          </w:p>
        </w:tc>
        <w:tc>
          <w:tcPr>
            <w:tcW w:w="66" w:type="dxa"/>
            <w:tcBorders>
              <w:top w:val="nil"/>
              <w:left w:val="nil"/>
              <w:bottom w:val="nil"/>
              <w:right w:val="nil"/>
            </w:tcBorders>
            <w:shd w:val="clear" w:color="000000" w:fill="FFFFFF"/>
            <w:noWrap/>
            <w:vAlign w:val="center"/>
            <w:hideMark/>
          </w:tcPr>
          <w:p w14:paraId="2A83E5E7" w14:textId="412ADEC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2117A2FD" w14:textId="3BBDD82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54.9</w:t>
            </w:r>
          </w:p>
        </w:tc>
        <w:tc>
          <w:tcPr>
            <w:tcW w:w="470" w:type="dxa"/>
            <w:tcBorders>
              <w:top w:val="nil"/>
              <w:left w:val="nil"/>
              <w:bottom w:val="nil"/>
              <w:right w:val="nil"/>
            </w:tcBorders>
            <w:shd w:val="clear" w:color="000000" w:fill="FFFFFF"/>
            <w:noWrap/>
            <w:vAlign w:val="center"/>
            <w:hideMark/>
          </w:tcPr>
          <w:p w14:paraId="22D4961C" w14:textId="15BB4B6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64.9</w:t>
            </w:r>
          </w:p>
        </w:tc>
        <w:tc>
          <w:tcPr>
            <w:tcW w:w="459" w:type="dxa"/>
            <w:tcBorders>
              <w:top w:val="nil"/>
              <w:left w:val="nil"/>
              <w:bottom w:val="nil"/>
              <w:right w:val="nil"/>
            </w:tcBorders>
            <w:shd w:val="clear" w:color="000000" w:fill="FFFFFF"/>
            <w:noWrap/>
            <w:vAlign w:val="center"/>
            <w:hideMark/>
          </w:tcPr>
          <w:p w14:paraId="508F6D9D" w14:textId="78711AA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2.00</w:t>
            </w:r>
          </w:p>
        </w:tc>
        <w:tc>
          <w:tcPr>
            <w:tcW w:w="230" w:type="dxa"/>
            <w:tcBorders>
              <w:top w:val="nil"/>
              <w:left w:val="nil"/>
              <w:bottom w:val="nil"/>
              <w:right w:val="nil"/>
            </w:tcBorders>
            <w:shd w:val="clear" w:color="000000" w:fill="FFFFFF"/>
            <w:noWrap/>
            <w:vAlign w:val="center"/>
            <w:hideMark/>
          </w:tcPr>
          <w:p w14:paraId="296CF7C7" w14:textId="15DBBE0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5FCC574C" w14:textId="439A8B5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3D3DE03E" w14:textId="0F243B0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1.33</w:t>
            </w:r>
          </w:p>
        </w:tc>
        <w:tc>
          <w:tcPr>
            <w:tcW w:w="228" w:type="dxa"/>
            <w:tcBorders>
              <w:top w:val="nil"/>
              <w:left w:val="nil"/>
              <w:bottom w:val="nil"/>
              <w:right w:val="nil"/>
            </w:tcBorders>
            <w:shd w:val="clear" w:color="000000" w:fill="FFFFFF"/>
            <w:noWrap/>
            <w:vAlign w:val="center"/>
            <w:hideMark/>
          </w:tcPr>
          <w:p w14:paraId="09D07801" w14:textId="2F04296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1D986ACC" w14:textId="5E5491A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0.66</w:t>
            </w:r>
          </w:p>
        </w:tc>
        <w:tc>
          <w:tcPr>
            <w:tcW w:w="232" w:type="dxa"/>
            <w:tcBorders>
              <w:top w:val="nil"/>
              <w:left w:val="nil"/>
              <w:bottom w:val="nil"/>
              <w:right w:val="nil"/>
            </w:tcBorders>
            <w:shd w:val="clear" w:color="000000" w:fill="FFFFFF"/>
            <w:noWrap/>
            <w:vAlign w:val="center"/>
            <w:hideMark/>
          </w:tcPr>
          <w:p w14:paraId="7B45E2EE" w14:textId="7639D5A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431FC7F6" w14:textId="113A7D5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3546F9D1" w14:textId="430DA75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66.8</w:t>
            </w:r>
          </w:p>
        </w:tc>
        <w:tc>
          <w:tcPr>
            <w:tcW w:w="591" w:type="dxa"/>
            <w:tcBorders>
              <w:top w:val="nil"/>
              <w:left w:val="nil"/>
              <w:bottom w:val="nil"/>
              <w:right w:val="nil"/>
            </w:tcBorders>
            <w:shd w:val="clear" w:color="000000" w:fill="FFFFFF"/>
            <w:noWrap/>
            <w:vAlign w:val="center"/>
            <w:hideMark/>
          </w:tcPr>
          <w:p w14:paraId="7EEA8B68" w14:textId="328A732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33.2</w:t>
            </w:r>
          </w:p>
        </w:tc>
      </w:tr>
      <w:tr w:rsidR="00486CCA" w:rsidRPr="008A3832" w14:paraId="695470C5"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1D4E8E54" w14:textId="5392275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India</w:t>
            </w:r>
          </w:p>
        </w:tc>
        <w:tc>
          <w:tcPr>
            <w:tcW w:w="698" w:type="dxa"/>
            <w:tcBorders>
              <w:top w:val="nil"/>
              <w:left w:val="nil"/>
              <w:bottom w:val="nil"/>
              <w:right w:val="nil"/>
            </w:tcBorders>
            <w:shd w:val="clear" w:color="000000" w:fill="FFFFFF"/>
            <w:noWrap/>
            <w:vAlign w:val="center"/>
            <w:hideMark/>
          </w:tcPr>
          <w:p w14:paraId="69B6E6BC" w14:textId="7FADD52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SAS</w:t>
            </w:r>
          </w:p>
        </w:tc>
        <w:tc>
          <w:tcPr>
            <w:tcW w:w="761" w:type="dxa"/>
            <w:tcBorders>
              <w:top w:val="nil"/>
              <w:left w:val="nil"/>
              <w:bottom w:val="nil"/>
              <w:right w:val="nil"/>
            </w:tcBorders>
            <w:shd w:val="clear" w:color="000000" w:fill="FFFFFF"/>
            <w:noWrap/>
            <w:vAlign w:val="center"/>
            <w:hideMark/>
          </w:tcPr>
          <w:p w14:paraId="28BE994F" w14:textId="19C401D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2005-6</w:t>
            </w:r>
          </w:p>
        </w:tc>
        <w:tc>
          <w:tcPr>
            <w:tcW w:w="812" w:type="dxa"/>
            <w:tcBorders>
              <w:top w:val="nil"/>
              <w:left w:val="nil"/>
              <w:bottom w:val="nil"/>
              <w:right w:val="nil"/>
            </w:tcBorders>
            <w:shd w:val="clear" w:color="000000" w:fill="FFFFFF"/>
            <w:noWrap/>
            <w:vAlign w:val="center"/>
            <w:hideMark/>
          </w:tcPr>
          <w:p w14:paraId="330C2B77" w14:textId="40A54C5F"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2015-16</w:t>
            </w:r>
          </w:p>
        </w:tc>
        <w:tc>
          <w:tcPr>
            <w:tcW w:w="66" w:type="dxa"/>
            <w:tcBorders>
              <w:top w:val="nil"/>
              <w:left w:val="nil"/>
              <w:bottom w:val="nil"/>
              <w:right w:val="nil"/>
            </w:tcBorders>
            <w:shd w:val="clear" w:color="000000" w:fill="FFFFFF"/>
            <w:noWrap/>
            <w:vAlign w:val="center"/>
            <w:hideMark/>
          </w:tcPr>
          <w:p w14:paraId="74EC3DCF" w14:textId="774DE18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260C1647" w14:textId="09B5C91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43.0</w:t>
            </w:r>
          </w:p>
        </w:tc>
        <w:tc>
          <w:tcPr>
            <w:tcW w:w="470" w:type="dxa"/>
            <w:tcBorders>
              <w:top w:val="nil"/>
              <w:left w:val="nil"/>
              <w:bottom w:val="nil"/>
              <w:right w:val="nil"/>
            </w:tcBorders>
            <w:shd w:val="clear" w:color="000000" w:fill="FFFFFF"/>
            <w:noWrap/>
            <w:vAlign w:val="center"/>
            <w:hideMark/>
          </w:tcPr>
          <w:p w14:paraId="38BF60CF" w14:textId="471A86B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61.5</w:t>
            </w:r>
          </w:p>
        </w:tc>
        <w:tc>
          <w:tcPr>
            <w:tcW w:w="459" w:type="dxa"/>
            <w:tcBorders>
              <w:top w:val="nil"/>
              <w:left w:val="nil"/>
              <w:bottom w:val="nil"/>
              <w:right w:val="nil"/>
            </w:tcBorders>
            <w:shd w:val="clear" w:color="000000" w:fill="FFFFFF"/>
            <w:noWrap/>
            <w:vAlign w:val="center"/>
            <w:hideMark/>
          </w:tcPr>
          <w:p w14:paraId="20F1B5D3" w14:textId="7EB4D92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1.86</w:t>
            </w:r>
          </w:p>
        </w:tc>
        <w:tc>
          <w:tcPr>
            <w:tcW w:w="230" w:type="dxa"/>
            <w:tcBorders>
              <w:top w:val="nil"/>
              <w:left w:val="nil"/>
              <w:bottom w:val="nil"/>
              <w:right w:val="nil"/>
            </w:tcBorders>
            <w:shd w:val="clear" w:color="000000" w:fill="FFFFFF"/>
            <w:noWrap/>
            <w:vAlign w:val="center"/>
            <w:hideMark/>
          </w:tcPr>
          <w:p w14:paraId="73D92435" w14:textId="7D7425B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708C914A" w14:textId="279E1F4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5BAEB76C" w14:textId="6A55C0B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1.39</w:t>
            </w:r>
          </w:p>
        </w:tc>
        <w:tc>
          <w:tcPr>
            <w:tcW w:w="228" w:type="dxa"/>
            <w:tcBorders>
              <w:top w:val="nil"/>
              <w:left w:val="nil"/>
              <w:bottom w:val="nil"/>
              <w:right w:val="nil"/>
            </w:tcBorders>
            <w:shd w:val="clear" w:color="000000" w:fill="FFFFFF"/>
            <w:noWrap/>
            <w:vAlign w:val="center"/>
            <w:hideMark/>
          </w:tcPr>
          <w:p w14:paraId="58BF87AB" w14:textId="11BEF3D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46C4985E" w14:textId="3B39B9E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0.47</w:t>
            </w:r>
          </w:p>
        </w:tc>
        <w:tc>
          <w:tcPr>
            <w:tcW w:w="232" w:type="dxa"/>
            <w:tcBorders>
              <w:top w:val="nil"/>
              <w:left w:val="nil"/>
              <w:bottom w:val="nil"/>
              <w:right w:val="nil"/>
            </w:tcBorders>
            <w:shd w:val="clear" w:color="000000" w:fill="FFFFFF"/>
            <w:noWrap/>
            <w:vAlign w:val="center"/>
            <w:hideMark/>
          </w:tcPr>
          <w:p w14:paraId="7F16218A" w14:textId="3BE568C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0F11B1B5" w14:textId="38D36AE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34DB28EC" w14:textId="5E83B5A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74.7</w:t>
            </w:r>
          </w:p>
        </w:tc>
        <w:tc>
          <w:tcPr>
            <w:tcW w:w="591" w:type="dxa"/>
            <w:tcBorders>
              <w:top w:val="nil"/>
              <w:left w:val="nil"/>
              <w:bottom w:val="nil"/>
              <w:right w:val="nil"/>
            </w:tcBorders>
            <w:shd w:val="clear" w:color="000000" w:fill="FFFFFF"/>
            <w:noWrap/>
            <w:vAlign w:val="center"/>
            <w:hideMark/>
          </w:tcPr>
          <w:p w14:paraId="56BDBA1A" w14:textId="3D9BACB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25.3</w:t>
            </w:r>
          </w:p>
        </w:tc>
      </w:tr>
      <w:tr w:rsidR="00486CCA" w:rsidRPr="008A3832" w14:paraId="330E3BFF" w14:textId="77777777" w:rsidTr="00BD017F">
        <w:trPr>
          <w:gridAfter w:val="1"/>
          <w:wAfter w:w="13" w:type="dxa"/>
          <w:trHeight w:val="236"/>
          <w:jc w:val="center"/>
        </w:trPr>
        <w:tc>
          <w:tcPr>
            <w:tcW w:w="2277" w:type="dxa"/>
            <w:tcBorders>
              <w:top w:val="nil"/>
              <w:left w:val="nil"/>
              <w:right w:val="nil"/>
            </w:tcBorders>
            <w:shd w:val="clear" w:color="000000" w:fill="FFFFFF"/>
            <w:noWrap/>
            <w:vAlign w:val="center"/>
            <w:hideMark/>
          </w:tcPr>
          <w:p w14:paraId="67772FEC" w14:textId="0505B36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Nepal</w:t>
            </w:r>
          </w:p>
        </w:tc>
        <w:tc>
          <w:tcPr>
            <w:tcW w:w="698" w:type="dxa"/>
            <w:tcBorders>
              <w:top w:val="nil"/>
              <w:left w:val="nil"/>
              <w:right w:val="nil"/>
            </w:tcBorders>
            <w:shd w:val="clear" w:color="000000" w:fill="FFFFFF"/>
            <w:noWrap/>
            <w:vAlign w:val="center"/>
            <w:hideMark/>
          </w:tcPr>
          <w:p w14:paraId="62766253" w14:textId="70574DDB"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SAS</w:t>
            </w:r>
          </w:p>
        </w:tc>
        <w:tc>
          <w:tcPr>
            <w:tcW w:w="761" w:type="dxa"/>
            <w:tcBorders>
              <w:top w:val="nil"/>
              <w:left w:val="nil"/>
              <w:right w:val="nil"/>
            </w:tcBorders>
            <w:shd w:val="clear" w:color="000000" w:fill="FFFFFF"/>
            <w:noWrap/>
            <w:vAlign w:val="center"/>
            <w:hideMark/>
          </w:tcPr>
          <w:p w14:paraId="72A6F213" w14:textId="6430A17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w:t>
            </w:r>
          </w:p>
        </w:tc>
        <w:tc>
          <w:tcPr>
            <w:tcW w:w="812" w:type="dxa"/>
            <w:tcBorders>
              <w:top w:val="nil"/>
              <w:left w:val="nil"/>
              <w:right w:val="nil"/>
            </w:tcBorders>
            <w:shd w:val="clear" w:color="000000" w:fill="FFFFFF"/>
            <w:noWrap/>
            <w:vAlign w:val="center"/>
            <w:hideMark/>
          </w:tcPr>
          <w:p w14:paraId="09A1C0A3" w14:textId="32D5E4B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2016</w:t>
            </w:r>
          </w:p>
        </w:tc>
        <w:tc>
          <w:tcPr>
            <w:tcW w:w="66" w:type="dxa"/>
            <w:tcBorders>
              <w:top w:val="nil"/>
              <w:left w:val="nil"/>
              <w:right w:val="nil"/>
            </w:tcBorders>
            <w:shd w:val="clear" w:color="000000" w:fill="FFFFFF"/>
            <w:noWrap/>
            <w:vAlign w:val="center"/>
            <w:hideMark/>
          </w:tcPr>
          <w:p w14:paraId="1D67D8E7" w14:textId="036E30D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right w:val="nil"/>
            </w:tcBorders>
            <w:shd w:val="clear" w:color="000000" w:fill="FFFFFF"/>
            <w:noWrap/>
            <w:vAlign w:val="center"/>
            <w:hideMark/>
          </w:tcPr>
          <w:p w14:paraId="33F8C56C" w14:textId="1C25D3F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51.2</w:t>
            </w:r>
          </w:p>
        </w:tc>
        <w:tc>
          <w:tcPr>
            <w:tcW w:w="470" w:type="dxa"/>
            <w:tcBorders>
              <w:top w:val="nil"/>
              <w:left w:val="nil"/>
              <w:right w:val="nil"/>
            </w:tcBorders>
            <w:shd w:val="clear" w:color="000000" w:fill="FFFFFF"/>
            <w:noWrap/>
            <w:vAlign w:val="center"/>
            <w:hideMark/>
          </w:tcPr>
          <w:p w14:paraId="69BAA037" w14:textId="36C3B49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60.7</w:t>
            </w:r>
          </w:p>
        </w:tc>
        <w:tc>
          <w:tcPr>
            <w:tcW w:w="459" w:type="dxa"/>
            <w:tcBorders>
              <w:top w:val="nil"/>
              <w:left w:val="nil"/>
              <w:right w:val="nil"/>
            </w:tcBorders>
            <w:shd w:val="clear" w:color="000000" w:fill="FFFFFF"/>
            <w:noWrap/>
            <w:vAlign w:val="center"/>
            <w:hideMark/>
          </w:tcPr>
          <w:p w14:paraId="37A151F8" w14:textId="6B0D74B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1.90</w:t>
            </w:r>
          </w:p>
        </w:tc>
        <w:tc>
          <w:tcPr>
            <w:tcW w:w="230" w:type="dxa"/>
            <w:tcBorders>
              <w:top w:val="nil"/>
              <w:left w:val="nil"/>
              <w:right w:val="nil"/>
            </w:tcBorders>
            <w:shd w:val="clear" w:color="000000" w:fill="FFFFFF"/>
            <w:noWrap/>
            <w:vAlign w:val="center"/>
            <w:hideMark/>
          </w:tcPr>
          <w:p w14:paraId="42D277D4" w14:textId="5FD5DA2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right w:val="nil"/>
            </w:tcBorders>
            <w:shd w:val="clear" w:color="000000" w:fill="FFFFFF"/>
            <w:noWrap/>
            <w:vAlign w:val="center"/>
            <w:hideMark/>
          </w:tcPr>
          <w:p w14:paraId="04EDFAED" w14:textId="4BDCA37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right w:val="nil"/>
            </w:tcBorders>
            <w:shd w:val="clear" w:color="000000" w:fill="FFFFFF"/>
            <w:noWrap/>
            <w:vAlign w:val="center"/>
            <w:hideMark/>
          </w:tcPr>
          <w:p w14:paraId="38C010C4" w14:textId="6AC935A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1.23</w:t>
            </w:r>
          </w:p>
        </w:tc>
        <w:tc>
          <w:tcPr>
            <w:tcW w:w="228" w:type="dxa"/>
            <w:tcBorders>
              <w:top w:val="nil"/>
              <w:left w:val="nil"/>
              <w:right w:val="nil"/>
            </w:tcBorders>
            <w:shd w:val="clear" w:color="000000" w:fill="FFFFFF"/>
            <w:noWrap/>
            <w:vAlign w:val="center"/>
            <w:hideMark/>
          </w:tcPr>
          <w:p w14:paraId="3B5011A9" w14:textId="66CDB41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right w:val="nil"/>
            </w:tcBorders>
            <w:shd w:val="clear" w:color="000000" w:fill="FFFFFF"/>
            <w:noWrap/>
            <w:vAlign w:val="center"/>
            <w:hideMark/>
          </w:tcPr>
          <w:p w14:paraId="09C24DCD" w14:textId="36A6A54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0.68</w:t>
            </w:r>
          </w:p>
        </w:tc>
        <w:tc>
          <w:tcPr>
            <w:tcW w:w="232" w:type="dxa"/>
            <w:tcBorders>
              <w:top w:val="nil"/>
              <w:left w:val="nil"/>
              <w:right w:val="nil"/>
            </w:tcBorders>
            <w:shd w:val="clear" w:color="000000" w:fill="FFFFFF"/>
            <w:noWrap/>
            <w:vAlign w:val="center"/>
            <w:hideMark/>
          </w:tcPr>
          <w:p w14:paraId="7E2F56EF" w14:textId="04865F9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right w:val="nil"/>
            </w:tcBorders>
            <w:shd w:val="clear" w:color="000000" w:fill="FFFFFF"/>
            <w:noWrap/>
            <w:vAlign w:val="center"/>
            <w:hideMark/>
          </w:tcPr>
          <w:p w14:paraId="79270821" w14:textId="3483C2B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right w:val="nil"/>
            </w:tcBorders>
            <w:shd w:val="clear" w:color="000000" w:fill="FFFFFF"/>
            <w:noWrap/>
            <w:vAlign w:val="center"/>
            <w:hideMark/>
          </w:tcPr>
          <w:p w14:paraId="696FDD2F" w14:textId="548C96B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64.4</w:t>
            </w:r>
          </w:p>
        </w:tc>
        <w:tc>
          <w:tcPr>
            <w:tcW w:w="591" w:type="dxa"/>
            <w:tcBorders>
              <w:top w:val="nil"/>
              <w:left w:val="nil"/>
              <w:right w:val="nil"/>
            </w:tcBorders>
            <w:shd w:val="clear" w:color="000000" w:fill="FFFFFF"/>
            <w:noWrap/>
            <w:vAlign w:val="center"/>
            <w:hideMark/>
          </w:tcPr>
          <w:p w14:paraId="03855661" w14:textId="7F31CEB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35.6</w:t>
            </w:r>
          </w:p>
        </w:tc>
      </w:tr>
      <w:tr w:rsidR="00486CCA" w:rsidRPr="008A3832" w14:paraId="549E803A" w14:textId="77777777" w:rsidTr="00BD017F">
        <w:trPr>
          <w:gridAfter w:val="1"/>
          <w:wAfter w:w="13" w:type="dxa"/>
          <w:trHeight w:val="236"/>
          <w:jc w:val="center"/>
        </w:trPr>
        <w:tc>
          <w:tcPr>
            <w:tcW w:w="2277" w:type="dxa"/>
            <w:tcBorders>
              <w:top w:val="nil"/>
              <w:left w:val="nil"/>
              <w:bottom w:val="single" w:sz="2" w:space="0" w:color="BFBFBF" w:themeColor="background1" w:themeShade="BF"/>
              <w:right w:val="nil"/>
            </w:tcBorders>
            <w:shd w:val="clear" w:color="000000" w:fill="FFFFFF"/>
            <w:noWrap/>
            <w:vAlign w:val="center"/>
            <w:hideMark/>
          </w:tcPr>
          <w:p w14:paraId="4420701E" w14:textId="35D5AD1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lastRenderedPageBreak/>
              <w:t>Pakistan</w:t>
            </w:r>
          </w:p>
        </w:tc>
        <w:tc>
          <w:tcPr>
            <w:tcW w:w="698" w:type="dxa"/>
            <w:tcBorders>
              <w:top w:val="nil"/>
              <w:left w:val="nil"/>
              <w:bottom w:val="single" w:sz="2" w:space="0" w:color="BFBFBF" w:themeColor="background1" w:themeShade="BF"/>
              <w:right w:val="nil"/>
            </w:tcBorders>
            <w:shd w:val="clear" w:color="000000" w:fill="FFFFFF"/>
            <w:noWrap/>
            <w:vAlign w:val="center"/>
            <w:hideMark/>
          </w:tcPr>
          <w:p w14:paraId="2B79F781" w14:textId="4FD47ECF"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SAS</w:t>
            </w:r>
          </w:p>
        </w:tc>
        <w:tc>
          <w:tcPr>
            <w:tcW w:w="761" w:type="dxa"/>
            <w:tcBorders>
              <w:top w:val="nil"/>
              <w:left w:val="nil"/>
              <w:bottom w:val="single" w:sz="2" w:space="0" w:color="BFBFBF" w:themeColor="background1" w:themeShade="BF"/>
              <w:right w:val="nil"/>
            </w:tcBorders>
            <w:shd w:val="clear" w:color="000000" w:fill="FFFFFF"/>
            <w:noWrap/>
            <w:vAlign w:val="center"/>
            <w:hideMark/>
          </w:tcPr>
          <w:p w14:paraId="0118EA15" w14:textId="0D122C8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2012-13</w:t>
            </w:r>
          </w:p>
        </w:tc>
        <w:tc>
          <w:tcPr>
            <w:tcW w:w="812" w:type="dxa"/>
            <w:tcBorders>
              <w:top w:val="nil"/>
              <w:left w:val="nil"/>
              <w:bottom w:val="single" w:sz="2" w:space="0" w:color="BFBFBF" w:themeColor="background1" w:themeShade="BF"/>
              <w:right w:val="nil"/>
            </w:tcBorders>
            <w:shd w:val="clear" w:color="000000" w:fill="FFFFFF"/>
            <w:noWrap/>
            <w:vAlign w:val="center"/>
            <w:hideMark/>
          </w:tcPr>
          <w:p w14:paraId="33D8CF6B" w14:textId="582684C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2017-18</w:t>
            </w:r>
          </w:p>
        </w:tc>
        <w:tc>
          <w:tcPr>
            <w:tcW w:w="66" w:type="dxa"/>
            <w:tcBorders>
              <w:top w:val="nil"/>
              <w:left w:val="nil"/>
              <w:bottom w:val="single" w:sz="2" w:space="0" w:color="BFBFBF" w:themeColor="background1" w:themeShade="BF"/>
              <w:right w:val="nil"/>
            </w:tcBorders>
            <w:shd w:val="clear" w:color="000000" w:fill="FFFFFF"/>
            <w:noWrap/>
            <w:vAlign w:val="center"/>
            <w:hideMark/>
          </w:tcPr>
          <w:p w14:paraId="1F9A00A9" w14:textId="702271A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single" w:sz="2" w:space="0" w:color="BFBFBF" w:themeColor="background1" w:themeShade="BF"/>
              <w:right w:val="nil"/>
            </w:tcBorders>
            <w:shd w:val="clear" w:color="000000" w:fill="FFFFFF"/>
            <w:noWrap/>
            <w:vAlign w:val="center"/>
            <w:hideMark/>
          </w:tcPr>
          <w:p w14:paraId="721808A1" w14:textId="607A707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45.9</w:t>
            </w:r>
          </w:p>
        </w:tc>
        <w:tc>
          <w:tcPr>
            <w:tcW w:w="470" w:type="dxa"/>
            <w:tcBorders>
              <w:top w:val="nil"/>
              <w:left w:val="nil"/>
              <w:bottom w:val="single" w:sz="2" w:space="0" w:color="BFBFBF" w:themeColor="background1" w:themeShade="BF"/>
              <w:right w:val="nil"/>
            </w:tcBorders>
            <w:shd w:val="clear" w:color="000000" w:fill="FFFFFF"/>
            <w:noWrap/>
            <w:vAlign w:val="center"/>
            <w:hideMark/>
          </w:tcPr>
          <w:p w14:paraId="1F0FF7A6" w14:textId="236374A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49.8</w:t>
            </w:r>
          </w:p>
        </w:tc>
        <w:tc>
          <w:tcPr>
            <w:tcW w:w="459" w:type="dxa"/>
            <w:tcBorders>
              <w:top w:val="nil"/>
              <w:left w:val="nil"/>
              <w:bottom w:val="single" w:sz="2" w:space="0" w:color="BFBFBF" w:themeColor="background1" w:themeShade="BF"/>
              <w:right w:val="nil"/>
            </w:tcBorders>
            <w:shd w:val="clear" w:color="000000" w:fill="FFFFFF"/>
            <w:noWrap/>
            <w:vAlign w:val="center"/>
            <w:hideMark/>
          </w:tcPr>
          <w:p w14:paraId="429C4D6F" w14:textId="5A18F2A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0.77</w:t>
            </w:r>
          </w:p>
        </w:tc>
        <w:tc>
          <w:tcPr>
            <w:tcW w:w="230" w:type="dxa"/>
            <w:tcBorders>
              <w:top w:val="nil"/>
              <w:left w:val="nil"/>
              <w:bottom w:val="single" w:sz="2" w:space="0" w:color="BFBFBF" w:themeColor="background1" w:themeShade="BF"/>
              <w:right w:val="nil"/>
            </w:tcBorders>
            <w:shd w:val="clear" w:color="000000" w:fill="FFFFFF"/>
            <w:noWrap/>
            <w:vAlign w:val="center"/>
            <w:hideMark/>
          </w:tcPr>
          <w:p w14:paraId="015362A9" w14:textId="6B1E587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single" w:sz="2" w:space="0" w:color="BFBFBF" w:themeColor="background1" w:themeShade="BF"/>
              <w:right w:val="nil"/>
            </w:tcBorders>
            <w:shd w:val="clear" w:color="000000" w:fill="FFFFFF"/>
            <w:noWrap/>
            <w:vAlign w:val="center"/>
            <w:hideMark/>
          </w:tcPr>
          <w:p w14:paraId="6B53FEE0" w14:textId="1FF96BD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single" w:sz="2" w:space="0" w:color="BFBFBF" w:themeColor="background1" w:themeShade="BF"/>
              <w:right w:val="nil"/>
            </w:tcBorders>
            <w:shd w:val="clear" w:color="000000" w:fill="FFFFFF"/>
            <w:noWrap/>
            <w:vAlign w:val="center"/>
            <w:hideMark/>
          </w:tcPr>
          <w:p w14:paraId="1065BBEF" w14:textId="1C91313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0.71</w:t>
            </w:r>
          </w:p>
        </w:tc>
        <w:tc>
          <w:tcPr>
            <w:tcW w:w="228" w:type="dxa"/>
            <w:tcBorders>
              <w:top w:val="nil"/>
              <w:left w:val="nil"/>
              <w:bottom w:val="single" w:sz="2" w:space="0" w:color="BFBFBF" w:themeColor="background1" w:themeShade="BF"/>
              <w:right w:val="nil"/>
            </w:tcBorders>
            <w:shd w:val="clear" w:color="000000" w:fill="FFFFFF"/>
            <w:noWrap/>
            <w:vAlign w:val="center"/>
            <w:hideMark/>
          </w:tcPr>
          <w:p w14:paraId="29E76A4F" w14:textId="2254A41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single" w:sz="2" w:space="0" w:color="BFBFBF" w:themeColor="background1" w:themeShade="BF"/>
              <w:right w:val="nil"/>
            </w:tcBorders>
            <w:shd w:val="clear" w:color="000000" w:fill="FFFFFF"/>
            <w:noWrap/>
            <w:vAlign w:val="center"/>
            <w:hideMark/>
          </w:tcPr>
          <w:p w14:paraId="2DE6322A" w14:textId="0319423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0.06</w:t>
            </w:r>
          </w:p>
        </w:tc>
        <w:tc>
          <w:tcPr>
            <w:tcW w:w="232" w:type="dxa"/>
            <w:tcBorders>
              <w:top w:val="nil"/>
              <w:left w:val="nil"/>
              <w:bottom w:val="single" w:sz="2" w:space="0" w:color="BFBFBF" w:themeColor="background1" w:themeShade="BF"/>
              <w:right w:val="nil"/>
            </w:tcBorders>
            <w:shd w:val="clear" w:color="000000" w:fill="FFFFFF"/>
            <w:noWrap/>
            <w:vAlign w:val="center"/>
            <w:hideMark/>
          </w:tcPr>
          <w:p w14:paraId="731F4A73" w14:textId="0D01537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6" w:type="dxa"/>
            <w:tcBorders>
              <w:top w:val="nil"/>
              <w:left w:val="nil"/>
              <w:bottom w:val="single" w:sz="2" w:space="0" w:color="BFBFBF" w:themeColor="background1" w:themeShade="BF"/>
              <w:right w:val="nil"/>
            </w:tcBorders>
            <w:shd w:val="clear" w:color="000000" w:fill="FFFFFF"/>
            <w:noWrap/>
            <w:vAlign w:val="center"/>
            <w:hideMark/>
          </w:tcPr>
          <w:p w14:paraId="12780BC6" w14:textId="4091D0D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single" w:sz="2" w:space="0" w:color="BFBFBF" w:themeColor="background1" w:themeShade="BF"/>
              <w:right w:val="nil"/>
            </w:tcBorders>
            <w:shd w:val="clear" w:color="000000" w:fill="FFFFFF"/>
            <w:noWrap/>
            <w:vAlign w:val="center"/>
            <w:hideMark/>
          </w:tcPr>
          <w:p w14:paraId="22687749" w14:textId="4C3B3D0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92.4</w:t>
            </w:r>
          </w:p>
        </w:tc>
        <w:tc>
          <w:tcPr>
            <w:tcW w:w="591" w:type="dxa"/>
            <w:tcBorders>
              <w:top w:val="nil"/>
              <w:left w:val="nil"/>
              <w:bottom w:val="single" w:sz="2" w:space="0" w:color="BFBFBF" w:themeColor="background1" w:themeShade="BF"/>
              <w:right w:val="nil"/>
            </w:tcBorders>
            <w:shd w:val="clear" w:color="000000" w:fill="FFFFFF"/>
            <w:noWrap/>
            <w:vAlign w:val="center"/>
            <w:hideMark/>
          </w:tcPr>
          <w:p w14:paraId="1CB4E285" w14:textId="3DFCC87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7.6</w:t>
            </w:r>
          </w:p>
        </w:tc>
      </w:tr>
      <w:tr w:rsidR="00486CCA" w:rsidRPr="008A3832" w14:paraId="1D09CEC1" w14:textId="77777777" w:rsidTr="00BD017F">
        <w:trPr>
          <w:gridAfter w:val="1"/>
          <w:wAfter w:w="13" w:type="dxa"/>
          <w:trHeight w:val="236"/>
          <w:jc w:val="center"/>
        </w:trPr>
        <w:tc>
          <w:tcPr>
            <w:tcW w:w="2277" w:type="dxa"/>
            <w:tcBorders>
              <w:top w:val="single" w:sz="2" w:space="0" w:color="BFBFBF" w:themeColor="background1" w:themeShade="BF"/>
              <w:left w:val="nil"/>
              <w:bottom w:val="nil"/>
              <w:right w:val="nil"/>
            </w:tcBorders>
            <w:shd w:val="clear" w:color="000000" w:fill="FFFFFF"/>
            <w:noWrap/>
            <w:vAlign w:val="center"/>
            <w:hideMark/>
          </w:tcPr>
          <w:p w14:paraId="5FAA0AAF" w14:textId="39D13C3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Benin</w:t>
            </w:r>
          </w:p>
        </w:tc>
        <w:tc>
          <w:tcPr>
            <w:tcW w:w="698" w:type="dxa"/>
            <w:tcBorders>
              <w:top w:val="single" w:sz="2" w:space="0" w:color="BFBFBF" w:themeColor="background1" w:themeShade="BF"/>
              <w:left w:val="nil"/>
              <w:bottom w:val="nil"/>
              <w:right w:val="nil"/>
            </w:tcBorders>
            <w:shd w:val="clear" w:color="000000" w:fill="FFFFFF"/>
            <w:noWrap/>
            <w:vAlign w:val="center"/>
            <w:hideMark/>
          </w:tcPr>
          <w:p w14:paraId="1968BEB5" w14:textId="0A25F80B"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single" w:sz="2" w:space="0" w:color="BFBFBF" w:themeColor="background1" w:themeShade="BF"/>
              <w:left w:val="nil"/>
              <w:bottom w:val="nil"/>
              <w:right w:val="nil"/>
            </w:tcBorders>
            <w:shd w:val="clear" w:color="000000" w:fill="FFFFFF"/>
            <w:noWrap/>
            <w:vAlign w:val="center"/>
            <w:hideMark/>
          </w:tcPr>
          <w:p w14:paraId="6268E524" w14:textId="17A409F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812" w:type="dxa"/>
            <w:tcBorders>
              <w:top w:val="single" w:sz="2" w:space="0" w:color="BFBFBF" w:themeColor="background1" w:themeShade="BF"/>
              <w:left w:val="nil"/>
              <w:bottom w:val="nil"/>
              <w:right w:val="nil"/>
            </w:tcBorders>
            <w:shd w:val="clear" w:color="000000" w:fill="FFFFFF"/>
            <w:noWrap/>
            <w:vAlign w:val="center"/>
            <w:hideMark/>
          </w:tcPr>
          <w:p w14:paraId="6D2B898A" w14:textId="206D2C1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2017-18</w:t>
            </w:r>
          </w:p>
        </w:tc>
        <w:tc>
          <w:tcPr>
            <w:tcW w:w="66" w:type="dxa"/>
            <w:tcBorders>
              <w:top w:val="single" w:sz="2" w:space="0" w:color="BFBFBF" w:themeColor="background1" w:themeShade="BF"/>
              <w:left w:val="nil"/>
              <w:bottom w:val="nil"/>
              <w:right w:val="nil"/>
            </w:tcBorders>
            <w:shd w:val="clear" w:color="000000" w:fill="FFFFFF"/>
            <w:noWrap/>
            <w:vAlign w:val="center"/>
            <w:hideMark/>
          </w:tcPr>
          <w:p w14:paraId="3A486FD0" w14:textId="55A2AD2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single" w:sz="2" w:space="0" w:color="BFBFBF" w:themeColor="background1" w:themeShade="BF"/>
              <w:left w:val="nil"/>
              <w:bottom w:val="nil"/>
              <w:right w:val="nil"/>
            </w:tcBorders>
            <w:shd w:val="clear" w:color="000000" w:fill="FFFFFF"/>
            <w:noWrap/>
            <w:vAlign w:val="center"/>
            <w:hideMark/>
          </w:tcPr>
          <w:p w14:paraId="07F661FF" w14:textId="34BEB6A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36.7</w:t>
            </w:r>
          </w:p>
        </w:tc>
        <w:tc>
          <w:tcPr>
            <w:tcW w:w="470" w:type="dxa"/>
            <w:tcBorders>
              <w:top w:val="single" w:sz="2" w:space="0" w:color="BFBFBF" w:themeColor="background1" w:themeShade="BF"/>
              <w:left w:val="nil"/>
              <w:bottom w:val="nil"/>
              <w:right w:val="nil"/>
            </w:tcBorders>
            <w:shd w:val="clear" w:color="000000" w:fill="FFFFFF"/>
            <w:noWrap/>
            <w:vAlign w:val="center"/>
            <w:hideMark/>
          </w:tcPr>
          <w:p w14:paraId="121A288A" w14:textId="417B6C6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35.5</w:t>
            </w:r>
          </w:p>
        </w:tc>
        <w:tc>
          <w:tcPr>
            <w:tcW w:w="459" w:type="dxa"/>
            <w:tcBorders>
              <w:top w:val="single" w:sz="2" w:space="0" w:color="BFBFBF" w:themeColor="background1" w:themeShade="BF"/>
              <w:left w:val="nil"/>
              <w:bottom w:val="nil"/>
              <w:right w:val="nil"/>
            </w:tcBorders>
            <w:shd w:val="clear" w:color="000000" w:fill="FFFFFF"/>
            <w:noWrap/>
            <w:vAlign w:val="center"/>
            <w:hideMark/>
          </w:tcPr>
          <w:p w14:paraId="1091F2C1" w14:textId="1AD55EF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-0.33</w:t>
            </w:r>
          </w:p>
        </w:tc>
        <w:tc>
          <w:tcPr>
            <w:tcW w:w="230" w:type="dxa"/>
            <w:tcBorders>
              <w:top w:val="single" w:sz="2" w:space="0" w:color="BFBFBF" w:themeColor="background1" w:themeShade="BF"/>
              <w:left w:val="nil"/>
              <w:bottom w:val="nil"/>
              <w:right w:val="nil"/>
            </w:tcBorders>
            <w:shd w:val="clear" w:color="000000" w:fill="FFFFFF"/>
            <w:noWrap/>
            <w:vAlign w:val="center"/>
            <w:hideMark/>
          </w:tcPr>
          <w:p w14:paraId="4A1A8791" w14:textId="01EB416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single" w:sz="2" w:space="0" w:color="BFBFBF" w:themeColor="background1" w:themeShade="BF"/>
              <w:left w:val="nil"/>
              <w:bottom w:val="nil"/>
              <w:right w:val="nil"/>
            </w:tcBorders>
            <w:shd w:val="clear" w:color="000000" w:fill="FFFFFF"/>
            <w:noWrap/>
            <w:vAlign w:val="center"/>
            <w:hideMark/>
          </w:tcPr>
          <w:p w14:paraId="26986E3A" w14:textId="0BD9CBF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single" w:sz="2" w:space="0" w:color="BFBFBF" w:themeColor="background1" w:themeShade="BF"/>
              <w:left w:val="nil"/>
              <w:bottom w:val="nil"/>
              <w:right w:val="nil"/>
            </w:tcBorders>
            <w:shd w:val="clear" w:color="000000" w:fill="FFFFFF"/>
            <w:noWrap/>
            <w:vAlign w:val="center"/>
            <w:hideMark/>
          </w:tcPr>
          <w:p w14:paraId="40C96CC1" w14:textId="5EF90D8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-0.34</w:t>
            </w:r>
          </w:p>
        </w:tc>
        <w:tc>
          <w:tcPr>
            <w:tcW w:w="228" w:type="dxa"/>
            <w:tcBorders>
              <w:top w:val="single" w:sz="2" w:space="0" w:color="BFBFBF" w:themeColor="background1" w:themeShade="BF"/>
              <w:left w:val="nil"/>
              <w:bottom w:val="nil"/>
              <w:right w:val="nil"/>
            </w:tcBorders>
            <w:shd w:val="clear" w:color="000000" w:fill="FFFFFF"/>
            <w:noWrap/>
            <w:vAlign w:val="center"/>
            <w:hideMark/>
          </w:tcPr>
          <w:p w14:paraId="0A5DFF1C" w14:textId="5E69663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single" w:sz="2" w:space="0" w:color="BFBFBF" w:themeColor="background1" w:themeShade="BF"/>
              <w:left w:val="nil"/>
              <w:bottom w:val="nil"/>
              <w:right w:val="nil"/>
            </w:tcBorders>
            <w:shd w:val="clear" w:color="000000" w:fill="FFFFFF"/>
            <w:noWrap/>
            <w:vAlign w:val="center"/>
            <w:hideMark/>
          </w:tcPr>
          <w:p w14:paraId="5310843A" w14:textId="31F238C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0.02</w:t>
            </w:r>
          </w:p>
        </w:tc>
        <w:tc>
          <w:tcPr>
            <w:tcW w:w="232" w:type="dxa"/>
            <w:tcBorders>
              <w:top w:val="single" w:sz="2" w:space="0" w:color="BFBFBF" w:themeColor="background1" w:themeShade="BF"/>
              <w:left w:val="nil"/>
              <w:bottom w:val="nil"/>
              <w:right w:val="nil"/>
            </w:tcBorders>
            <w:shd w:val="clear" w:color="000000" w:fill="FFFFFF"/>
            <w:noWrap/>
            <w:vAlign w:val="center"/>
            <w:hideMark/>
          </w:tcPr>
          <w:p w14:paraId="3BAD819B" w14:textId="16BEFB5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6" w:type="dxa"/>
            <w:tcBorders>
              <w:top w:val="single" w:sz="2" w:space="0" w:color="BFBFBF" w:themeColor="background1" w:themeShade="BF"/>
              <w:left w:val="nil"/>
              <w:bottom w:val="nil"/>
              <w:right w:val="nil"/>
            </w:tcBorders>
            <w:shd w:val="clear" w:color="000000" w:fill="FFFFFF"/>
            <w:noWrap/>
            <w:vAlign w:val="center"/>
            <w:hideMark/>
          </w:tcPr>
          <w:p w14:paraId="0A51FDAA" w14:textId="6BEF4BC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single" w:sz="2" w:space="0" w:color="BFBFBF" w:themeColor="background1" w:themeShade="BF"/>
              <w:left w:val="nil"/>
              <w:bottom w:val="nil"/>
              <w:right w:val="nil"/>
            </w:tcBorders>
            <w:shd w:val="clear" w:color="000000" w:fill="FFFFFF"/>
            <w:noWrap/>
            <w:vAlign w:val="center"/>
            <w:hideMark/>
          </w:tcPr>
          <w:p w14:paraId="067D1AE2" w14:textId="3676804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104.8</w:t>
            </w:r>
          </w:p>
        </w:tc>
        <w:tc>
          <w:tcPr>
            <w:tcW w:w="591" w:type="dxa"/>
            <w:tcBorders>
              <w:top w:val="single" w:sz="2" w:space="0" w:color="BFBFBF" w:themeColor="background1" w:themeShade="BF"/>
              <w:left w:val="nil"/>
              <w:bottom w:val="nil"/>
              <w:right w:val="nil"/>
            </w:tcBorders>
            <w:shd w:val="clear" w:color="000000" w:fill="FFFFFF"/>
            <w:noWrap/>
            <w:vAlign w:val="center"/>
            <w:hideMark/>
          </w:tcPr>
          <w:p w14:paraId="087D0574" w14:textId="415B4B7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-4.8</w:t>
            </w:r>
          </w:p>
        </w:tc>
      </w:tr>
      <w:tr w:rsidR="00486CCA" w:rsidRPr="008A3832" w14:paraId="3A8F3D71"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1C4D7DAF" w14:textId="7BC5F08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Burkina Faso</w:t>
            </w:r>
          </w:p>
        </w:tc>
        <w:tc>
          <w:tcPr>
            <w:tcW w:w="698" w:type="dxa"/>
            <w:tcBorders>
              <w:top w:val="nil"/>
              <w:left w:val="nil"/>
              <w:bottom w:val="nil"/>
              <w:right w:val="nil"/>
            </w:tcBorders>
            <w:shd w:val="clear" w:color="000000" w:fill="FFFFFF"/>
            <w:noWrap/>
            <w:vAlign w:val="center"/>
            <w:hideMark/>
          </w:tcPr>
          <w:p w14:paraId="63DB658F" w14:textId="1E8DA26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72D4079F" w14:textId="0714B5FF"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2006</w:t>
            </w:r>
          </w:p>
        </w:tc>
        <w:tc>
          <w:tcPr>
            <w:tcW w:w="812" w:type="dxa"/>
            <w:tcBorders>
              <w:top w:val="nil"/>
              <w:left w:val="nil"/>
              <w:bottom w:val="nil"/>
              <w:right w:val="nil"/>
            </w:tcBorders>
            <w:shd w:val="clear" w:color="000000" w:fill="FFFFFF"/>
            <w:noWrap/>
            <w:vAlign w:val="center"/>
            <w:hideMark/>
          </w:tcPr>
          <w:p w14:paraId="4B355573" w14:textId="6F96C48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66" w:type="dxa"/>
            <w:tcBorders>
              <w:top w:val="nil"/>
              <w:left w:val="nil"/>
              <w:bottom w:val="nil"/>
              <w:right w:val="nil"/>
            </w:tcBorders>
            <w:shd w:val="clear" w:color="000000" w:fill="FFFFFF"/>
            <w:noWrap/>
            <w:vAlign w:val="center"/>
            <w:hideMark/>
          </w:tcPr>
          <w:p w14:paraId="581BEBD3" w14:textId="2A6F828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4232EFB2" w14:textId="15DF7D6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15.2</w:t>
            </w:r>
          </w:p>
        </w:tc>
        <w:tc>
          <w:tcPr>
            <w:tcW w:w="470" w:type="dxa"/>
            <w:tcBorders>
              <w:top w:val="nil"/>
              <w:left w:val="nil"/>
              <w:bottom w:val="nil"/>
              <w:right w:val="nil"/>
            </w:tcBorders>
            <w:shd w:val="clear" w:color="000000" w:fill="FFFFFF"/>
            <w:noWrap/>
            <w:vAlign w:val="center"/>
            <w:hideMark/>
          </w:tcPr>
          <w:p w14:paraId="372244AD" w14:textId="6D6F526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17.8</w:t>
            </w:r>
          </w:p>
        </w:tc>
        <w:tc>
          <w:tcPr>
            <w:tcW w:w="459" w:type="dxa"/>
            <w:tcBorders>
              <w:top w:val="nil"/>
              <w:left w:val="nil"/>
              <w:bottom w:val="nil"/>
              <w:right w:val="nil"/>
            </w:tcBorders>
            <w:shd w:val="clear" w:color="000000" w:fill="FFFFFF"/>
            <w:noWrap/>
            <w:vAlign w:val="center"/>
            <w:hideMark/>
          </w:tcPr>
          <w:p w14:paraId="38B15F7D" w14:textId="58459B1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0.65</w:t>
            </w:r>
          </w:p>
        </w:tc>
        <w:tc>
          <w:tcPr>
            <w:tcW w:w="230" w:type="dxa"/>
            <w:tcBorders>
              <w:top w:val="nil"/>
              <w:left w:val="nil"/>
              <w:bottom w:val="nil"/>
              <w:right w:val="nil"/>
            </w:tcBorders>
            <w:shd w:val="clear" w:color="000000" w:fill="FFFFFF"/>
            <w:noWrap/>
            <w:vAlign w:val="center"/>
            <w:hideMark/>
          </w:tcPr>
          <w:p w14:paraId="07A9128F" w14:textId="48F23AC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984E584" w14:textId="709C725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1A65CAC7" w14:textId="2DAAE3D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0.80</w:t>
            </w:r>
          </w:p>
        </w:tc>
        <w:tc>
          <w:tcPr>
            <w:tcW w:w="228" w:type="dxa"/>
            <w:tcBorders>
              <w:top w:val="nil"/>
              <w:left w:val="nil"/>
              <w:bottom w:val="nil"/>
              <w:right w:val="nil"/>
            </w:tcBorders>
            <w:shd w:val="clear" w:color="000000" w:fill="FFFFFF"/>
            <w:noWrap/>
            <w:vAlign w:val="center"/>
            <w:hideMark/>
          </w:tcPr>
          <w:p w14:paraId="4E20F541" w14:textId="179E219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616DAAF5" w14:textId="7B426AC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-0.16</w:t>
            </w:r>
          </w:p>
        </w:tc>
        <w:tc>
          <w:tcPr>
            <w:tcW w:w="232" w:type="dxa"/>
            <w:tcBorders>
              <w:top w:val="nil"/>
              <w:left w:val="nil"/>
              <w:bottom w:val="nil"/>
              <w:right w:val="nil"/>
            </w:tcBorders>
            <w:shd w:val="clear" w:color="000000" w:fill="FFFFFF"/>
            <w:noWrap/>
            <w:vAlign w:val="center"/>
            <w:hideMark/>
          </w:tcPr>
          <w:p w14:paraId="47446BDE" w14:textId="37F4187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26EB0EF3" w14:textId="1772B44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22A937F4" w14:textId="6CE28D7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124.3</w:t>
            </w:r>
          </w:p>
        </w:tc>
        <w:tc>
          <w:tcPr>
            <w:tcW w:w="591" w:type="dxa"/>
            <w:tcBorders>
              <w:top w:val="nil"/>
              <w:left w:val="nil"/>
              <w:bottom w:val="nil"/>
              <w:right w:val="nil"/>
            </w:tcBorders>
            <w:shd w:val="clear" w:color="000000" w:fill="FFFFFF"/>
            <w:noWrap/>
            <w:vAlign w:val="center"/>
            <w:hideMark/>
          </w:tcPr>
          <w:p w14:paraId="50D43D8B" w14:textId="24B9540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-24.3</w:t>
            </w:r>
          </w:p>
        </w:tc>
      </w:tr>
      <w:tr w:rsidR="00486CCA" w:rsidRPr="008A3832" w14:paraId="2506CDE9"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2434EEBF" w14:textId="4767930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Burundi</w:t>
            </w:r>
          </w:p>
        </w:tc>
        <w:tc>
          <w:tcPr>
            <w:tcW w:w="698" w:type="dxa"/>
            <w:tcBorders>
              <w:top w:val="nil"/>
              <w:left w:val="nil"/>
              <w:bottom w:val="nil"/>
              <w:right w:val="nil"/>
            </w:tcBorders>
            <w:shd w:val="clear" w:color="000000" w:fill="FFFFFF"/>
            <w:noWrap/>
            <w:vAlign w:val="center"/>
            <w:hideMark/>
          </w:tcPr>
          <w:p w14:paraId="1DB7CEEF" w14:textId="1F068D8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2F8A6D7C" w14:textId="5032E0FB"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6C96EC89" w14:textId="227E45E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2016-17</w:t>
            </w:r>
          </w:p>
        </w:tc>
        <w:tc>
          <w:tcPr>
            <w:tcW w:w="66" w:type="dxa"/>
            <w:tcBorders>
              <w:top w:val="nil"/>
              <w:left w:val="nil"/>
              <w:bottom w:val="nil"/>
              <w:right w:val="nil"/>
            </w:tcBorders>
            <w:shd w:val="clear" w:color="000000" w:fill="FFFFFF"/>
            <w:noWrap/>
            <w:vAlign w:val="center"/>
            <w:hideMark/>
          </w:tcPr>
          <w:p w14:paraId="74FD3056" w14:textId="689072F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30345B17" w14:textId="597A903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31.4</w:t>
            </w:r>
          </w:p>
        </w:tc>
        <w:tc>
          <w:tcPr>
            <w:tcW w:w="470" w:type="dxa"/>
            <w:tcBorders>
              <w:top w:val="nil"/>
              <w:left w:val="nil"/>
              <w:bottom w:val="nil"/>
              <w:right w:val="nil"/>
            </w:tcBorders>
            <w:shd w:val="clear" w:color="000000" w:fill="FFFFFF"/>
            <w:noWrap/>
            <w:vAlign w:val="center"/>
            <w:hideMark/>
          </w:tcPr>
          <w:p w14:paraId="639740F8" w14:textId="2FED373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34.7</w:t>
            </w:r>
          </w:p>
        </w:tc>
        <w:tc>
          <w:tcPr>
            <w:tcW w:w="459" w:type="dxa"/>
            <w:tcBorders>
              <w:top w:val="nil"/>
              <w:left w:val="nil"/>
              <w:bottom w:val="nil"/>
              <w:right w:val="nil"/>
            </w:tcBorders>
            <w:shd w:val="clear" w:color="000000" w:fill="FFFFFF"/>
            <w:noWrap/>
            <w:vAlign w:val="center"/>
            <w:hideMark/>
          </w:tcPr>
          <w:p w14:paraId="3CA44C1A" w14:textId="5589C22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0.51</w:t>
            </w:r>
          </w:p>
        </w:tc>
        <w:tc>
          <w:tcPr>
            <w:tcW w:w="230" w:type="dxa"/>
            <w:tcBorders>
              <w:top w:val="nil"/>
              <w:left w:val="nil"/>
              <w:bottom w:val="nil"/>
              <w:right w:val="nil"/>
            </w:tcBorders>
            <w:shd w:val="clear" w:color="000000" w:fill="FFFFFF"/>
            <w:noWrap/>
            <w:vAlign w:val="center"/>
            <w:hideMark/>
          </w:tcPr>
          <w:p w14:paraId="06084B67" w14:textId="4A18BCF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69A0A10A" w14:textId="25581A0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524EDA11" w14:textId="6C8F36C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0.64</w:t>
            </w:r>
          </w:p>
        </w:tc>
        <w:tc>
          <w:tcPr>
            <w:tcW w:w="228" w:type="dxa"/>
            <w:tcBorders>
              <w:top w:val="nil"/>
              <w:left w:val="nil"/>
              <w:bottom w:val="nil"/>
              <w:right w:val="nil"/>
            </w:tcBorders>
            <w:shd w:val="clear" w:color="000000" w:fill="FFFFFF"/>
            <w:noWrap/>
            <w:vAlign w:val="center"/>
            <w:hideMark/>
          </w:tcPr>
          <w:p w14:paraId="3610AB6C" w14:textId="74CD6A0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388D21A1" w14:textId="7E21DBC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-0.13</w:t>
            </w:r>
          </w:p>
        </w:tc>
        <w:tc>
          <w:tcPr>
            <w:tcW w:w="232" w:type="dxa"/>
            <w:tcBorders>
              <w:top w:val="nil"/>
              <w:left w:val="nil"/>
              <w:bottom w:val="nil"/>
              <w:right w:val="nil"/>
            </w:tcBorders>
            <w:shd w:val="clear" w:color="000000" w:fill="FFFFFF"/>
            <w:noWrap/>
            <w:vAlign w:val="center"/>
            <w:hideMark/>
          </w:tcPr>
          <w:p w14:paraId="194FFDB3" w14:textId="6D86B77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2CC47832" w14:textId="0E6F20C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0843EA89" w14:textId="64D68B6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124.9</w:t>
            </w:r>
          </w:p>
        </w:tc>
        <w:tc>
          <w:tcPr>
            <w:tcW w:w="591" w:type="dxa"/>
            <w:tcBorders>
              <w:top w:val="nil"/>
              <w:left w:val="nil"/>
              <w:bottom w:val="nil"/>
              <w:right w:val="nil"/>
            </w:tcBorders>
            <w:shd w:val="clear" w:color="000000" w:fill="FFFFFF"/>
            <w:noWrap/>
            <w:vAlign w:val="center"/>
            <w:hideMark/>
          </w:tcPr>
          <w:p w14:paraId="3089517A" w14:textId="51587F4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-24.9</w:t>
            </w:r>
          </w:p>
        </w:tc>
      </w:tr>
      <w:tr w:rsidR="00486CCA" w:rsidRPr="008A3832" w14:paraId="082F4D75"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11163CD0" w14:textId="2D63DA8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Cameroon</w:t>
            </w:r>
          </w:p>
        </w:tc>
        <w:tc>
          <w:tcPr>
            <w:tcW w:w="698" w:type="dxa"/>
            <w:tcBorders>
              <w:top w:val="nil"/>
              <w:left w:val="nil"/>
              <w:bottom w:val="nil"/>
              <w:right w:val="nil"/>
            </w:tcBorders>
            <w:shd w:val="clear" w:color="000000" w:fill="FFFFFF"/>
            <w:noWrap/>
            <w:vAlign w:val="center"/>
            <w:hideMark/>
          </w:tcPr>
          <w:p w14:paraId="1D27B0E3" w14:textId="0B7EAEB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16B9A638" w14:textId="50C3763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w:t>
            </w:r>
          </w:p>
        </w:tc>
        <w:tc>
          <w:tcPr>
            <w:tcW w:w="812" w:type="dxa"/>
            <w:tcBorders>
              <w:top w:val="nil"/>
              <w:left w:val="nil"/>
              <w:bottom w:val="nil"/>
              <w:right w:val="nil"/>
            </w:tcBorders>
            <w:shd w:val="clear" w:color="000000" w:fill="FFFFFF"/>
            <w:noWrap/>
            <w:vAlign w:val="center"/>
            <w:hideMark/>
          </w:tcPr>
          <w:p w14:paraId="6B2A7D32" w14:textId="44EF021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hideMark/>
          </w:tcPr>
          <w:p w14:paraId="5811D29C" w14:textId="6840395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3EC996CB" w14:textId="020A4D4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42.4</w:t>
            </w:r>
          </w:p>
        </w:tc>
        <w:tc>
          <w:tcPr>
            <w:tcW w:w="470" w:type="dxa"/>
            <w:tcBorders>
              <w:top w:val="nil"/>
              <w:left w:val="nil"/>
              <w:bottom w:val="nil"/>
              <w:right w:val="nil"/>
            </w:tcBorders>
            <w:shd w:val="clear" w:color="000000" w:fill="FFFFFF"/>
            <w:noWrap/>
            <w:vAlign w:val="center"/>
            <w:hideMark/>
          </w:tcPr>
          <w:p w14:paraId="56AAC7B5" w14:textId="3E9A475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44.1</w:t>
            </w:r>
          </w:p>
        </w:tc>
        <w:tc>
          <w:tcPr>
            <w:tcW w:w="459" w:type="dxa"/>
            <w:tcBorders>
              <w:top w:val="nil"/>
              <w:left w:val="nil"/>
              <w:bottom w:val="nil"/>
              <w:right w:val="nil"/>
            </w:tcBorders>
            <w:shd w:val="clear" w:color="000000" w:fill="FFFFFF"/>
            <w:noWrap/>
            <w:vAlign w:val="center"/>
            <w:hideMark/>
          </w:tcPr>
          <w:p w14:paraId="70BC3C0C" w14:textId="422B70B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0.59</w:t>
            </w:r>
          </w:p>
        </w:tc>
        <w:tc>
          <w:tcPr>
            <w:tcW w:w="230" w:type="dxa"/>
            <w:tcBorders>
              <w:top w:val="nil"/>
              <w:left w:val="nil"/>
              <w:bottom w:val="nil"/>
              <w:right w:val="nil"/>
            </w:tcBorders>
            <w:shd w:val="clear" w:color="000000" w:fill="FFFFFF"/>
            <w:noWrap/>
            <w:vAlign w:val="center"/>
            <w:hideMark/>
          </w:tcPr>
          <w:p w14:paraId="00589BA3" w14:textId="0FCB8A3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5019D1E" w14:textId="3D4BC1F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79F5318E" w14:textId="1DBE761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0.51</w:t>
            </w:r>
          </w:p>
        </w:tc>
        <w:tc>
          <w:tcPr>
            <w:tcW w:w="228" w:type="dxa"/>
            <w:tcBorders>
              <w:top w:val="nil"/>
              <w:left w:val="nil"/>
              <w:bottom w:val="nil"/>
              <w:right w:val="nil"/>
            </w:tcBorders>
            <w:shd w:val="clear" w:color="000000" w:fill="FFFFFF"/>
            <w:noWrap/>
            <w:vAlign w:val="center"/>
            <w:hideMark/>
          </w:tcPr>
          <w:p w14:paraId="4E7B147D" w14:textId="65F1EA1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62CDDBA5" w14:textId="3D47613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0.08</w:t>
            </w:r>
          </w:p>
        </w:tc>
        <w:tc>
          <w:tcPr>
            <w:tcW w:w="232" w:type="dxa"/>
            <w:tcBorders>
              <w:top w:val="nil"/>
              <w:left w:val="nil"/>
              <w:bottom w:val="nil"/>
              <w:right w:val="nil"/>
            </w:tcBorders>
            <w:shd w:val="clear" w:color="000000" w:fill="FFFFFF"/>
            <w:noWrap/>
            <w:vAlign w:val="center"/>
            <w:hideMark/>
          </w:tcPr>
          <w:p w14:paraId="0E7039C9" w14:textId="253A584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6" w:type="dxa"/>
            <w:tcBorders>
              <w:top w:val="nil"/>
              <w:left w:val="nil"/>
              <w:bottom w:val="nil"/>
              <w:right w:val="nil"/>
            </w:tcBorders>
            <w:shd w:val="clear" w:color="000000" w:fill="FFFFFF"/>
            <w:noWrap/>
            <w:vAlign w:val="center"/>
            <w:hideMark/>
          </w:tcPr>
          <w:p w14:paraId="02659CA1" w14:textId="4A3DCDD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0F368058" w14:textId="03AE346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86.0</w:t>
            </w:r>
          </w:p>
        </w:tc>
        <w:tc>
          <w:tcPr>
            <w:tcW w:w="591" w:type="dxa"/>
            <w:tcBorders>
              <w:top w:val="nil"/>
              <w:left w:val="nil"/>
              <w:bottom w:val="nil"/>
              <w:right w:val="nil"/>
            </w:tcBorders>
            <w:shd w:val="clear" w:color="000000" w:fill="FFFFFF"/>
            <w:noWrap/>
            <w:vAlign w:val="center"/>
            <w:hideMark/>
          </w:tcPr>
          <w:p w14:paraId="38E657C2" w14:textId="425DC30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14.0</w:t>
            </w:r>
          </w:p>
        </w:tc>
      </w:tr>
      <w:tr w:rsidR="00486CCA" w:rsidRPr="008A3832" w14:paraId="7F9364E4"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19BB3E93" w14:textId="76B0F33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Central African Republic</w:t>
            </w:r>
          </w:p>
        </w:tc>
        <w:tc>
          <w:tcPr>
            <w:tcW w:w="698" w:type="dxa"/>
            <w:tcBorders>
              <w:top w:val="nil"/>
              <w:left w:val="nil"/>
              <w:bottom w:val="nil"/>
              <w:right w:val="nil"/>
            </w:tcBorders>
            <w:shd w:val="clear" w:color="000000" w:fill="FFFFFF"/>
            <w:noWrap/>
            <w:vAlign w:val="center"/>
            <w:hideMark/>
          </w:tcPr>
          <w:p w14:paraId="3F5C424D" w14:textId="2F1AAF2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516866F4" w14:textId="6F548C8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2000</w:t>
            </w:r>
          </w:p>
        </w:tc>
        <w:tc>
          <w:tcPr>
            <w:tcW w:w="812" w:type="dxa"/>
            <w:tcBorders>
              <w:top w:val="nil"/>
              <w:left w:val="nil"/>
              <w:bottom w:val="nil"/>
              <w:right w:val="nil"/>
            </w:tcBorders>
            <w:shd w:val="clear" w:color="000000" w:fill="FFFFFF"/>
            <w:noWrap/>
            <w:vAlign w:val="center"/>
            <w:hideMark/>
          </w:tcPr>
          <w:p w14:paraId="2D427675" w14:textId="12D292B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66" w:type="dxa"/>
            <w:tcBorders>
              <w:top w:val="nil"/>
              <w:left w:val="nil"/>
              <w:bottom w:val="nil"/>
              <w:right w:val="nil"/>
            </w:tcBorders>
            <w:shd w:val="clear" w:color="000000" w:fill="FFFFFF"/>
            <w:noWrap/>
            <w:vAlign w:val="center"/>
            <w:hideMark/>
          </w:tcPr>
          <w:p w14:paraId="69C73BD8" w14:textId="29358D1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1B4FC967" w14:textId="0F61F34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20.2</w:t>
            </w:r>
          </w:p>
        </w:tc>
        <w:tc>
          <w:tcPr>
            <w:tcW w:w="470" w:type="dxa"/>
            <w:tcBorders>
              <w:top w:val="nil"/>
              <w:left w:val="nil"/>
              <w:bottom w:val="nil"/>
              <w:right w:val="nil"/>
            </w:tcBorders>
            <w:shd w:val="clear" w:color="000000" w:fill="FFFFFF"/>
            <w:noWrap/>
            <w:vAlign w:val="center"/>
            <w:hideMark/>
          </w:tcPr>
          <w:p w14:paraId="5EEE3887" w14:textId="487AE08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26.8</w:t>
            </w:r>
          </w:p>
        </w:tc>
        <w:tc>
          <w:tcPr>
            <w:tcW w:w="459" w:type="dxa"/>
            <w:tcBorders>
              <w:top w:val="nil"/>
              <w:left w:val="nil"/>
              <w:bottom w:val="nil"/>
              <w:right w:val="nil"/>
            </w:tcBorders>
            <w:shd w:val="clear" w:color="000000" w:fill="FFFFFF"/>
            <w:noWrap/>
            <w:vAlign w:val="center"/>
            <w:hideMark/>
          </w:tcPr>
          <w:p w14:paraId="73FB7126" w14:textId="0762040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0.67</w:t>
            </w:r>
          </w:p>
        </w:tc>
        <w:tc>
          <w:tcPr>
            <w:tcW w:w="230" w:type="dxa"/>
            <w:tcBorders>
              <w:top w:val="nil"/>
              <w:left w:val="nil"/>
              <w:bottom w:val="nil"/>
              <w:right w:val="nil"/>
            </w:tcBorders>
            <w:shd w:val="clear" w:color="000000" w:fill="FFFFFF"/>
            <w:noWrap/>
            <w:vAlign w:val="center"/>
            <w:hideMark/>
          </w:tcPr>
          <w:p w14:paraId="1030C468" w14:textId="025A993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EBD7F22" w14:textId="6A1D304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66C2F019" w14:textId="1F03159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0.76</w:t>
            </w:r>
          </w:p>
        </w:tc>
        <w:tc>
          <w:tcPr>
            <w:tcW w:w="228" w:type="dxa"/>
            <w:tcBorders>
              <w:top w:val="nil"/>
              <w:left w:val="nil"/>
              <w:bottom w:val="nil"/>
              <w:right w:val="nil"/>
            </w:tcBorders>
            <w:shd w:val="clear" w:color="000000" w:fill="FFFFFF"/>
            <w:noWrap/>
            <w:vAlign w:val="center"/>
            <w:hideMark/>
          </w:tcPr>
          <w:p w14:paraId="5F81EA7D" w14:textId="04DCDB4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160D9D79" w14:textId="5935002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-0.09</w:t>
            </w:r>
          </w:p>
        </w:tc>
        <w:tc>
          <w:tcPr>
            <w:tcW w:w="232" w:type="dxa"/>
            <w:tcBorders>
              <w:top w:val="nil"/>
              <w:left w:val="nil"/>
              <w:bottom w:val="nil"/>
              <w:right w:val="nil"/>
            </w:tcBorders>
            <w:shd w:val="clear" w:color="000000" w:fill="FFFFFF"/>
            <w:noWrap/>
            <w:vAlign w:val="center"/>
            <w:hideMark/>
          </w:tcPr>
          <w:p w14:paraId="235ED931" w14:textId="088416E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08BEE30D" w14:textId="1EC16D5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1E1930AF" w14:textId="68E9473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113.3</w:t>
            </w:r>
          </w:p>
        </w:tc>
        <w:tc>
          <w:tcPr>
            <w:tcW w:w="591" w:type="dxa"/>
            <w:tcBorders>
              <w:top w:val="nil"/>
              <w:left w:val="nil"/>
              <w:bottom w:val="nil"/>
              <w:right w:val="nil"/>
            </w:tcBorders>
            <w:shd w:val="clear" w:color="000000" w:fill="FFFFFF"/>
            <w:noWrap/>
            <w:vAlign w:val="center"/>
            <w:hideMark/>
          </w:tcPr>
          <w:p w14:paraId="476D5D93" w14:textId="52025B8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-13.3</w:t>
            </w:r>
          </w:p>
        </w:tc>
      </w:tr>
      <w:tr w:rsidR="00486CCA" w:rsidRPr="008A3832" w14:paraId="628405F9"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54927A62" w14:textId="581EDE5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Chad</w:t>
            </w:r>
          </w:p>
        </w:tc>
        <w:tc>
          <w:tcPr>
            <w:tcW w:w="698" w:type="dxa"/>
            <w:tcBorders>
              <w:top w:val="nil"/>
              <w:left w:val="nil"/>
              <w:bottom w:val="nil"/>
              <w:right w:val="nil"/>
            </w:tcBorders>
            <w:shd w:val="clear" w:color="000000" w:fill="FFFFFF"/>
            <w:noWrap/>
            <w:vAlign w:val="center"/>
            <w:hideMark/>
          </w:tcPr>
          <w:p w14:paraId="126DEFAD" w14:textId="69C6902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1E906CCF" w14:textId="4B3EA6A0"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25AAF414" w14:textId="1C836AC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2014-15</w:t>
            </w:r>
          </w:p>
        </w:tc>
        <w:tc>
          <w:tcPr>
            <w:tcW w:w="66" w:type="dxa"/>
            <w:tcBorders>
              <w:top w:val="nil"/>
              <w:left w:val="nil"/>
              <w:bottom w:val="nil"/>
              <w:right w:val="nil"/>
            </w:tcBorders>
            <w:shd w:val="clear" w:color="000000" w:fill="FFFFFF"/>
            <w:noWrap/>
            <w:vAlign w:val="center"/>
            <w:hideMark/>
          </w:tcPr>
          <w:p w14:paraId="2A62638E" w14:textId="6D48D26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1B921295" w14:textId="7F2F3F6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17.3</w:t>
            </w:r>
          </w:p>
        </w:tc>
        <w:tc>
          <w:tcPr>
            <w:tcW w:w="470" w:type="dxa"/>
            <w:tcBorders>
              <w:top w:val="nil"/>
              <w:left w:val="nil"/>
              <w:bottom w:val="nil"/>
              <w:right w:val="nil"/>
            </w:tcBorders>
            <w:shd w:val="clear" w:color="000000" w:fill="FFFFFF"/>
            <w:noWrap/>
            <w:vAlign w:val="center"/>
            <w:hideMark/>
          </w:tcPr>
          <w:p w14:paraId="4DDFA95B" w14:textId="0F2F351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19.7</w:t>
            </w:r>
          </w:p>
        </w:tc>
        <w:tc>
          <w:tcPr>
            <w:tcW w:w="459" w:type="dxa"/>
            <w:tcBorders>
              <w:top w:val="nil"/>
              <w:left w:val="nil"/>
              <w:bottom w:val="nil"/>
              <w:right w:val="nil"/>
            </w:tcBorders>
            <w:shd w:val="clear" w:color="000000" w:fill="FFFFFF"/>
            <w:noWrap/>
            <w:vAlign w:val="center"/>
            <w:hideMark/>
          </w:tcPr>
          <w:p w14:paraId="1870EFFD" w14:textId="21C6241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0.52</w:t>
            </w:r>
          </w:p>
        </w:tc>
        <w:tc>
          <w:tcPr>
            <w:tcW w:w="230" w:type="dxa"/>
            <w:tcBorders>
              <w:top w:val="nil"/>
              <w:left w:val="nil"/>
              <w:bottom w:val="nil"/>
              <w:right w:val="nil"/>
            </w:tcBorders>
            <w:shd w:val="clear" w:color="000000" w:fill="FFFFFF"/>
            <w:noWrap/>
            <w:vAlign w:val="center"/>
            <w:hideMark/>
          </w:tcPr>
          <w:p w14:paraId="3FB36DEA" w14:textId="7B027C5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D3E6ED8" w14:textId="31A873C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7F2F2157" w14:textId="5F365A8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0.44</w:t>
            </w:r>
          </w:p>
        </w:tc>
        <w:tc>
          <w:tcPr>
            <w:tcW w:w="228" w:type="dxa"/>
            <w:tcBorders>
              <w:top w:val="nil"/>
              <w:left w:val="nil"/>
              <w:bottom w:val="nil"/>
              <w:right w:val="nil"/>
            </w:tcBorders>
            <w:shd w:val="clear" w:color="000000" w:fill="FFFFFF"/>
            <w:noWrap/>
            <w:vAlign w:val="center"/>
            <w:hideMark/>
          </w:tcPr>
          <w:p w14:paraId="4E1F14BE" w14:textId="6A4EDAF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196BACE5" w14:textId="552EF48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0.08</w:t>
            </w:r>
          </w:p>
        </w:tc>
        <w:tc>
          <w:tcPr>
            <w:tcW w:w="232" w:type="dxa"/>
            <w:tcBorders>
              <w:top w:val="nil"/>
              <w:left w:val="nil"/>
              <w:bottom w:val="nil"/>
              <w:right w:val="nil"/>
            </w:tcBorders>
            <w:shd w:val="clear" w:color="000000" w:fill="FFFFFF"/>
            <w:noWrap/>
            <w:vAlign w:val="center"/>
            <w:hideMark/>
          </w:tcPr>
          <w:p w14:paraId="52D487EF" w14:textId="24D439F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3E6FC540" w14:textId="55FC407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60EEF187" w14:textId="7DFC7F8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83.8</w:t>
            </w:r>
          </w:p>
        </w:tc>
        <w:tc>
          <w:tcPr>
            <w:tcW w:w="591" w:type="dxa"/>
            <w:tcBorders>
              <w:top w:val="nil"/>
              <w:left w:val="nil"/>
              <w:bottom w:val="nil"/>
              <w:right w:val="nil"/>
            </w:tcBorders>
            <w:shd w:val="clear" w:color="000000" w:fill="FFFFFF"/>
            <w:noWrap/>
            <w:vAlign w:val="center"/>
            <w:hideMark/>
          </w:tcPr>
          <w:p w14:paraId="49B4BA9C" w14:textId="261137C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16.2</w:t>
            </w:r>
          </w:p>
        </w:tc>
      </w:tr>
      <w:tr w:rsidR="00486CCA" w:rsidRPr="008A3832" w14:paraId="286D72BE"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7DE60A5A" w14:textId="7BAC04E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Congo, DR</w:t>
            </w:r>
          </w:p>
        </w:tc>
        <w:tc>
          <w:tcPr>
            <w:tcW w:w="698" w:type="dxa"/>
            <w:tcBorders>
              <w:top w:val="nil"/>
              <w:left w:val="nil"/>
              <w:bottom w:val="nil"/>
              <w:right w:val="nil"/>
            </w:tcBorders>
            <w:shd w:val="clear" w:color="000000" w:fill="FFFFFF"/>
            <w:noWrap/>
            <w:vAlign w:val="center"/>
            <w:hideMark/>
          </w:tcPr>
          <w:p w14:paraId="7D282A49" w14:textId="0AC7AA9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08EB1BA6" w14:textId="6FC971B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2007</w:t>
            </w:r>
          </w:p>
        </w:tc>
        <w:tc>
          <w:tcPr>
            <w:tcW w:w="812" w:type="dxa"/>
            <w:tcBorders>
              <w:top w:val="nil"/>
              <w:left w:val="nil"/>
              <w:bottom w:val="nil"/>
              <w:right w:val="nil"/>
            </w:tcBorders>
            <w:shd w:val="clear" w:color="000000" w:fill="FFFFFF"/>
            <w:noWrap/>
            <w:vAlign w:val="center"/>
            <w:hideMark/>
          </w:tcPr>
          <w:p w14:paraId="3E905CC9" w14:textId="34D99F85"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2013-14</w:t>
            </w:r>
          </w:p>
        </w:tc>
        <w:tc>
          <w:tcPr>
            <w:tcW w:w="66" w:type="dxa"/>
            <w:tcBorders>
              <w:top w:val="nil"/>
              <w:left w:val="nil"/>
              <w:bottom w:val="nil"/>
              <w:right w:val="nil"/>
            </w:tcBorders>
            <w:shd w:val="clear" w:color="000000" w:fill="FFFFFF"/>
            <w:noWrap/>
            <w:vAlign w:val="center"/>
            <w:hideMark/>
          </w:tcPr>
          <w:p w14:paraId="43446EAD" w14:textId="1D25F82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3356ACA7" w14:textId="043A956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31.7</w:t>
            </w:r>
          </w:p>
        </w:tc>
        <w:tc>
          <w:tcPr>
            <w:tcW w:w="470" w:type="dxa"/>
            <w:tcBorders>
              <w:top w:val="nil"/>
              <w:left w:val="nil"/>
              <w:bottom w:val="nil"/>
              <w:right w:val="nil"/>
            </w:tcBorders>
            <w:shd w:val="clear" w:color="000000" w:fill="FFFFFF"/>
            <w:noWrap/>
            <w:vAlign w:val="center"/>
            <w:hideMark/>
          </w:tcPr>
          <w:p w14:paraId="1F2A594A" w14:textId="52C3207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37.4</w:t>
            </w:r>
          </w:p>
        </w:tc>
        <w:tc>
          <w:tcPr>
            <w:tcW w:w="459" w:type="dxa"/>
            <w:tcBorders>
              <w:top w:val="nil"/>
              <w:left w:val="nil"/>
              <w:bottom w:val="nil"/>
              <w:right w:val="nil"/>
            </w:tcBorders>
            <w:shd w:val="clear" w:color="000000" w:fill="FFFFFF"/>
            <w:noWrap/>
            <w:vAlign w:val="center"/>
            <w:hideMark/>
          </w:tcPr>
          <w:p w14:paraId="36B01E76" w14:textId="143053F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0.89</w:t>
            </w:r>
          </w:p>
        </w:tc>
        <w:tc>
          <w:tcPr>
            <w:tcW w:w="230" w:type="dxa"/>
            <w:tcBorders>
              <w:top w:val="nil"/>
              <w:left w:val="nil"/>
              <w:bottom w:val="nil"/>
              <w:right w:val="nil"/>
            </w:tcBorders>
            <w:shd w:val="clear" w:color="000000" w:fill="FFFFFF"/>
            <w:noWrap/>
            <w:vAlign w:val="center"/>
            <w:hideMark/>
          </w:tcPr>
          <w:p w14:paraId="1D8D5FA6" w14:textId="00A0EA6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0CB1D462" w14:textId="51F46D3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1D2D6A4E" w14:textId="1B250B0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0.62</w:t>
            </w:r>
          </w:p>
        </w:tc>
        <w:tc>
          <w:tcPr>
            <w:tcW w:w="228" w:type="dxa"/>
            <w:tcBorders>
              <w:top w:val="nil"/>
              <w:left w:val="nil"/>
              <w:bottom w:val="nil"/>
              <w:right w:val="nil"/>
            </w:tcBorders>
            <w:shd w:val="clear" w:color="000000" w:fill="FFFFFF"/>
            <w:noWrap/>
            <w:vAlign w:val="center"/>
            <w:hideMark/>
          </w:tcPr>
          <w:p w14:paraId="7253E1E0" w14:textId="57FA71E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170D4507" w14:textId="4E3BE27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0.27</w:t>
            </w:r>
          </w:p>
        </w:tc>
        <w:tc>
          <w:tcPr>
            <w:tcW w:w="232" w:type="dxa"/>
            <w:tcBorders>
              <w:top w:val="nil"/>
              <w:left w:val="nil"/>
              <w:bottom w:val="nil"/>
              <w:right w:val="nil"/>
            </w:tcBorders>
            <w:shd w:val="clear" w:color="000000" w:fill="FFFFFF"/>
            <w:noWrap/>
            <w:vAlign w:val="center"/>
            <w:hideMark/>
          </w:tcPr>
          <w:p w14:paraId="731DD5F6" w14:textId="6FA4532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5AA635F4" w14:textId="346C6C2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3570A796" w14:textId="14034F5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69.8</w:t>
            </w:r>
          </w:p>
        </w:tc>
        <w:tc>
          <w:tcPr>
            <w:tcW w:w="591" w:type="dxa"/>
            <w:tcBorders>
              <w:top w:val="nil"/>
              <w:left w:val="nil"/>
              <w:bottom w:val="nil"/>
              <w:right w:val="nil"/>
            </w:tcBorders>
            <w:shd w:val="clear" w:color="000000" w:fill="FFFFFF"/>
            <w:noWrap/>
            <w:vAlign w:val="center"/>
            <w:hideMark/>
          </w:tcPr>
          <w:p w14:paraId="3DD9E615" w14:textId="052948B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30.2</w:t>
            </w:r>
          </w:p>
        </w:tc>
      </w:tr>
      <w:tr w:rsidR="00486CCA" w:rsidRPr="008A3832" w14:paraId="5AEEDD5C"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09D7AF61" w14:textId="542B182B" w:rsidR="00172A43" w:rsidRPr="00E47105" w:rsidRDefault="00F34FC7" w:rsidP="00396A93">
            <w:pPr>
              <w:pStyle w:val="NoSpacing"/>
              <w:spacing w:line="276" w:lineRule="auto"/>
              <w:rPr>
                <w:rFonts w:ascii="Garamond" w:hAnsi="Garamond"/>
                <w:lang w:eastAsia="en-GB"/>
              </w:rPr>
            </w:pPr>
            <w:r w:rsidRPr="00F34FC7">
              <w:rPr>
                <w:rFonts w:ascii="Garamond" w:hAnsi="Garamond" w:cs="Arial"/>
                <w:color w:val="000000"/>
              </w:rPr>
              <w:t>Côte d’Ivoire</w:t>
            </w:r>
          </w:p>
        </w:tc>
        <w:tc>
          <w:tcPr>
            <w:tcW w:w="698" w:type="dxa"/>
            <w:tcBorders>
              <w:top w:val="nil"/>
              <w:left w:val="nil"/>
              <w:bottom w:val="nil"/>
              <w:right w:val="nil"/>
            </w:tcBorders>
            <w:shd w:val="clear" w:color="000000" w:fill="FFFFFF"/>
            <w:noWrap/>
            <w:vAlign w:val="center"/>
            <w:hideMark/>
          </w:tcPr>
          <w:p w14:paraId="326FD33D" w14:textId="1F4DE88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07078B14" w14:textId="0806F33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2011-12</w:t>
            </w:r>
          </w:p>
        </w:tc>
        <w:tc>
          <w:tcPr>
            <w:tcW w:w="812" w:type="dxa"/>
            <w:tcBorders>
              <w:top w:val="nil"/>
              <w:left w:val="nil"/>
              <w:bottom w:val="nil"/>
              <w:right w:val="nil"/>
            </w:tcBorders>
            <w:shd w:val="clear" w:color="000000" w:fill="FFFFFF"/>
            <w:noWrap/>
            <w:vAlign w:val="center"/>
            <w:hideMark/>
          </w:tcPr>
          <w:p w14:paraId="476F2F6B" w14:textId="35D7D2F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2016</w:t>
            </w:r>
          </w:p>
        </w:tc>
        <w:tc>
          <w:tcPr>
            <w:tcW w:w="66" w:type="dxa"/>
            <w:tcBorders>
              <w:top w:val="nil"/>
              <w:left w:val="nil"/>
              <w:bottom w:val="nil"/>
              <w:right w:val="nil"/>
            </w:tcBorders>
            <w:shd w:val="clear" w:color="000000" w:fill="FFFFFF"/>
            <w:noWrap/>
            <w:vAlign w:val="center"/>
            <w:hideMark/>
          </w:tcPr>
          <w:p w14:paraId="0F7AFBB5" w14:textId="0F013D7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7C170E71" w14:textId="4A72E9E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40.4</w:t>
            </w:r>
          </w:p>
        </w:tc>
        <w:tc>
          <w:tcPr>
            <w:tcW w:w="470" w:type="dxa"/>
            <w:tcBorders>
              <w:top w:val="nil"/>
              <w:left w:val="nil"/>
              <w:bottom w:val="nil"/>
              <w:right w:val="nil"/>
            </w:tcBorders>
            <w:shd w:val="clear" w:color="000000" w:fill="FFFFFF"/>
            <w:noWrap/>
            <w:vAlign w:val="center"/>
            <w:hideMark/>
          </w:tcPr>
          <w:p w14:paraId="1B91EE07" w14:textId="4CA5EDA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46.7</w:t>
            </w:r>
          </w:p>
        </w:tc>
        <w:tc>
          <w:tcPr>
            <w:tcW w:w="459" w:type="dxa"/>
            <w:tcBorders>
              <w:top w:val="nil"/>
              <w:left w:val="nil"/>
              <w:bottom w:val="nil"/>
              <w:right w:val="nil"/>
            </w:tcBorders>
            <w:shd w:val="clear" w:color="000000" w:fill="FFFFFF"/>
            <w:noWrap/>
            <w:vAlign w:val="center"/>
            <w:hideMark/>
          </w:tcPr>
          <w:p w14:paraId="48654873" w14:textId="14C52B8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1.39</w:t>
            </w:r>
          </w:p>
        </w:tc>
        <w:tc>
          <w:tcPr>
            <w:tcW w:w="230" w:type="dxa"/>
            <w:tcBorders>
              <w:top w:val="nil"/>
              <w:left w:val="nil"/>
              <w:bottom w:val="nil"/>
              <w:right w:val="nil"/>
            </w:tcBorders>
            <w:shd w:val="clear" w:color="000000" w:fill="FFFFFF"/>
            <w:noWrap/>
            <w:vAlign w:val="center"/>
            <w:hideMark/>
          </w:tcPr>
          <w:p w14:paraId="70994FAC" w14:textId="684AC9D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0D63406D" w14:textId="045AADE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33AB5882" w14:textId="5A9FFAD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1.53</w:t>
            </w:r>
          </w:p>
        </w:tc>
        <w:tc>
          <w:tcPr>
            <w:tcW w:w="228" w:type="dxa"/>
            <w:tcBorders>
              <w:top w:val="nil"/>
              <w:left w:val="nil"/>
              <w:bottom w:val="nil"/>
              <w:right w:val="nil"/>
            </w:tcBorders>
            <w:shd w:val="clear" w:color="000000" w:fill="FFFFFF"/>
            <w:noWrap/>
            <w:vAlign w:val="center"/>
            <w:hideMark/>
          </w:tcPr>
          <w:p w14:paraId="4F6F54EF" w14:textId="5F32FF3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7D1A2944" w14:textId="257F02F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-0.14</w:t>
            </w:r>
          </w:p>
        </w:tc>
        <w:tc>
          <w:tcPr>
            <w:tcW w:w="232" w:type="dxa"/>
            <w:tcBorders>
              <w:top w:val="nil"/>
              <w:left w:val="nil"/>
              <w:bottom w:val="nil"/>
              <w:right w:val="nil"/>
            </w:tcBorders>
            <w:shd w:val="clear" w:color="000000" w:fill="FFFFFF"/>
            <w:noWrap/>
            <w:vAlign w:val="center"/>
            <w:hideMark/>
          </w:tcPr>
          <w:p w14:paraId="6FAE0ABD" w14:textId="6D1C678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02DEEA60" w14:textId="0CD95A9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3CD22623" w14:textId="702C2FB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110.3</w:t>
            </w:r>
          </w:p>
        </w:tc>
        <w:tc>
          <w:tcPr>
            <w:tcW w:w="591" w:type="dxa"/>
            <w:tcBorders>
              <w:top w:val="nil"/>
              <w:left w:val="nil"/>
              <w:bottom w:val="nil"/>
              <w:right w:val="nil"/>
            </w:tcBorders>
            <w:shd w:val="clear" w:color="000000" w:fill="FFFFFF"/>
            <w:noWrap/>
            <w:vAlign w:val="center"/>
            <w:hideMark/>
          </w:tcPr>
          <w:p w14:paraId="650DEE92" w14:textId="4D89DBC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-10.3</w:t>
            </w:r>
          </w:p>
        </w:tc>
      </w:tr>
      <w:tr w:rsidR="00486CCA" w:rsidRPr="008A3832" w14:paraId="00A040E2"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18AEEBD0" w14:textId="140CB0C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Eswatini</w:t>
            </w:r>
          </w:p>
        </w:tc>
        <w:tc>
          <w:tcPr>
            <w:tcW w:w="698" w:type="dxa"/>
            <w:tcBorders>
              <w:top w:val="nil"/>
              <w:left w:val="nil"/>
              <w:bottom w:val="nil"/>
              <w:right w:val="nil"/>
            </w:tcBorders>
            <w:shd w:val="clear" w:color="000000" w:fill="FFFFFF"/>
            <w:noWrap/>
            <w:vAlign w:val="center"/>
            <w:hideMark/>
          </w:tcPr>
          <w:p w14:paraId="099958CB" w14:textId="240D1E5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5AF00922" w14:textId="505E79CF"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459B4FB1" w14:textId="1F2143B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hideMark/>
          </w:tcPr>
          <w:p w14:paraId="724D1A2E" w14:textId="71E0CB5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12F25199" w14:textId="4E6E259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60.4</w:t>
            </w:r>
          </w:p>
        </w:tc>
        <w:tc>
          <w:tcPr>
            <w:tcW w:w="470" w:type="dxa"/>
            <w:tcBorders>
              <w:top w:val="nil"/>
              <w:left w:val="nil"/>
              <w:bottom w:val="nil"/>
              <w:right w:val="nil"/>
            </w:tcBorders>
            <w:shd w:val="clear" w:color="000000" w:fill="FFFFFF"/>
            <w:noWrap/>
            <w:vAlign w:val="center"/>
            <w:hideMark/>
          </w:tcPr>
          <w:p w14:paraId="753109DC" w14:textId="5E79EFA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67.1</w:t>
            </w:r>
          </w:p>
        </w:tc>
        <w:tc>
          <w:tcPr>
            <w:tcW w:w="459" w:type="dxa"/>
            <w:tcBorders>
              <w:top w:val="nil"/>
              <w:left w:val="nil"/>
              <w:bottom w:val="nil"/>
              <w:right w:val="nil"/>
            </w:tcBorders>
            <w:shd w:val="clear" w:color="000000" w:fill="FFFFFF"/>
            <w:noWrap/>
            <w:vAlign w:val="center"/>
            <w:hideMark/>
          </w:tcPr>
          <w:p w14:paraId="75542E5C" w14:textId="24E9257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1.68</w:t>
            </w:r>
          </w:p>
        </w:tc>
        <w:tc>
          <w:tcPr>
            <w:tcW w:w="230" w:type="dxa"/>
            <w:tcBorders>
              <w:top w:val="nil"/>
              <w:left w:val="nil"/>
              <w:bottom w:val="nil"/>
              <w:right w:val="nil"/>
            </w:tcBorders>
            <w:shd w:val="clear" w:color="000000" w:fill="FFFFFF"/>
            <w:noWrap/>
            <w:vAlign w:val="center"/>
            <w:hideMark/>
          </w:tcPr>
          <w:p w14:paraId="39837FED" w14:textId="29BEDA4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5DCB646D" w14:textId="6B1C492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5ED88E00" w14:textId="2A2D102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1.26</w:t>
            </w:r>
          </w:p>
        </w:tc>
        <w:tc>
          <w:tcPr>
            <w:tcW w:w="228" w:type="dxa"/>
            <w:tcBorders>
              <w:top w:val="nil"/>
              <w:left w:val="nil"/>
              <w:bottom w:val="nil"/>
              <w:right w:val="nil"/>
            </w:tcBorders>
            <w:shd w:val="clear" w:color="000000" w:fill="FFFFFF"/>
            <w:noWrap/>
            <w:vAlign w:val="center"/>
            <w:hideMark/>
          </w:tcPr>
          <w:p w14:paraId="34CC7F20" w14:textId="1775D72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2435C266" w14:textId="6937027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0.42</w:t>
            </w:r>
          </w:p>
        </w:tc>
        <w:tc>
          <w:tcPr>
            <w:tcW w:w="232" w:type="dxa"/>
            <w:tcBorders>
              <w:top w:val="nil"/>
              <w:left w:val="nil"/>
              <w:bottom w:val="nil"/>
              <w:right w:val="nil"/>
            </w:tcBorders>
            <w:shd w:val="clear" w:color="000000" w:fill="FFFFFF"/>
            <w:noWrap/>
            <w:vAlign w:val="center"/>
            <w:hideMark/>
          </w:tcPr>
          <w:p w14:paraId="3D6F7961" w14:textId="5D46B13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78904C29" w14:textId="679CA88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52C6BD80" w14:textId="5B2754B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75.1</w:t>
            </w:r>
          </w:p>
        </w:tc>
        <w:tc>
          <w:tcPr>
            <w:tcW w:w="591" w:type="dxa"/>
            <w:tcBorders>
              <w:top w:val="nil"/>
              <w:left w:val="nil"/>
              <w:bottom w:val="nil"/>
              <w:right w:val="nil"/>
            </w:tcBorders>
            <w:shd w:val="clear" w:color="000000" w:fill="FFFFFF"/>
            <w:noWrap/>
            <w:vAlign w:val="center"/>
            <w:hideMark/>
          </w:tcPr>
          <w:p w14:paraId="2D60B40A" w14:textId="185F80E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24.9</w:t>
            </w:r>
          </w:p>
        </w:tc>
      </w:tr>
      <w:tr w:rsidR="00486CCA" w:rsidRPr="008A3832" w14:paraId="594009D1"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1EE5D913" w14:textId="55B06EC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Ethiopia</w:t>
            </w:r>
          </w:p>
        </w:tc>
        <w:tc>
          <w:tcPr>
            <w:tcW w:w="698" w:type="dxa"/>
            <w:tcBorders>
              <w:top w:val="nil"/>
              <w:left w:val="nil"/>
              <w:bottom w:val="nil"/>
              <w:right w:val="nil"/>
            </w:tcBorders>
            <w:shd w:val="clear" w:color="000000" w:fill="FFFFFF"/>
            <w:noWrap/>
            <w:vAlign w:val="center"/>
            <w:hideMark/>
          </w:tcPr>
          <w:p w14:paraId="72C55F81" w14:textId="7D6BE27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18EDC6A6" w14:textId="55B717B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w:t>
            </w:r>
          </w:p>
        </w:tc>
        <w:tc>
          <w:tcPr>
            <w:tcW w:w="812" w:type="dxa"/>
            <w:tcBorders>
              <w:top w:val="nil"/>
              <w:left w:val="nil"/>
              <w:bottom w:val="nil"/>
              <w:right w:val="nil"/>
            </w:tcBorders>
            <w:shd w:val="clear" w:color="000000" w:fill="FFFFFF"/>
            <w:noWrap/>
            <w:vAlign w:val="center"/>
            <w:hideMark/>
          </w:tcPr>
          <w:p w14:paraId="74EA8406" w14:textId="0683DD9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2016</w:t>
            </w:r>
          </w:p>
        </w:tc>
        <w:tc>
          <w:tcPr>
            <w:tcW w:w="66" w:type="dxa"/>
            <w:tcBorders>
              <w:top w:val="nil"/>
              <w:left w:val="nil"/>
              <w:bottom w:val="nil"/>
              <w:right w:val="nil"/>
            </w:tcBorders>
            <w:shd w:val="clear" w:color="000000" w:fill="FFFFFF"/>
            <w:noWrap/>
            <w:vAlign w:val="center"/>
            <w:hideMark/>
          </w:tcPr>
          <w:p w14:paraId="63D7E372" w14:textId="338E3F2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6C3D839F" w14:textId="24C7169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24.4</w:t>
            </w:r>
          </w:p>
        </w:tc>
        <w:tc>
          <w:tcPr>
            <w:tcW w:w="470" w:type="dxa"/>
            <w:tcBorders>
              <w:top w:val="nil"/>
              <w:left w:val="nil"/>
              <w:bottom w:val="nil"/>
              <w:right w:val="nil"/>
            </w:tcBorders>
            <w:shd w:val="clear" w:color="000000" w:fill="FFFFFF"/>
            <w:noWrap/>
            <w:vAlign w:val="center"/>
            <w:hideMark/>
          </w:tcPr>
          <w:p w14:paraId="0EEF6A98" w14:textId="0AB922F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28.4</w:t>
            </w:r>
          </w:p>
        </w:tc>
        <w:tc>
          <w:tcPr>
            <w:tcW w:w="459" w:type="dxa"/>
            <w:tcBorders>
              <w:top w:val="nil"/>
              <w:left w:val="nil"/>
              <w:bottom w:val="nil"/>
              <w:right w:val="nil"/>
            </w:tcBorders>
            <w:shd w:val="clear" w:color="000000" w:fill="FFFFFF"/>
            <w:noWrap/>
            <w:vAlign w:val="center"/>
            <w:hideMark/>
          </w:tcPr>
          <w:p w14:paraId="11D8F834" w14:textId="6CBA1BF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0.81</w:t>
            </w:r>
          </w:p>
        </w:tc>
        <w:tc>
          <w:tcPr>
            <w:tcW w:w="230" w:type="dxa"/>
            <w:tcBorders>
              <w:top w:val="nil"/>
              <w:left w:val="nil"/>
              <w:bottom w:val="nil"/>
              <w:right w:val="nil"/>
            </w:tcBorders>
            <w:shd w:val="clear" w:color="000000" w:fill="FFFFFF"/>
            <w:noWrap/>
            <w:vAlign w:val="center"/>
            <w:hideMark/>
          </w:tcPr>
          <w:p w14:paraId="4BB69218" w14:textId="2DED8A6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1B3BFE2" w14:textId="44B7723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37D4EF68" w14:textId="223C2FD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0.92</w:t>
            </w:r>
          </w:p>
        </w:tc>
        <w:tc>
          <w:tcPr>
            <w:tcW w:w="228" w:type="dxa"/>
            <w:tcBorders>
              <w:top w:val="nil"/>
              <w:left w:val="nil"/>
              <w:bottom w:val="nil"/>
              <w:right w:val="nil"/>
            </w:tcBorders>
            <w:shd w:val="clear" w:color="000000" w:fill="FFFFFF"/>
            <w:noWrap/>
            <w:vAlign w:val="center"/>
            <w:hideMark/>
          </w:tcPr>
          <w:p w14:paraId="7EF14C5C" w14:textId="28C5FEA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0A0B4EA0" w14:textId="386D9B1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-0.11</w:t>
            </w:r>
          </w:p>
        </w:tc>
        <w:tc>
          <w:tcPr>
            <w:tcW w:w="232" w:type="dxa"/>
            <w:tcBorders>
              <w:top w:val="nil"/>
              <w:left w:val="nil"/>
              <w:bottom w:val="nil"/>
              <w:right w:val="nil"/>
            </w:tcBorders>
            <w:shd w:val="clear" w:color="000000" w:fill="FFFFFF"/>
            <w:noWrap/>
            <w:vAlign w:val="center"/>
            <w:hideMark/>
          </w:tcPr>
          <w:p w14:paraId="6ED4047F" w14:textId="2652FED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56BD7B10" w14:textId="78C5B46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3E2709A0" w14:textId="232AB06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113.7</w:t>
            </w:r>
          </w:p>
        </w:tc>
        <w:tc>
          <w:tcPr>
            <w:tcW w:w="591" w:type="dxa"/>
            <w:tcBorders>
              <w:top w:val="nil"/>
              <w:left w:val="nil"/>
              <w:bottom w:val="nil"/>
              <w:right w:val="nil"/>
            </w:tcBorders>
            <w:shd w:val="clear" w:color="000000" w:fill="FFFFFF"/>
            <w:noWrap/>
            <w:vAlign w:val="center"/>
            <w:hideMark/>
          </w:tcPr>
          <w:p w14:paraId="7AA91FC7" w14:textId="27B8D19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-13.7</w:t>
            </w:r>
          </w:p>
        </w:tc>
      </w:tr>
      <w:tr w:rsidR="00486CCA" w:rsidRPr="008A3832" w14:paraId="5BABB6FA"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08C58E5D" w14:textId="2B5FB93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Gabon</w:t>
            </w:r>
          </w:p>
        </w:tc>
        <w:tc>
          <w:tcPr>
            <w:tcW w:w="698" w:type="dxa"/>
            <w:tcBorders>
              <w:top w:val="nil"/>
              <w:left w:val="nil"/>
              <w:bottom w:val="nil"/>
              <w:right w:val="nil"/>
            </w:tcBorders>
            <w:shd w:val="clear" w:color="000000" w:fill="FFFFFF"/>
            <w:noWrap/>
            <w:vAlign w:val="center"/>
            <w:hideMark/>
          </w:tcPr>
          <w:p w14:paraId="1DF34DCB" w14:textId="386643B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19FC2D94" w14:textId="3770098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2000</w:t>
            </w:r>
          </w:p>
        </w:tc>
        <w:tc>
          <w:tcPr>
            <w:tcW w:w="812" w:type="dxa"/>
            <w:tcBorders>
              <w:top w:val="nil"/>
              <w:left w:val="nil"/>
              <w:bottom w:val="nil"/>
              <w:right w:val="nil"/>
            </w:tcBorders>
            <w:shd w:val="clear" w:color="000000" w:fill="FFFFFF"/>
            <w:noWrap/>
            <w:vAlign w:val="center"/>
            <w:hideMark/>
          </w:tcPr>
          <w:p w14:paraId="7A6D4F85" w14:textId="324E264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2012</w:t>
            </w:r>
          </w:p>
        </w:tc>
        <w:tc>
          <w:tcPr>
            <w:tcW w:w="66" w:type="dxa"/>
            <w:tcBorders>
              <w:top w:val="nil"/>
              <w:left w:val="nil"/>
              <w:bottom w:val="nil"/>
              <w:right w:val="nil"/>
            </w:tcBorders>
            <w:shd w:val="clear" w:color="000000" w:fill="FFFFFF"/>
            <w:noWrap/>
            <w:vAlign w:val="center"/>
            <w:hideMark/>
          </w:tcPr>
          <w:p w14:paraId="4E908977" w14:textId="12DDA09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19F686A8" w14:textId="6968EB0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57.7</w:t>
            </w:r>
          </w:p>
        </w:tc>
        <w:tc>
          <w:tcPr>
            <w:tcW w:w="470" w:type="dxa"/>
            <w:tcBorders>
              <w:top w:val="nil"/>
              <w:left w:val="nil"/>
              <w:bottom w:val="nil"/>
              <w:right w:val="nil"/>
            </w:tcBorders>
            <w:shd w:val="clear" w:color="000000" w:fill="FFFFFF"/>
            <w:noWrap/>
            <w:vAlign w:val="center"/>
            <w:hideMark/>
          </w:tcPr>
          <w:p w14:paraId="21988824" w14:textId="67E9FF6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69.5</w:t>
            </w:r>
          </w:p>
        </w:tc>
        <w:tc>
          <w:tcPr>
            <w:tcW w:w="459" w:type="dxa"/>
            <w:tcBorders>
              <w:top w:val="nil"/>
              <w:left w:val="nil"/>
              <w:bottom w:val="nil"/>
              <w:right w:val="nil"/>
            </w:tcBorders>
            <w:shd w:val="clear" w:color="000000" w:fill="FFFFFF"/>
            <w:noWrap/>
            <w:vAlign w:val="center"/>
            <w:hideMark/>
          </w:tcPr>
          <w:p w14:paraId="73AB8DE3" w14:textId="1A52A5B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0.99</w:t>
            </w:r>
          </w:p>
        </w:tc>
        <w:tc>
          <w:tcPr>
            <w:tcW w:w="230" w:type="dxa"/>
            <w:tcBorders>
              <w:top w:val="nil"/>
              <w:left w:val="nil"/>
              <w:bottom w:val="nil"/>
              <w:right w:val="nil"/>
            </w:tcBorders>
            <w:shd w:val="clear" w:color="000000" w:fill="FFFFFF"/>
            <w:noWrap/>
            <w:vAlign w:val="center"/>
            <w:hideMark/>
          </w:tcPr>
          <w:p w14:paraId="176F423E" w14:textId="5ACDFD2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54A7244F" w14:textId="50A08DD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2B28C5E3" w14:textId="1482A51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0.64</w:t>
            </w:r>
          </w:p>
        </w:tc>
        <w:tc>
          <w:tcPr>
            <w:tcW w:w="228" w:type="dxa"/>
            <w:tcBorders>
              <w:top w:val="nil"/>
              <w:left w:val="nil"/>
              <w:bottom w:val="nil"/>
              <w:right w:val="nil"/>
            </w:tcBorders>
            <w:shd w:val="clear" w:color="000000" w:fill="FFFFFF"/>
            <w:noWrap/>
            <w:vAlign w:val="center"/>
            <w:hideMark/>
          </w:tcPr>
          <w:p w14:paraId="563C717A" w14:textId="59EA654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67DA3141" w14:textId="1E24393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0.35</w:t>
            </w:r>
          </w:p>
        </w:tc>
        <w:tc>
          <w:tcPr>
            <w:tcW w:w="232" w:type="dxa"/>
            <w:tcBorders>
              <w:top w:val="nil"/>
              <w:left w:val="nil"/>
              <w:bottom w:val="nil"/>
              <w:right w:val="nil"/>
            </w:tcBorders>
            <w:shd w:val="clear" w:color="000000" w:fill="FFFFFF"/>
            <w:noWrap/>
            <w:vAlign w:val="center"/>
            <w:hideMark/>
          </w:tcPr>
          <w:p w14:paraId="38A085F2" w14:textId="54AAB8F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013F6E02" w14:textId="3ACBEB2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796BF513" w14:textId="34C9AD9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64.3</w:t>
            </w:r>
          </w:p>
        </w:tc>
        <w:tc>
          <w:tcPr>
            <w:tcW w:w="591" w:type="dxa"/>
            <w:tcBorders>
              <w:top w:val="nil"/>
              <w:left w:val="nil"/>
              <w:bottom w:val="nil"/>
              <w:right w:val="nil"/>
            </w:tcBorders>
            <w:shd w:val="clear" w:color="000000" w:fill="FFFFFF"/>
            <w:noWrap/>
            <w:vAlign w:val="center"/>
            <w:hideMark/>
          </w:tcPr>
          <w:p w14:paraId="3DA5DC81" w14:textId="0C79426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35.7</w:t>
            </w:r>
          </w:p>
        </w:tc>
      </w:tr>
      <w:tr w:rsidR="00486CCA" w:rsidRPr="008A3832" w14:paraId="64F6CBC1"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65977733" w14:textId="08A41B3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Gambia</w:t>
            </w:r>
          </w:p>
        </w:tc>
        <w:tc>
          <w:tcPr>
            <w:tcW w:w="698" w:type="dxa"/>
            <w:tcBorders>
              <w:top w:val="nil"/>
              <w:left w:val="nil"/>
              <w:bottom w:val="nil"/>
              <w:right w:val="nil"/>
            </w:tcBorders>
            <w:shd w:val="clear" w:color="000000" w:fill="FFFFFF"/>
            <w:noWrap/>
            <w:vAlign w:val="center"/>
            <w:hideMark/>
          </w:tcPr>
          <w:p w14:paraId="7EC4CC52" w14:textId="058C70A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5EDF5C19" w14:textId="1121CCF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2005-6</w:t>
            </w:r>
          </w:p>
        </w:tc>
        <w:tc>
          <w:tcPr>
            <w:tcW w:w="812" w:type="dxa"/>
            <w:tcBorders>
              <w:top w:val="nil"/>
              <w:left w:val="nil"/>
              <w:bottom w:val="nil"/>
              <w:right w:val="nil"/>
            </w:tcBorders>
            <w:shd w:val="clear" w:color="000000" w:fill="FFFFFF"/>
            <w:noWrap/>
            <w:vAlign w:val="center"/>
            <w:hideMark/>
          </w:tcPr>
          <w:p w14:paraId="39DD2418" w14:textId="76C9FD10"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2013</w:t>
            </w:r>
          </w:p>
        </w:tc>
        <w:tc>
          <w:tcPr>
            <w:tcW w:w="66" w:type="dxa"/>
            <w:tcBorders>
              <w:top w:val="nil"/>
              <w:left w:val="nil"/>
              <w:bottom w:val="nil"/>
              <w:right w:val="nil"/>
            </w:tcBorders>
            <w:shd w:val="clear" w:color="000000" w:fill="FFFFFF"/>
            <w:noWrap/>
            <w:vAlign w:val="center"/>
            <w:hideMark/>
          </w:tcPr>
          <w:p w14:paraId="73BE6D9B" w14:textId="5F8365B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6B7FB8AF" w14:textId="392824C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32.1</w:t>
            </w:r>
          </w:p>
        </w:tc>
        <w:tc>
          <w:tcPr>
            <w:tcW w:w="470" w:type="dxa"/>
            <w:tcBorders>
              <w:top w:val="nil"/>
              <w:left w:val="nil"/>
              <w:bottom w:val="nil"/>
              <w:right w:val="nil"/>
            </w:tcBorders>
            <w:shd w:val="clear" w:color="000000" w:fill="FFFFFF"/>
            <w:noWrap/>
            <w:vAlign w:val="center"/>
            <w:hideMark/>
          </w:tcPr>
          <w:p w14:paraId="1DDD08A3" w14:textId="5BFFBA8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43.5</w:t>
            </w:r>
          </w:p>
        </w:tc>
        <w:tc>
          <w:tcPr>
            <w:tcW w:w="459" w:type="dxa"/>
            <w:tcBorders>
              <w:top w:val="nil"/>
              <w:left w:val="nil"/>
              <w:bottom w:val="nil"/>
              <w:right w:val="nil"/>
            </w:tcBorders>
            <w:shd w:val="clear" w:color="000000" w:fill="FFFFFF"/>
            <w:noWrap/>
            <w:vAlign w:val="center"/>
            <w:hideMark/>
          </w:tcPr>
          <w:p w14:paraId="43A120D1" w14:textId="09B6775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1.51</w:t>
            </w:r>
          </w:p>
        </w:tc>
        <w:tc>
          <w:tcPr>
            <w:tcW w:w="230" w:type="dxa"/>
            <w:tcBorders>
              <w:top w:val="nil"/>
              <w:left w:val="nil"/>
              <w:bottom w:val="nil"/>
              <w:right w:val="nil"/>
            </w:tcBorders>
            <w:shd w:val="clear" w:color="000000" w:fill="FFFFFF"/>
            <w:noWrap/>
            <w:vAlign w:val="center"/>
            <w:hideMark/>
          </w:tcPr>
          <w:p w14:paraId="1774D655" w14:textId="76F4BBB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7E3A832A" w14:textId="11DFCF9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25C6E47C" w14:textId="4C6EB90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1.15</w:t>
            </w:r>
          </w:p>
        </w:tc>
        <w:tc>
          <w:tcPr>
            <w:tcW w:w="228" w:type="dxa"/>
            <w:tcBorders>
              <w:top w:val="nil"/>
              <w:left w:val="nil"/>
              <w:bottom w:val="nil"/>
              <w:right w:val="nil"/>
            </w:tcBorders>
            <w:shd w:val="clear" w:color="000000" w:fill="FFFFFF"/>
            <w:noWrap/>
            <w:vAlign w:val="center"/>
            <w:hideMark/>
          </w:tcPr>
          <w:p w14:paraId="5A383732" w14:textId="7594C12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39AA6450" w14:textId="4A164F1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0.36</w:t>
            </w:r>
          </w:p>
        </w:tc>
        <w:tc>
          <w:tcPr>
            <w:tcW w:w="232" w:type="dxa"/>
            <w:tcBorders>
              <w:top w:val="nil"/>
              <w:left w:val="nil"/>
              <w:bottom w:val="nil"/>
              <w:right w:val="nil"/>
            </w:tcBorders>
            <w:shd w:val="clear" w:color="000000" w:fill="FFFFFF"/>
            <w:noWrap/>
            <w:vAlign w:val="center"/>
            <w:hideMark/>
          </w:tcPr>
          <w:p w14:paraId="58D72129" w14:textId="4B9DF74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50200267" w14:textId="321CC46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77090175" w14:textId="5C1D457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76.2</w:t>
            </w:r>
          </w:p>
        </w:tc>
        <w:tc>
          <w:tcPr>
            <w:tcW w:w="591" w:type="dxa"/>
            <w:tcBorders>
              <w:top w:val="nil"/>
              <w:left w:val="nil"/>
              <w:bottom w:val="nil"/>
              <w:right w:val="nil"/>
            </w:tcBorders>
            <w:shd w:val="clear" w:color="000000" w:fill="FFFFFF"/>
            <w:noWrap/>
            <w:vAlign w:val="center"/>
            <w:hideMark/>
          </w:tcPr>
          <w:p w14:paraId="2F89CFC1" w14:textId="5E688D7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23.8</w:t>
            </w:r>
          </w:p>
        </w:tc>
      </w:tr>
      <w:tr w:rsidR="00486CCA" w:rsidRPr="008A3832" w14:paraId="0A7CDDA4"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6AF3A4B8" w14:textId="6433905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Ghana</w:t>
            </w:r>
          </w:p>
        </w:tc>
        <w:tc>
          <w:tcPr>
            <w:tcW w:w="698" w:type="dxa"/>
            <w:tcBorders>
              <w:top w:val="nil"/>
              <w:left w:val="nil"/>
              <w:bottom w:val="nil"/>
              <w:right w:val="nil"/>
            </w:tcBorders>
            <w:shd w:val="clear" w:color="000000" w:fill="FFFFFF"/>
            <w:noWrap/>
            <w:vAlign w:val="center"/>
            <w:hideMark/>
          </w:tcPr>
          <w:p w14:paraId="20031F7B" w14:textId="0F9DC9C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32DB763E" w14:textId="6270F4F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w:t>
            </w:r>
          </w:p>
        </w:tc>
        <w:tc>
          <w:tcPr>
            <w:tcW w:w="812" w:type="dxa"/>
            <w:tcBorders>
              <w:top w:val="nil"/>
              <w:left w:val="nil"/>
              <w:bottom w:val="nil"/>
              <w:right w:val="nil"/>
            </w:tcBorders>
            <w:shd w:val="clear" w:color="000000" w:fill="FFFFFF"/>
            <w:noWrap/>
            <w:vAlign w:val="center"/>
            <w:hideMark/>
          </w:tcPr>
          <w:p w14:paraId="28540A15" w14:textId="4AFC6835"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hideMark/>
          </w:tcPr>
          <w:p w14:paraId="3B138E23" w14:textId="5B7051F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7840ABA1" w14:textId="0860FC5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56.6</w:t>
            </w:r>
          </w:p>
        </w:tc>
        <w:tc>
          <w:tcPr>
            <w:tcW w:w="470" w:type="dxa"/>
            <w:tcBorders>
              <w:top w:val="nil"/>
              <w:left w:val="nil"/>
              <w:bottom w:val="nil"/>
              <w:right w:val="nil"/>
            </w:tcBorders>
            <w:shd w:val="clear" w:color="000000" w:fill="FFFFFF"/>
            <w:noWrap/>
            <w:vAlign w:val="center"/>
            <w:hideMark/>
          </w:tcPr>
          <w:p w14:paraId="6405344D" w14:textId="7F4C245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61.9</w:t>
            </w:r>
          </w:p>
        </w:tc>
        <w:tc>
          <w:tcPr>
            <w:tcW w:w="459" w:type="dxa"/>
            <w:tcBorders>
              <w:top w:val="nil"/>
              <w:left w:val="nil"/>
              <w:bottom w:val="nil"/>
              <w:right w:val="nil"/>
            </w:tcBorders>
            <w:shd w:val="clear" w:color="000000" w:fill="FFFFFF"/>
            <w:noWrap/>
            <w:vAlign w:val="center"/>
            <w:hideMark/>
          </w:tcPr>
          <w:p w14:paraId="36B44EB5" w14:textId="6CFC1AF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1.75</w:t>
            </w:r>
          </w:p>
        </w:tc>
        <w:tc>
          <w:tcPr>
            <w:tcW w:w="230" w:type="dxa"/>
            <w:tcBorders>
              <w:top w:val="nil"/>
              <w:left w:val="nil"/>
              <w:bottom w:val="nil"/>
              <w:right w:val="nil"/>
            </w:tcBorders>
            <w:shd w:val="clear" w:color="000000" w:fill="FFFFFF"/>
            <w:noWrap/>
            <w:vAlign w:val="center"/>
            <w:hideMark/>
          </w:tcPr>
          <w:p w14:paraId="3E3C3C56" w14:textId="7C722BB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6350576" w14:textId="6A77168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0B1F3BF7" w14:textId="56EA3B0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0.90</w:t>
            </w:r>
          </w:p>
        </w:tc>
        <w:tc>
          <w:tcPr>
            <w:tcW w:w="228" w:type="dxa"/>
            <w:tcBorders>
              <w:top w:val="nil"/>
              <w:left w:val="nil"/>
              <w:bottom w:val="nil"/>
              <w:right w:val="nil"/>
            </w:tcBorders>
            <w:shd w:val="clear" w:color="000000" w:fill="FFFFFF"/>
            <w:noWrap/>
            <w:vAlign w:val="center"/>
            <w:hideMark/>
          </w:tcPr>
          <w:p w14:paraId="484C19C5" w14:textId="39A4F07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2A856665" w14:textId="1D85E8B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0.84</w:t>
            </w:r>
          </w:p>
        </w:tc>
        <w:tc>
          <w:tcPr>
            <w:tcW w:w="232" w:type="dxa"/>
            <w:tcBorders>
              <w:top w:val="nil"/>
              <w:left w:val="nil"/>
              <w:bottom w:val="nil"/>
              <w:right w:val="nil"/>
            </w:tcBorders>
            <w:shd w:val="clear" w:color="000000" w:fill="FFFFFF"/>
            <w:noWrap/>
            <w:vAlign w:val="center"/>
            <w:hideMark/>
          </w:tcPr>
          <w:p w14:paraId="5AB603A3" w14:textId="70F496C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13B660FB" w14:textId="23F25EA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56B32BB7" w14:textId="7272BB7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51.7</w:t>
            </w:r>
          </w:p>
        </w:tc>
        <w:tc>
          <w:tcPr>
            <w:tcW w:w="591" w:type="dxa"/>
            <w:tcBorders>
              <w:top w:val="nil"/>
              <w:left w:val="nil"/>
              <w:bottom w:val="nil"/>
              <w:right w:val="nil"/>
            </w:tcBorders>
            <w:shd w:val="clear" w:color="000000" w:fill="FFFFFF"/>
            <w:noWrap/>
            <w:vAlign w:val="center"/>
            <w:hideMark/>
          </w:tcPr>
          <w:p w14:paraId="32A0DD9A" w14:textId="4656984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48.3</w:t>
            </w:r>
          </w:p>
        </w:tc>
      </w:tr>
      <w:tr w:rsidR="00486CCA" w:rsidRPr="008A3832" w14:paraId="6DC0C65F"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734F8E8D" w14:textId="69A093C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Guinea</w:t>
            </w:r>
          </w:p>
        </w:tc>
        <w:tc>
          <w:tcPr>
            <w:tcW w:w="698" w:type="dxa"/>
            <w:tcBorders>
              <w:top w:val="nil"/>
              <w:left w:val="nil"/>
              <w:bottom w:val="nil"/>
              <w:right w:val="nil"/>
            </w:tcBorders>
            <w:shd w:val="clear" w:color="000000" w:fill="FFFFFF"/>
            <w:noWrap/>
            <w:vAlign w:val="center"/>
            <w:hideMark/>
          </w:tcPr>
          <w:p w14:paraId="4E1CBD58" w14:textId="765BE08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3F98B834" w14:textId="57FA930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2012</w:t>
            </w:r>
          </w:p>
        </w:tc>
        <w:tc>
          <w:tcPr>
            <w:tcW w:w="812" w:type="dxa"/>
            <w:tcBorders>
              <w:top w:val="nil"/>
              <w:left w:val="nil"/>
              <w:bottom w:val="nil"/>
              <w:right w:val="nil"/>
            </w:tcBorders>
            <w:shd w:val="clear" w:color="000000" w:fill="FFFFFF"/>
            <w:noWrap/>
            <w:vAlign w:val="center"/>
            <w:hideMark/>
          </w:tcPr>
          <w:p w14:paraId="60DF778F" w14:textId="20D7B09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2018</w:t>
            </w:r>
          </w:p>
        </w:tc>
        <w:tc>
          <w:tcPr>
            <w:tcW w:w="66" w:type="dxa"/>
            <w:tcBorders>
              <w:top w:val="nil"/>
              <w:left w:val="nil"/>
              <w:bottom w:val="nil"/>
              <w:right w:val="nil"/>
            </w:tcBorders>
            <w:shd w:val="clear" w:color="000000" w:fill="FFFFFF"/>
            <w:noWrap/>
            <w:vAlign w:val="center"/>
            <w:hideMark/>
          </w:tcPr>
          <w:p w14:paraId="77FA8C87" w14:textId="1EDB05C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61EE003E" w14:textId="0B90C36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28.8</w:t>
            </w:r>
          </w:p>
        </w:tc>
        <w:tc>
          <w:tcPr>
            <w:tcW w:w="470" w:type="dxa"/>
            <w:tcBorders>
              <w:top w:val="nil"/>
              <w:left w:val="nil"/>
              <w:bottom w:val="nil"/>
              <w:right w:val="nil"/>
            </w:tcBorders>
            <w:shd w:val="clear" w:color="000000" w:fill="FFFFFF"/>
            <w:noWrap/>
            <w:vAlign w:val="center"/>
            <w:hideMark/>
          </w:tcPr>
          <w:p w14:paraId="028C2544" w14:textId="7BB5C4F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34.0</w:t>
            </w:r>
          </w:p>
        </w:tc>
        <w:tc>
          <w:tcPr>
            <w:tcW w:w="459" w:type="dxa"/>
            <w:tcBorders>
              <w:top w:val="nil"/>
              <w:left w:val="nil"/>
              <w:bottom w:val="nil"/>
              <w:right w:val="nil"/>
            </w:tcBorders>
            <w:shd w:val="clear" w:color="000000" w:fill="FFFFFF"/>
            <w:noWrap/>
            <w:vAlign w:val="center"/>
            <w:hideMark/>
          </w:tcPr>
          <w:p w14:paraId="557E53E7" w14:textId="18080F1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0.87</w:t>
            </w:r>
          </w:p>
        </w:tc>
        <w:tc>
          <w:tcPr>
            <w:tcW w:w="230" w:type="dxa"/>
            <w:tcBorders>
              <w:top w:val="nil"/>
              <w:left w:val="nil"/>
              <w:bottom w:val="nil"/>
              <w:right w:val="nil"/>
            </w:tcBorders>
            <w:shd w:val="clear" w:color="000000" w:fill="FFFFFF"/>
            <w:noWrap/>
            <w:vAlign w:val="center"/>
            <w:hideMark/>
          </w:tcPr>
          <w:p w14:paraId="6A65B995" w14:textId="03FB99B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B400A6A" w14:textId="53ED2EF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02DC556F" w14:textId="6069887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0.83</w:t>
            </w:r>
          </w:p>
        </w:tc>
        <w:tc>
          <w:tcPr>
            <w:tcW w:w="228" w:type="dxa"/>
            <w:tcBorders>
              <w:top w:val="nil"/>
              <w:left w:val="nil"/>
              <w:bottom w:val="nil"/>
              <w:right w:val="nil"/>
            </w:tcBorders>
            <w:shd w:val="clear" w:color="000000" w:fill="FFFFFF"/>
            <w:noWrap/>
            <w:vAlign w:val="center"/>
            <w:hideMark/>
          </w:tcPr>
          <w:p w14:paraId="59C63D64" w14:textId="05EBC91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252E1CC5" w14:textId="09EDB27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0.04</w:t>
            </w:r>
          </w:p>
        </w:tc>
        <w:tc>
          <w:tcPr>
            <w:tcW w:w="232" w:type="dxa"/>
            <w:tcBorders>
              <w:top w:val="nil"/>
              <w:left w:val="nil"/>
              <w:bottom w:val="nil"/>
              <w:right w:val="nil"/>
            </w:tcBorders>
            <w:shd w:val="clear" w:color="000000" w:fill="FFFFFF"/>
            <w:noWrap/>
            <w:vAlign w:val="center"/>
            <w:hideMark/>
          </w:tcPr>
          <w:p w14:paraId="75126A36" w14:textId="6AD18FB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6" w:type="dxa"/>
            <w:tcBorders>
              <w:top w:val="nil"/>
              <w:left w:val="nil"/>
              <w:bottom w:val="nil"/>
              <w:right w:val="nil"/>
            </w:tcBorders>
            <w:shd w:val="clear" w:color="000000" w:fill="FFFFFF"/>
            <w:noWrap/>
            <w:vAlign w:val="center"/>
            <w:hideMark/>
          </w:tcPr>
          <w:p w14:paraId="5E817FBE" w14:textId="390712D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290E8C0B" w14:textId="3B04307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95.5</w:t>
            </w:r>
          </w:p>
        </w:tc>
        <w:tc>
          <w:tcPr>
            <w:tcW w:w="591" w:type="dxa"/>
            <w:tcBorders>
              <w:top w:val="nil"/>
              <w:left w:val="nil"/>
              <w:bottom w:val="nil"/>
              <w:right w:val="nil"/>
            </w:tcBorders>
            <w:shd w:val="clear" w:color="000000" w:fill="FFFFFF"/>
            <w:noWrap/>
            <w:vAlign w:val="center"/>
            <w:hideMark/>
          </w:tcPr>
          <w:p w14:paraId="2E1F4AAE" w14:textId="201C60F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4.5</w:t>
            </w:r>
          </w:p>
        </w:tc>
      </w:tr>
      <w:tr w:rsidR="00486CCA" w:rsidRPr="008A3832" w14:paraId="663E1E66"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178714C4" w14:textId="4FA8FB1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Kenya</w:t>
            </w:r>
          </w:p>
        </w:tc>
        <w:tc>
          <w:tcPr>
            <w:tcW w:w="698" w:type="dxa"/>
            <w:tcBorders>
              <w:top w:val="nil"/>
              <w:left w:val="nil"/>
              <w:bottom w:val="nil"/>
              <w:right w:val="nil"/>
            </w:tcBorders>
            <w:shd w:val="clear" w:color="000000" w:fill="FFFFFF"/>
            <w:noWrap/>
            <w:vAlign w:val="center"/>
            <w:hideMark/>
          </w:tcPr>
          <w:p w14:paraId="34345D20" w14:textId="0071A1F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57E557C2" w14:textId="2554CDE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2008-9</w:t>
            </w:r>
          </w:p>
        </w:tc>
        <w:tc>
          <w:tcPr>
            <w:tcW w:w="812" w:type="dxa"/>
            <w:tcBorders>
              <w:top w:val="nil"/>
              <w:left w:val="nil"/>
              <w:bottom w:val="nil"/>
              <w:right w:val="nil"/>
            </w:tcBorders>
            <w:shd w:val="clear" w:color="000000" w:fill="FFFFFF"/>
            <w:noWrap/>
            <w:vAlign w:val="center"/>
            <w:hideMark/>
          </w:tcPr>
          <w:p w14:paraId="1464A417" w14:textId="65D35AA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hideMark/>
          </w:tcPr>
          <w:p w14:paraId="73F7CE6F" w14:textId="2BAE165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04B76E7D" w14:textId="20AD3E0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49.0</w:t>
            </w:r>
          </w:p>
        </w:tc>
        <w:tc>
          <w:tcPr>
            <w:tcW w:w="470" w:type="dxa"/>
            <w:tcBorders>
              <w:top w:val="nil"/>
              <w:left w:val="nil"/>
              <w:bottom w:val="nil"/>
              <w:right w:val="nil"/>
            </w:tcBorders>
            <w:shd w:val="clear" w:color="000000" w:fill="FFFFFF"/>
            <w:noWrap/>
            <w:vAlign w:val="center"/>
            <w:hideMark/>
          </w:tcPr>
          <w:p w14:paraId="0C16761F" w14:textId="26301FE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54.6</w:t>
            </w:r>
          </w:p>
        </w:tc>
        <w:tc>
          <w:tcPr>
            <w:tcW w:w="459" w:type="dxa"/>
            <w:tcBorders>
              <w:top w:val="nil"/>
              <w:left w:val="nil"/>
              <w:bottom w:val="nil"/>
              <w:right w:val="nil"/>
            </w:tcBorders>
            <w:shd w:val="clear" w:color="000000" w:fill="FFFFFF"/>
            <w:noWrap/>
            <w:vAlign w:val="center"/>
            <w:hideMark/>
          </w:tcPr>
          <w:p w14:paraId="54BE4C64" w14:textId="4115B4C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1.02</w:t>
            </w:r>
          </w:p>
        </w:tc>
        <w:tc>
          <w:tcPr>
            <w:tcW w:w="230" w:type="dxa"/>
            <w:tcBorders>
              <w:top w:val="nil"/>
              <w:left w:val="nil"/>
              <w:bottom w:val="nil"/>
              <w:right w:val="nil"/>
            </w:tcBorders>
            <w:shd w:val="clear" w:color="000000" w:fill="FFFFFF"/>
            <w:noWrap/>
            <w:vAlign w:val="center"/>
            <w:hideMark/>
          </w:tcPr>
          <w:p w14:paraId="23857CF5" w14:textId="4D89E4E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41582BA3" w14:textId="5ACAB54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6E8EF5F0" w14:textId="71FACE5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0.79</w:t>
            </w:r>
          </w:p>
        </w:tc>
        <w:tc>
          <w:tcPr>
            <w:tcW w:w="228" w:type="dxa"/>
            <w:tcBorders>
              <w:top w:val="nil"/>
              <w:left w:val="nil"/>
              <w:bottom w:val="nil"/>
              <w:right w:val="nil"/>
            </w:tcBorders>
            <w:shd w:val="clear" w:color="000000" w:fill="FFFFFF"/>
            <w:noWrap/>
            <w:vAlign w:val="center"/>
            <w:hideMark/>
          </w:tcPr>
          <w:p w14:paraId="7D7DDD56" w14:textId="2772428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60A134D6" w14:textId="18465CD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0.23</w:t>
            </w:r>
          </w:p>
        </w:tc>
        <w:tc>
          <w:tcPr>
            <w:tcW w:w="232" w:type="dxa"/>
            <w:tcBorders>
              <w:top w:val="nil"/>
              <w:left w:val="nil"/>
              <w:bottom w:val="nil"/>
              <w:right w:val="nil"/>
            </w:tcBorders>
            <w:shd w:val="clear" w:color="000000" w:fill="FFFFFF"/>
            <w:noWrap/>
            <w:vAlign w:val="center"/>
            <w:hideMark/>
          </w:tcPr>
          <w:p w14:paraId="2374D4AE" w14:textId="756DF26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540FD001" w14:textId="7F0010A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7DABAA6C" w14:textId="7BF99D6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77.8</w:t>
            </w:r>
          </w:p>
        </w:tc>
        <w:tc>
          <w:tcPr>
            <w:tcW w:w="591" w:type="dxa"/>
            <w:tcBorders>
              <w:top w:val="nil"/>
              <w:left w:val="nil"/>
              <w:bottom w:val="nil"/>
              <w:right w:val="nil"/>
            </w:tcBorders>
            <w:shd w:val="clear" w:color="000000" w:fill="FFFFFF"/>
            <w:noWrap/>
            <w:vAlign w:val="center"/>
            <w:hideMark/>
          </w:tcPr>
          <w:p w14:paraId="3DB5FF4D" w14:textId="0256889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22.2</w:t>
            </w:r>
          </w:p>
        </w:tc>
      </w:tr>
      <w:tr w:rsidR="00486CCA" w:rsidRPr="008A3832" w14:paraId="39CE2E36"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78211361" w14:textId="5D8276F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Lesotho</w:t>
            </w:r>
          </w:p>
        </w:tc>
        <w:tc>
          <w:tcPr>
            <w:tcW w:w="698" w:type="dxa"/>
            <w:tcBorders>
              <w:top w:val="nil"/>
              <w:left w:val="nil"/>
              <w:bottom w:val="nil"/>
              <w:right w:val="nil"/>
            </w:tcBorders>
            <w:shd w:val="clear" w:color="000000" w:fill="FFFFFF"/>
            <w:noWrap/>
            <w:vAlign w:val="center"/>
            <w:hideMark/>
          </w:tcPr>
          <w:p w14:paraId="27F178C2" w14:textId="109641D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75B28284" w14:textId="2B6EB16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2009</w:t>
            </w:r>
          </w:p>
        </w:tc>
        <w:tc>
          <w:tcPr>
            <w:tcW w:w="812" w:type="dxa"/>
            <w:tcBorders>
              <w:top w:val="nil"/>
              <w:left w:val="nil"/>
              <w:bottom w:val="nil"/>
              <w:right w:val="nil"/>
            </w:tcBorders>
            <w:shd w:val="clear" w:color="000000" w:fill="FFFFFF"/>
            <w:noWrap/>
            <w:vAlign w:val="center"/>
            <w:hideMark/>
          </w:tcPr>
          <w:p w14:paraId="5C45EC33" w14:textId="30B6E7C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hideMark/>
          </w:tcPr>
          <w:p w14:paraId="01835040" w14:textId="5EFBCBE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25AA540F" w14:textId="184CE76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51.1</w:t>
            </w:r>
          </w:p>
        </w:tc>
        <w:tc>
          <w:tcPr>
            <w:tcW w:w="470" w:type="dxa"/>
            <w:tcBorders>
              <w:top w:val="nil"/>
              <w:left w:val="nil"/>
              <w:bottom w:val="nil"/>
              <w:right w:val="nil"/>
            </w:tcBorders>
            <w:shd w:val="clear" w:color="000000" w:fill="FFFFFF"/>
            <w:noWrap/>
            <w:vAlign w:val="center"/>
            <w:hideMark/>
          </w:tcPr>
          <w:p w14:paraId="12678EC2" w14:textId="6596A11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57.7</w:t>
            </w:r>
          </w:p>
        </w:tc>
        <w:tc>
          <w:tcPr>
            <w:tcW w:w="459" w:type="dxa"/>
            <w:tcBorders>
              <w:top w:val="nil"/>
              <w:left w:val="nil"/>
              <w:bottom w:val="nil"/>
              <w:right w:val="nil"/>
            </w:tcBorders>
            <w:shd w:val="clear" w:color="000000" w:fill="FFFFFF"/>
            <w:noWrap/>
            <w:vAlign w:val="center"/>
            <w:hideMark/>
          </w:tcPr>
          <w:p w14:paraId="29DC5626" w14:textId="19E9CDD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1.31</w:t>
            </w:r>
          </w:p>
        </w:tc>
        <w:tc>
          <w:tcPr>
            <w:tcW w:w="230" w:type="dxa"/>
            <w:tcBorders>
              <w:top w:val="nil"/>
              <w:left w:val="nil"/>
              <w:bottom w:val="nil"/>
              <w:right w:val="nil"/>
            </w:tcBorders>
            <w:shd w:val="clear" w:color="000000" w:fill="FFFFFF"/>
            <w:noWrap/>
            <w:vAlign w:val="center"/>
            <w:hideMark/>
          </w:tcPr>
          <w:p w14:paraId="04E1AB57" w14:textId="3BB262E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4D0959D7" w14:textId="2416329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7AC87494" w14:textId="38B077B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1.20</w:t>
            </w:r>
          </w:p>
        </w:tc>
        <w:tc>
          <w:tcPr>
            <w:tcW w:w="228" w:type="dxa"/>
            <w:tcBorders>
              <w:top w:val="nil"/>
              <w:left w:val="nil"/>
              <w:bottom w:val="nil"/>
              <w:right w:val="nil"/>
            </w:tcBorders>
            <w:shd w:val="clear" w:color="000000" w:fill="FFFFFF"/>
            <w:noWrap/>
            <w:vAlign w:val="center"/>
            <w:hideMark/>
          </w:tcPr>
          <w:p w14:paraId="772D4C0C" w14:textId="18F6FB1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1FCB52FC" w14:textId="305A3B9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0.11</w:t>
            </w:r>
          </w:p>
        </w:tc>
        <w:tc>
          <w:tcPr>
            <w:tcW w:w="232" w:type="dxa"/>
            <w:tcBorders>
              <w:top w:val="nil"/>
              <w:left w:val="nil"/>
              <w:bottom w:val="nil"/>
              <w:right w:val="nil"/>
            </w:tcBorders>
            <w:shd w:val="clear" w:color="000000" w:fill="FFFFFF"/>
            <w:noWrap/>
            <w:vAlign w:val="center"/>
            <w:hideMark/>
          </w:tcPr>
          <w:p w14:paraId="563B534E" w14:textId="42BC509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3CF7B54C" w14:textId="43C1AA4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05F2F5E9" w14:textId="001A424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91.3</w:t>
            </w:r>
          </w:p>
        </w:tc>
        <w:tc>
          <w:tcPr>
            <w:tcW w:w="591" w:type="dxa"/>
            <w:tcBorders>
              <w:top w:val="nil"/>
              <w:left w:val="nil"/>
              <w:bottom w:val="nil"/>
              <w:right w:val="nil"/>
            </w:tcBorders>
            <w:shd w:val="clear" w:color="000000" w:fill="FFFFFF"/>
            <w:noWrap/>
            <w:vAlign w:val="center"/>
            <w:hideMark/>
          </w:tcPr>
          <w:p w14:paraId="54D0A231" w14:textId="1D1329E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8.7</w:t>
            </w:r>
          </w:p>
        </w:tc>
      </w:tr>
      <w:tr w:rsidR="00486CCA" w:rsidRPr="008A3832" w14:paraId="29E568F0"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35CF9FBD" w14:textId="78D1233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Liberia</w:t>
            </w:r>
          </w:p>
        </w:tc>
        <w:tc>
          <w:tcPr>
            <w:tcW w:w="698" w:type="dxa"/>
            <w:tcBorders>
              <w:top w:val="nil"/>
              <w:left w:val="nil"/>
              <w:bottom w:val="nil"/>
              <w:right w:val="nil"/>
            </w:tcBorders>
            <w:shd w:val="clear" w:color="000000" w:fill="FFFFFF"/>
            <w:noWrap/>
            <w:vAlign w:val="center"/>
            <w:hideMark/>
          </w:tcPr>
          <w:p w14:paraId="792FF27E" w14:textId="03AFE33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3F76CE00" w14:textId="379B27A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2007</w:t>
            </w:r>
          </w:p>
        </w:tc>
        <w:tc>
          <w:tcPr>
            <w:tcW w:w="812" w:type="dxa"/>
            <w:tcBorders>
              <w:top w:val="nil"/>
              <w:left w:val="nil"/>
              <w:bottom w:val="nil"/>
              <w:right w:val="nil"/>
            </w:tcBorders>
            <w:shd w:val="clear" w:color="000000" w:fill="FFFFFF"/>
            <w:noWrap/>
            <w:vAlign w:val="center"/>
            <w:hideMark/>
          </w:tcPr>
          <w:p w14:paraId="4BC9A426" w14:textId="45D0103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2013</w:t>
            </w:r>
          </w:p>
        </w:tc>
        <w:tc>
          <w:tcPr>
            <w:tcW w:w="66" w:type="dxa"/>
            <w:tcBorders>
              <w:top w:val="nil"/>
              <w:left w:val="nil"/>
              <w:bottom w:val="nil"/>
              <w:right w:val="nil"/>
            </w:tcBorders>
            <w:shd w:val="clear" w:color="000000" w:fill="FFFFFF"/>
            <w:noWrap/>
            <w:vAlign w:val="center"/>
            <w:hideMark/>
          </w:tcPr>
          <w:p w14:paraId="11AB30F5" w14:textId="4C8EE68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6F81D0BD" w14:textId="06FD0D1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30.7</w:t>
            </w:r>
          </w:p>
        </w:tc>
        <w:tc>
          <w:tcPr>
            <w:tcW w:w="470" w:type="dxa"/>
            <w:tcBorders>
              <w:top w:val="nil"/>
              <w:left w:val="nil"/>
              <w:bottom w:val="nil"/>
              <w:right w:val="nil"/>
            </w:tcBorders>
            <w:shd w:val="clear" w:color="000000" w:fill="FFFFFF"/>
            <w:noWrap/>
            <w:vAlign w:val="center"/>
            <w:hideMark/>
          </w:tcPr>
          <w:p w14:paraId="6231C32B" w14:textId="7E1D49E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41.0</w:t>
            </w:r>
          </w:p>
        </w:tc>
        <w:tc>
          <w:tcPr>
            <w:tcW w:w="459" w:type="dxa"/>
            <w:tcBorders>
              <w:top w:val="nil"/>
              <w:left w:val="nil"/>
              <w:bottom w:val="nil"/>
              <w:right w:val="nil"/>
            </w:tcBorders>
            <w:shd w:val="clear" w:color="000000" w:fill="FFFFFF"/>
            <w:noWrap/>
            <w:vAlign w:val="center"/>
            <w:hideMark/>
          </w:tcPr>
          <w:p w14:paraId="2A1920AA" w14:textId="3C3EA16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1.72</w:t>
            </w:r>
          </w:p>
        </w:tc>
        <w:tc>
          <w:tcPr>
            <w:tcW w:w="230" w:type="dxa"/>
            <w:tcBorders>
              <w:top w:val="nil"/>
              <w:left w:val="nil"/>
              <w:bottom w:val="nil"/>
              <w:right w:val="nil"/>
            </w:tcBorders>
            <w:shd w:val="clear" w:color="000000" w:fill="FFFFFF"/>
            <w:noWrap/>
            <w:vAlign w:val="center"/>
            <w:hideMark/>
          </w:tcPr>
          <w:p w14:paraId="2106DDA5" w14:textId="47B1261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662BA2E" w14:textId="16CC149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648D3E91" w14:textId="5E9029E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1.73</w:t>
            </w:r>
          </w:p>
        </w:tc>
        <w:tc>
          <w:tcPr>
            <w:tcW w:w="228" w:type="dxa"/>
            <w:tcBorders>
              <w:top w:val="nil"/>
              <w:left w:val="nil"/>
              <w:bottom w:val="nil"/>
              <w:right w:val="nil"/>
            </w:tcBorders>
            <w:shd w:val="clear" w:color="000000" w:fill="FFFFFF"/>
            <w:noWrap/>
            <w:vAlign w:val="center"/>
            <w:hideMark/>
          </w:tcPr>
          <w:p w14:paraId="19A621EF" w14:textId="59E3CAB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15709ED3" w14:textId="0F054EB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-0.01</w:t>
            </w:r>
          </w:p>
        </w:tc>
        <w:tc>
          <w:tcPr>
            <w:tcW w:w="232" w:type="dxa"/>
            <w:tcBorders>
              <w:top w:val="nil"/>
              <w:left w:val="nil"/>
              <w:bottom w:val="nil"/>
              <w:right w:val="nil"/>
            </w:tcBorders>
            <w:shd w:val="clear" w:color="000000" w:fill="FFFFFF"/>
            <w:noWrap/>
            <w:vAlign w:val="center"/>
            <w:hideMark/>
          </w:tcPr>
          <w:p w14:paraId="1C89C5B1" w14:textId="6D6891F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6" w:type="dxa"/>
            <w:tcBorders>
              <w:top w:val="nil"/>
              <w:left w:val="nil"/>
              <w:bottom w:val="nil"/>
              <w:right w:val="nil"/>
            </w:tcBorders>
            <w:shd w:val="clear" w:color="000000" w:fill="FFFFFF"/>
            <w:noWrap/>
            <w:vAlign w:val="center"/>
            <w:hideMark/>
          </w:tcPr>
          <w:p w14:paraId="6C71E440" w14:textId="0D5C97F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684E59FE" w14:textId="6B6B637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100.4</w:t>
            </w:r>
          </w:p>
        </w:tc>
        <w:tc>
          <w:tcPr>
            <w:tcW w:w="591" w:type="dxa"/>
            <w:tcBorders>
              <w:top w:val="nil"/>
              <w:left w:val="nil"/>
              <w:bottom w:val="nil"/>
              <w:right w:val="nil"/>
            </w:tcBorders>
            <w:shd w:val="clear" w:color="000000" w:fill="FFFFFF"/>
            <w:noWrap/>
            <w:vAlign w:val="center"/>
            <w:hideMark/>
          </w:tcPr>
          <w:p w14:paraId="20DF5119" w14:textId="6D2F862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w:t>
            </w:r>
          </w:p>
        </w:tc>
      </w:tr>
      <w:tr w:rsidR="00486CCA" w:rsidRPr="008A3832" w14:paraId="471A758C"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60F776C8" w14:textId="21467C9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Madagascar</w:t>
            </w:r>
          </w:p>
        </w:tc>
        <w:tc>
          <w:tcPr>
            <w:tcW w:w="698" w:type="dxa"/>
            <w:tcBorders>
              <w:top w:val="nil"/>
              <w:left w:val="nil"/>
              <w:bottom w:val="nil"/>
              <w:right w:val="nil"/>
            </w:tcBorders>
            <w:shd w:val="clear" w:color="000000" w:fill="FFFFFF"/>
            <w:noWrap/>
            <w:vAlign w:val="center"/>
            <w:hideMark/>
          </w:tcPr>
          <w:p w14:paraId="1094CE52" w14:textId="54B4768B"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37BBD656" w14:textId="40038DD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2008-9</w:t>
            </w:r>
          </w:p>
        </w:tc>
        <w:tc>
          <w:tcPr>
            <w:tcW w:w="812" w:type="dxa"/>
            <w:tcBorders>
              <w:top w:val="nil"/>
              <w:left w:val="nil"/>
              <w:bottom w:val="nil"/>
              <w:right w:val="nil"/>
            </w:tcBorders>
            <w:shd w:val="clear" w:color="000000" w:fill="FFFFFF"/>
            <w:noWrap/>
            <w:vAlign w:val="center"/>
            <w:hideMark/>
          </w:tcPr>
          <w:p w14:paraId="3C1A8413" w14:textId="6782103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2018</w:t>
            </w:r>
          </w:p>
        </w:tc>
        <w:tc>
          <w:tcPr>
            <w:tcW w:w="66" w:type="dxa"/>
            <w:tcBorders>
              <w:top w:val="nil"/>
              <w:left w:val="nil"/>
              <w:bottom w:val="nil"/>
              <w:right w:val="nil"/>
            </w:tcBorders>
            <w:shd w:val="clear" w:color="000000" w:fill="FFFFFF"/>
            <w:noWrap/>
            <w:vAlign w:val="center"/>
            <w:hideMark/>
          </w:tcPr>
          <w:p w14:paraId="604996C8" w14:textId="63C5DC4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022A543F" w14:textId="6E26489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31.9</w:t>
            </w:r>
          </w:p>
        </w:tc>
        <w:tc>
          <w:tcPr>
            <w:tcW w:w="470" w:type="dxa"/>
            <w:tcBorders>
              <w:top w:val="nil"/>
              <w:left w:val="nil"/>
              <w:bottom w:val="nil"/>
              <w:right w:val="nil"/>
            </w:tcBorders>
            <w:shd w:val="clear" w:color="000000" w:fill="FFFFFF"/>
            <w:noWrap/>
            <w:vAlign w:val="center"/>
            <w:hideMark/>
          </w:tcPr>
          <w:p w14:paraId="2CEEA358" w14:textId="60F95FA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35.5</w:t>
            </w:r>
          </w:p>
        </w:tc>
        <w:tc>
          <w:tcPr>
            <w:tcW w:w="459" w:type="dxa"/>
            <w:tcBorders>
              <w:top w:val="nil"/>
              <w:left w:val="nil"/>
              <w:bottom w:val="nil"/>
              <w:right w:val="nil"/>
            </w:tcBorders>
            <w:shd w:val="clear" w:color="000000" w:fill="FFFFFF"/>
            <w:noWrap/>
            <w:vAlign w:val="center"/>
            <w:hideMark/>
          </w:tcPr>
          <w:p w14:paraId="59FD321F" w14:textId="399DC68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0.38</w:t>
            </w:r>
          </w:p>
        </w:tc>
        <w:tc>
          <w:tcPr>
            <w:tcW w:w="230" w:type="dxa"/>
            <w:tcBorders>
              <w:top w:val="nil"/>
              <w:left w:val="nil"/>
              <w:bottom w:val="nil"/>
              <w:right w:val="nil"/>
            </w:tcBorders>
            <w:shd w:val="clear" w:color="000000" w:fill="FFFFFF"/>
            <w:noWrap/>
            <w:vAlign w:val="center"/>
            <w:hideMark/>
          </w:tcPr>
          <w:p w14:paraId="6178C738" w14:textId="65F0DB2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47E8CAB2" w14:textId="5DC1ADF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48B4E522" w14:textId="21B2431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0.50</w:t>
            </w:r>
          </w:p>
        </w:tc>
        <w:tc>
          <w:tcPr>
            <w:tcW w:w="228" w:type="dxa"/>
            <w:tcBorders>
              <w:top w:val="nil"/>
              <w:left w:val="nil"/>
              <w:bottom w:val="nil"/>
              <w:right w:val="nil"/>
            </w:tcBorders>
            <w:shd w:val="clear" w:color="000000" w:fill="FFFFFF"/>
            <w:noWrap/>
            <w:vAlign w:val="center"/>
            <w:hideMark/>
          </w:tcPr>
          <w:p w14:paraId="5EC7145A" w14:textId="5E49FED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1664BA15" w14:textId="6516BF6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-0.12</w:t>
            </w:r>
          </w:p>
        </w:tc>
        <w:tc>
          <w:tcPr>
            <w:tcW w:w="232" w:type="dxa"/>
            <w:tcBorders>
              <w:top w:val="nil"/>
              <w:left w:val="nil"/>
              <w:bottom w:val="nil"/>
              <w:right w:val="nil"/>
            </w:tcBorders>
            <w:shd w:val="clear" w:color="000000" w:fill="FFFFFF"/>
            <w:noWrap/>
            <w:vAlign w:val="center"/>
            <w:hideMark/>
          </w:tcPr>
          <w:p w14:paraId="314374FF" w14:textId="5C89391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03EC2B6A" w14:textId="009B25D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164A2DA5" w14:textId="72E87AE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131.4</w:t>
            </w:r>
          </w:p>
        </w:tc>
        <w:tc>
          <w:tcPr>
            <w:tcW w:w="591" w:type="dxa"/>
            <w:tcBorders>
              <w:top w:val="nil"/>
              <w:left w:val="nil"/>
              <w:bottom w:val="nil"/>
              <w:right w:val="nil"/>
            </w:tcBorders>
            <w:shd w:val="clear" w:color="000000" w:fill="FFFFFF"/>
            <w:noWrap/>
            <w:vAlign w:val="center"/>
            <w:hideMark/>
          </w:tcPr>
          <w:p w14:paraId="36C5C5E5" w14:textId="731D058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-31.4</w:t>
            </w:r>
          </w:p>
        </w:tc>
      </w:tr>
      <w:tr w:rsidR="00486CCA" w:rsidRPr="008A3832" w14:paraId="12FED0FC"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5D1C4596" w14:textId="6C2F3CB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Malawi</w:t>
            </w:r>
          </w:p>
        </w:tc>
        <w:tc>
          <w:tcPr>
            <w:tcW w:w="698" w:type="dxa"/>
            <w:tcBorders>
              <w:top w:val="nil"/>
              <w:left w:val="nil"/>
              <w:bottom w:val="nil"/>
              <w:right w:val="nil"/>
            </w:tcBorders>
            <w:shd w:val="clear" w:color="000000" w:fill="FFFFFF"/>
            <w:noWrap/>
            <w:vAlign w:val="center"/>
            <w:hideMark/>
          </w:tcPr>
          <w:p w14:paraId="20A68182" w14:textId="3B862E4B"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2EC30EED" w14:textId="264B027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0C206481" w14:textId="165F4CA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2015-16</w:t>
            </w:r>
          </w:p>
        </w:tc>
        <w:tc>
          <w:tcPr>
            <w:tcW w:w="66" w:type="dxa"/>
            <w:tcBorders>
              <w:top w:val="nil"/>
              <w:left w:val="nil"/>
              <w:bottom w:val="nil"/>
              <w:right w:val="nil"/>
            </w:tcBorders>
            <w:shd w:val="clear" w:color="000000" w:fill="FFFFFF"/>
            <w:noWrap/>
            <w:vAlign w:val="center"/>
            <w:hideMark/>
          </w:tcPr>
          <w:p w14:paraId="51BC6A80" w14:textId="445CBFC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444E8ED6" w14:textId="74CA2A3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42.1</w:t>
            </w:r>
          </w:p>
        </w:tc>
        <w:tc>
          <w:tcPr>
            <w:tcW w:w="470" w:type="dxa"/>
            <w:tcBorders>
              <w:top w:val="nil"/>
              <w:left w:val="nil"/>
              <w:bottom w:val="nil"/>
              <w:right w:val="nil"/>
            </w:tcBorders>
            <w:shd w:val="clear" w:color="000000" w:fill="FFFFFF"/>
            <w:noWrap/>
            <w:vAlign w:val="center"/>
            <w:hideMark/>
          </w:tcPr>
          <w:p w14:paraId="14CA7585" w14:textId="5CAC22A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49.5</w:t>
            </w:r>
          </w:p>
        </w:tc>
        <w:tc>
          <w:tcPr>
            <w:tcW w:w="459" w:type="dxa"/>
            <w:tcBorders>
              <w:top w:val="nil"/>
              <w:left w:val="nil"/>
              <w:bottom w:val="nil"/>
              <w:right w:val="nil"/>
            </w:tcBorders>
            <w:shd w:val="clear" w:color="000000" w:fill="FFFFFF"/>
            <w:noWrap/>
            <w:vAlign w:val="center"/>
            <w:hideMark/>
          </w:tcPr>
          <w:p w14:paraId="360B37A0" w14:textId="5428B0E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1.35</w:t>
            </w:r>
          </w:p>
        </w:tc>
        <w:tc>
          <w:tcPr>
            <w:tcW w:w="230" w:type="dxa"/>
            <w:tcBorders>
              <w:top w:val="nil"/>
              <w:left w:val="nil"/>
              <w:bottom w:val="nil"/>
              <w:right w:val="nil"/>
            </w:tcBorders>
            <w:shd w:val="clear" w:color="000000" w:fill="FFFFFF"/>
            <w:noWrap/>
            <w:vAlign w:val="center"/>
            <w:hideMark/>
          </w:tcPr>
          <w:p w14:paraId="6761B377" w14:textId="076CDA6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33F54403" w14:textId="76E7091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633EE6ED" w14:textId="120DA53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1.19</w:t>
            </w:r>
          </w:p>
        </w:tc>
        <w:tc>
          <w:tcPr>
            <w:tcW w:w="228" w:type="dxa"/>
            <w:tcBorders>
              <w:top w:val="nil"/>
              <w:left w:val="nil"/>
              <w:bottom w:val="nil"/>
              <w:right w:val="nil"/>
            </w:tcBorders>
            <w:shd w:val="clear" w:color="000000" w:fill="FFFFFF"/>
            <w:noWrap/>
            <w:vAlign w:val="center"/>
            <w:hideMark/>
          </w:tcPr>
          <w:p w14:paraId="7F2E0901" w14:textId="50FA1DA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241C75AF" w14:textId="212FDF9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0.16</w:t>
            </w:r>
          </w:p>
        </w:tc>
        <w:tc>
          <w:tcPr>
            <w:tcW w:w="232" w:type="dxa"/>
            <w:tcBorders>
              <w:top w:val="nil"/>
              <w:left w:val="nil"/>
              <w:bottom w:val="nil"/>
              <w:right w:val="nil"/>
            </w:tcBorders>
            <w:shd w:val="clear" w:color="000000" w:fill="FFFFFF"/>
            <w:noWrap/>
            <w:vAlign w:val="center"/>
            <w:hideMark/>
          </w:tcPr>
          <w:p w14:paraId="72DB7A09" w14:textId="19E5F86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68E5A5B3" w14:textId="46C218D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4D12BCBD" w14:textId="1D0593C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88.0</w:t>
            </w:r>
          </w:p>
        </w:tc>
        <w:tc>
          <w:tcPr>
            <w:tcW w:w="591" w:type="dxa"/>
            <w:tcBorders>
              <w:top w:val="nil"/>
              <w:left w:val="nil"/>
              <w:bottom w:val="nil"/>
              <w:right w:val="nil"/>
            </w:tcBorders>
            <w:shd w:val="clear" w:color="000000" w:fill="FFFFFF"/>
            <w:noWrap/>
            <w:vAlign w:val="center"/>
            <w:hideMark/>
          </w:tcPr>
          <w:p w14:paraId="62DF6A09" w14:textId="71418CE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12.0</w:t>
            </w:r>
          </w:p>
        </w:tc>
      </w:tr>
      <w:tr w:rsidR="00486CCA" w:rsidRPr="008A3832" w14:paraId="14F0B2FB"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54A41290" w14:textId="2208238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Mali</w:t>
            </w:r>
          </w:p>
        </w:tc>
        <w:tc>
          <w:tcPr>
            <w:tcW w:w="698" w:type="dxa"/>
            <w:tcBorders>
              <w:top w:val="nil"/>
              <w:left w:val="nil"/>
              <w:bottom w:val="nil"/>
              <w:right w:val="nil"/>
            </w:tcBorders>
            <w:shd w:val="clear" w:color="000000" w:fill="FFFFFF"/>
            <w:noWrap/>
            <w:vAlign w:val="center"/>
            <w:hideMark/>
          </w:tcPr>
          <w:p w14:paraId="3568EEF0" w14:textId="6263B41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15A331C0" w14:textId="6D16417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2006</w:t>
            </w:r>
          </w:p>
        </w:tc>
        <w:tc>
          <w:tcPr>
            <w:tcW w:w="812" w:type="dxa"/>
            <w:tcBorders>
              <w:top w:val="nil"/>
              <w:left w:val="nil"/>
              <w:bottom w:val="nil"/>
              <w:right w:val="nil"/>
            </w:tcBorders>
            <w:shd w:val="clear" w:color="000000" w:fill="FFFFFF"/>
            <w:noWrap/>
            <w:vAlign w:val="center"/>
            <w:hideMark/>
          </w:tcPr>
          <w:p w14:paraId="30B84DF2" w14:textId="053DA8BF"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2015</w:t>
            </w:r>
          </w:p>
        </w:tc>
        <w:tc>
          <w:tcPr>
            <w:tcW w:w="66" w:type="dxa"/>
            <w:tcBorders>
              <w:top w:val="nil"/>
              <w:left w:val="nil"/>
              <w:bottom w:val="nil"/>
              <w:right w:val="nil"/>
            </w:tcBorders>
            <w:shd w:val="clear" w:color="000000" w:fill="FFFFFF"/>
            <w:noWrap/>
            <w:vAlign w:val="center"/>
            <w:hideMark/>
          </w:tcPr>
          <w:p w14:paraId="2993036C" w14:textId="13ED978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07F71D28" w14:textId="3E05580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27.1</w:t>
            </w:r>
          </w:p>
        </w:tc>
        <w:tc>
          <w:tcPr>
            <w:tcW w:w="470" w:type="dxa"/>
            <w:tcBorders>
              <w:top w:val="nil"/>
              <w:left w:val="nil"/>
              <w:bottom w:val="nil"/>
              <w:right w:val="nil"/>
            </w:tcBorders>
            <w:shd w:val="clear" w:color="000000" w:fill="FFFFFF"/>
            <w:noWrap/>
            <w:vAlign w:val="center"/>
            <w:hideMark/>
          </w:tcPr>
          <w:p w14:paraId="2E262F9F" w14:textId="737DBA3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32.0</w:t>
            </w:r>
          </w:p>
        </w:tc>
        <w:tc>
          <w:tcPr>
            <w:tcW w:w="459" w:type="dxa"/>
            <w:tcBorders>
              <w:top w:val="nil"/>
              <w:left w:val="nil"/>
              <w:bottom w:val="nil"/>
              <w:right w:val="nil"/>
            </w:tcBorders>
            <w:shd w:val="clear" w:color="000000" w:fill="FFFFFF"/>
            <w:noWrap/>
            <w:vAlign w:val="center"/>
            <w:hideMark/>
          </w:tcPr>
          <w:p w14:paraId="09FDA10F" w14:textId="6AB5E65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0.54</w:t>
            </w:r>
          </w:p>
        </w:tc>
        <w:tc>
          <w:tcPr>
            <w:tcW w:w="230" w:type="dxa"/>
            <w:tcBorders>
              <w:top w:val="nil"/>
              <w:left w:val="nil"/>
              <w:bottom w:val="nil"/>
              <w:right w:val="nil"/>
            </w:tcBorders>
            <w:shd w:val="clear" w:color="000000" w:fill="FFFFFF"/>
            <w:noWrap/>
            <w:vAlign w:val="center"/>
            <w:hideMark/>
          </w:tcPr>
          <w:p w14:paraId="62187C10" w14:textId="5EB0414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4ABA5414" w14:textId="12A64BA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693853F6" w14:textId="56BEB8B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0.74</w:t>
            </w:r>
          </w:p>
        </w:tc>
        <w:tc>
          <w:tcPr>
            <w:tcW w:w="228" w:type="dxa"/>
            <w:tcBorders>
              <w:top w:val="nil"/>
              <w:left w:val="nil"/>
              <w:bottom w:val="nil"/>
              <w:right w:val="nil"/>
            </w:tcBorders>
            <w:shd w:val="clear" w:color="000000" w:fill="FFFFFF"/>
            <w:noWrap/>
            <w:vAlign w:val="center"/>
            <w:hideMark/>
          </w:tcPr>
          <w:p w14:paraId="30F9F642" w14:textId="28B4536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00691F6B" w14:textId="465E2B2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-0.20</w:t>
            </w:r>
          </w:p>
        </w:tc>
        <w:tc>
          <w:tcPr>
            <w:tcW w:w="232" w:type="dxa"/>
            <w:tcBorders>
              <w:top w:val="nil"/>
              <w:left w:val="nil"/>
              <w:bottom w:val="nil"/>
              <w:right w:val="nil"/>
            </w:tcBorders>
            <w:shd w:val="clear" w:color="000000" w:fill="FFFFFF"/>
            <w:noWrap/>
            <w:vAlign w:val="center"/>
            <w:hideMark/>
          </w:tcPr>
          <w:p w14:paraId="5BE6EC63" w14:textId="6DF2EA0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45078BBA" w14:textId="30BBF6A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4D8826CD" w14:textId="1E7EEFB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137.7</w:t>
            </w:r>
          </w:p>
        </w:tc>
        <w:tc>
          <w:tcPr>
            <w:tcW w:w="591" w:type="dxa"/>
            <w:tcBorders>
              <w:top w:val="nil"/>
              <w:left w:val="nil"/>
              <w:bottom w:val="nil"/>
              <w:right w:val="nil"/>
            </w:tcBorders>
            <w:shd w:val="clear" w:color="000000" w:fill="FFFFFF"/>
            <w:noWrap/>
            <w:vAlign w:val="center"/>
            <w:hideMark/>
          </w:tcPr>
          <w:p w14:paraId="7B456434" w14:textId="5339B07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-37.7</w:t>
            </w:r>
          </w:p>
        </w:tc>
      </w:tr>
      <w:tr w:rsidR="00486CCA" w:rsidRPr="008A3832" w14:paraId="7825009D"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710F169B" w14:textId="55689AF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Mauritania</w:t>
            </w:r>
          </w:p>
        </w:tc>
        <w:tc>
          <w:tcPr>
            <w:tcW w:w="698" w:type="dxa"/>
            <w:tcBorders>
              <w:top w:val="nil"/>
              <w:left w:val="nil"/>
              <w:bottom w:val="nil"/>
              <w:right w:val="nil"/>
            </w:tcBorders>
            <w:shd w:val="clear" w:color="000000" w:fill="FFFFFF"/>
            <w:noWrap/>
            <w:vAlign w:val="center"/>
            <w:hideMark/>
          </w:tcPr>
          <w:p w14:paraId="6AE326D3" w14:textId="21F24CA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275569DC" w14:textId="4A86AB9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w:t>
            </w:r>
          </w:p>
        </w:tc>
        <w:tc>
          <w:tcPr>
            <w:tcW w:w="812" w:type="dxa"/>
            <w:tcBorders>
              <w:top w:val="nil"/>
              <w:left w:val="nil"/>
              <w:bottom w:val="nil"/>
              <w:right w:val="nil"/>
            </w:tcBorders>
            <w:shd w:val="clear" w:color="000000" w:fill="FFFFFF"/>
            <w:noWrap/>
            <w:vAlign w:val="center"/>
            <w:hideMark/>
          </w:tcPr>
          <w:p w14:paraId="12CAE47B" w14:textId="5E70564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2015</w:t>
            </w:r>
          </w:p>
        </w:tc>
        <w:tc>
          <w:tcPr>
            <w:tcW w:w="66" w:type="dxa"/>
            <w:tcBorders>
              <w:top w:val="nil"/>
              <w:left w:val="nil"/>
              <w:bottom w:val="nil"/>
              <w:right w:val="nil"/>
            </w:tcBorders>
            <w:shd w:val="clear" w:color="000000" w:fill="FFFFFF"/>
            <w:noWrap/>
            <w:vAlign w:val="center"/>
            <w:hideMark/>
          </w:tcPr>
          <w:p w14:paraId="0CAC0812" w14:textId="3ABFDF5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3EBE55A8" w14:textId="79855B4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34.5</w:t>
            </w:r>
          </w:p>
        </w:tc>
        <w:tc>
          <w:tcPr>
            <w:tcW w:w="470" w:type="dxa"/>
            <w:tcBorders>
              <w:top w:val="nil"/>
              <w:left w:val="nil"/>
              <w:bottom w:val="nil"/>
              <w:right w:val="nil"/>
            </w:tcBorders>
            <w:shd w:val="clear" w:color="000000" w:fill="FFFFFF"/>
            <w:noWrap/>
            <w:vAlign w:val="center"/>
            <w:hideMark/>
          </w:tcPr>
          <w:p w14:paraId="26E8F3F0" w14:textId="31F6B66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44.6</w:t>
            </w:r>
          </w:p>
        </w:tc>
        <w:tc>
          <w:tcPr>
            <w:tcW w:w="459" w:type="dxa"/>
            <w:tcBorders>
              <w:top w:val="nil"/>
              <w:left w:val="nil"/>
              <w:bottom w:val="nil"/>
              <w:right w:val="nil"/>
            </w:tcBorders>
            <w:shd w:val="clear" w:color="000000" w:fill="FFFFFF"/>
            <w:noWrap/>
            <w:vAlign w:val="center"/>
            <w:hideMark/>
          </w:tcPr>
          <w:p w14:paraId="51E2F2DC" w14:textId="59E591D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2.52</w:t>
            </w:r>
          </w:p>
        </w:tc>
        <w:tc>
          <w:tcPr>
            <w:tcW w:w="230" w:type="dxa"/>
            <w:tcBorders>
              <w:top w:val="nil"/>
              <w:left w:val="nil"/>
              <w:bottom w:val="nil"/>
              <w:right w:val="nil"/>
            </w:tcBorders>
            <w:shd w:val="clear" w:color="000000" w:fill="FFFFFF"/>
            <w:noWrap/>
            <w:vAlign w:val="center"/>
            <w:hideMark/>
          </w:tcPr>
          <w:p w14:paraId="0A8BD65D" w14:textId="48794DA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2E247664" w14:textId="4AD1C38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47DEB5E4" w14:textId="7E8541B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2.04</w:t>
            </w:r>
          </w:p>
        </w:tc>
        <w:tc>
          <w:tcPr>
            <w:tcW w:w="228" w:type="dxa"/>
            <w:tcBorders>
              <w:top w:val="nil"/>
              <w:left w:val="nil"/>
              <w:bottom w:val="nil"/>
              <w:right w:val="nil"/>
            </w:tcBorders>
            <w:shd w:val="clear" w:color="000000" w:fill="FFFFFF"/>
            <w:noWrap/>
            <w:vAlign w:val="center"/>
            <w:hideMark/>
          </w:tcPr>
          <w:p w14:paraId="45F4C452" w14:textId="0CCEDFA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5A1C451F" w14:textId="68CD1BC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0.48</w:t>
            </w:r>
          </w:p>
        </w:tc>
        <w:tc>
          <w:tcPr>
            <w:tcW w:w="232" w:type="dxa"/>
            <w:tcBorders>
              <w:top w:val="nil"/>
              <w:left w:val="nil"/>
              <w:bottom w:val="nil"/>
              <w:right w:val="nil"/>
            </w:tcBorders>
            <w:shd w:val="clear" w:color="000000" w:fill="FFFFFF"/>
            <w:noWrap/>
            <w:vAlign w:val="center"/>
            <w:hideMark/>
          </w:tcPr>
          <w:p w14:paraId="09948D1B" w14:textId="197B182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22F60C4B" w14:textId="173C279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544257A9" w14:textId="65F3A3C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80.9</w:t>
            </w:r>
          </w:p>
        </w:tc>
        <w:tc>
          <w:tcPr>
            <w:tcW w:w="591" w:type="dxa"/>
            <w:tcBorders>
              <w:top w:val="nil"/>
              <w:left w:val="nil"/>
              <w:bottom w:val="nil"/>
              <w:right w:val="nil"/>
            </w:tcBorders>
            <w:shd w:val="clear" w:color="000000" w:fill="FFFFFF"/>
            <w:noWrap/>
            <w:vAlign w:val="center"/>
            <w:hideMark/>
          </w:tcPr>
          <w:p w14:paraId="1029D400" w14:textId="40D468D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19.1</w:t>
            </w:r>
          </w:p>
        </w:tc>
      </w:tr>
      <w:tr w:rsidR="00486CCA" w:rsidRPr="008A3832" w14:paraId="02556D8B"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3E956CDD" w14:textId="7640028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Mozambique</w:t>
            </w:r>
          </w:p>
        </w:tc>
        <w:tc>
          <w:tcPr>
            <w:tcW w:w="698" w:type="dxa"/>
            <w:tcBorders>
              <w:top w:val="nil"/>
              <w:left w:val="nil"/>
              <w:bottom w:val="nil"/>
              <w:right w:val="nil"/>
            </w:tcBorders>
            <w:shd w:val="clear" w:color="000000" w:fill="FFFFFF"/>
            <w:noWrap/>
            <w:vAlign w:val="center"/>
            <w:hideMark/>
          </w:tcPr>
          <w:p w14:paraId="057E2E6F" w14:textId="64A7781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54C80B20" w14:textId="7C9C904C"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2003</w:t>
            </w:r>
          </w:p>
        </w:tc>
        <w:tc>
          <w:tcPr>
            <w:tcW w:w="812" w:type="dxa"/>
            <w:tcBorders>
              <w:top w:val="nil"/>
              <w:left w:val="nil"/>
              <w:bottom w:val="nil"/>
              <w:right w:val="nil"/>
            </w:tcBorders>
            <w:shd w:val="clear" w:color="000000" w:fill="FFFFFF"/>
            <w:noWrap/>
            <w:vAlign w:val="center"/>
            <w:hideMark/>
          </w:tcPr>
          <w:p w14:paraId="195FAA50" w14:textId="6DF17000"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w:t>
            </w:r>
          </w:p>
        </w:tc>
        <w:tc>
          <w:tcPr>
            <w:tcW w:w="66" w:type="dxa"/>
            <w:tcBorders>
              <w:top w:val="nil"/>
              <w:left w:val="nil"/>
              <w:bottom w:val="nil"/>
              <w:right w:val="nil"/>
            </w:tcBorders>
            <w:shd w:val="clear" w:color="000000" w:fill="FFFFFF"/>
            <w:noWrap/>
            <w:vAlign w:val="center"/>
            <w:hideMark/>
          </w:tcPr>
          <w:p w14:paraId="061570D2" w14:textId="7DB2BC5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7F95CCC7" w14:textId="541A380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25.4</w:t>
            </w:r>
          </w:p>
        </w:tc>
        <w:tc>
          <w:tcPr>
            <w:tcW w:w="470" w:type="dxa"/>
            <w:tcBorders>
              <w:top w:val="nil"/>
              <w:left w:val="nil"/>
              <w:bottom w:val="nil"/>
              <w:right w:val="nil"/>
            </w:tcBorders>
            <w:shd w:val="clear" w:color="000000" w:fill="FFFFFF"/>
            <w:noWrap/>
            <w:vAlign w:val="center"/>
            <w:hideMark/>
          </w:tcPr>
          <w:p w14:paraId="30DDD9BE" w14:textId="14F027F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33.3</w:t>
            </w:r>
          </w:p>
        </w:tc>
        <w:tc>
          <w:tcPr>
            <w:tcW w:w="459" w:type="dxa"/>
            <w:tcBorders>
              <w:top w:val="nil"/>
              <w:left w:val="nil"/>
              <w:bottom w:val="nil"/>
              <w:right w:val="nil"/>
            </w:tcBorders>
            <w:shd w:val="clear" w:color="000000" w:fill="FFFFFF"/>
            <w:noWrap/>
            <w:vAlign w:val="center"/>
            <w:hideMark/>
          </w:tcPr>
          <w:p w14:paraId="49F713C8" w14:textId="576B210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0.99</w:t>
            </w:r>
          </w:p>
        </w:tc>
        <w:tc>
          <w:tcPr>
            <w:tcW w:w="230" w:type="dxa"/>
            <w:tcBorders>
              <w:top w:val="nil"/>
              <w:left w:val="nil"/>
              <w:bottom w:val="nil"/>
              <w:right w:val="nil"/>
            </w:tcBorders>
            <w:shd w:val="clear" w:color="000000" w:fill="FFFFFF"/>
            <w:noWrap/>
            <w:vAlign w:val="center"/>
            <w:hideMark/>
          </w:tcPr>
          <w:p w14:paraId="26BEBD9E" w14:textId="5228E47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25E44E3C" w14:textId="635336B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429A1DAD" w14:textId="48F8F76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1.21</w:t>
            </w:r>
          </w:p>
        </w:tc>
        <w:tc>
          <w:tcPr>
            <w:tcW w:w="228" w:type="dxa"/>
            <w:tcBorders>
              <w:top w:val="nil"/>
              <w:left w:val="nil"/>
              <w:bottom w:val="nil"/>
              <w:right w:val="nil"/>
            </w:tcBorders>
            <w:shd w:val="clear" w:color="000000" w:fill="FFFFFF"/>
            <w:noWrap/>
            <w:vAlign w:val="center"/>
            <w:hideMark/>
          </w:tcPr>
          <w:p w14:paraId="2D71536F" w14:textId="6B04CED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6F9A9E24" w14:textId="79A590E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-0.21</w:t>
            </w:r>
          </w:p>
        </w:tc>
        <w:tc>
          <w:tcPr>
            <w:tcW w:w="232" w:type="dxa"/>
            <w:tcBorders>
              <w:top w:val="nil"/>
              <w:left w:val="nil"/>
              <w:bottom w:val="nil"/>
              <w:right w:val="nil"/>
            </w:tcBorders>
            <w:shd w:val="clear" w:color="000000" w:fill="FFFFFF"/>
            <w:noWrap/>
            <w:vAlign w:val="center"/>
            <w:hideMark/>
          </w:tcPr>
          <w:p w14:paraId="19B1BC99" w14:textId="542CEC8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529CF440" w14:textId="60E6E25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6A531DB4" w14:textId="0F3FEEB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121.4</w:t>
            </w:r>
          </w:p>
        </w:tc>
        <w:tc>
          <w:tcPr>
            <w:tcW w:w="591" w:type="dxa"/>
            <w:tcBorders>
              <w:top w:val="nil"/>
              <w:left w:val="nil"/>
              <w:bottom w:val="nil"/>
              <w:right w:val="nil"/>
            </w:tcBorders>
            <w:shd w:val="clear" w:color="000000" w:fill="FFFFFF"/>
            <w:noWrap/>
            <w:vAlign w:val="center"/>
            <w:hideMark/>
          </w:tcPr>
          <w:p w14:paraId="11A77628" w14:textId="2B88C6B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-21.4</w:t>
            </w:r>
          </w:p>
        </w:tc>
      </w:tr>
      <w:tr w:rsidR="00486CCA" w:rsidRPr="008A3832" w14:paraId="74AF5C40"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22581942" w14:textId="20D8643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Namibia</w:t>
            </w:r>
          </w:p>
        </w:tc>
        <w:tc>
          <w:tcPr>
            <w:tcW w:w="698" w:type="dxa"/>
            <w:tcBorders>
              <w:top w:val="nil"/>
              <w:left w:val="nil"/>
              <w:bottom w:val="nil"/>
              <w:right w:val="nil"/>
            </w:tcBorders>
            <w:shd w:val="clear" w:color="000000" w:fill="FFFFFF"/>
            <w:noWrap/>
            <w:vAlign w:val="center"/>
            <w:hideMark/>
          </w:tcPr>
          <w:p w14:paraId="28CDAF74" w14:textId="5EC04CE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75D0C1A4" w14:textId="3EEC8CB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2006-7</w:t>
            </w:r>
          </w:p>
        </w:tc>
        <w:tc>
          <w:tcPr>
            <w:tcW w:w="812" w:type="dxa"/>
            <w:tcBorders>
              <w:top w:val="nil"/>
              <w:left w:val="nil"/>
              <w:bottom w:val="nil"/>
              <w:right w:val="nil"/>
            </w:tcBorders>
            <w:shd w:val="clear" w:color="000000" w:fill="FFFFFF"/>
            <w:noWrap/>
            <w:vAlign w:val="center"/>
            <w:hideMark/>
          </w:tcPr>
          <w:p w14:paraId="64A19BE0" w14:textId="732BAA5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2013</w:t>
            </w:r>
          </w:p>
        </w:tc>
        <w:tc>
          <w:tcPr>
            <w:tcW w:w="66" w:type="dxa"/>
            <w:tcBorders>
              <w:top w:val="nil"/>
              <w:left w:val="nil"/>
              <w:bottom w:val="nil"/>
              <w:right w:val="nil"/>
            </w:tcBorders>
            <w:shd w:val="clear" w:color="000000" w:fill="FFFFFF"/>
            <w:noWrap/>
            <w:vAlign w:val="center"/>
            <w:hideMark/>
          </w:tcPr>
          <w:p w14:paraId="26E5BE69" w14:textId="4991E8B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56C69A69" w14:textId="0682B6A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51.6</w:t>
            </w:r>
          </w:p>
        </w:tc>
        <w:tc>
          <w:tcPr>
            <w:tcW w:w="470" w:type="dxa"/>
            <w:tcBorders>
              <w:top w:val="nil"/>
              <w:left w:val="nil"/>
              <w:bottom w:val="nil"/>
              <w:right w:val="nil"/>
            </w:tcBorders>
            <w:shd w:val="clear" w:color="000000" w:fill="FFFFFF"/>
            <w:noWrap/>
            <w:vAlign w:val="center"/>
            <w:hideMark/>
          </w:tcPr>
          <w:p w14:paraId="1C1E86F0" w14:textId="630C4AD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57.1</w:t>
            </w:r>
          </w:p>
        </w:tc>
        <w:tc>
          <w:tcPr>
            <w:tcW w:w="459" w:type="dxa"/>
            <w:tcBorders>
              <w:top w:val="nil"/>
              <w:left w:val="nil"/>
              <w:bottom w:val="nil"/>
              <w:right w:val="nil"/>
            </w:tcBorders>
            <w:shd w:val="clear" w:color="000000" w:fill="FFFFFF"/>
            <w:noWrap/>
            <w:vAlign w:val="center"/>
            <w:hideMark/>
          </w:tcPr>
          <w:p w14:paraId="5A2B6207" w14:textId="2D631B1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0.85</w:t>
            </w:r>
          </w:p>
        </w:tc>
        <w:tc>
          <w:tcPr>
            <w:tcW w:w="230" w:type="dxa"/>
            <w:tcBorders>
              <w:top w:val="nil"/>
              <w:left w:val="nil"/>
              <w:bottom w:val="nil"/>
              <w:right w:val="nil"/>
            </w:tcBorders>
            <w:shd w:val="clear" w:color="000000" w:fill="FFFFFF"/>
            <w:noWrap/>
            <w:vAlign w:val="center"/>
            <w:hideMark/>
          </w:tcPr>
          <w:p w14:paraId="4D5C9343" w14:textId="2BCDA90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452D40B0" w14:textId="0F42F8E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74176D8F" w14:textId="6743C30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0.63</w:t>
            </w:r>
          </w:p>
        </w:tc>
        <w:tc>
          <w:tcPr>
            <w:tcW w:w="228" w:type="dxa"/>
            <w:tcBorders>
              <w:top w:val="nil"/>
              <w:left w:val="nil"/>
              <w:bottom w:val="nil"/>
              <w:right w:val="nil"/>
            </w:tcBorders>
            <w:shd w:val="clear" w:color="000000" w:fill="FFFFFF"/>
            <w:noWrap/>
            <w:vAlign w:val="center"/>
            <w:hideMark/>
          </w:tcPr>
          <w:p w14:paraId="41D30E0C" w14:textId="2849288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58CEA904" w14:textId="7289CE4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0.21</w:t>
            </w:r>
          </w:p>
        </w:tc>
        <w:tc>
          <w:tcPr>
            <w:tcW w:w="232" w:type="dxa"/>
            <w:tcBorders>
              <w:top w:val="nil"/>
              <w:left w:val="nil"/>
              <w:bottom w:val="nil"/>
              <w:right w:val="nil"/>
            </w:tcBorders>
            <w:shd w:val="clear" w:color="000000" w:fill="FFFFFF"/>
            <w:noWrap/>
            <w:vAlign w:val="center"/>
            <w:hideMark/>
          </w:tcPr>
          <w:p w14:paraId="0B36E34F" w14:textId="3077C2A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53BB13E8" w14:textId="50523D2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4AF78CB0" w14:textId="761A34E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74.9</w:t>
            </w:r>
          </w:p>
        </w:tc>
        <w:tc>
          <w:tcPr>
            <w:tcW w:w="591" w:type="dxa"/>
            <w:tcBorders>
              <w:top w:val="nil"/>
              <w:left w:val="nil"/>
              <w:bottom w:val="nil"/>
              <w:right w:val="nil"/>
            </w:tcBorders>
            <w:shd w:val="clear" w:color="000000" w:fill="FFFFFF"/>
            <w:noWrap/>
            <w:vAlign w:val="center"/>
            <w:hideMark/>
          </w:tcPr>
          <w:p w14:paraId="15DD1AE0" w14:textId="118E7DF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25.1</w:t>
            </w:r>
          </w:p>
        </w:tc>
      </w:tr>
      <w:tr w:rsidR="00486CCA" w:rsidRPr="008A3832" w14:paraId="04E43D1A"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067307E0" w14:textId="00991AE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Niger</w:t>
            </w:r>
          </w:p>
        </w:tc>
        <w:tc>
          <w:tcPr>
            <w:tcW w:w="698" w:type="dxa"/>
            <w:tcBorders>
              <w:top w:val="nil"/>
              <w:left w:val="nil"/>
              <w:bottom w:val="nil"/>
              <w:right w:val="nil"/>
            </w:tcBorders>
            <w:shd w:val="clear" w:color="000000" w:fill="FFFFFF"/>
            <w:noWrap/>
            <w:vAlign w:val="center"/>
            <w:hideMark/>
          </w:tcPr>
          <w:p w14:paraId="0601E356" w14:textId="5CFAE72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117B0E3F" w14:textId="2BD55EA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2006</w:t>
            </w:r>
          </w:p>
        </w:tc>
        <w:tc>
          <w:tcPr>
            <w:tcW w:w="812" w:type="dxa"/>
            <w:tcBorders>
              <w:top w:val="nil"/>
              <w:left w:val="nil"/>
              <w:bottom w:val="nil"/>
              <w:right w:val="nil"/>
            </w:tcBorders>
            <w:shd w:val="clear" w:color="000000" w:fill="FFFFFF"/>
            <w:noWrap/>
            <w:vAlign w:val="center"/>
            <w:hideMark/>
          </w:tcPr>
          <w:p w14:paraId="38DE3C9C" w14:textId="1280CA3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2012</w:t>
            </w:r>
          </w:p>
        </w:tc>
        <w:tc>
          <w:tcPr>
            <w:tcW w:w="66" w:type="dxa"/>
            <w:tcBorders>
              <w:top w:val="nil"/>
              <w:left w:val="nil"/>
              <w:bottom w:val="nil"/>
              <w:right w:val="nil"/>
            </w:tcBorders>
            <w:shd w:val="clear" w:color="000000" w:fill="FFFFFF"/>
            <w:noWrap/>
            <w:vAlign w:val="center"/>
            <w:hideMark/>
          </w:tcPr>
          <w:p w14:paraId="40C80F94" w14:textId="7310A2B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560A719D" w14:textId="0ED3E17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13.6</w:t>
            </w:r>
          </w:p>
        </w:tc>
        <w:tc>
          <w:tcPr>
            <w:tcW w:w="470" w:type="dxa"/>
            <w:tcBorders>
              <w:top w:val="nil"/>
              <w:left w:val="nil"/>
              <w:bottom w:val="nil"/>
              <w:right w:val="nil"/>
            </w:tcBorders>
            <w:shd w:val="clear" w:color="000000" w:fill="FFFFFF"/>
            <w:noWrap/>
            <w:vAlign w:val="center"/>
            <w:hideMark/>
          </w:tcPr>
          <w:p w14:paraId="69B56D7F" w14:textId="6C3BB5B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19.7</w:t>
            </w:r>
          </w:p>
        </w:tc>
        <w:tc>
          <w:tcPr>
            <w:tcW w:w="459" w:type="dxa"/>
            <w:tcBorders>
              <w:top w:val="nil"/>
              <w:left w:val="nil"/>
              <w:bottom w:val="nil"/>
              <w:right w:val="nil"/>
            </w:tcBorders>
            <w:shd w:val="clear" w:color="000000" w:fill="FFFFFF"/>
            <w:noWrap/>
            <w:vAlign w:val="center"/>
            <w:hideMark/>
          </w:tcPr>
          <w:p w14:paraId="70369CB1" w14:textId="70DC31D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1.02</w:t>
            </w:r>
          </w:p>
        </w:tc>
        <w:tc>
          <w:tcPr>
            <w:tcW w:w="230" w:type="dxa"/>
            <w:tcBorders>
              <w:top w:val="nil"/>
              <w:left w:val="nil"/>
              <w:bottom w:val="nil"/>
              <w:right w:val="nil"/>
            </w:tcBorders>
            <w:shd w:val="clear" w:color="000000" w:fill="FFFFFF"/>
            <w:noWrap/>
            <w:vAlign w:val="center"/>
            <w:hideMark/>
          </w:tcPr>
          <w:p w14:paraId="7A26204B" w14:textId="119A329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1B46BEB8" w14:textId="238423A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040F6C65" w14:textId="3160B62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1.15</w:t>
            </w:r>
          </w:p>
        </w:tc>
        <w:tc>
          <w:tcPr>
            <w:tcW w:w="228" w:type="dxa"/>
            <w:tcBorders>
              <w:top w:val="nil"/>
              <w:left w:val="nil"/>
              <w:bottom w:val="nil"/>
              <w:right w:val="nil"/>
            </w:tcBorders>
            <w:shd w:val="clear" w:color="000000" w:fill="FFFFFF"/>
            <w:noWrap/>
            <w:vAlign w:val="center"/>
            <w:hideMark/>
          </w:tcPr>
          <w:p w14:paraId="5EBE001C" w14:textId="2660D5A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3A170C76" w14:textId="28303BE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-0.13</w:t>
            </w:r>
          </w:p>
        </w:tc>
        <w:tc>
          <w:tcPr>
            <w:tcW w:w="232" w:type="dxa"/>
            <w:tcBorders>
              <w:top w:val="nil"/>
              <w:left w:val="nil"/>
              <w:bottom w:val="nil"/>
              <w:right w:val="nil"/>
            </w:tcBorders>
            <w:shd w:val="clear" w:color="000000" w:fill="FFFFFF"/>
            <w:noWrap/>
            <w:vAlign w:val="center"/>
            <w:hideMark/>
          </w:tcPr>
          <w:p w14:paraId="2145DFFD" w14:textId="47FADD4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10AEAD94" w14:textId="0C58FB2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1845B0E1" w14:textId="5149FE5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112.8</w:t>
            </w:r>
          </w:p>
        </w:tc>
        <w:tc>
          <w:tcPr>
            <w:tcW w:w="591" w:type="dxa"/>
            <w:tcBorders>
              <w:top w:val="nil"/>
              <w:left w:val="nil"/>
              <w:bottom w:val="nil"/>
              <w:right w:val="nil"/>
            </w:tcBorders>
            <w:shd w:val="clear" w:color="000000" w:fill="FFFFFF"/>
            <w:noWrap/>
            <w:vAlign w:val="center"/>
            <w:hideMark/>
          </w:tcPr>
          <w:p w14:paraId="449F5E5C" w14:textId="4E49712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-12.8</w:t>
            </w:r>
          </w:p>
        </w:tc>
      </w:tr>
      <w:tr w:rsidR="00486CCA" w:rsidRPr="008A3832" w14:paraId="2B012270"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4308C511" w14:textId="490AA8B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Nigeria</w:t>
            </w:r>
          </w:p>
        </w:tc>
        <w:tc>
          <w:tcPr>
            <w:tcW w:w="698" w:type="dxa"/>
            <w:tcBorders>
              <w:top w:val="nil"/>
              <w:left w:val="nil"/>
              <w:bottom w:val="nil"/>
              <w:right w:val="nil"/>
            </w:tcBorders>
            <w:shd w:val="clear" w:color="000000" w:fill="FFFFFF"/>
            <w:noWrap/>
            <w:vAlign w:val="center"/>
            <w:hideMark/>
          </w:tcPr>
          <w:p w14:paraId="427D06FA" w14:textId="64898AC2"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51816A94" w14:textId="27DB55D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2013</w:t>
            </w:r>
          </w:p>
        </w:tc>
        <w:tc>
          <w:tcPr>
            <w:tcW w:w="812" w:type="dxa"/>
            <w:tcBorders>
              <w:top w:val="nil"/>
              <w:left w:val="nil"/>
              <w:bottom w:val="nil"/>
              <w:right w:val="nil"/>
            </w:tcBorders>
            <w:shd w:val="clear" w:color="000000" w:fill="FFFFFF"/>
            <w:noWrap/>
            <w:vAlign w:val="center"/>
            <w:hideMark/>
          </w:tcPr>
          <w:p w14:paraId="6CE28DB9" w14:textId="2B01DEB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2018</w:t>
            </w:r>
          </w:p>
        </w:tc>
        <w:tc>
          <w:tcPr>
            <w:tcW w:w="66" w:type="dxa"/>
            <w:tcBorders>
              <w:top w:val="nil"/>
              <w:left w:val="nil"/>
              <w:bottom w:val="nil"/>
              <w:right w:val="nil"/>
            </w:tcBorders>
            <w:shd w:val="clear" w:color="000000" w:fill="FFFFFF"/>
            <w:noWrap/>
            <w:vAlign w:val="center"/>
            <w:hideMark/>
          </w:tcPr>
          <w:p w14:paraId="4A63E9DE" w14:textId="44E75F7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760FC6A2" w14:textId="33F7BC5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38.8</w:t>
            </w:r>
          </w:p>
        </w:tc>
        <w:tc>
          <w:tcPr>
            <w:tcW w:w="470" w:type="dxa"/>
            <w:tcBorders>
              <w:top w:val="nil"/>
              <w:left w:val="nil"/>
              <w:bottom w:val="nil"/>
              <w:right w:val="nil"/>
            </w:tcBorders>
            <w:shd w:val="clear" w:color="000000" w:fill="FFFFFF"/>
            <w:noWrap/>
            <w:vAlign w:val="center"/>
            <w:hideMark/>
          </w:tcPr>
          <w:p w14:paraId="56441EA6" w14:textId="71BA5A6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42.1</w:t>
            </w:r>
          </w:p>
        </w:tc>
        <w:tc>
          <w:tcPr>
            <w:tcW w:w="459" w:type="dxa"/>
            <w:tcBorders>
              <w:top w:val="nil"/>
              <w:left w:val="nil"/>
              <w:bottom w:val="nil"/>
              <w:right w:val="nil"/>
            </w:tcBorders>
            <w:shd w:val="clear" w:color="000000" w:fill="FFFFFF"/>
            <w:noWrap/>
            <w:vAlign w:val="center"/>
            <w:hideMark/>
          </w:tcPr>
          <w:p w14:paraId="0E58B26E" w14:textId="296F4D5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0.67</w:t>
            </w:r>
          </w:p>
        </w:tc>
        <w:tc>
          <w:tcPr>
            <w:tcW w:w="230" w:type="dxa"/>
            <w:tcBorders>
              <w:top w:val="nil"/>
              <w:left w:val="nil"/>
              <w:bottom w:val="nil"/>
              <w:right w:val="nil"/>
            </w:tcBorders>
            <w:shd w:val="clear" w:color="000000" w:fill="FFFFFF"/>
            <w:noWrap/>
            <w:vAlign w:val="center"/>
            <w:hideMark/>
          </w:tcPr>
          <w:p w14:paraId="7BC1DD8E" w14:textId="6661BE1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5F8E15CF" w14:textId="15644C9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68E79252" w14:textId="2B82D90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0.53</w:t>
            </w:r>
          </w:p>
        </w:tc>
        <w:tc>
          <w:tcPr>
            <w:tcW w:w="228" w:type="dxa"/>
            <w:tcBorders>
              <w:top w:val="nil"/>
              <w:left w:val="nil"/>
              <w:bottom w:val="nil"/>
              <w:right w:val="nil"/>
            </w:tcBorders>
            <w:shd w:val="clear" w:color="000000" w:fill="FFFFFF"/>
            <w:noWrap/>
            <w:vAlign w:val="center"/>
            <w:hideMark/>
          </w:tcPr>
          <w:p w14:paraId="16E531C1" w14:textId="52DA7C8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71B2640B" w14:textId="1890A1E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0.13</w:t>
            </w:r>
          </w:p>
        </w:tc>
        <w:tc>
          <w:tcPr>
            <w:tcW w:w="232" w:type="dxa"/>
            <w:tcBorders>
              <w:top w:val="nil"/>
              <w:left w:val="nil"/>
              <w:bottom w:val="nil"/>
              <w:right w:val="nil"/>
            </w:tcBorders>
            <w:shd w:val="clear" w:color="000000" w:fill="FFFFFF"/>
            <w:noWrap/>
            <w:vAlign w:val="center"/>
            <w:hideMark/>
          </w:tcPr>
          <w:p w14:paraId="63B4FD45" w14:textId="50F4B75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316522E6" w14:textId="7D0BE12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0FF89B70" w14:textId="32DE575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79.8</w:t>
            </w:r>
          </w:p>
        </w:tc>
        <w:tc>
          <w:tcPr>
            <w:tcW w:w="591" w:type="dxa"/>
            <w:tcBorders>
              <w:top w:val="nil"/>
              <w:left w:val="nil"/>
              <w:bottom w:val="nil"/>
              <w:right w:val="nil"/>
            </w:tcBorders>
            <w:shd w:val="clear" w:color="000000" w:fill="FFFFFF"/>
            <w:noWrap/>
            <w:vAlign w:val="center"/>
            <w:hideMark/>
          </w:tcPr>
          <w:p w14:paraId="4F6FCEE9" w14:textId="6F96E7D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20.2</w:t>
            </w:r>
          </w:p>
        </w:tc>
      </w:tr>
      <w:tr w:rsidR="00486CCA" w:rsidRPr="008A3832" w14:paraId="7933BD2C"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6592F435" w14:textId="4590BB1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Republic of Congo</w:t>
            </w:r>
          </w:p>
        </w:tc>
        <w:tc>
          <w:tcPr>
            <w:tcW w:w="698" w:type="dxa"/>
            <w:tcBorders>
              <w:top w:val="nil"/>
              <w:left w:val="nil"/>
              <w:bottom w:val="nil"/>
              <w:right w:val="nil"/>
            </w:tcBorders>
            <w:shd w:val="clear" w:color="000000" w:fill="FFFFFF"/>
            <w:noWrap/>
            <w:vAlign w:val="center"/>
            <w:hideMark/>
          </w:tcPr>
          <w:p w14:paraId="51AF8712" w14:textId="2E010DC4"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55DD9401" w14:textId="56CE7B9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2005</w:t>
            </w:r>
          </w:p>
        </w:tc>
        <w:tc>
          <w:tcPr>
            <w:tcW w:w="812" w:type="dxa"/>
            <w:tcBorders>
              <w:top w:val="nil"/>
              <w:left w:val="nil"/>
              <w:bottom w:val="nil"/>
              <w:right w:val="nil"/>
            </w:tcBorders>
            <w:shd w:val="clear" w:color="000000" w:fill="FFFFFF"/>
            <w:noWrap/>
            <w:vAlign w:val="center"/>
            <w:hideMark/>
          </w:tcPr>
          <w:p w14:paraId="3083DBBB" w14:textId="18BE273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2014-15</w:t>
            </w:r>
          </w:p>
        </w:tc>
        <w:tc>
          <w:tcPr>
            <w:tcW w:w="66" w:type="dxa"/>
            <w:tcBorders>
              <w:top w:val="nil"/>
              <w:left w:val="nil"/>
              <w:bottom w:val="nil"/>
              <w:right w:val="nil"/>
            </w:tcBorders>
            <w:shd w:val="clear" w:color="000000" w:fill="FFFFFF"/>
            <w:noWrap/>
            <w:vAlign w:val="center"/>
            <w:hideMark/>
          </w:tcPr>
          <w:p w14:paraId="4D9167F4" w14:textId="7D8DB5F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5E4DDF5E" w14:textId="4B696FA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47.5</w:t>
            </w:r>
          </w:p>
        </w:tc>
        <w:tc>
          <w:tcPr>
            <w:tcW w:w="470" w:type="dxa"/>
            <w:tcBorders>
              <w:top w:val="nil"/>
              <w:left w:val="nil"/>
              <w:bottom w:val="nil"/>
              <w:right w:val="nil"/>
            </w:tcBorders>
            <w:shd w:val="clear" w:color="000000" w:fill="FFFFFF"/>
            <w:noWrap/>
            <w:vAlign w:val="center"/>
            <w:hideMark/>
          </w:tcPr>
          <w:p w14:paraId="6C7F1048" w14:textId="16C9AD3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61.7</w:t>
            </w:r>
          </w:p>
        </w:tc>
        <w:tc>
          <w:tcPr>
            <w:tcW w:w="459" w:type="dxa"/>
            <w:tcBorders>
              <w:top w:val="nil"/>
              <w:left w:val="nil"/>
              <w:bottom w:val="nil"/>
              <w:right w:val="nil"/>
            </w:tcBorders>
            <w:shd w:val="clear" w:color="000000" w:fill="FFFFFF"/>
            <w:noWrap/>
            <w:vAlign w:val="center"/>
            <w:hideMark/>
          </w:tcPr>
          <w:p w14:paraId="61A09304" w14:textId="60C141B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1.49</w:t>
            </w:r>
          </w:p>
        </w:tc>
        <w:tc>
          <w:tcPr>
            <w:tcW w:w="230" w:type="dxa"/>
            <w:tcBorders>
              <w:top w:val="nil"/>
              <w:left w:val="nil"/>
              <w:bottom w:val="nil"/>
              <w:right w:val="nil"/>
            </w:tcBorders>
            <w:shd w:val="clear" w:color="000000" w:fill="FFFFFF"/>
            <w:noWrap/>
            <w:vAlign w:val="center"/>
            <w:hideMark/>
          </w:tcPr>
          <w:p w14:paraId="6834D9D7" w14:textId="7BE7A8B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05C735DA" w14:textId="54AD3F2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4669A6DD" w14:textId="057DA05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1.36</w:t>
            </w:r>
          </w:p>
        </w:tc>
        <w:tc>
          <w:tcPr>
            <w:tcW w:w="228" w:type="dxa"/>
            <w:tcBorders>
              <w:top w:val="nil"/>
              <w:left w:val="nil"/>
              <w:bottom w:val="nil"/>
              <w:right w:val="nil"/>
            </w:tcBorders>
            <w:shd w:val="clear" w:color="000000" w:fill="FFFFFF"/>
            <w:noWrap/>
            <w:vAlign w:val="center"/>
            <w:hideMark/>
          </w:tcPr>
          <w:p w14:paraId="5E334EBD" w14:textId="64B931B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71609C6C" w14:textId="792210C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0.14</w:t>
            </w:r>
          </w:p>
        </w:tc>
        <w:tc>
          <w:tcPr>
            <w:tcW w:w="232" w:type="dxa"/>
            <w:tcBorders>
              <w:top w:val="nil"/>
              <w:left w:val="nil"/>
              <w:bottom w:val="nil"/>
              <w:right w:val="nil"/>
            </w:tcBorders>
            <w:shd w:val="clear" w:color="000000" w:fill="FFFFFF"/>
            <w:noWrap/>
            <w:vAlign w:val="center"/>
            <w:hideMark/>
          </w:tcPr>
          <w:p w14:paraId="225DCD6D" w14:textId="64D8D68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039EA18C" w14:textId="38EB05C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77A82E41" w14:textId="548507D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91.0</w:t>
            </w:r>
          </w:p>
        </w:tc>
        <w:tc>
          <w:tcPr>
            <w:tcW w:w="591" w:type="dxa"/>
            <w:tcBorders>
              <w:top w:val="nil"/>
              <w:left w:val="nil"/>
              <w:bottom w:val="nil"/>
              <w:right w:val="nil"/>
            </w:tcBorders>
            <w:shd w:val="clear" w:color="000000" w:fill="FFFFFF"/>
            <w:noWrap/>
            <w:vAlign w:val="center"/>
            <w:hideMark/>
          </w:tcPr>
          <w:p w14:paraId="0A036EE0" w14:textId="7144802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9.0</w:t>
            </w:r>
          </w:p>
        </w:tc>
      </w:tr>
      <w:tr w:rsidR="00486CCA" w:rsidRPr="008A3832" w14:paraId="1662E60A"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50ED4109" w14:textId="62CF13C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Rwanda</w:t>
            </w:r>
          </w:p>
        </w:tc>
        <w:tc>
          <w:tcPr>
            <w:tcW w:w="698" w:type="dxa"/>
            <w:tcBorders>
              <w:top w:val="nil"/>
              <w:left w:val="nil"/>
              <w:bottom w:val="nil"/>
              <w:right w:val="nil"/>
            </w:tcBorders>
            <w:shd w:val="clear" w:color="000000" w:fill="FFFFFF"/>
            <w:noWrap/>
            <w:vAlign w:val="center"/>
            <w:hideMark/>
          </w:tcPr>
          <w:p w14:paraId="38E4E072" w14:textId="16242D7E"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3F8337A7" w14:textId="533EFD0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27FACB06" w14:textId="2FE2F7F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2014-15</w:t>
            </w:r>
          </w:p>
        </w:tc>
        <w:tc>
          <w:tcPr>
            <w:tcW w:w="66" w:type="dxa"/>
            <w:tcBorders>
              <w:top w:val="nil"/>
              <w:left w:val="nil"/>
              <w:bottom w:val="nil"/>
              <w:right w:val="nil"/>
            </w:tcBorders>
            <w:shd w:val="clear" w:color="000000" w:fill="FFFFFF"/>
            <w:noWrap/>
            <w:vAlign w:val="center"/>
            <w:hideMark/>
          </w:tcPr>
          <w:p w14:paraId="5B4B7859" w14:textId="6474FFB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7954DFFF" w14:textId="1C59728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40.7</w:t>
            </w:r>
          </w:p>
        </w:tc>
        <w:tc>
          <w:tcPr>
            <w:tcW w:w="470" w:type="dxa"/>
            <w:tcBorders>
              <w:top w:val="nil"/>
              <w:left w:val="nil"/>
              <w:bottom w:val="nil"/>
              <w:right w:val="nil"/>
            </w:tcBorders>
            <w:shd w:val="clear" w:color="000000" w:fill="FFFFFF"/>
            <w:noWrap/>
            <w:vAlign w:val="center"/>
            <w:hideMark/>
          </w:tcPr>
          <w:p w14:paraId="48222888" w14:textId="1D6EAE3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48.4</w:t>
            </w:r>
          </w:p>
        </w:tc>
        <w:tc>
          <w:tcPr>
            <w:tcW w:w="459" w:type="dxa"/>
            <w:tcBorders>
              <w:top w:val="nil"/>
              <w:left w:val="nil"/>
              <w:bottom w:val="nil"/>
              <w:right w:val="nil"/>
            </w:tcBorders>
            <w:shd w:val="clear" w:color="000000" w:fill="FFFFFF"/>
            <w:noWrap/>
            <w:vAlign w:val="center"/>
            <w:hideMark/>
          </w:tcPr>
          <w:p w14:paraId="6179BCA6" w14:textId="46185C2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1.72</w:t>
            </w:r>
          </w:p>
        </w:tc>
        <w:tc>
          <w:tcPr>
            <w:tcW w:w="230" w:type="dxa"/>
            <w:tcBorders>
              <w:top w:val="nil"/>
              <w:left w:val="nil"/>
              <w:bottom w:val="nil"/>
              <w:right w:val="nil"/>
            </w:tcBorders>
            <w:shd w:val="clear" w:color="000000" w:fill="FFFFFF"/>
            <w:noWrap/>
            <w:vAlign w:val="center"/>
            <w:hideMark/>
          </w:tcPr>
          <w:p w14:paraId="164724F1" w14:textId="4032F64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5A6105A9" w14:textId="2482AB4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5722FA90" w14:textId="0734F38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1.56</w:t>
            </w:r>
          </w:p>
        </w:tc>
        <w:tc>
          <w:tcPr>
            <w:tcW w:w="228" w:type="dxa"/>
            <w:tcBorders>
              <w:top w:val="nil"/>
              <w:left w:val="nil"/>
              <w:bottom w:val="nil"/>
              <w:right w:val="nil"/>
            </w:tcBorders>
            <w:shd w:val="clear" w:color="000000" w:fill="FFFFFF"/>
            <w:noWrap/>
            <w:vAlign w:val="center"/>
            <w:hideMark/>
          </w:tcPr>
          <w:p w14:paraId="73F33BCE" w14:textId="0DC8BB5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554A3157" w14:textId="2D83368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0.16</w:t>
            </w:r>
          </w:p>
        </w:tc>
        <w:tc>
          <w:tcPr>
            <w:tcW w:w="232" w:type="dxa"/>
            <w:tcBorders>
              <w:top w:val="nil"/>
              <w:left w:val="nil"/>
              <w:bottom w:val="nil"/>
              <w:right w:val="nil"/>
            </w:tcBorders>
            <w:shd w:val="clear" w:color="000000" w:fill="FFFFFF"/>
            <w:noWrap/>
            <w:vAlign w:val="center"/>
            <w:hideMark/>
          </w:tcPr>
          <w:p w14:paraId="1A53B8D7" w14:textId="1F5100E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18E6C89B" w14:textId="0FE1329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68AA9422" w14:textId="1A976DD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90.6</w:t>
            </w:r>
          </w:p>
        </w:tc>
        <w:tc>
          <w:tcPr>
            <w:tcW w:w="591" w:type="dxa"/>
            <w:tcBorders>
              <w:top w:val="nil"/>
              <w:left w:val="nil"/>
              <w:bottom w:val="nil"/>
              <w:right w:val="nil"/>
            </w:tcBorders>
            <w:shd w:val="clear" w:color="000000" w:fill="FFFFFF"/>
            <w:noWrap/>
            <w:vAlign w:val="center"/>
            <w:hideMark/>
          </w:tcPr>
          <w:p w14:paraId="7301D489" w14:textId="460A79D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9.4</w:t>
            </w:r>
          </w:p>
        </w:tc>
      </w:tr>
      <w:tr w:rsidR="00486CCA" w:rsidRPr="008A3832" w14:paraId="225DB4CA"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6B1FC5AD" w14:textId="1E891FDC" w:rsidR="00172A43" w:rsidRPr="00E47105" w:rsidRDefault="00F34FC7" w:rsidP="00396A93">
            <w:pPr>
              <w:pStyle w:val="NoSpacing"/>
              <w:spacing w:line="276" w:lineRule="auto"/>
              <w:rPr>
                <w:rFonts w:ascii="Garamond" w:hAnsi="Garamond"/>
                <w:lang w:eastAsia="en-GB"/>
              </w:rPr>
            </w:pPr>
            <w:r w:rsidRPr="00F34FC7">
              <w:rPr>
                <w:rFonts w:ascii="Garamond" w:hAnsi="Garamond" w:cs="Arial"/>
                <w:color w:val="000000"/>
              </w:rPr>
              <w:t>São Tomé and Príncipe</w:t>
            </w:r>
          </w:p>
        </w:tc>
        <w:tc>
          <w:tcPr>
            <w:tcW w:w="698" w:type="dxa"/>
            <w:tcBorders>
              <w:top w:val="nil"/>
              <w:left w:val="nil"/>
              <w:bottom w:val="nil"/>
              <w:right w:val="nil"/>
            </w:tcBorders>
            <w:shd w:val="clear" w:color="000000" w:fill="FFFFFF"/>
            <w:noWrap/>
            <w:vAlign w:val="center"/>
            <w:hideMark/>
          </w:tcPr>
          <w:p w14:paraId="3CEF78F5" w14:textId="2ED112DB"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4A001343" w14:textId="4CC2B903"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2008-9</w:t>
            </w:r>
          </w:p>
        </w:tc>
        <w:tc>
          <w:tcPr>
            <w:tcW w:w="812" w:type="dxa"/>
            <w:tcBorders>
              <w:top w:val="nil"/>
              <w:left w:val="nil"/>
              <w:bottom w:val="nil"/>
              <w:right w:val="nil"/>
            </w:tcBorders>
            <w:shd w:val="clear" w:color="000000" w:fill="FFFFFF"/>
            <w:noWrap/>
            <w:vAlign w:val="center"/>
            <w:hideMark/>
          </w:tcPr>
          <w:p w14:paraId="7FEFDD62" w14:textId="753B8AD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2014</w:t>
            </w:r>
          </w:p>
        </w:tc>
        <w:tc>
          <w:tcPr>
            <w:tcW w:w="66" w:type="dxa"/>
            <w:tcBorders>
              <w:top w:val="nil"/>
              <w:left w:val="nil"/>
              <w:bottom w:val="nil"/>
              <w:right w:val="nil"/>
            </w:tcBorders>
            <w:shd w:val="clear" w:color="000000" w:fill="FFFFFF"/>
            <w:noWrap/>
            <w:vAlign w:val="center"/>
            <w:hideMark/>
          </w:tcPr>
          <w:p w14:paraId="300CF5F5" w14:textId="3144C97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7C448D7E" w14:textId="7889382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54.7</w:t>
            </w:r>
          </w:p>
        </w:tc>
        <w:tc>
          <w:tcPr>
            <w:tcW w:w="470" w:type="dxa"/>
            <w:tcBorders>
              <w:top w:val="nil"/>
              <w:left w:val="nil"/>
              <w:bottom w:val="nil"/>
              <w:right w:val="nil"/>
            </w:tcBorders>
            <w:shd w:val="clear" w:color="000000" w:fill="FFFFFF"/>
            <w:noWrap/>
            <w:vAlign w:val="center"/>
            <w:hideMark/>
          </w:tcPr>
          <w:p w14:paraId="6CF524A4" w14:textId="79EFBD7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66.1</w:t>
            </w:r>
          </w:p>
        </w:tc>
        <w:tc>
          <w:tcPr>
            <w:tcW w:w="459" w:type="dxa"/>
            <w:tcBorders>
              <w:top w:val="nil"/>
              <w:left w:val="nil"/>
              <w:bottom w:val="nil"/>
              <w:right w:val="nil"/>
            </w:tcBorders>
            <w:shd w:val="clear" w:color="000000" w:fill="FFFFFF"/>
            <w:noWrap/>
            <w:vAlign w:val="center"/>
            <w:hideMark/>
          </w:tcPr>
          <w:p w14:paraId="138B89D0" w14:textId="40DCA8E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2.08</w:t>
            </w:r>
          </w:p>
        </w:tc>
        <w:tc>
          <w:tcPr>
            <w:tcW w:w="230" w:type="dxa"/>
            <w:tcBorders>
              <w:top w:val="nil"/>
              <w:left w:val="nil"/>
              <w:bottom w:val="nil"/>
              <w:right w:val="nil"/>
            </w:tcBorders>
            <w:shd w:val="clear" w:color="000000" w:fill="FFFFFF"/>
            <w:noWrap/>
            <w:vAlign w:val="center"/>
            <w:hideMark/>
          </w:tcPr>
          <w:p w14:paraId="6B32A922" w14:textId="38CC53F0"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0ADB4D54" w14:textId="3B5B89C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1A3249BD" w14:textId="169BF66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1.62</w:t>
            </w:r>
          </w:p>
        </w:tc>
        <w:tc>
          <w:tcPr>
            <w:tcW w:w="228" w:type="dxa"/>
            <w:tcBorders>
              <w:top w:val="nil"/>
              <w:left w:val="nil"/>
              <w:bottom w:val="nil"/>
              <w:right w:val="nil"/>
            </w:tcBorders>
            <w:shd w:val="clear" w:color="000000" w:fill="FFFFFF"/>
            <w:noWrap/>
            <w:vAlign w:val="center"/>
            <w:hideMark/>
          </w:tcPr>
          <w:p w14:paraId="1643904F" w14:textId="156DCA5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3903E677" w14:textId="6E51708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0.46</w:t>
            </w:r>
          </w:p>
        </w:tc>
        <w:tc>
          <w:tcPr>
            <w:tcW w:w="232" w:type="dxa"/>
            <w:tcBorders>
              <w:top w:val="nil"/>
              <w:left w:val="nil"/>
              <w:bottom w:val="nil"/>
              <w:right w:val="nil"/>
            </w:tcBorders>
            <w:shd w:val="clear" w:color="000000" w:fill="FFFFFF"/>
            <w:noWrap/>
            <w:vAlign w:val="center"/>
            <w:hideMark/>
          </w:tcPr>
          <w:p w14:paraId="65AD2CCF" w14:textId="51A5FB6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3F9CE946" w14:textId="0F98476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01AE07BD" w14:textId="3088CC8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77.9</w:t>
            </w:r>
          </w:p>
        </w:tc>
        <w:tc>
          <w:tcPr>
            <w:tcW w:w="591" w:type="dxa"/>
            <w:tcBorders>
              <w:top w:val="nil"/>
              <w:left w:val="nil"/>
              <w:bottom w:val="nil"/>
              <w:right w:val="nil"/>
            </w:tcBorders>
            <w:shd w:val="clear" w:color="000000" w:fill="FFFFFF"/>
            <w:noWrap/>
            <w:vAlign w:val="center"/>
            <w:hideMark/>
          </w:tcPr>
          <w:p w14:paraId="0C6B80F4" w14:textId="3DDBBFB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22.1</w:t>
            </w:r>
          </w:p>
        </w:tc>
      </w:tr>
      <w:tr w:rsidR="00486CCA" w:rsidRPr="008A3832" w14:paraId="78E9FA14"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7FED7402" w14:textId="56A2810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Senegal</w:t>
            </w:r>
          </w:p>
        </w:tc>
        <w:tc>
          <w:tcPr>
            <w:tcW w:w="698" w:type="dxa"/>
            <w:tcBorders>
              <w:top w:val="nil"/>
              <w:left w:val="nil"/>
              <w:bottom w:val="nil"/>
              <w:right w:val="nil"/>
            </w:tcBorders>
            <w:shd w:val="clear" w:color="000000" w:fill="FFFFFF"/>
            <w:noWrap/>
            <w:vAlign w:val="center"/>
            <w:hideMark/>
          </w:tcPr>
          <w:p w14:paraId="53886DA2" w14:textId="26637E2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33E2B1E6" w14:textId="5A2131E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2005</w:t>
            </w:r>
          </w:p>
        </w:tc>
        <w:tc>
          <w:tcPr>
            <w:tcW w:w="812" w:type="dxa"/>
            <w:tcBorders>
              <w:top w:val="nil"/>
              <w:left w:val="nil"/>
              <w:bottom w:val="nil"/>
              <w:right w:val="nil"/>
            </w:tcBorders>
            <w:shd w:val="clear" w:color="000000" w:fill="FFFFFF"/>
            <w:noWrap/>
            <w:vAlign w:val="center"/>
            <w:hideMark/>
          </w:tcPr>
          <w:p w14:paraId="1ACF9A6D" w14:textId="69CD9130"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2017</w:t>
            </w:r>
          </w:p>
        </w:tc>
        <w:tc>
          <w:tcPr>
            <w:tcW w:w="66" w:type="dxa"/>
            <w:tcBorders>
              <w:top w:val="nil"/>
              <w:left w:val="nil"/>
              <w:bottom w:val="nil"/>
              <w:right w:val="nil"/>
            </w:tcBorders>
            <w:shd w:val="clear" w:color="000000" w:fill="FFFFFF"/>
            <w:noWrap/>
            <w:vAlign w:val="center"/>
            <w:hideMark/>
          </w:tcPr>
          <w:p w14:paraId="29640138" w14:textId="7238992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7C8F8EF7" w14:textId="61DD7CF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30.2</w:t>
            </w:r>
          </w:p>
        </w:tc>
        <w:tc>
          <w:tcPr>
            <w:tcW w:w="470" w:type="dxa"/>
            <w:tcBorders>
              <w:top w:val="nil"/>
              <w:left w:val="nil"/>
              <w:bottom w:val="nil"/>
              <w:right w:val="nil"/>
            </w:tcBorders>
            <w:shd w:val="clear" w:color="000000" w:fill="FFFFFF"/>
            <w:noWrap/>
            <w:vAlign w:val="center"/>
            <w:hideMark/>
          </w:tcPr>
          <w:p w14:paraId="2A6CA0D4" w14:textId="4B9B9D3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41.3</w:t>
            </w:r>
          </w:p>
        </w:tc>
        <w:tc>
          <w:tcPr>
            <w:tcW w:w="459" w:type="dxa"/>
            <w:tcBorders>
              <w:top w:val="nil"/>
              <w:left w:val="nil"/>
              <w:bottom w:val="nil"/>
              <w:right w:val="nil"/>
            </w:tcBorders>
            <w:shd w:val="clear" w:color="000000" w:fill="FFFFFF"/>
            <w:noWrap/>
            <w:vAlign w:val="center"/>
            <w:hideMark/>
          </w:tcPr>
          <w:p w14:paraId="2462ABAD" w14:textId="74DE5AE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0.93</w:t>
            </w:r>
          </w:p>
        </w:tc>
        <w:tc>
          <w:tcPr>
            <w:tcW w:w="230" w:type="dxa"/>
            <w:tcBorders>
              <w:top w:val="nil"/>
              <w:left w:val="nil"/>
              <w:bottom w:val="nil"/>
              <w:right w:val="nil"/>
            </w:tcBorders>
            <w:shd w:val="clear" w:color="000000" w:fill="FFFFFF"/>
            <w:noWrap/>
            <w:vAlign w:val="center"/>
            <w:hideMark/>
          </w:tcPr>
          <w:p w14:paraId="7860CA56" w14:textId="1871E54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3FC7BDE6" w14:textId="20A2C91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6CCCFB97" w14:textId="4681C6F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0.63</w:t>
            </w:r>
          </w:p>
        </w:tc>
        <w:tc>
          <w:tcPr>
            <w:tcW w:w="228" w:type="dxa"/>
            <w:tcBorders>
              <w:top w:val="nil"/>
              <w:left w:val="nil"/>
              <w:bottom w:val="nil"/>
              <w:right w:val="nil"/>
            </w:tcBorders>
            <w:shd w:val="clear" w:color="000000" w:fill="FFFFFF"/>
            <w:noWrap/>
            <w:vAlign w:val="center"/>
            <w:hideMark/>
          </w:tcPr>
          <w:p w14:paraId="0EDCC44C" w14:textId="215DB02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46635593" w14:textId="582F893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0.29</w:t>
            </w:r>
          </w:p>
        </w:tc>
        <w:tc>
          <w:tcPr>
            <w:tcW w:w="232" w:type="dxa"/>
            <w:tcBorders>
              <w:top w:val="nil"/>
              <w:left w:val="nil"/>
              <w:bottom w:val="nil"/>
              <w:right w:val="nil"/>
            </w:tcBorders>
            <w:shd w:val="clear" w:color="000000" w:fill="FFFFFF"/>
            <w:noWrap/>
            <w:vAlign w:val="center"/>
            <w:hideMark/>
          </w:tcPr>
          <w:p w14:paraId="6BD6CA8E" w14:textId="49B0128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2A25A7D7" w14:textId="3981B1A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01A4BF7F" w14:textId="7E3EA2B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68.2</w:t>
            </w:r>
          </w:p>
        </w:tc>
        <w:tc>
          <w:tcPr>
            <w:tcW w:w="591" w:type="dxa"/>
            <w:tcBorders>
              <w:top w:val="nil"/>
              <w:left w:val="nil"/>
              <w:bottom w:val="nil"/>
              <w:right w:val="nil"/>
            </w:tcBorders>
            <w:shd w:val="clear" w:color="000000" w:fill="FFFFFF"/>
            <w:noWrap/>
            <w:vAlign w:val="center"/>
            <w:hideMark/>
          </w:tcPr>
          <w:p w14:paraId="28531D31" w14:textId="13D607C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31.8</w:t>
            </w:r>
          </w:p>
        </w:tc>
      </w:tr>
      <w:tr w:rsidR="00486CCA" w:rsidRPr="008A3832" w14:paraId="4E8928C2"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432BB838" w14:textId="5FF6BCE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Sierra Leone</w:t>
            </w:r>
          </w:p>
        </w:tc>
        <w:tc>
          <w:tcPr>
            <w:tcW w:w="698" w:type="dxa"/>
            <w:tcBorders>
              <w:top w:val="nil"/>
              <w:left w:val="nil"/>
              <w:bottom w:val="nil"/>
              <w:right w:val="nil"/>
            </w:tcBorders>
            <w:shd w:val="clear" w:color="000000" w:fill="FFFFFF"/>
            <w:noWrap/>
            <w:vAlign w:val="center"/>
            <w:hideMark/>
          </w:tcPr>
          <w:p w14:paraId="7F4705FF" w14:textId="2FE1A5D6"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62BDF6AE" w14:textId="6D6687E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2013</w:t>
            </w:r>
          </w:p>
        </w:tc>
        <w:tc>
          <w:tcPr>
            <w:tcW w:w="812" w:type="dxa"/>
            <w:tcBorders>
              <w:top w:val="nil"/>
              <w:left w:val="nil"/>
              <w:bottom w:val="nil"/>
              <w:right w:val="nil"/>
            </w:tcBorders>
            <w:shd w:val="clear" w:color="000000" w:fill="FFFFFF"/>
            <w:noWrap/>
            <w:vAlign w:val="center"/>
            <w:hideMark/>
          </w:tcPr>
          <w:p w14:paraId="2CAD528B" w14:textId="6A8D3FC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2017</w:t>
            </w:r>
          </w:p>
        </w:tc>
        <w:tc>
          <w:tcPr>
            <w:tcW w:w="66" w:type="dxa"/>
            <w:tcBorders>
              <w:top w:val="nil"/>
              <w:left w:val="nil"/>
              <w:bottom w:val="nil"/>
              <w:right w:val="nil"/>
            </w:tcBorders>
            <w:shd w:val="clear" w:color="000000" w:fill="FFFFFF"/>
            <w:noWrap/>
            <w:vAlign w:val="center"/>
            <w:hideMark/>
          </w:tcPr>
          <w:p w14:paraId="10447677" w14:textId="4896A00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2D817026" w14:textId="2181D90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33.8</w:t>
            </w:r>
          </w:p>
        </w:tc>
        <w:tc>
          <w:tcPr>
            <w:tcW w:w="470" w:type="dxa"/>
            <w:tcBorders>
              <w:top w:val="nil"/>
              <w:left w:val="nil"/>
              <w:bottom w:val="nil"/>
              <w:right w:val="nil"/>
            </w:tcBorders>
            <w:shd w:val="clear" w:color="000000" w:fill="FFFFFF"/>
            <w:noWrap/>
            <w:vAlign w:val="center"/>
            <w:hideMark/>
          </w:tcPr>
          <w:p w14:paraId="59B82F21" w14:textId="38935936"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42.2</w:t>
            </w:r>
          </w:p>
        </w:tc>
        <w:tc>
          <w:tcPr>
            <w:tcW w:w="459" w:type="dxa"/>
            <w:tcBorders>
              <w:top w:val="nil"/>
              <w:left w:val="nil"/>
              <w:bottom w:val="nil"/>
              <w:right w:val="nil"/>
            </w:tcBorders>
            <w:shd w:val="clear" w:color="000000" w:fill="FFFFFF"/>
            <w:noWrap/>
            <w:vAlign w:val="center"/>
            <w:hideMark/>
          </w:tcPr>
          <w:p w14:paraId="09F4F037" w14:textId="2A9214E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2.09</w:t>
            </w:r>
          </w:p>
        </w:tc>
        <w:tc>
          <w:tcPr>
            <w:tcW w:w="230" w:type="dxa"/>
            <w:tcBorders>
              <w:top w:val="nil"/>
              <w:left w:val="nil"/>
              <w:bottom w:val="nil"/>
              <w:right w:val="nil"/>
            </w:tcBorders>
            <w:shd w:val="clear" w:color="000000" w:fill="FFFFFF"/>
            <w:noWrap/>
            <w:vAlign w:val="center"/>
            <w:hideMark/>
          </w:tcPr>
          <w:p w14:paraId="14B01EB0" w14:textId="3E2DB21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6D28B361" w14:textId="27A186D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4D7691A4" w14:textId="0868387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2.12</w:t>
            </w:r>
          </w:p>
        </w:tc>
        <w:tc>
          <w:tcPr>
            <w:tcW w:w="228" w:type="dxa"/>
            <w:tcBorders>
              <w:top w:val="nil"/>
              <w:left w:val="nil"/>
              <w:bottom w:val="nil"/>
              <w:right w:val="nil"/>
            </w:tcBorders>
            <w:shd w:val="clear" w:color="000000" w:fill="FFFFFF"/>
            <w:noWrap/>
            <w:vAlign w:val="center"/>
            <w:hideMark/>
          </w:tcPr>
          <w:p w14:paraId="58BE0EBA" w14:textId="32332FA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0E47E0B9" w14:textId="4A1FA20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-0.03</w:t>
            </w:r>
          </w:p>
        </w:tc>
        <w:tc>
          <w:tcPr>
            <w:tcW w:w="232" w:type="dxa"/>
            <w:tcBorders>
              <w:top w:val="nil"/>
              <w:left w:val="nil"/>
              <w:bottom w:val="nil"/>
              <w:right w:val="nil"/>
            </w:tcBorders>
            <w:shd w:val="clear" w:color="000000" w:fill="FFFFFF"/>
            <w:noWrap/>
            <w:vAlign w:val="center"/>
            <w:hideMark/>
          </w:tcPr>
          <w:p w14:paraId="7684C2F0" w14:textId="02FD29E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6" w:type="dxa"/>
            <w:tcBorders>
              <w:top w:val="nil"/>
              <w:left w:val="nil"/>
              <w:bottom w:val="nil"/>
              <w:right w:val="nil"/>
            </w:tcBorders>
            <w:shd w:val="clear" w:color="000000" w:fill="FFFFFF"/>
            <w:noWrap/>
            <w:vAlign w:val="center"/>
            <w:hideMark/>
          </w:tcPr>
          <w:p w14:paraId="5E37780F" w14:textId="061B437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1105AF7E" w14:textId="140405F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101.4</w:t>
            </w:r>
          </w:p>
        </w:tc>
        <w:tc>
          <w:tcPr>
            <w:tcW w:w="591" w:type="dxa"/>
            <w:tcBorders>
              <w:top w:val="nil"/>
              <w:left w:val="nil"/>
              <w:bottom w:val="nil"/>
              <w:right w:val="nil"/>
            </w:tcBorders>
            <w:shd w:val="clear" w:color="000000" w:fill="FFFFFF"/>
            <w:noWrap/>
            <w:vAlign w:val="center"/>
            <w:hideMark/>
          </w:tcPr>
          <w:p w14:paraId="222A38A9" w14:textId="28886B9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-1.4</w:t>
            </w:r>
          </w:p>
        </w:tc>
      </w:tr>
      <w:tr w:rsidR="00486CCA" w:rsidRPr="008A3832" w14:paraId="5129CBDD"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7EED74E9" w14:textId="1BBCB36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Tanzania</w:t>
            </w:r>
          </w:p>
        </w:tc>
        <w:tc>
          <w:tcPr>
            <w:tcW w:w="698" w:type="dxa"/>
            <w:tcBorders>
              <w:top w:val="nil"/>
              <w:left w:val="nil"/>
              <w:bottom w:val="nil"/>
              <w:right w:val="nil"/>
            </w:tcBorders>
            <w:shd w:val="clear" w:color="000000" w:fill="FFFFFF"/>
            <w:noWrap/>
            <w:vAlign w:val="center"/>
            <w:hideMark/>
          </w:tcPr>
          <w:p w14:paraId="76AB180F" w14:textId="5AB3F6AB"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1CC6FCC0" w14:textId="4FC33F3B"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18DB0AA0" w14:textId="73895685"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2015-16</w:t>
            </w:r>
          </w:p>
        </w:tc>
        <w:tc>
          <w:tcPr>
            <w:tcW w:w="66" w:type="dxa"/>
            <w:tcBorders>
              <w:top w:val="nil"/>
              <w:left w:val="nil"/>
              <w:bottom w:val="nil"/>
              <w:right w:val="nil"/>
            </w:tcBorders>
            <w:shd w:val="clear" w:color="000000" w:fill="FFFFFF"/>
            <w:noWrap/>
            <w:vAlign w:val="center"/>
            <w:hideMark/>
          </w:tcPr>
          <w:p w14:paraId="26334A6F" w14:textId="1A6B0DE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18BB418B" w14:textId="274D17C9"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41.4</w:t>
            </w:r>
          </w:p>
        </w:tc>
        <w:tc>
          <w:tcPr>
            <w:tcW w:w="470" w:type="dxa"/>
            <w:tcBorders>
              <w:top w:val="nil"/>
              <w:left w:val="nil"/>
              <w:bottom w:val="nil"/>
              <w:right w:val="nil"/>
            </w:tcBorders>
            <w:shd w:val="clear" w:color="000000" w:fill="FFFFFF"/>
            <w:noWrap/>
            <w:vAlign w:val="center"/>
            <w:hideMark/>
          </w:tcPr>
          <w:p w14:paraId="62CE3455" w14:textId="4875381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44.8</w:t>
            </w:r>
          </w:p>
        </w:tc>
        <w:tc>
          <w:tcPr>
            <w:tcW w:w="459" w:type="dxa"/>
            <w:tcBorders>
              <w:top w:val="nil"/>
              <w:left w:val="nil"/>
              <w:bottom w:val="nil"/>
              <w:right w:val="nil"/>
            </w:tcBorders>
            <w:shd w:val="clear" w:color="000000" w:fill="FFFFFF"/>
            <w:noWrap/>
            <w:vAlign w:val="center"/>
            <w:hideMark/>
          </w:tcPr>
          <w:p w14:paraId="1BBA7B9F" w14:textId="18AA932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0.62</w:t>
            </w:r>
          </w:p>
        </w:tc>
        <w:tc>
          <w:tcPr>
            <w:tcW w:w="230" w:type="dxa"/>
            <w:tcBorders>
              <w:top w:val="nil"/>
              <w:left w:val="nil"/>
              <w:bottom w:val="nil"/>
              <w:right w:val="nil"/>
            </w:tcBorders>
            <w:shd w:val="clear" w:color="000000" w:fill="FFFFFF"/>
            <w:noWrap/>
            <w:vAlign w:val="center"/>
            <w:hideMark/>
          </w:tcPr>
          <w:p w14:paraId="5C2534F6" w14:textId="1979FF1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0D7C9F59" w14:textId="4A8E3A27"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00F9D44E" w14:textId="068AE05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0.77</w:t>
            </w:r>
          </w:p>
        </w:tc>
        <w:tc>
          <w:tcPr>
            <w:tcW w:w="228" w:type="dxa"/>
            <w:tcBorders>
              <w:top w:val="nil"/>
              <w:left w:val="nil"/>
              <w:bottom w:val="nil"/>
              <w:right w:val="nil"/>
            </w:tcBorders>
            <w:shd w:val="clear" w:color="000000" w:fill="FFFFFF"/>
            <w:noWrap/>
            <w:vAlign w:val="center"/>
            <w:hideMark/>
          </w:tcPr>
          <w:p w14:paraId="0B5265F1" w14:textId="3B83C9B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731D8B77" w14:textId="159FA8F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-0.15</w:t>
            </w:r>
          </w:p>
        </w:tc>
        <w:tc>
          <w:tcPr>
            <w:tcW w:w="232" w:type="dxa"/>
            <w:tcBorders>
              <w:top w:val="nil"/>
              <w:left w:val="nil"/>
              <w:bottom w:val="nil"/>
              <w:right w:val="nil"/>
            </w:tcBorders>
            <w:shd w:val="clear" w:color="000000" w:fill="FFFFFF"/>
            <w:noWrap/>
            <w:vAlign w:val="center"/>
            <w:hideMark/>
          </w:tcPr>
          <w:p w14:paraId="4F7C536C" w14:textId="0E2CEBE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6F9929C7" w14:textId="7E2FF64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61E4A570" w14:textId="22B09F3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123.8</w:t>
            </w:r>
          </w:p>
        </w:tc>
        <w:tc>
          <w:tcPr>
            <w:tcW w:w="591" w:type="dxa"/>
            <w:tcBorders>
              <w:top w:val="nil"/>
              <w:left w:val="nil"/>
              <w:bottom w:val="nil"/>
              <w:right w:val="nil"/>
            </w:tcBorders>
            <w:shd w:val="clear" w:color="000000" w:fill="FFFFFF"/>
            <w:noWrap/>
            <w:vAlign w:val="center"/>
            <w:hideMark/>
          </w:tcPr>
          <w:p w14:paraId="1BAB9421" w14:textId="33442F9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-23.8</w:t>
            </w:r>
          </w:p>
        </w:tc>
      </w:tr>
      <w:tr w:rsidR="00486CCA" w:rsidRPr="008A3832" w14:paraId="25EB343C"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4B7EC450" w14:textId="7CDBB27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Togo</w:t>
            </w:r>
          </w:p>
        </w:tc>
        <w:tc>
          <w:tcPr>
            <w:tcW w:w="698" w:type="dxa"/>
            <w:tcBorders>
              <w:top w:val="nil"/>
              <w:left w:val="nil"/>
              <w:bottom w:val="nil"/>
              <w:right w:val="nil"/>
            </w:tcBorders>
            <w:shd w:val="clear" w:color="000000" w:fill="FFFFFF"/>
            <w:noWrap/>
            <w:vAlign w:val="center"/>
            <w:hideMark/>
          </w:tcPr>
          <w:p w14:paraId="593E0189" w14:textId="0050810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3ACDC1C2" w14:textId="6735380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w:t>
            </w:r>
          </w:p>
        </w:tc>
        <w:tc>
          <w:tcPr>
            <w:tcW w:w="812" w:type="dxa"/>
            <w:tcBorders>
              <w:top w:val="nil"/>
              <w:left w:val="nil"/>
              <w:bottom w:val="nil"/>
              <w:right w:val="nil"/>
            </w:tcBorders>
            <w:shd w:val="clear" w:color="000000" w:fill="FFFFFF"/>
            <w:noWrap/>
            <w:vAlign w:val="center"/>
            <w:hideMark/>
          </w:tcPr>
          <w:p w14:paraId="028EF2EB" w14:textId="22070FB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2013-14</w:t>
            </w:r>
          </w:p>
        </w:tc>
        <w:tc>
          <w:tcPr>
            <w:tcW w:w="66" w:type="dxa"/>
            <w:tcBorders>
              <w:top w:val="nil"/>
              <w:left w:val="nil"/>
              <w:bottom w:val="nil"/>
              <w:right w:val="nil"/>
            </w:tcBorders>
            <w:shd w:val="clear" w:color="000000" w:fill="FFFFFF"/>
            <w:noWrap/>
            <w:vAlign w:val="center"/>
            <w:hideMark/>
          </w:tcPr>
          <w:p w14:paraId="4109C0C4" w14:textId="1902FCA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2E34FD2B" w14:textId="7A73ED9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38.0</w:t>
            </w:r>
          </w:p>
        </w:tc>
        <w:tc>
          <w:tcPr>
            <w:tcW w:w="470" w:type="dxa"/>
            <w:tcBorders>
              <w:top w:val="nil"/>
              <w:left w:val="nil"/>
              <w:bottom w:val="nil"/>
              <w:right w:val="nil"/>
            </w:tcBorders>
            <w:shd w:val="clear" w:color="000000" w:fill="FFFFFF"/>
            <w:noWrap/>
            <w:vAlign w:val="center"/>
            <w:hideMark/>
          </w:tcPr>
          <w:p w14:paraId="41E11C8F" w14:textId="4FBF195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39.1</w:t>
            </w:r>
          </w:p>
        </w:tc>
        <w:tc>
          <w:tcPr>
            <w:tcW w:w="459" w:type="dxa"/>
            <w:tcBorders>
              <w:top w:val="nil"/>
              <w:left w:val="nil"/>
              <w:bottom w:val="nil"/>
              <w:right w:val="nil"/>
            </w:tcBorders>
            <w:shd w:val="clear" w:color="000000" w:fill="FFFFFF"/>
            <w:noWrap/>
            <w:vAlign w:val="center"/>
            <w:hideMark/>
          </w:tcPr>
          <w:p w14:paraId="74116DCB" w14:textId="4CFDCF32"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0.30</w:t>
            </w:r>
          </w:p>
        </w:tc>
        <w:tc>
          <w:tcPr>
            <w:tcW w:w="230" w:type="dxa"/>
            <w:tcBorders>
              <w:top w:val="nil"/>
              <w:left w:val="nil"/>
              <w:bottom w:val="nil"/>
              <w:right w:val="nil"/>
            </w:tcBorders>
            <w:shd w:val="clear" w:color="000000" w:fill="FFFFFF"/>
            <w:noWrap/>
            <w:vAlign w:val="center"/>
            <w:hideMark/>
          </w:tcPr>
          <w:p w14:paraId="5BADE866" w14:textId="3AB2CD0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00B3A2E1" w14:textId="2903F8B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067C36E8" w14:textId="2F73B0B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0.32</w:t>
            </w:r>
          </w:p>
        </w:tc>
        <w:tc>
          <w:tcPr>
            <w:tcW w:w="228" w:type="dxa"/>
            <w:tcBorders>
              <w:top w:val="nil"/>
              <w:left w:val="nil"/>
              <w:bottom w:val="nil"/>
              <w:right w:val="nil"/>
            </w:tcBorders>
            <w:shd w:val="clear" w:color="000000" w:fill="FFFFFF"/>
            <w:noWrap/>
            <w:vAlign w:val="center"/>
            <w:hideMark/>
          </w:tcPr>
          <w:p w14:paraId="6653195A" w14:textId="02A3CA7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1D008A71" w14:textId="3AA251EB"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-0.01</w:t>
            </w:r>
          </w:p>
        </w:tc>
        <w:tc>
          <w:tcPr>
            <w:tcW w:w="232" w:type="dxa"/>
            <w:tcBorders>
              <w:top w:val="nil"/>
              <w:left w:val="nil"/>
              <w:bottom w:val="nil"/>
              <w:right w:val="nil"/>
            </w:tcBorders>
            <w:shd w:val="clear" w:color="000000" w:fill="FFFFFF"/>
            <w:noWrap/>
            <w:vAlign w:val="center"/>
            <w:hideMark/>
          </w:tcPr>
          <w:p w14:paraId="38CBC520" w14:textId="69F6EA51"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6" w:type="dxa"/>
            <w:tcBorders>
              <w:top w:val="nil"/>
              <w:left w:val="nil"/>
              <w:bottom w:val="nil"/>
              <w:right w:val="nil"/>
            </w:tcBorders>
            <w:shd w:val="clear" w:color="000000" w:fill="FFFFFF"/>
            <w:noWrap/>
            <w:vAlign w:val="center"/>
            <w:hideMark/>
          </w:tcPr>
          <w:p w14:paraId="7C563FAD" w14:textId="3EDF76A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13D5D500" w14:textId="08304090"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104.3</w:t>
            </w:r>
          </w:p>
        </w:tc>
        <w:tc>
          <w:tcPr>
            <w:tcW w:w="591" w:type="dxa"/>
            <w:tcBorders>
              <w:top w:val="nil"/>
              <w:left w:val="nil"/>
              <w:bottom w:val="nil"/>
              <w:right w:val="nil"/>
            </w:tcBorders>
            <w:shd w:val="clear" w:color="000000" w:fill="FFFFFF"/>
            <w:noWrap/>
            <w:vAlign w:val="center"/>
            <w:hideMark/>
          </w:tcPr>
          <w:p w14:paraId="0D590BF0" w14:textId="59738BC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-4.3</w:t>
            </w:r>
          </w:p>
        </w:tc>
      </w:tr>
      <w:tr w:rsidR="00486CCA" w:rsidRPr="008A3832" w14:paraId="69F74453"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4B3FB69E" w14:textId="5A20BA98"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Uganda</w:t>
            </w:r>
          </w:p>
        </w:tc>
        <w:tc>
          <w:tcPr>
            <w:tcW w:w="698" w:type="dxa"/>
            <w:tcBorders>
              <w:top w:val="nil"/>
              <w:left w:val="nil"/>
              <w:bottom w:val="nil"/>
              <w:right w:val="nil"/>
            </w:tcBorders>
            <w:shd w:val="clear" w:color="000000" w:fill="FFFFFF"/>
            <w:noWrap/>
            <w:vAlign w:val="center"/>
            <w:hideMark/>
          </w:tcPr>
          <w:p w14:paraId="664D968D" w14:textId="789C220F"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4995802E" w14:textId="0938E7BA"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2011</w:t>
            </w:r>
          </w:p>
        </w:tc>
        <w:tc>
          <w:tcPr>
            <w:tcW w:w="812" w:type="dxa"/>
            <w:tcBorders>
              <w:top w:val="nil"/>
              <w:left w:val="nil"/>
              <w:bottom w:val="nil"/>
              <w:right w:val="nil"/>
            </w:tcBorders>
            <w:shd w:val="clear" w:color="000000" w:fill="FFFFFF"/>
            <w:noWrap/>
            <w:vAlign w:val="center"/>
            <w:hideMark/>
          </w:tcPr>
          <w:p w14:paraId="07634034" w14:textId="1A62E6AD"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2016</w:t>
            </w:r>
          </w:p>
        </w:tc>
        <w:tc>
          <w:tcPr>
            <w:tcW w:w="66" w:type="dxa"/>
            <w:tcBorders>
              <w:top w:val="nil"/>
              <w:left w:val="nil"/>
              <w:bottom w:val="nil"/>
              <w:right w:val="nil"/>
            </w:tcBorders>
            <w:shd w:val="clear" w:color="000000" w:fill="FFFFFF"/>
            <w:noWrap/>
            <w:vAlign w:val="center"/>
            <w:hideMark/>
          </w:tcPr>
          <w:p w14:paraId="05A2B60E" w14:textId="0CCE2FD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4E2EDC2D" w14:textId="23FCC9E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40.1</w:t>
            </w:r>
          </w:p>
        </w:tc>
        <w:tc>
          <w:tcPr>
            <w:tcW w:w="470" w:type="dxa"/>
            <w:tcBorders>
              <w:top w:val="nil"/>
              <w:left w:val="nil"/>
              <w:bottom w:val="nil"/>
              <w:right w:val="nil"/>
            </w:tcBorders>
            <w:shd w:val="clear" w:color="000000" w:fill="FFFFFF"/>
            <w:noWrap/>
            <w:vAlign w:val="center"/>
            <w:hideMark/>
          </w:tcPr>
          <w:p w14:paraId="76C180D0" w14:textId="393C8DEF"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45.5</w:t>
            </w:r>
          </w:p>
        </w:tc>
        <w:tc>
          <w:tcPr>
            <w:tcW w:w="459" w:type="dxa"/>
            <w:tcBorders>
              <w:top w:val="nil"/>
              <w:left w:val="nil"/>
              <w:bottom w:val="nil"/>
              <w:right w:val="nil"/>
            </w:tcBorders>
            <w:shd w:val="clear" w:color="000000" w:fill="FFFFFF"/>
            <w:noWrap/>
            <w:vAlign w:val="center"/>
            <w:hideMark/>
          </w:tcPr>
          <w:p w14:paraId="78779CED" w14:textId="0E43507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1.07</w:t>
            </w:r>
          </w:p>
        </w:tc>
        <w:tc>
          <w:tcPr>
            <w:tcW w:w="230" w:type="dxa"/>
            <w:tcBorders>
              <w:top w:val="nil"/>
              <w:left w:val="nil"/>
              <w:bottom w:val="nil"/>
              <w:right w:val="nil"/>
            </w:tcBorders>
            <w:shd w:val="clear" w:color="000000" w:fill="FFFFFF"/>
            <w:noWrap/>
            <w:vAlign w:val="center"/>
            <w:hideMark/>
          </w:tcPr>
          <w:p w14:paraId="1FCC298F" w14:textId="072D0A1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2BCF8CBF" w14:textId="2D0974C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5457518E" w14:textId="20FC7FE5"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1.09</w:t>
            </w:r>
          </w:p>
        </w:tc>
        <w:tc>
          <w:tcPr>
            <w:tcW w:w="228" w:type="dxa"/>
            <w:tcBorders>
              <w:top w:val="nil"/>
              <w:left w:val="nil"/>
              <w:bottom w:val="nil"/>
              <w:right w:val="nil"/>
            </w:tcBorders>
            <w:shd w:val="clear" w:color="000000" w:fill="FFFFFF"/>
            <w:noWrap/>
            <w:vAlign w:val="center"/>
            <w:hideMark/>
          </w:tcPr>
          <w:p w14:paraId="34E08A15" w14:textId="08CF860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251E04C6" w14:textId="2062BDA1"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-0.02</w:t>
            </w:r>
          </w:p>
        </w:tc>
        <w:tc>
          <w:tcPr>
            <w:tcW w:w="232" w:type="dxa"/>
            <w:tcBorders>
              <w:top w:val="nil"/>
              <w:left w:val="nil"/>
              <w:bottom w:val="nil"/>
              <w:right w:val="nil"/>
            </w:tcBorders>
            <w:shd w:val="clear" w:color="000000" w:fill="FFFFFF"/>
            <w:noWrap/>
            <w:vAlign w:val="center"/>
            <w:hideMark/>
          </w:tcPr>
          <w:p w14:paraId="0BA9DBCD" w14:textId="47B141D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66" w:type="dxa"/>
            <w:tcBorders>
              <w:top w:val="nil"/>
              <w:left w:val="nil"/>
              <w:bottom w:val="nil"/>
              <w:right w:val="nil"/>
            </w:tcBorders>
            <w:shd w:val="clear" w:color="000000" w:fill="FFFFFF"/>
            <w:noWrap/>
            <w:vAlign w:val="center"/>
            <w:hideMark/>
          </w:tcPr>
          <w:p w14:paraId="0E61FFF9" w14:textId="5B7715E6"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60A5A548" w14:textId="68ABCED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101.7</w:t>
            </w:r>
          </w:p>
        </w:tc>
        <w:tc>
          <w:tcPr>
            <w:tcW w:w="591" w:type="dxa"/>
            <w:tcBorders>
              <w:top w:val="nil"/>
              <w:left w:val="nil"/>
              <w:bottom w:val="nil"/>
              <w:right w:val="nil"/>
            </w:tcBorders>
            <w:shd w:val="clear" w:color="000000" w:fill="FFFFFF"/>
            <w:noWrap/>
            <w:vAlign w:val="center"/>
            <w:hideMark/>
          </w:tcPr>
          <w:p w14:paraId="4DC2B357" w14:textId="69608EE8"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-1.7</w:t>
            </w:r>
          </w:p>
        </w:tc>
      </w:tr>
      <w:tr w:rsidR="00486CCA" w:rsidRPr="008A3832" w14:paraId="3295C0A1" w14:textId="77777777" w:rsidTr="00BD017F">
        <w:trPr>
          <w:gridAfter w:val="1"/>
          <w:wAfter w:w="13" w:type="dxa"/>
          <w:trHeight w:val="236"/>
          <w:jc w:val="center"/>
        </w:trPr>
        <w:tc>
          <w:tcPr>
            <w:tcW w:w="2277" w:type="dxa"/>
            <w:tcBorders>
              <w:top w:val="nil"/>
              <w:left w:val="nil"/>
              <w:bottom w:val="nil"/>
              <w:right w:val="nil"/>
            </w:tcBorders>
            <w:shd w:val="clear" w:color="000000" w:fill="FFFFFF"/>
            <w:noWrap/>
            <w:vAlign w:val="center"/>
            <w:hideMark/>
          </w:tcPr>
          <w:p w14:paraId="4E050230" w14:textId="0730770E"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Zambia</w:t>
            </w:r>
          </w:p>
        </w:tc>
        <w:tc>
          <w:tcPr>
            <w:tcW w:w="698" w:type="dxa"/>
            <w:tcBorders>
              <w:top w:val="nil"/>
              <w:left w:val="nil"/>
              <w:bottom w:val="nil"/>
              <w:right w:val="nil"/>
            </w:tcBorders>
            <w:shd w:val="clear" w:color="000000" w:fill="FFFFFF"/>
            <w:noWrap/>
            <w:vAlign w:val="center"/>
            <w:hideMark/>
          </w:tcPr>
          <w:p w14:paraId="3131C3B4" w14:textId="5620831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nil"/>
              <w:right w:val="nil"/>
            </w:tcBorders>
            <w:shd w:val="clear" w:color="000000" w:fill="FFFFFF"/>
            <w:noWrap/>
            <w:vAlign w:val="center"/>
            <w:hideMark/>
          </w:tcPr>
          <w:p w14:paraId="5D2DA92E" w14:textId="38AE0507"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2007</w:t>
            </w:r>
          </w:p>
        </w:tc>
        <w:tc>
          <w:tcPr>
            <w:tcW w:w="812" w:type="dxa"/>
            <w:tcBorders>
              <w:top w:val="nil"/>
              <w:left w:val="nil"/>
              <w:bottom w:val="nil"/>
              <w:right w:val="nil"/>
            </w:tcBorders>
            <w:shd w:val="clear" w:color="000000" w:fill="FFFFFF"/>
            <w:noWrap/>
            <w:vAlign w:val="center"/>
            <w:hideMark/>
          </w:tcPr>
          <w:p w14:paraId="3BC02CEB" w14:textId="31A81E6B"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2013-14</w:t>
            </w:r>
          </w:p>
        </w:tc>
        <w:tc>
          <w:tcPr>
            <w:tcW w:w="66" w:type="dxa"/>
            <w:tcBorders>
              <w:top w:val="nil"/>
              <w:left w:val="nil"/>
              <w:bottom w:val="nil"/>
              <w:right w:val="nil"/>
            </w:tcBorders>
            <w:shd w:val="clear" w:color="000000" w:fill="FFFFFF"/>
            <w:noWrap/>
            <w:vAlign w:val="center"/>
            <w:hideMark/>
          </w:tcPr>
          <w:p w14:paraId="5687F9BA" w14:textId="3797AAFC"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nil"/>
              <w:right w:val="nil"/>
            </w:tcBorders>
            <w:shd w:val="clear" w:color="000000" w:fill="FFFFFF"/>
            <w:noWrap/>
            <w:vAlign w:val="center"/>
            <w:hideMark/>
          </w:tcPr>
          <w:p w14:paraId="398443EA" w14:textId="739FB36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38.6</w:t>
            </w:r>
          </w:p>
        </w:tc>
        <w:tc>
          <w:tcPr>
            <w:tcW w:w="470" w:type="dxa"/>
            <w:tcBorders>
              <w:top w:val="nil"/>
              <w:left w:val="nil"/>
              <w:bottom w:val="nil"/>
              <w:right w:val="nil"/>
            </w:tcBorders>
            <w:shd w:val="clear" w:color="000000" w:fill="FFFFFF"/>
            <w:noWrap/>
            <w:vAlign w:val="center"/>
            <w:hideMark/>
          </w:tcPr>
          <w:p w14:paraId="222E3EB4" w14:textId="0DAB22D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45.9</w:t>
            </w:r>
          </w:p>
        </w:tc>
        <w:tc>
          <w:tcPr>
            <w:tcW w:w="459" w:type="dxa"/>
            <w:tcBorders>
              <w:top w:val="nil"/>
              <w:left w:val="nil"/>
              <w:bottom w:val="nil"/>
              <w:right w:val="nil"/>
            </w:tcBorders>
            <w:shd w:val="clear" w:color="000000" w:fill="FFFFFF"/>
            <w:noWrap/>
            <w:vAlign w:val="center"/>
            <w:hideMark/>
          </w:tcPr>
          <w:p w14:paraId="632838EF" w14:textId="00229BEA"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1.13</w:t>
            </w:r>
          </w:p>
        </w:tc>
        <w:tc>
          <w:tcPr>
            <w:tcW w:w="230" w:type="dxa"/>
            <w:tcBorders>
              <w:top w:val="nil"/>
              <w:left w:val="nil"/>
              <w:bottom w:val="nil"/>
              <w:right w:val="nil"/>
            </w:tcBorders>
            <w:shd w:val="clear" w:color="000000" w:fill="FFFFFF"/>
            <w:noWrap/>
            <w:vAlign w:val="center"/>
            <w:hideMark/>
          </w:tcPr>
          <w:p w14:paraId="191D15D9" w14:textId="5E7455FF"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nil"/>
              <w:right w:val="nil"/>
            </w:tcBorders>
            <w:shd w:val="clear" w:color="000000" w:fill="FFFFFF"/>
            <w:noWrap/>
            <w:vAlign w:val="center"/>
            <w:hideMark/>
          </w:tcPr>
          <w:p w14:paraId="74414CD3" w14:textId="20CFFD8A"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nil"/>
              <w:right w:val="nil"/>
            </w:tcBorders>
            <w:shd w:val="clear" w:color="000000" w:fill="FFFFFF"/>
            <w:noWrap/>
            <w:vAlign w:val="center"/>
            <w:hideMark/>
          </w:tcPr>
          <w:p w14:paraId="082D3FF4" w14:textId="7F900B07"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0.87</w:t>
            </w:r>
          </w:p>
        </w:tc>
        <w:tc>
          <w:tcPr>
            <w:tcW w:w="228" w:type="dxa"/>
            <w:tcBorders>
              <w:top w:val="nil"/>
              <w:left w:val="nil"/>
              <w:bottom w:val="nil"/>
              <w:right w:val="nil"/>
            </w:tcBorders>
            <w:shd w:val="clear" w:color="000000" w:fill="FFFFFF"/>
            <w:noWrap/>
            <w:vAlign w:val="center"/>
            <w:hideMark/>
          </w:tcPr>
          <w:p w14:paraId="4AFB2C83" w14:textId="3BB91F52"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nil"/>
              <w:right w:val="nil"/>
            </w:tcBorders>
            <w:shd w:val="clear" w:color="000000" w:fill="FFFFFF"/>
            <w:noWrap/>
            <w:vAlign w:val="center"/>
            <w:hideMark/>
          </w:tcPr>
          <w:p w14:paraId="20E77243" w14:textId="60E2D29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0.26</w:t>
            </w:r>
          </w:p>
        </w:tc>
        <w:tc>
          <w:tcPr>
            <w:tcW w:w="232" w:type="dxa"/>
            <w:tcBorders>
              <w:top w:val="nil"/>
              <w:left w:val="nil"/>
              <w:bottom w:val="nil"/>
              <w:right w:val="nil"/>
            </w:tcBorders>
            <w:shd w:val="clear" w:color="000000" w:fill="FFFFFF"/>
            <w:noWrap/>
            <w:vAlign w:val="center"/>
            <w:hideMark/>
          </w:tcPr>
          <w:p w14:paraId="6A17318E" w14:textId="631BEA09"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nil"/>
              <w:right w:val="nil"/>
            </w:tcBorders>
            <w:shd w:val="clear" w:color="000000" w:fill="FFFFFF"/>
            <w:noWrap/>
            <w:vAlign w:val="center"/>
            <w:hideMark/>
          </w:tcPr>
          <w:p w14:paraId="16D4FDCA" w14:textId="0D72851B"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nil"/>
              <w:right w:val="nil"/>
            </w:tcBorders>
            <w:shd w:val="clear" w:color="000000" w:fill="FFFFFF"/>
            <w:noWrap/>
            <w:vAlign w:val="center"/>
            <w:hideMark/>
          </w:tcPr>
          <w:p w14:paraId="0418E2C3" w14:textId="43CD84BE"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76.8</w:t>
            </w:r>
          </w:p>
        </w:tc>
        <w:tc>
          <w:tcPr>
            <w:tcW w:w="591" w:type="dxa"/>
            <w:tcBorders>
              <w:top w:val="nil"/>
              <w:left w:val="nil"/>
              <w:right w:val="nil"/>
            </w:tcBorders>
            <w:shd w:val="clear" w:color="000000" w:fill="FFFFFF"/>
            <w:noWrap/>
            <w:vAlign w:val="center"/>
            <w:hideMark/>
          </w:tcPr>
          <w:p w14:paraId="49C0050B" w14:textId="0D24E9DC"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23.2</w:t>
            </w:r>
          </w:p>
        </w:tc>
      </w:tr>
      <w:tr w:rsidR="00486CCA" w:rsidRPr="008A3832" w14:paraId="221CE14F" w14:textId="77777777" w:rsidTr="00BD017F">
        <w:trPr>
          <w:gridAfter w:val="1"/>
          <w:wAfter w:w="13" w:type="dxa"/>
          <w:trHeight w:val="236"/>
          <w:jc w:val="center"/>
        </w:trPr>
        <w:tc>
          <w:tcPr>
            <w:tcW w:w="2277" w:type="dxa"/>
            <w:tcBorders>
              <w:top w:val="nil"/>
              <w:left w:val="nil"/>
              <w:bottom w:val="single" w:sz="8" w:space="0" w:color="auto"/>
              <w:right w:val="nil"/>
            </w:tcBorders>
            <w:shd w:val="clear" w:color="000000" w:fill="FFFFFF"/>
            <w:noWrap/>
            <w:vAlign w:val="center"/>
            <w:hideMark/>
          </w:tcPr>
          <w:p w14:paraId="360BB874" w14:textId="3A36B525"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Zimbabwe</w:t>
            </w:r>
          </w:p>
        </w:tc>
        <w:tc>
          <w:tcPr>
            <w:tcW w:w="698" w:type="dxa"/>
            <w:tcBorders>
              <w:top w:val="nil"/>
              <w:left w:val="nil"/>
              <w:bottom w:val="single" w:sz="8" w:space="0" w:color="auto"/>
              <w:right w:val="nil"/>
            </w:tcBorders>
            <w:shd w:val="clear" w:color="000000" w:fill="FFFFFF"/>
            <w:noWrap/>
            <w:vAlign w:val="center"/>
            <w:hideMark/>
          </w:tcPr>
          <w:p w14:paraId="7AB01D6B" w14:textId="4F22CC49"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SSA</w:t>
            </w:r>
          </w:p>
        </w:tc>
        <w:tc>
          <w:tcPr>
            <w:tcW w:w="761" w:type="dxa"/>
            <w:tcBorders>
              <w:top w:val="nil"/>
              <w:left w:val="nil"/>
              <w:bottom w:val="single" w:sz="8" w:space="0" w:color="auto"/>
              <w:right w:val="nil"/>
            </w:tcBorders>
            <w:shd w:val="clear" w:color="000000" w:fill="FFFFFF"/>
            <w:noWrap/>
            <w:vAlign w:val="center"/>
            <w:hideMark/>
          </w:tcPr>
          <w:p w14:paraId="5165858F" w14:textId="01D44728"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2010-11</w:t>
            </w:r>
          </w:p>
        </w:tc>
        <w:tc>
          <w:tcPr>
            <w:tcW w:w="812" w:type="dxa"/>
            <w:tcBorders>
              <w:top w:val="nil"/>
              <w:left w:val="nil"/>
              <w:bottom w:val="single" w:sz="8" w:space="0" w:color="auto"/>
              <w:right w:val="nil"/>
            </w:tcBorders>
            <w:shd w:val="clear" w:color="000000" w:fill="FFFFFF"/>
            <w:noWrap/>
            <w:vAlign w:val="center"/>
            <w:hideMark/>
          </w:tcPr>
          <w:p w14:paraId="3EC1AA2C" w14:textId="5A854E71" w:rsidR="00172A43" w:rsidRPr="00E47105" w:rsidRDefault="00172A43" w:rsidP="00396A93">
            <w:pPr>
              <w:pStyle w:val="NoSpacing"/>
              <w:spacing w:line="276" w:lineRule="auto"/>
              <w:jc w:val="center"/>
              <w:rPr>
                <w:rFonts w:ascii="Garamond" w:hAnsi="Garamond"/>
                <w:lang w:eastAsia="en-GB"/>
              </w:rPr>
            </w:pPr>
            <w:r w:rsidRPr="00E47105">
              <w:rPr>
                <w:rFonts w:ascii="Garamond" w:hAnsi="Garamond" w:cs="Arial"/>
                <w:color w:val="000000"/>
              </w:rPr>
              <w:t>2015</w:t>
            </w:r>
          </w:p>
        </w:tc>
        <w:tc>
          <w:tcPr>
            <w:tcW w:w="66" w:type="dxa"/>
            <w:tcBorders>
              <w:top w:val="nil"/>
              <w:left w:val="nil"/>
              <w:bottom w:val="single" w:sz="8" w:space="0" w:color="auto"/>
              <w:right w:val="nil"/>
            </w:tcBorders>
            <w:shd w:val="clear" w:color="000000" w:fill="FFFFFF"/>
            <w:noWrap/>
            <w:vAlign w:val="center"/>
            <w:hideMark/>
          </w:tcPr>
          <w:p w14:paraId="26AA310E" w14:textId="0F1C2C1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449" w:type="dxa"/>
            <w:tcBorders>
              <w:top w:val="nil"/>
              <w:left w:val="nil"/>
              <w:bottom w:val="single" w:sz="8" w:space="0" w:color="auto"/>
              <w:right w:val="nil"/>
            </w:tcBorders>
            <w:shd w:val="clear" w:color="000000" w:fill="FFFFFF"/>
            <w:noWrap/>
            <w:vAlign w:val="center"/>
            <w:hideMark/>
          </w:tcPr>
          <w:p w14:paraId="6A289C1B" w14:textId="3BC7C70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56.4</w:t>
            </w:r>
          </w:p>
        </w:tc>
        <w:tc>
          <w:tcPr>
            <w:tcW w:w="470" w:type="dxa"/>
            <w:tcBorders>
              <w:top w:val="nil"/>
              <w:left w:val="nil"/>
              <w:bottom w:val="single" w:sz="8" w:space="0" w:color="auto"/>
              <w:right w:val="nil"/>
            </w:tcBorders>
            <w:shd w:val="clear" w:color="000000" w:fill="FFFFFF"/>
            <w:noWrap/>
            <w:vAlign w:val="center"/>
            <w:hideMark/>
          </w:tcPr>
          <w:p w14:paraId="32F9B697" w14:textId="0543A70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59.1</w:t>
            </w:r>
          </w:p>
        </w:tc>
        <w:tc>
          <w:tcPr>
            <w:tcW w:w="459" w:type="dxa"/>
            <w:tcBorders>
              <w:top w:val="nil"/>
              <w:left w:val="nil"/>
              <w:bottom w:val="single" w:sz="8" w:space="0" w:color="auto"/>
              <w:right w:val="nil"/>
            </w:tcBorders>
            <w:shd w:val="clear" w:color="000000" w:fill="FFFFFF"/>
            <w:noWrap/>
            <w:vAlign w:val="center"/>
            <w:hideMark/>
          </w:tcPr>
          <w:p w14:paraId="30DE7F38" w14:textId="0D7E15C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0.61</w:t>
            </w:r>
          </w:p>
        </w:tc>
        <w:tc>
          <w:tcPr>
            <w:tcW w:w="230" w:type="dxa"/>
            <w:tcBorders>
              <w:top w:val="nil"/>
              <w:left w:val="nil"/>
              <w:bottom w:val="single" w:sz="8" w:space="0" w:color="auto"/>
              <w:right w:val="nil"/>
            </w:tcBorders>
            <w:shd w:val="clear" w:color="000000" w:fill="FFFFFF"/>
            <w:noWrap/>
            <w:vAlign w:val="center"/>
            <w:hideMark/>
          </w:tcPr>
          <w:p w14:paraId="62C3624E" w14:textId="47EAAED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3" w:type="dxa"/>
            <w:tcBorders>
              <w:top w:val="nil"/>
              <w:left w:val="nil"/>
              <w:bottom w:val="single" w:sz="8" w:space="0" w:color="auto"/>
              <w:right w:val="nil"/>
            </w:tcBorders>
            <w:shd w:val="clear" w:color="000000" w:fill="FFFFFF"/>
            <w:noWrap/>
            <w:vAlign w:val="center"/>
            <w:hideMark/>
          </w:tcPr>
          <w:p w14:paraId="67208C8F" w14:textId="47CC07E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 </w:t>
            </w:r>
          </w:p>
        </w:tc>
        <w:tc>
          <w:tcPr>
            <w:tcW w:w="461" w:type="dxa"/>
            <w:tcBorders>
              <w:top w:val="nil"/>
              <w:left w:val="nil"/>
              <w:bottom w:val="single" w:sz="8" w:space="0" w:color="auto"/>
              <w:right w:val="nil"/>
            </w:tcBorders>
            <w:shd w:val="clear" w:color="000000" w:fill="FFFFFF"/>
            <w:noWrap/>
            <w:vAlign w:val="center"/>
            <w:hideMark/>
          </w:tcPr>
          <w:p w14:paraId="66BD2D9B" w14:textId="28C8EE83"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0.49</w:t>
            </w:r>
          </w:p>
        </w:tc>
        <w:tc>
          <w:tcPr>
            <w:tcW w:w="228" w:type="dxa"/>
            <w:tcBorders>
              <w:top w:val="nil"/>
              <w:left w:val="nil"/>
              <w:bottom w:val="single" w:sz="8" w:space="0" w:color="auto"/>
              <w:right w:val="nil"/>
            </w:tcBorders>
            <w:shd w:val="clear" w:color="000000" w:fill="FFFFFF"/>
            <w:noWrap/>
            <w:vAlign w:val="center"/>
            <w:hideMark/>
          </w:tcPr>
          <w:p w14:paraId="028B741F" w14:textId="33270E5D"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461" w:type="dxa"/>
            <w:tcBorders>
              <w:top w:val="nil"/>
              <w:left w:val="nil"/>
              <w:bottom w:val="single" w:sz="8" w:space="0" w:color="auto"/>
              <w:right w:val="nil"/>
            </w:tcBorders>
            <w:shd w:val="clear" w:color="000000" w:fill="FFFFFF"/>
            <w:noWrap/>
            <w:vAlign w:val="center"/>
            <w:hideMark/>
          </w:tcPr>
          <w:p w14:paraId="3AF27073" w14:textId="5E7691A4"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0.11</w:t>
            </w:r>
          </w:p>
        </w:tc>
        <w:tc>
          <w:tcPr>
            <w:tcW w:w="232" w:type="dxa"/>
            <w:tcBorders>
              <w:top w:val="nil"/>
              <w:left w:val="nil"/>
              <w:bottom w:val="single" w:sz="8" w:space="0" w:color="auto"/>
              <w:right w:val="nil"/>
            </w:tcBorders>
            <w:shd w:val="clear" w:color="000000" w:fill="FFFFFF"/>
            <w:noWrap/>
            <w:vAlign w:val="center"/>
            <w:hideMark/>
          </w:tcPr>
          <w:p w14:paraId="01D0C58C" w14:textId="6B0DB543"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vertAlign w:val="superscript"/>
              </w:rPr>
              <w:t>***</w:t>
            </w:r>
          </w:p>
        </w:tc>
        <w:tc>
          <w:tcPr>
            <w:tcW w:w="66" w:type="dxa"/>
            <w:tcBorders>
              <w:top w:val="nil"/>
              <w:left w:val="nil"/>
              <w:bottom w:val="single" w:sz="8" w:space="0" w:color="auto"/>
              <w:right w:val="nil"/>
            </w:tcBorders>
            <w:shd w:val="clear" w:color="000000" w:fill="FFFFFF"/>
            <w:noWrap/>
            <w:vAlign w:val="center"/>
            <w:hideMark/>
          </w:tcPr>
          <w:p w14:paraId="41374734" w14:textId="1360BC44" w:rsidR="00172A43" w:rsidRPr="00E47105" w:rsidRDefault="00172A43" w:rsidP="00396A93">
            <w:pPr>
              <w:pStyle w:val="NoSpacing"/>
              <w:spacing w:line="276" w:lineRule="auto"/>
              <w:rPr>
                <w:rFonts w:ascii="Garamond" w:hAnsi="Garamond"/>
                <w:lang w:eastAsia="en-GB"/>
              </w:rPr>
            </w:pPr>
            <w:r w:rsidRPr="00E47105">
              <w:rPr>
                <w:rFonts w:ascii="Garamond" w:hAnsi="Garamond" w:cs="Arial"/>
                <w:color w:val="000000"/>
              </w:rPr>
              <w:t> </w:t>
            </w:r>
          </w:p>
        </w:tc>
        <w:tc>
          <w:tcPr>
            <w:tcW w:w="550" w:type="dxa"/>
            <w:tcBorders>
              <w:top w:val="nil"/>
              <w:left w:val="nil"/>
              <w:bottom w:val="single" w:sz="8" w:space="0" w:color="auto"/>
              <w:right w:val="nil"/>
            </w:tcBorders>
            <w:shd w:val="clear" w:color="000000" w:fill="FFFFFF"/>
            <w:noWrap/>
            <w:vAlign w:val="center"/>
            <w:hideMark/>
          </w:tcPr>
          <w:p w14:paraId="00B36A57" w14:textId="3FA8731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81.1</w:t>
            </w:r>
          </w:p>
        </w:tc>
        <w:tc>
          <w:tcPr>
            <w:tcW w:w="591" w:type="dxa"/>
            <w:tcBorders>
              <w:top w:val="nil"/>
              <w:left w:val="nil"/>
              <w:bottom w:val="single" w:sz="8" w:space="0" w:color="auto"/>
              <w:right w:val="nil"/>
            </w:tcBorders>
            <w:shd w:val="clear" w:color="000000" w:fill="FFFFFF"/>
            <w:noWrap/>
            <w:vAlign w:val="center"/>
            <w:hideMark/>
          </w:tcPr>
          <w:p w14:paraId="7E034AEB" w14:textId="22D5D62D" w:rsidR="00172A43" w:rsidRPr="00E47105" w:rsidRDefault="00172A43" w:rsidP="00396A93">
            <w:pPr>
              <w:pStyle w:val="NoSpacing"/>
              <w:spacing w:line="276" w:lineRule="auto"/>
              <w:jc w:val="right"/>
              <w:rPr>
                <w:rFonts w:ascii="Garamond" w:hAnsi="Garamond"/>
                <w:lang w:eastAsia="en-GB"/>
              </w:rPr>
            </w:pPr>
            <w:r w:rsidRPr="00E47105">
              <w:rPr>
                <w:rFonts w:ascii="Garamond" w:hAnsi="Garamond" w:cs="Arial"/>
                <w:color w:val="000000"/>
              </w:rPr>
              <w:t>18.9</w:t>
            </w:r>
          </w:p>
        </w:tc>
      </w:tr>
      <w:tr w:rsidR="00265754" w:rsidRPr="008A3832" w14:paraId="78D349D7" w14:textId="77777777" w:rsidTr="002245E5">
        <w:trPr>
          <w:trHeight w:val="236"/>
          <w:jc w:val="center"/>
        </w:trPr>
        <w:tc>
          <w:tcPr>
            <w:tcW w:w="8887" w:type="dxa"/>
            <w:gridSpan w:val="18"/>
            <w:tcBorders>
              <w:top w:val="single" w:sz="8" w:space="0" w:color="auto"/>
              <w:left w:val="nil"/>
              <w:right w:val="nil"/>
            </w:tcBorders>
            <w:shd w:val="clear" w:color="000000" w:fill="FFFFFF"/>
            <w:noWrap/>
            <w:vAlign w:val="center"/>
          </w:tcPr>
          <w:p w14:paraId="261FB01E" w14:textId="0C0B110A" w:rsidR="00E47105" w:rsidRPr="00396A93" w:rsidRDefault="00E47105" w:rsidP="00396A93">
            <w:pPr>
              <w:spacing w:after="0"/>
              <w:ind w:hanging="5"/>
              <w:rPr>
                <w:sz w:val="20"/>
                <w:szCs w:val="20"/>
              </w:rPr>
            </w:pPr>
            <w:r w:rsidRPr="00396A93">
              <w:rPr>
                <w:sz w:val="20"/>
                <w:szCs w:val="20"/>
              </w:rPr>
              <w:t xml:space="preserve">Source: Authors’ computations. </w:t>
            </w:r>
          </w:p>
          <w:p w14:paraId="28B42D2A" w14:textId="6678A03F" w:rsidR="00E47105" w:rsidRPr="00396A93" w:rsidRDefault="00E47105" w:rsidP="00396A93">
            <w:pPr>
              <w:spacing w:after="0"/>
              <w:ind w:hanging="5"/>
              <w:rPr>
                <w:rFonts w:eastAsiaTheme="minorEastAsia"/>
                <w:sz w:val="20"/>
                <w:szCs w:val="20"/>
              </w:rPr>
            </w:pPr>
            <w:r w:rsidRPr="00396A93">
              <w:rPr>
                <w:sz w:val="20"/>
                <w:szCs w:val="20"/>
              </w:rPr>
              <w:t xml:space="preserve">Statistical significance: </w:t>
            </w:r>
            <w:r w:rsidRPr="00396A93">
              <w:rPr>
                <w:sz w:val="20"/>
                <w:szCs w:val="20"/>
                <w:vertAlign w:val="superscript"/>
              </w:rPr>
              <w:t>***</w:t>
            </w:r>
            <w:r w:rsidRPr="00396A93">
              <w:rPr>
                <w:sz w:val="20"/>
                <w:szCs w:val="20"/>
              </w:rPr>
              <w:t xml:space="preserve">: </w:t>
            </w:r>
            <m:oMath>
              <m:r>
                <m:rPr>
                  <m:sty m:val="p"/>
                </m:rPr>
                <w:rPr>
                  <w:rFonts w:ascii="Cambria Math" w:hAnsi="Cambria Math"/>
                  <w:sz w:val="20"/>
                  <w:szCs w:val="20"/>
                </w:rPr>
                <m:t>p&lt;0.01</m:t>
              </m:r>
            </m:oMath>
            <w:r w:rsidRPr="00396A93">
              <w:rPr>
                <w:sz w:val="20"/>
                <w:szCs w:val="20"/>
              </w:rPr>
              <w:t xml:space="preserve">, </w:t>
            </w:r>
            <w:r w:rsidRPr="00396A93">
              <w:rPr>
                <w:sz w:val="20"/>
                <w:szCs w:val="20"/>
                <w:vertAlign w:val="superscript"/>
              </w:rPr>
              <w:t>**</w:t>
            </w:r>
            <w:r w:rsidRPr="00396A93">
              <w:rPr>
                <w:sz w:val="20"/>
                <w:szCs w:val="20"/>
              </w:rPr>
              <w:t xml:space="preserve">: </w:t>
            </w:r>
            <m:oMath>
              <m:r>
                <m:rPr>
                  <m:sty m:val="p"/>
                </m:rPr>
                <w:rPr>
                  <w:rFonts w:ascii="Cambria Math" w:hAnsi="Cambria Math"/>
                  <w:sz w:val="20"/>
                  <w:szCs w:val="20"/>
                </w:rPr>
                <m:t>p&lt;0.05</m:t>
              </m:r>
            </m:oMath>
            <w:r w:rsidRPr="00396A93">
              <w:rPr>
                <w:sz w:val="20"/>
                <w:szCs w:val="20"/>
              </w:rPr>
              <w:t xml:space="preserve">, </w:t>
            </w:r>
            <w:r w:rsidRPr="00396A93">
              <w:rPr>
                <w:sz w:val="20"/>
                <w:szCs w:val="20"/>
                <w:vertAlign w:val="superscript"/>
              </w:rPr>
              <w:t>*</w:t>
            </w:r>
            <w:r w:rsidRPr="00396A93">
              <w:rPr>
                <w:sz w:val="20"/>
                <w:szCs w:val="20"/>
              </w:rPr>
              <w:t xml:space="preserve">: </w:t>
            </w:r>
            <m:oMath>
              <m:r>
                <m:rPr>
                  <m:sty m:val="p"/>
                </m:rPr>
                <w:rPr>
                  <w:rFonts w:ascii="Cambria Math" w:hAnsi="Cambria Math"/>
                  <w:sz w:val="20"/>
                  <w:szCs w:val="20"/>
                </w:rPr>
                <m:t>p&lt;0.1</m:t>
              </m:r>
            </m:oMath>
            <w:r w:rsidRPr="00396A93">
              <w:rPr>
                <w:rFonts w:eastAsiaTheme="minorEastAsia"/>
                <w:sz w:val="20"/>
                <w:szCs w:val="20"/>
              </w:rPr>
              <w:t xml:space="preserve">. </w:t>
            </w:r>
          </w:p>
          <w:p w14:paraId="23357BED" w14:textId="46F4C261" w:rsidR="00E47105" w:rsidRPr="00396A93" w:rsidRDefault="00E47105" w:rsidP="00396A93">
            <w:pPr>
              <w:spacing w:after="0"/>
              <w:ind w:hanging="5"/>
              <w:rPr>
                <w:sz w:val="20"/>
                <w:szCs w:val="20"/>
              </w:rPr>
            </w:pPr>
            <w:r w:rsidRPr="00396A93">
              <w:rPr>
                <w:sz w:val="20"/>
                <w:szCs w:val="20"/>
              </w:rPr>
              <w:t xml:space="preserve">Notes: </w:t>
            </w:r>
            <m:oMath>
              <m:sSub>
                <m:sSubPr>
                  <m:ctrlPr>
                    <w:rPr>
                      <w:rFonts w:ascii="Cambria Math" w:hAnsi="Cambria Math"/>
                      <w:sz w:val="20"/>
                      <w:szCs w:val="20"/>
                      <w:lang w:eastAsia="en-GB"/>
                    </w:rPr>
                  </m:ctrlPr>
                </m:sSubPr>
                <m:e>
                  <m:r>
                    <w:rPr>
                      <w:rFonts w:ascii="Cambria Math" w:hAnsi="Cambria Math"/>
                      <w:sz w:val="20"/>
                      <w:szCs w:val="20"/>
                      <w:lang w:eastAsia="en-GB"/>
                    </w:rPr>
                    <m:t>W</m:t>
                  </m:r>
                </m:e>
                <m:sub>
                  <m:r>
                    <m:rPr>
                      <m:sty m:val="p"/>
                    </m:rPr>
                    <w:rPr>
                      <w:rFonts w:ascii="Cambria Math" w:hAnsi="Cambria Math"/>
                      <w:sz w:val="20"/>
                      <w:szCs w:val="20"/>
                      <w:lang w:eastAsia="en-GB"/>
                    </w:rPr>
                    <m:t>1</m:t>
                  </m:r>
                </m:sub>
              </m:sSub>
              <m:r>
                <m:rPr>
                  <m:sty m:val="p"/>
                </m:rPr>
                <w:rPr>
                  <w:rFonts w:ascii="Cambria Math" w:eastAsiaTheme="minorEastAsia" w:hAnsi="Cambria Math"/>
                  <w:sz w:val="20"/>
                  <w:szCs w:val="20"/>
                  <w:lang w:eastAsia="en-GB"/>
                </w:rPr>
                <m:t>=</m:t>
              </m:r>
              <m:r>
                <w:rPr>
                  <w:rFonts w:ascii="Cambria Math" w:hAnsi="Cambria Math"/>
                  <w:sz w:val="20"/>
                  <w:szCs w:val="20"/>
                  <w:lang w:eastAsia="en-GB"/>
                </w:rPr>
                <m:t>W</m:t>
              </m:r>
              <m:d>
                <m:dPr>
                  <m:ctrlPr>
                    <w:rPr>
                      <w:rFonts w:ascii="Cambria Math" w:hAnsi="Cambria Math"/>
                      <w:sz w:val="20"/>
                      <w:szCs w:val="20"/>
                      <w:lang w:eastAsia="en-GB"/>
                    </w:rPr>
                  </m:ctrlPr>
                </m:dPr>
                <m:e>
                  <m:sSub>
                    <m:sSubPr>
                      <m:ctrlPr>
                        <w:rPr>
                          <w:rFonts w:ascii="Cambria Math" w:hAnsi="Cambria Math"/>
                          <w:sz w:val="20"/>
                          <w:szCs w:val="20"/>
                          <w:lang w:eastAsia="en-GB"/>
                        </w:rPr>
                      </m:ctrlPr>
                    </m:sSubPr>
                    <m:e>
                      <m:r>
                        <m:rPr>
                          <m:sty m:val="p"/>
                        </m:rPr>
                        <w:rPr>
                          <w:rFonts w:ascii="Cambria Math" w:hAnsi="Cambria Math"/>
                          <w:sz w:val="20"/>
                          <w:szCs w:val="20"/>
                          <w:lang w:eastAsia="en-GB"/>
                        </w:rPr>
                        <m:t>F</m:t>
                      </m:r>
                    </m:e>
                    <m:sub>
                      <m:r>
                        <m:rPr>
                          <m:sty m:val="p"/>
                        </m:rPr>
                        <w:rPr>
                          <w:rFonts w:ascii="Cambria Math" w:hAnsi="Cambria Math"/>
                          <w:sz w:val="20"/>
                          <w:szCs w:val="20"/>
                          <w:lang w:eastAsia="en-GB"/>
                        </w:rPr>
                        <m:t>1</m:t>
                      </m:r>
                    </m:sub>
                  </m:sSub>
                  <m:r>
                    <m:rPr>
                      <m:sty m:val="p"/>
                    </m:rPr>
                    <w:rPr>
                      <w:rFonts w:ascii="Cambria Math" w:hAnsi="Cambria Math"/>
                      <w:sz w:val="20"/>
                      <w:szCs w:val="20"/>
                      <w:lang w:eastAsia="en-GB"/>
                    </w:rPr>
                    <m:t>;</m:t>
                  </m:r>
                  <m:sSup>
                    <m:sSupPr>
                      <m:ctrlPr>
                        <w:rPr>
                          <w:rFonts w:ascii="Cambria Math" w:hAnsi="Cambria Math"/>
                          <w:sz w:val="20"/>
                          <w:szCs w:val="20"/>
                          <w:lang w:eastAsia="en-GB"/>
                        </w:rPr>
                      </m:ctrlPr>
                    </m:sSupPr>
                    <m:e>
                      <m:r>
                        <m:rPr>
                          <m:sty m:val="p"/>
                        </m:rPr>
                        <w:rPr>
                          <w:rFonts w:ascii="Cambria Math" w:hAnsi="Cambria Math"/>
                          <w:sz w:val="20"/>
                          <w:szCs w:val="20"/>
                          <w:lang w:eastAsia="en-GB"/>
                        </w:rPr>
                        <m:t>ω</m:t>
                      </m:r>
                    </m:e>
                    <m:sup>
                      <m:r>
                        <m:rPr>
                          <m:sty m:val="p"/>
                        </m:rPr>
                        <w:rPr>
                          <w:rFonts w:ascii="Cambria Math" w:hAnsi="Cambria Math"/>
                          <w:sz w:val="20"/>
                          <w:szCs w:val="20"/>
                          <w:lang w:eastAsia="en-GB"/>
                        </w:rPr>
                        <m:t>0</m:t>
                      </m:r>
                    </m:sup>
                  </m:sSup>
                </m:e>
              </m:d>
            </m:oMath>
            <w:r w:rsidRPr="00396A93">
              <w:rPr>
                <w:rFonts w:eastAsiaTheme="minorEastAsia"/>
                <w:sz w:val="20"/>
                <w:szCs w:val="20"/>
                <w:lang w:eastAsia="en-GB"/>
              </w:rPr>
              <w:t xml:space="preserve"> is the well-being in period 1; </w:t>
            </w:r>
            <m:oMath>
              <m:sSub>
                <m:sSubPr>
                  <m:ctrlPr>
                    <w:rPr>
                      <w:rFonts w:ascii="Cambria Math" w:hAnsi="Cambria Math"/>
                      <w:sz w:val="20"/>
                      <w:szCs w:val="20"/>
                      <w:lang w:eastAsia="en-GB"/>
                    </w:rPr>
                  </m:ctrlPr>
                </m:sSubPr>
                <m:e>
                  <m:r>
                    <w:rPr>
                      <w:rFonts w:ascii="Cambria Math" w:hAnsi="Cambria Math"/>
                      <w:sz w:val="20"/>
                      <w:szCs w:val="20"/>
                      <w:lang w:eastAsia="en-GB"/>
                    </w:rPr>
                    <m:t>W</m:t>
                  </m:r>
                </m:e>
                <m:sub>
                  <m:r>
                    <m:rPr>
                      <m:sty m:val="p"/>
                    </m:rPr>
                    <w:rPr>
                      <w:rFonts w:ascii="Cambria Math" w:hAnsi="Cambria Math"/>
                      <w:sz w:val="20"/>
                      <w:szCs w:val="20"/>
                      <w:lang w:eastAsia="en-GB"/>
                    </w:rPr>
                    <m:t>2</m:t>
                  </m:r>
                </m:sub>
              </m:sSub>
              <m:r>
                <m:rPr>
                  <m:sty m:val="p"/>
                </m:rPr>
                <w:rPr>
                  <w:rFonts w:ascii="Cambria Math" w:eastAsiaTheme="minorEastAsia" w:hAnsi="Cambria Math"/>
                  <w:sz w:val="20"/>
                  <w:szCs w:val="20"/>
                  <w:lang w:eastAsia="en-GB"/>
                </w:rPr>
                <m:t>=</m:t>
              </m:r>
              <m:r>
                <w:rPr>
                  <w:rFonts w:ascii="Cambria Math" w:hAnsi="Cambria Math"/>
                  <w:sz w:val="20"/>
                  <w:szCs w:val="20"/>
                  <w:lang w:eastAsia="en-GB"/>
                </w:rPr>
                <m:t>W</m:t>
              </m:r>
              <m:d>
                <m:dPr>
                  <m:ctrlPr>
                    <w:rPr>
                      <w:rFonts w:ascii="Cambria Math" w:hAnsi="Cambria Math"/>
                      <w:sz w:val="20"/>
                      <w:szCs w:val="20"/>
                      <w:lang w:eastAsia="en-GB"/>
                    </w:rPr>
                  </m:ctrlPr>
                </m:dPr>
                <m:e>
                  <m:sSub>
                    <m:sSubPr>
                      <m:ctrlPr>
                        <w:rPr>
                          <w:rFonts w:ascii="Cambria Math" w:hAnsi="Cambria Math"/>
                          <w:sz w:val="20"/>
                          <w:szCs w:val="20"/>
                          <w:lang w:eastAsia="en-GB"/>
                        </w:rPr>
                      </m:ctrlPr>
                    </m:sSubPr>
                    <m:e>
                      <m:r>
                        <m:rPr>
                          <m:sty m:val="p"/>
                        </m:rPr>
                        <w:rPr>
                          <w:rFonts w:ascii="Cambria Math" w:hAnsi="Cambria Math"/>
                          <w:sz w:val="20"/>
                          <w:szCs w:val="20"/>
                          <w:lang w:eastAsia="en-GB"/>
                        </w:rPr>
                        <m:t>F</m:t>
                      </m:r>
                    </m:e>
                    <m:sub>
                      <m:r>
                        <m:rPr>
                          <m:sty m:val="p"/>
                        </m:rPr>
                        <w:rPr>
                          <w:rFonts w:ascii="Cambria Math" w:hAnsi="Cambria Math"/>
                          <w:sz w:val="20"/>
                          <w:szCs w:val="20"/>
                          <w:lang w:eastAsia="en-GB"/>
                        </w:rPr>
                        <m:t>2</m:t>
                      </m:r>
                    </m:sub>
                  </m:sSub>
                  <m:r>
                    <m:rPr>
                      <m:sty m:val="p"/>
                    </m:rPr>
                    <w:rPr>
                      <w:rFonts w:ascii="Cambria Math" w:hAnsi="Cambria Math"/>
                      <w:sz w:val="20"/>
                      <w:szCs w:val="20"/>
                      <w:lang w:eastAsia="en-GB"/>
                    </w:rPr>
                    <m:t>;</m:t>
                  </m:r>
                  <m:sSup>
                    <m:sSupPr>
                      <m:ctrlPr>
                        <w:rPr>
                          <w:rFonts w:ascii="Cambria Math" w:hAnsi="Cambria Math"/>
                          <w:sz w:val="20"/>
                          <w:szCs w:val="20"/>
                          <w:lang w:eastAsia="en-GB"/>
                        </w:rPr>
                      </m:ctrlPr>
                    </m:sSupPr>
                    <m:e>
                      <m:r>
                        <m:rPr>
                          <m:sty m:val="p"/>
                        </m:rPr>
                        <w:rPr>
                          <w:rFonts w:ascii="Cambria Math" w:hAnsi="Cambria Math"/>
                          <w:sz w:val="20"/>
                          <w:szCs w:val="20"/>
                          <w:lang w:eastAsia="en-GB"/>
                        </w:rPr>
                        <m:t>ω</m:t>
                      </m:r>
                    </m:e>
                    <m:sup>
                      <m:r>
                        <m:rPr>
                          <m:sty m:val="p"/>
                        </m:rPr>
                        <w:rPr>
                          <w:rFonts w:ascii="Cambria Math" w:hAnsi="Cambria Math"/>
                          <w:sz w:val="20"/>
                          <w:szCs w:val="20"/>
                          <w:lang w:eastAsia="en-GB"/>
                        </w:rPr>
                        <m:t>0</m:t>
                      </m:r>
                    </m:sup>
                  </m:sSup>
                </m:e>
              </m:d>
            </m:oMath>
            <w:r w:rsidRPr="00396A93">
              <w:rPr>
                <w:rFonts w:eastAsiaTheme="minorEastAsia"/>
                <w:sz w:val="20"/>
                <w:szCs w:val="20"/>
                <w:lang w:eastAsia="en-GB"/>
              </w:rPr>
              <w:t xml:space="preserve"> is the well-being in period 2;</w:t>
            </w:r>
            <w:r w:rsidRPr="00396A93">
              <w:rPr>
                <w:sz w:val="20"/>
                <w:szCs w:val="20"/>
              </w:rPr>
              <w:t xml:space="preserve"> </w:t>
            </w:r>
            <w:r w:rsidRPr="00396A93">
              <w:rPr>
                <w:rFonts w:eastAsia="Times New Roman" w:cs="Arial"/>
                <w:color w:val="000000"/>
                <w:sz w:val="20"/>
                <w:szCs w:val="20"/>
                <w:lang w:eastAsia="en-GB"/>
              </w:rPr>
              <w:t>Δ</w:t>
            </w:r>
            <w:r w:rsidRPr="00396A93">
              <w:rPr>
                <w:sz w:val="20"/>
                <w:szCs w:val="20"/>
              </w:rPr>
              <w:t xml:space="preserve"> is the annual absolute change and </w:t>
            </w:r>
            <w:r w:rsidRPr="00396A93">
              <w:rPr>
                <w:rFonts w:eastAsia="Times New Roman" w:cs="Arial"/>
                <w:color w:val="000000"/>
                <w:sz w:val="20"/>
                <w:szCs w:val="20"/>
                <w:lang w:eastAsia="en-GB"/>
              </w:rPr>
              <w:t>Δ</w:t>
            </w:r>
            <w:r w:rsidRPr="00396A93">
              <w:rPr>
                <w:rFonts w:eastAsia="Times New Roman" w:cs="Arial"/>
                <w:color w:val="000000"/>
                <w:sz w:val="20"/>
                <w:szCs w:val="20"/>
                <w:vertAlign w:val="subscript"/>
                <w:lang w:eastAsia="en-GB"/>
              </w:rPr>
              <w:t>B</w:t>
            </w:r>
            <w:r w:rsidRPr="00396A93">
              <w:rPr>
                <w:sz w:val="20"/>
                <w:szCs w:val="20"/>
              </w:rPr>
              <w:t xml:space="preserve"> is the annual bound-adjusted change. The share of</w:t>
            </w:r>
            <w:r w:rsidR="00633A39" w:rsidRPr="00396A93">
              <w:rPr>
                <w:sz w:val="20"/>
                <w:szCs w:val="20"/>
              </w:rPr>
              <w:t xml:space="preserve"> </w:t>
            </w:r>
            <m:oMath>
              <m:acc>
                <m:accPr>
                  <m:chr m:val="̅"/>
                  <m:ctrlPr>
                    <w:rPr>
                      <w:rFonts w:ascii="Cambria Math" w:hAnsi="Cambria Math"/>
                      <w:sz w:val="20"/>
                      <w:szCs w:val="20"/>
                    </w:rPr>
                  </m:ctrlPr>
                </m:accPr>
                <m:e>
                  <m:r>
                    <m:rPr>
                      <m:sty m:val="p"/>
                    </m:rPr>
                    <w:rPr>
                      <w:rFonts w:ascii="Cambria Math" w:hAnsi="Cambria Math"/>
                      <w:sz w:val="20"/>
                      <w:szCs w:val="20"/>
                    </w:rPr>
                    <m:t>Δ</m:t>
                  </m:r>
                </m:e>
              </m:acc>
            </m:oMath>
            <w:r w:rsidRPr="00396A93">
              <w:rPr>
                <w:rFonts w:eastAsiaTheme="minorEastAsia"/>
                <w:sz w:val="20"/>
                <w:szCs w:val="20"/>
              </w:rPr>
              <w:t xml:space="preserve"> and </w:t>
            </w:r>
            <m:oMath>
              <m:r>
                <m:rPr>
                  <m:sty m:val="p"/>
                </m:rPr>
                <w:rPr>
                  <w:rFonts w:ascii="Cambria Math" w:eastAsiaTheme="minorEastAsia" w:hAnsi="Cambria Math"/>
                  <w:sz w:val="20"/>
                  <w:szCs w:val="20"/>
                </w:rPr>
                <m:t>S</m:t>
              </m:r>
            </m:oMath>
            <w:r w:rsidRPr="00396A93">
              <w:rPr>
                <w:rFonts w:eastAsiaTheme="minorEastAsia"/>
                <w:sz w:val="20"/>
                <w:szCs w:val="20"/>
              </w:rPr>
              <w:t xml:space="preserve"> can be more than 100</w:t>
            </w:r>
            <w:r w:rsidR="00564308" w:rsidRPr="00396A93">
              <w:rPr>
                <w:rFonts w:eastAsiaTheme="minorEastAsia"/>
                <w:sz w:val="20"/>
                <w:szCs w:val="20"/>
              </w:rPr>
              <w:t xml:space="preserve"> percent</w:t>
            </w:r>
            <w:r w:rsidRPr="00396A93">
              <w:rPr>
                <w:rFonts w:eastAsiaTheme="minorEastAsia"/>
                <w:sz w:val="20"/>
                <w:szCs w:val="20"/>
              </w:rPr>
              <w:t>.</w:t>
            </w:r>
          </w:p>
          <w:p w14:paraId="53FBA4A3" w14:textId="64295DB8" w:rsidR="00265754" w:rsidRPr="00E47105" w:rsidRDefault="00E47105" w:rsidP="00396A93">
            <w:pPr>
              <w:pStyle w:val="NoSpacing"/>
              <w:spacing w:line="276" w:lineRule="auto"/>
              <w:jc w:val="both"/>
              <w:rPr>
                <w:rFonts w:ascii="Garamond" w:hAnsi="Garamond" w:cs="Arial"/>
                <w:color w:val="000000"/>
                <w:sz w:val="19"/>
                <w:szCs w:val="19"/>
              </w:rPr>
            </w:pPr>
            <w:r w:rsidRPr="00396A93">
              <w:rPr>
                <w:rFonts w:ascii="Garamond" w:hAnsi="Garamond"/>
                <w:sz w:val="20"/>
                <w:szCs w:val="20"/>
              </w:rPr>
              <w:t>Region abbreviations: ARS: Arab States; EAP: East Asia and the Pacific; ECA: Europe and Central Asia; LA</w:t>
            </w:r>
            <w:r w:rsidR="003F0EA4" w:rsidRPr="00396A93">
              <w:rPr>
                <w:rFonts w:ascii="Garamond" w:hAnsi="Garamond"/>
                <w:sz w:val="20"/>
                <w:szCs w:val="20"/>
              </w:rPr>
              <w:t>C</w:t>
            </w:r>
            <w:r w:rsidRPr="00396A93">
              <w:rPr>
                <w:rFonts w:ascii="Garamond" w:hAnsi="Garamond"/>
                <w:sz w:val="20"/>
                <w:szCs w:val="20"/>
              </w:rPr>
              <w:t>: Latin America and Caribbean; SAS: South Asia; SSA: Sub-Saharan Africa.</w:t>
            </w:r>
          </w:p>
        </w:tc>
      </w:tr>
    </w:tbl>
    <w:p w14:paraId="6AB9F39B" w14:textId="083317AC" w:rsidR="00F23419" w:rsidRDefault="00F23419" w:rsidP="00396A93">
      <w:pPr>
        <w:pStyle w:val="NoSpacing"/>
        <w:spacing w:after="120" w:line="480" w:lineRule="auto"/>
      </w:pPr>
    </w:p>
    <w:p w14:paraId="7DDDE2AF" w14:textId="5154FA73" w:rsidR="005400DA" w:rsidRDefault="005400DA" w:rsidP="005400DA">
      <w:pPr>
        <w:spacing w:after="120" w:line="480" w:lineRule="auto"/>
      </w:pPr>
      <w:r>
        <w:rPr>
          <w:rFonts w:eastAsiaTheme="minorEastAsia"/>
        </w:rPr>
        <w:lastRenderedPageBreak/>
        <w:t xml:space="preserve">We observe that </w:t>
      </w:r>
      <w:r w:rsidRPr="00657348">
        <w:rPr>
          <w:rFonts w:eastAsiaTheme="minorEastAsia"/>
        </w:rPr>
        <w:t>inclusivity</w:t>
      </w:r>
      <w:r>
        <w:rPr>
          <w:rFonts w:eastAsiaTheme="minorEastAsia"/>
        </w:rPr>
        <w:t xml:space="preserve"> premiums are statistically significantly negative for 11 countries: </w:t>
      </w:r>
      <w:r w:rsidR="00F942E7">
        <w:rPr>
          <w:rFonts w:eastAsiaTheme="minorEastAsia"/>
        </w:rPr>
        <w:t>one from</w:t>
      </w:r>
      <w:r>
        <w:rPr>
          <w:rFonts w:eastAsiaTheme="minorEastAsia"/>
        </w:rPr>
        <w:t xml:space="preserve"> South Asia (Afghanistan) and 10 from sub-Saharan Africa (</w:t>
      </w:r>
      <w:r w:rsidRPr="00AD449A">
        <w:rPr>
          <w:rFonts w:eastAsiaTheme="minorEastAsia"/>
        </w:rPr>
        <w:t>Burkina Faso</w:t>
      </w:r>
      <w:r>
        <w:rPr>
          <w:rFonts w:eastAsiaTheme="minorEastAsia"/>
        </w:rPr>
        <w:t>,</w:t>
      </w:r>
      <w:r w:rsidR="00923EEC">
        <w:rPr>
          <w:rFonts w:eastAsiaTheme="minorEastAsia"/>
        </w:rPr>
        <w:t xml:space="preserve"> </w:t>
      </w:r>
      <w:r w:rsidR="00923EEC" w:rsidRPr="00AD449A">
        <w:rPr>
          <w:rFonts w:eastAsiaTheme="minorEastAsia"/>
        </w:rPr>
        <w:t>Burundi</w:t>
      </w:r>
      <w:r w:rsidR="00923EEC">
        <w:rPr>
          <w:rFonts w:eastAsiaTheme="minorEastAsia"/>
        </w:rPr>
        <w:t>,</w:t>
      </w:r>
      <w:r>
        <w:rPr>
          <w:rFonts w:eastAsiaTheme="minorEastAsia"/>
        </w:rPr>
        <w:t xml:space="preserve"> </w:t>
      </w:r>
      <w:r w:rsidRPr="00AD449A">
        <w:rPr>
          <w:rFonts w:eastAsiaTheme="minorEastAsia"/>
        </w:rPr>
        <w:t>Central African Republic</w:t>
      </w:r>
      <w:r>
        <w:rPr>
          <w:rFonts w:eastAsiaTheme="minorEastAsia"/>
        </w:rPr>
        <w:t xml:space="preserve">, </w:t>
      </w:r>
      <w:r w:rsidRPr="00F34FC7">
        <w:rPr>
          <w:rFonts w:eastAsiaTheme="minorEastAsia"/>
        </w:rPr>
        <w:t>Côte d’Ivoire</w:t>
      </w:r>
      <w:r>
        <w:rPr>
          <w:rFonts w:eastAsiaTheme="minorEastAsia"/>
        </w:rPr>
        <w:t xml:space="preserve">, </w:t>
      </w:r>
      <w:r w:rsidRPr="00AD449A">
        <w:rPr>
          <w:rFonts w:eastAsiaTheme="minorEastAsia"/>
        </w:rPr>
        <w:t>Ethiopia</w:t>
      </w:r>
      <w:r>
        <w:rPr>
          <w:rFonts w:eastAsiaTheme="minorEastAsia"/>
        </w:rPr>
        <w:t xml:space="preserve">, </w:t>
      </w:r>
      <w:r w:rsidRPr="00AD449A">
        <w:rPr>
          <w:rFonts w:eastAsiaTheme="minorEastAsia"/>
        </w:rPr>
        <w:t>Madagascar</w:t>
      </w:r>
      <w:r>
        <w:rPr>
          <w:rFonts w:eastAsiaTheme="minorEastAsia"/>
        </w:rPr>
        <w:t xml:space="preserve">, </w:t>
      </w:r>
      <w:r w:rsidRPr="00AD449A">
        <w:rPr>
          <w:rFonts w:eastAsiaTheme="minorEastAsia"/>
        </w:rPr>
        <w:t>Mali</w:t>
      </w:r>
      <w:r>
        <w:rPr>
          <w:rFonts w:eastAsiaTheme="minorEastAsia"/>
        </w:rPr>
        <w:t xml:space="preserve">, </w:t>
      </w:r>
      <w:r w:rsidRPr="00AD449A">
        <w:rPr>
          <w:rFonts w:eastAsiaTheme="minorEastAsia"/>
        </w:rPr>
        <w:t>Mozambique</w:t>
      </w:r>
      <w:r>
        <w:rPr>
          <w:rFonts w:eastAsiaTheme="minorEastAsia"/>
        </w:rPr>
        <w:t xml:space="preserve">, </w:t>
      </w:r>
      <w:proofErr w:type="gramStart"/>
      <w:r w:rsidRPr="00AD449A">
        <w:rPr>
          <w:rFonts w:eastAsiaTheme="minorEastAsia"/>
        </w:rPr>
        <w:t>Niger</w:t>
      </w:r>
      <w:proofErr w:type="gramEnd"/>
      <w:r>
        <w:rPr>
          <w:rFonts w:eastAsiaTheme="minorEastAsia"/>
        </w:rPr>
        <w:t xml:space="preserve"> and </w:t>
      </w:r>
      <w:r w:rsidRPr="00AD449A">
        <w:rPr>
          <w:rFonts w:eastAsiaTheme="minorEastAsia"/>
        </w:rPr>
        <w:t>Tanzania</w:t>
      </w:r>
      <w:r>
        <w:rPr>
          <w:rFonts w:eastAsiaTheme="minorEastAsia"/>
        </w:rPr>
        <w:t xml:space="preserve">). We further observe </w:t>
      </w:r>
      <w:r w:rsidRPr="0011710C">
        <w:rPr>
          <w:rFonts w:eastAsiaTheme="minorEastAsia"/>
        </w:rPr>
        <w:t>inclusivity</w:t>
      </w:r>
      <w:r>
        <w:rPr>
          <w:rFonts w:eastAsiaTheme="minorEastAsia"/>
        </w:rPr>
        <w:t xml:space="preserve"> premiums to be not statically significantly different from zero for nine countries: one from </w:t>
      </w:r>
      <w:r w:rsidRPr="00AD449A">
        <w:rPr>
          <w:rFonts w:eastAsiaTheme="minorEastAsia"/>
        </w:rPr>
        <w:t>Latin America and Caribbean</w:t>
      </w:r>
      <w:r>
        <w:rPr>
          <w:rFonts w:eastAsiaTheme="minorEastAsia"/>
        </w:rPr>
        <w:t xml:space="preserve"> (</w:t>
      </w:r>
      <w:r w:rsidRPr="00AD449A">
        <w:rPr>
          <w:rFonts w:eastAsiaTheme="minorEastAsia"/>
        </w:rPr>
        <w:t>Trinidad and Tobago</w:t>
      </w:r>
      <w:r>
        <w:rPr>
          <w:rFonts w:eastAsiaTheme="minorEastAsia"/>
        </w:rPr>
        <w:t>), one from South Asia (Pakistan), and seven from sub-Saharan Africa (</w:t>
      </w:r>
      <w:r w:rsidRPr="00AD449A">
        <w:rPr>
          <w:rFonts w:eastAsiaTheme="minorEastAsia"/>
        </w:rPr>
        <w:t>Benin</w:t>
      </w:r>
      <w:r>
        <w:rPr>
          <w:rFonts w:eastAsiaTheme="minorEastAsia"/>
        </w:rPr>
        <w:t xml:space="preserve">, </w:t>
      </w:r>
      <w:r w:rsidRPr="00AD449A">
        <w:rPr>
          <w:rFonts w:eastAsiaTheme="minorEastAsia"/>
        </w:rPr>
        <w:t>Cameroon</w:t>
      </w:r>
      <w:r>
        <w:rPr>
          <w:rFonts w:eastAsiaTheme="minorEastAsia"/>
        </w:rPr>
        <w:t xml:space="preserve">, Guinea, </w:t>
      </w:r>
      <w:r w:rsidRPr="00AD449A">
        <w:rPr>
          <w:rFonts w:eastAsiaTheme="minorEastAsia"/>
        </w:rPr>
        <w:t>Liberia</w:t>
      </w:r>
      <w:r>
        <w:rPr>
          <w:rFonts w:eastAsiaTheme="minorEastAsia"/>
        </w:rPr>
        <w:t xml:space="preserve">, </w:t>
      </w:r>
      <w:r w:rsidRPr="00AD449A">
        <w:rPr>
          <w:rFonts w:eastAsiaTheme="minorEastAsia"/>
        </w:rPr>
        <w:t>Sierra Leone</w:t>
      </w:r>
      <w:r>
        <w:rPr>
          <w:rFonts w:eastAsiaTheme="minorEastAsia"/>
        </w:rPr>
        <w:t xml:space="preserve">, </w:t>
      </w:r>
      <w:proofErr w:type="gramStart"/>
      <w:r w:rsidRPr="00AD449A">
        <w:rPr>
          <w:rFonts w:eastAsiaTheme="minorEastAsia"/>
        </w:rPr>
        <w:t>Togo</w:t>
      </w:r>
      <w:proofErr w:type="gramEnd"/>
      <w:r>
        <w:rPr>
          <w:rFonts w:eastAsiaTheme="minorEastAsia"/>
        </w:rPr>
        <w:t xml:space="preserve"> and </w:t>
      </w:r>
      <w:r w:rsidRPr="00AD449A">
        <w:rPr>
          <w:rFonts w:eastAsiaTheme="minorEastAsia"/>
        </w:rPr>
        <w:t>Uganda</w:t>
      </w:r>
      <w:r>
        <w:rPr>
          <w:rFonts w:eastAsiaTheme="minorEastAsia"/>
        </w:rPr>
        <w:t xml:space="preserve">). Thus, for a quarter of the countries in our sample (20 out of 80), we do not observe a positive </w:t>
      </w:r>
      <w:r w:rsidRPr="007342B9">
        <w:rPr>
          <w:rFonts w:eastAsiaTheme="minorEastAsia"/>
        </w:rPr>
        <w:t>inclusivity</w:t>
      </w:r>
      <w:r>
        <w:rPr>
          <w:rFonts w:eastAsiaTheme="minorEastAsia"/>
        </w:rPr>
        <w:t xml:space="preserve"> premium. Surprisingly, except for Benin and Trinidad and Tobago, 18 of these 20 countries register statistically significant improvements in average attainment scores over the respective study periods. Moreover, the majority of these 20 countries are from sub-Saharan Africa. More precisely, nearly half of all sub-Saharan African countries (17 out of 35) do not produce positive </w:t>
      </w:r>
      <w:r w:rsidRPr="007342B9">
        <w:rPr>
          <w:rFonts w:eastAsiaTheme="minorEastAsia"/>
        </w:rPr>
        <w:t>inclusivity</w:t>
      </w:r>
      <w:r>
        <w:rPr>
          <w:rFonts w:eastAsiaTheme="minorEastAsia"/>
        </w:rPr>
        <w:t xml:space="preserve"> premiums. </w:t>
      </w:r>
      <w:r>
        <w:t xml:space="preserve">Most countries though do reflect positive </w:t>
      </w:r>
      <w:r w:rsidRPr="00902C94">
        <w:t>inclusivity</w:t>
      </w:r>
      <w:r>
        <w:t xml:space="preserve"> premiums, with wide variation. Out of the 60 countries that show statistically significant positive premiums, 25 countries register premiums that are larger than </w:t>
      </w:r>
      <w:r w:rsidRPr="005F26C8">
        <w:t>0</w:t>
      </w:r>
      <w:r>
        <w:t xml:space="preserve"> points but no larger than </w:t>
      </w:r>
      <w:r w:rsidRPr="005F26C8">
        <w:t xml:space="preserve">0.25 points, </w:t>
      </w:r>
      <w:r>
        <w:t xml:space="preserve">24 countries register premiums that are larger than </w:t>
      </w:r>
      <w:r w:rsidRPr="005F26C8">
        <w:t>0.25</w:t>
      </w:r>
      <w:r>
        <w:t xml:space="preserve"> points but no larger than </w:t>
      </w:r>
      <w:r w:rsidRPr="005F26C8">
        <w:t>0.5 points,</w:t>
      </w:r>
      <w:r>
        <w:t xml:space="preserve"> 8 countries register premiums</w:t>
      </w:r>
      <w:r w:rsidRPr="005F26C8">
        <w:t xml:space="preserve"> </w:t>
      </w:r>
      <w:r>
        <w:t xml:space="preserve">that are larger than </w:t>
      </w:r>
      <w:r w:rsidRPr="005F26C8">
        <w:t>0.5</w:t>
      </w:r>
      <w:r>
        <w:t xml:space="preserve"> points but no larger than </w:t>
      </w:r>
      <w:r w:rsidRPr="005F26C8">
        <w:t xml:space="preserve">0.75 points, and </w:t>
      </w:r>
      <w:r>
        <w:t>only three countries (</w:t>
      </w:r>
      <w:r w:rsidRPr="00FE741F">
        <w:t>Ghana</w:t>
      </w:r>
      <w:r>
        <w:t xml:space="preserve">, Lao </w:t>
      </w:r>
      <w:proofErr w:type="gramStart"/>
      <w:r>
        <w:t>PDR</w:t>
      </w:r>
      <w:proofErr w:type="gramEnd"/>
      <w:r>
        <w:t xml:space="preserve"> and Nicaragua) register premiums of over 0.75 points per year. It appears that 20 countries register annualized improvements in average attainment scores of 1.2 points or above and 20 countries register annualized inclusivity premiums of 0.39 and above, but only half of the countries (10) register both milestones.</w:t>
      </w:r>
    </w:p>
    <w:p w14:paraId="7AA8B2B7" w14:textId="5D50C658" w:rsidR="008B3203" w:rsidRPr="005B2632" w:rsidRDefault="008B3203" w:rsidP="00396A93">
      <w:pPr>
        <w:spacing w:after="120" w:line="480" w:lineRule="auto"/>
        <w:rPr>
          <w:rFonts w:eastAsiaTheme="minorEastAsia"/>
        </w:rPr>
      </w:pPr>
      <w:r>
        <w:rPr>
          <w:rFonts w:eastAsiaTheme="minorEastAsia"/>
        </w:rPr>
        <w:t xml:space="preserve">To visually understand the relationship between the change in the average attainment and the </w:t>
      </w:r>
      <w:r w:rsidRPr="00772CA4">
        <w:rPr>
          <w:rFonts w:eastAsiaTheme="minorEastAsia"/>
        </w:rPr>
        <w:t>inclusivity</w:t>
      </w:r>
      <w:r>
        <w:rPr>
          <w:rFonts w:eastAsiaTheme="minorEastAsia"/>
        </w:rPr>
        <w:t xml:space="preserve"> premium across countries, </w:t>
      </w:r>
      <w:r w:rsidR="002C0F66">
        <w:rPr>
          <w:rFonts w:eastAsiaTheme="minorEastAsia"/>
        </w:rPr>
        <w:fldChar w:fldCharType="begin"/>
      </w:r>
      <w:r w:rsidR="002C0F66">
        <w:rPr>
          <w:rFonts w:eastAsiaTheme="minorEastAsia"/>
        </w:rPr>
        <w:instrText xml:space="preserve"> REF _Ref97026382 \h </w:instrText>
      </w:r>
      <w:r w:rsidR="002C0F66">
        <w:rPr>
          <w:rFonts w:eastAsiaTheme="minorEastAsia"/>
        </w:rPr>
      </w:r>
      <w:r w:rsidR="002C0F66">
        <w:rPr>
          <w:rFonts w:eastAsiaTheme="minorEastAsia"/>
        </w:rPr>
        <w:fldChar w:fldCharType="separate"/>
      </w:r>
      <w:r w:rsidR="002C0F66">
        <w:t xml:space="preserve">Figure </w:t>
      </w:r>
      <w:r w:rsidR="002C0F66">
        <w:rPr>
          <w:noProof/>
        </w:rPr>
        <w:t>1</w:t>
      </w:r>
      <w:r w:rsidR="002C0F66">
        <w:rPr>
          <w:rFonts w:eastAsiaTheme="minorEastAsia"/>
        </w:rPr>
        <w:fldChar w:fldCharType="end"/>
      </w:r>
      <w:r w:rsidR="002C0F66">
        <w:rPr>
          <w:rFonts w:eastAsiaTheme="minorEastAsia"/>
        </w:rPr>
        <w:t xml:space="preserve"> </w:t>
      </w:r>
      <w:r>
        <w:rPr>
          <w:rFonts w:eastAsiaTheme="minorEastAsia"/>
        </w:rPr>
        <w:t>present</w:t>
      </w:r>
      <w:r w:rsidR="002C0F66">
        <w:rPr>
          <w:rFonts w:eastAsiaTheme="minorEastAsia"/>
        </w:rPr>
        <w:t>s</w:t>
      </w:r>
      <w:r>
        <w:rPr>
          <w:rFonts w:eastAsiaTheme="minorEastAsia"/>
        </w:rPr>
        <w:t xml:space="preserve"> the relationship </w:t>
      </w:r>
      <w:r w:rsidR="002C0F66">
        <w:rPr>
          <w:rFonts w:eastAsiaTheme="minorEastAsia"/>
        </w:rPr>
        <w:t>t</w:t>
      </w:r>
      <w:r>
        <w:rPr>
          <w:rFonts w:eastAsiaTheme="minorEastAsia"/>
        </w:rPr>
        <w:t xml:space="preserve">hrough a scatterplot. </w:t>
      </w:r>
      <w:r w:rsidR="001D17C3">
        <w:rPr>
          <w:rFonts w:eastAsiaTheme="minorEastAsia"/>
        </w:rPr>
        <w:t>T</w:t>
      </w:r>
      <w:r>
        <w:rPr>
          <w:rFonts w:eastAsiaTheme="minorEastAsia"/>
        </w:rPr>
        <w:t>he horizontal axis</w:t>
      </w:r>
      <w:r w:rsidR="001D17C3">
        <w:rPr>
          <w:rFonts w:eastAsiaTheme="minorEastAsia"/>
        </w:rPr>
        <w:t xml:space="preserve"> shows </w:t>
      </w:r>
      <w:r>
        <w:rPr>
          <w:rFonts w:eastAsiaTheme="minorEastAsia"/>
        </w:rPr>
        <w:t xml:space="preserve">the per annum change in average attainment between two periods, whereas the vertical axis </w:t>
      </w:r>
      <w:r w:rsidR="001D17C3">
        <w:rPr>
          <w:rFonts w:eastAsiaTheme="minorEastAsia"/>
        </w:rPr>
        <w:t>shows</w:t>
      </w:r>
      <w:r>
        <w:rPr>
          <w:rFonts w:eastAsiaTheme="minorEastAsia"/>
        </w:rPr>
        <w:t xml:space="preserve"> the </w:t>
      </w:r>
      <w:r w:rsidRPr="00BF4B94">
        <w:rPr>
          <w:rFonts w:eastAsiaTheme="minorEastAsia"/>
        </w:rPr>
        <w:t>inclusivity</w:t>
      </w:r>
      <w:r>
        <w:rPr>
          <w:rFonts w:eastAsiaTheme="minorEastAsia"/>
        </w:rPr>
        <w:t xml:space="preserve"> premium between two periods. Each point on the scatterplot provides an interesting interpretation of the decomposition. The total change in well-being of a particular country is simply the sum of the two coordinates. For example, for Honduras (HND), </w:t>
      </w:r>
      <w:r>
        <w:rPr>
          <w:rFonts w:eastAsiaTheme="minorEastAsia"/>
        </w:rPr>
        <w:lastRenderedPageBreak/>
        <w:t>the annual change in the average attainment is 1.49</w:t>
      </w:r>
      <w:r w:rsidR="00033F0D">
        <w:rPr>
          <w:rFonts w:eastAsiaTheme="minorEastAsia"/>
        </w:rPr>
        <w:t xml:space="preserve"> points</w:t>
      </w:r>
      <w:r>
        <w:rPr>
          <w:rFonts w:eastAsiaTheme="minorEastAsia"/>
        </w:rPr>
        <w:t xml:space="preserve"> and the </w:t>
      </w:r>
      <w:r w:rsidRPr="006348A8">
        <w:rPr>
          <w:rFonts w:eastAsiaTheme="minorEastAsia"/>
        </w:rPr>
        <w:t>inclusivity</w:t>
      </w:r>
      <w:r>
        <w:rPr>
          <w:rFonts w:eastAsiaTheme="minorEastAsia"/>
        </w:rPr>
        <w:t xml:space="preserve"> premium per annum is 0.73</w:t>
      </w:r>
      <w:r w:rsidR="00033F0D">
        <w:rPr>
          <w:rFonts w:eastAsiaTheme="minorEastAsia"/>
        </w:rPr>
        <w:t xml:space="preserve"> points</w:t>
      </w:r>
      <w:r>
        <w:rPr>
          <w:rFonts w:eastAsiaTheme="minorEastAsia"/>
        </w:rPr>
        <w:t>. Therefore, the annual change in inclusive well-being for Honduras is 2.22</w:t>
      </w:r>
      <w:r w:rsidR="00033F0D">
        <w:rPr>
          <w:rFonts w:eastAsiaTheme="minorEastAsia"/>
        </w:rPr>
        <w:t xml:space="preserve"> points</w:t>
      </w:r>
      <w:r>
        <w:rPr>
          <w:rFonts w:eastAsiaTheme="minorEastAsia"/>
        </w:rPr>
        <w:t xml:space="preserve"> (1.49 + 0.73).</w:t>
      </w:r>
      <w:r w:rsidR="0038728C">
        <w:rPr>
          <w:rFonts w:eastAsiaTheme="minorEastAsia"/>
        </w:rPr>
        <w:t xml:space="preserve"> </w:t>
      </w:r>
      <w:ins w:id="18" w:author="Suman Seth" w:date="2023-01-15T09:00:00Z">
        <w:r w:rsidR="0038728C">
          <w:rPr>
            <w:rFonts w:eastAsiaTheme="minorEastAsia"/>
          </w:rPr>
          <w:t>The graph shows</w:t>
        </w:r>
      </w:ins>
      <w:ins w:id="19" w:author="Suman Seth" w:date="2023-01-15T09:01:00Z">
        <w:r w:rsidR="0038728C">
          <w:rPr>
            <w:rFonts w:eastAsiaTheme="minorEastAsia"/>
          </w:rPr>
          <w:t xml:space="preserve"> a lack of </w:t>
        </w:r>
      </w:ins>
      <w:ins w:id="20" w:author="Suman Seth" w:date="2023-01-15T09:02:00Z">
        <w:r w:rsidR="0038728C">
          <w:rPr>
            <w:rFonts w:eastAsiaTheme="minorEastAsia"/>
          </w:rPr>
          <w:t xml:space="preserve">a </w:t>
        </w:r>
      </w:ins>
      <w:ins w:id="21" w:author="Suman Seth" w:date="2023-01-15T09:01:00Z">
        <w:r w:rsidR="0038728C">
          <w:rPr>
            <w:rFonts w:eastAsiaTheme="minorEastAsia"/>
          </w:rPr>
          <w:t>particular relationship</w:t>
        </w:r>
      </w:ins>
      <w:ins w:id="22" w:author="Suman Seth" w:date="2023-01-15T09:02:00Z">
        <w:r w:rsidR="0038728C">
          <w:rPr>
            <w:rFonts w:eastAsiaTheme="minorEastAsia"/>
          </w:rPr>
          <w:t xml:space="preserve"> between inclusivity premiums and average attainment scores across countries</w:t>
        </w:r>
      </w:ins>
      <w:ins w:id="23" w:author="Suman Seth" w:date="2023-01-15T09:00:00Z">
        <w:r w:rsidR="0038728C">
          <w:rPr>
            <w:rFonts w:eastAsiaTheme="minorEastAsia"/>
          </w:rPr>
          <w:t xml:space="preserve"> </w:t>
        </w:r>
      </w:ins>
      <w:ins w:id="24" w:author="Suman Seth" w:date="2023-01-15T09:02:00Z">
        <w:r w:rsidR="0038728C">
          <w:rPr>
            <w:rFonts w:eastAsiaTheme="minorEastAsia"/>
          </w:rPr>
          <w:t>as</w:t>
        </w:r>
      </w:ins>
      <w:ins w:id="25" w:author="Suman Seth" w:date="2023-01-15T09:00:00Z">
        <w:r w:rsidR="0038728C">
          <w:rPr>
            <w:rFonts w:eastAsiaTheme="minorEastAsia"/>
          </w:rPr>
          <w:t xml:space="preserve"> inclusivity premiums vary widely for similar changes in</w:t>
        </w:r>
      </w:ins>
      <w:ins w:id="26" w:author="Suman Seth" w:date="2023-01-15T09:02:00Z">
        <w:r w:rsidR="0038728C">
          <w:rPr>
            <w:rFonts w:eastAsiaTheme="minorEastAsia"/>
          </w:rPr>
          <w:t xml:space="preserve"> average attainment scores</w:t>
        </w:r>
      </w:ins>
      <w:ins w:id="27" w:author="Suman Seth" w:date="2023-01-15T09:01:00Z">
        <w:r w:rsidR="0038728C">
          <w:rPr>
            <w:rFonts w:eastAsiaTheme="minorEastAsia"/>
          </w:rPr>
          <w:t>.</w:t>
        </w:r>
      </w:ins>
    </w:p>
    <w:p w14:paraId="243BB9FC" w14:textId="1D2B2F6E" w:rsidR="007F5E51" w:rsidRDefault="007F5E51" w:rsidP="00B508B8">
      <w:pPr>
        <w:pStyle w:val="Caption"/>
      </w:pPr>
      <w:bookmarkStart w:id="28" w:name="_Ref97026382"/>
      <w:r>
        <w:t xml:space="preserve">Figure </w:t>
      </w:r>
      <w:fldSimple w:instr=" SEQ Figure \* ARABIC ">
        <w:r w:rsidR="003647A1">
          <w:rPr>
            <w:noProof/>
          </w:rPr>
          <w:t>1</w:t>
        </w:r>
      </w:fldSimple>
      <w:bookmarkEnd w:id="17"/>
      <w:bookmarkEnd w:id="28"/>
      <w:r w:rsidR="00CF7434">
        <w:t>.</w:t>
      </w:r>
      <w:r>
        <w:t xml:space="preserve"> Change in average attainment and </w:t>
      </w:r>
      <w:r w:rsidR="00C35DB1" w:rsidRPr="00C35DB1">
        <w:t>inclusivity</w:t>
      </w:r>
      <w:r>
        <w:t xml:space="preserve"> premium</w:t>
      </w:r>
    </w:p>
    <w:tbl>
      <w:tblPr>
        <w:tblStyle w:val="TableGrid"/>
        <w:tblW w:w="0" w:type="auto"/>
        <w:jc w:val="center"/>
        <w:tblCellMar>
          <w:left w:w="0" w:type="dxa"/>
          <w:right w:w="0" w:type="dxa"/>
        </w:tblCellMar>
        <w:tblLook w:val="04A0" w:firstRow="1" w:lastRow="0" w:firstColumn="1" w:lastColumn="0" w:noHBand="0" w:noVBand="1"/>
      </w:tblPr>
      <w:tblGrid>
        <w:gridCol w:w="8595"/>
      </w:tblGrid>
      <w:tr w:rsidR="007F5E51" w14:paraId="10295E71" w14:textId="77777777" w:rsidTr="00DC5291">
        <w:trPr>
          <w:trHeight w:val="6425"/>
          <w:jc w:val="center"/>
        </w:trPr>
        <w:tc>
          <w:tcPr>
            <w:tcW w:w="7084" w:type="dxa"/>
            <w:tcBorders>
              <w:bottom w:val="single" w:sz="4" w:space="0" w:color="auto"/>
            </w:tcBorders>
          </w:tcPr>
          <w:p w14:paraId="225ACAF8" w14:textId="1A33E1F7" w:rsidR="007F5E51" w:rsidRDefault="00DC5291" w:rsidP="00396A93">
            <w:pPr>
              <w:spacing w:after="120" w:line="480" w:lineRule="auto"/>
              <w:jc w:val="center"/>
            </w:pPr>
            <w:r>
              <w:rPr>
                <w:noProof/>
              </w:rPr>
              <w:drawing>
                <wp:inline distT="0" distB="0" distL="0" distR="0" wp14:anchorId="53707554" wp14:editId="413AECE4">
                  <wp:extent cx="5451946" cy="3960000"/>
                  <wp:effectExtent l="0" t="0" r="0" b="254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51946" cy="3960000"/>
                          </a:xfrm>
                          <a:prstGeom prst="rect">
                            <a:avLst/>
                          </a:prstGeom>
                        </pic:spPr>
                      </pic:pic>
                    </a:graphicData>
                  </a:graphic>
                </wp:inline>
              </w:drawing>
            </w:r>
          </w:p>
        </w:tc>
      </w:tr>
      <w:tr w:rsidR="007F5E51" w14:paraId="6CCC9CFD" w14:textId="77777777" w:rsidTr="00395354">
        <w:trPr>
          <w:trHeight w:val="32"/>
          <w:jc w:val="center"/>
        </w:trPr>
        <w:tc>
          <w:tcPr>
            <w:tcW w:w="7084" w:type="dxa"/>
            <w:tcBorders>
              <w:left w:val="nil"/>
              <w:bottom w:val="nil"/>
              <w:right w:val="nil"/>
            </w:tcBorders>
          </w:tcPr>
          <w:p w14:paraId="2A144622" w14:textId="0F580B5A" w:rsidR="002D6914" w:rsidRPr="00396A93" w:rsidRDefault="007F5E51" w:rsidP="00396A93">
            <w:pPr>
              <w:pStyle w:val="NoSpacing"/>
              <w:spacing w:line="276" w:lineRule="auto"/>
              <w:rPr>
                <w:rFonts w:ascii="Garamond" w:hAnsi="Garamond"/>
                <w:sz w:val="20"/>
                <w:szCs w:val="20"/>
              </w:rPr>
            </w:pPr>
            <w:r w:rsidRPr="00396A93">
              <w:rPr>
                <w:rFonts w:ascii="Garamond" w:hAnsi="Garamond"/>
                <w:sz w:val="20"/>
                <w:szCs w:val="20"/>
              </w:rPr>
              <w:t>Source: Authors’ computations.</w:t>
            </w:r>
          </w:p>
          <w:p w14:paraId="2E9917D3" w14:textId="6356FB34" w:rsidR="007F5E51" w:rsidRPr="00396A93" w:rsidRDefault="007F5E51" w:rsidP="00396A93">
            <w:pPr>
              <w:pStyle w:val="NoSpacing"/>
              <w:spacing w:line="276" w:lineRule="auto"/>
              <w:jc w:val="both"/>
              <w:rPr>
                <w:rFonts w:ascii="Garamond" w:hAnsi="Garamond"/>
                <w:sz w:val="20"/>
                <w:szCs w:val="20"/>
              </w:rPr>
            </w:pPr>
            <w:r w:rsidRPr="00396A93">
              <w:rPr>
                <w:rFonts w:ascii="Garamond" w:hAnsi="Garamond"/>
                <w:sz w:val="20"/>
                <w:szCs w:val="20"/>
              </w:rPr>
              <w:t xml:space="preserve">Notes: The solid black </w:t>
            </w:r>
            <w:r w:rsidR="00EA3D3C" w:rsidRPr="00396A93">
              <w:rPr>
                <w:rFonts w:ascii="Garamond" w:hAnsi="Garamond"/>
                <w:sz w:val="20"/>
                <w:szCs w:val="20"/>
              </w:rPr>
              <w:t>population weigh</w:t>
            </w:r>
            <w:r w:rsidR="00BD4A1A" w:rsidRPr="00396A93">
              <w:rPr>
                <w:rFonts w:ascii="Garamond" w:hAnsi="Garamond"/>
                <w:sz w:val="20"/>
                <w:szCs w:val="20"/>
              </w:rPr>
              <w:t>t</w:t>
            </w:r>
            <w:r w:rsidR="00EA3D3C" w:rsidRPr="00396A93">
              <w:rPr>
                <w:rFonts w:ascii="Garamond" w:hAnsi="Garamond"/>
                <w:sz w:val="20"/>
                <w:szCs w:val="20"/>
              </w:rPr>
              <w:t xml:space="preserve">ed </w:t>
            </w:r>
            <w:r w:rsidRPr="00396A93">
              <w:rPr>
                <w:rFonts w:ascii="Garamond" w:hAnsi="Garamond"/>
                <w:sz w:val="20"/>
                <w:szCs w:val="20"/>
              </w:rPr>
              <w:t xml:space="preserve">trend line corresponds to 80 countries. </w:t>
            </w:r>
            <w:r w:rsidR="00AE11A8" w:rsidRPr="00396A93">
              <w:rPr>
                <w:rFonts w:ascii="Garamond" w:hAnsi="Garamond"/>
                <w:sz w:val="20"/>
                <w:szCs w:val="20"/>
              </w:rPr>
              <w:t xml:space="preserve">The solid </w:t>
            </w:r>
            <w:r w:rsidR="008154CD" w:rsidRPr="00396A93">
              <w:rPr>
                <w:rFonts w:ascii="Garamond" w:hAnsi="Garamond"/>
                <w:sz w:val="20"/>
                <w:szCs w:val="20"/>
              </w:rPr>
              <w:t>grey</w:t>
            </w:r>
            <w:r w:rsidR="00AE11A8" w:rsidRPr="00396A93">
              <w:rPr>
                <w:rFonts w:ascii="Garamond" w:hAnsi="Garamond"/>
                <w:sz w:val="20"/>
                <w:szCs w:val="20"/>
              </w:rPr>
              <w:t xml:space="preserve"> population unweighted</w:t>
            </w:r>
            <w:r w:rsidR="008154CD" w:rsidRPr="00396A93">
              <w:rPr>
                <w:rFonts w:ascii="Garamond" w:hAnsi="Garamond"/>
                <w:sz w:val="20"/>
                <w:szCs w:val="20"/>
              </w:rPr>
              <w:t xml:space="preserve"> trend line corresponds to 80 countries. The </w:t>
            </w:r>
            <w:r w:rsidR="0086094B">
              <w:rPr>
                <w:rFonts w:ascii="Garamond" w:hAnsi="Garamond"/>
                <w:sz w:val="20"/>
                <w:szCs w:val="20"/>
              </w:rPr>
              <w:t>dashed</w:t>
            </w:r>
            <w:r w:rsidR="008154CD" w:rsidRPr="00396A93">
              <w:rPr>
                <w:rFonts w:ascii="Garamond" w:hAnsi="Garamond"/>
                <w:sz w:val="20"/>
                <w:szCs w:val="20"/>
              </w:rPr>
              <w:t xml:space="preserve"> grey population unweighted trend line corresponds to 79 countries, excluding L</w:t>
            </w:r>
            <w:r w:rsidR="00BD4A1A" w:rsidRPr="00396A93">
              <w:rPr>
                <w:rFonts w:ascii="Garamond" w:hAnsi="Garamond"/>
                <w:sz w:val="20"/>
                <w:szCs w:val="20"/>
              </w:rPr>
              <w:t>ao</w:t>
            </w:r>
            <w:r w:rsidR="008154CD" w:rsidRPr="00396A93">
              <w:rPr>
                <w:rFonts w:ascii="Garamond" w:hAnsi="Garamond"/>
                <w:sz w:val="20"/>
                <w:szCs w:val="20"/>
              </w:rPr>
              <w:t xml:space="preserve"> PDR.</w:t>
            </w:r>
          </w:p>
          <w:p w14:paraId="3B66AB76" w14:textId="5EAF276E" w:rsidR="009A4FC1" w:rsidRPr="009A4FC1" w:rsidRDefault="009A4FC1" w:rsidP="00396A93">
            <w:pPr>
              <w:pStyle w:val="NoSpacing"/>
              <w:spacing w:line="276" w:lineRule="auto"/>
              <w:jc w:val="both"/>
              <w:rPr>
                <w:rFonts w:ascii="Garamond" w:hAnsi="Garamond"/>
                <w:noProof/>
              </w:rPr>
            </w:pPr>
            <w:r w:rsidRPr="00396A93">
              <w:rPr>
                <w:rFonts w:ascii="Garamond" w:hAnsi="Garamond"/>
                <w:sz w:val="20"/>
                <w:szCs w:val="20"/>
              </w:rPr>
              <w:t xml:space="preserve">Country abbreviations: AFG: Afghanistan; ALB: Albania; ARM: Armenia; BDI: Burundi; BEN: Benin; BFA: Burkina Faso; BGD: Bangladesh; BIH: Bosnia and Herzegovina; BLZ: Belize; BOL: Bolivia; CAF: Central African Republic: CHN: China; CIV: </w:t>
            </w:r>
            <w:r w:rsidR="00F34FC7" w:rsidRPr="00396A93">
              <w:rPr>
                <w:rFonts w:ascii="Garamond" w:hAnsi="Garamond"/>
                <w:sz w:val="20"/>
                <w:szCs w:val="20"/>
              </w:rPr>
              <w:t>Côte d’Ivoire</w:t>
            </w:r>
            <w:r w:rsidRPr="00396A93">
              <w:rPr>
                <w:rFonts w:ascii="Garamond" w:hAnsi="Garamond"/>
                <w:sz w:val="20"/>
                <w:szCs w:val="20"/>
              </w:rPr>
              <w:t xml:space="preserve">; CMR: Cameroon; COD: Congo, DR; COG: Republic of Congo; COL: Colombia; DOM: Dominican Republic; EGY: Egypt; ETH: Ethiopia; GAB: Gabon; GHA: Ghana; GIN: Guinea; GMB: Gambia; GUY: Guyana; HND: Honduras; HTI: Haiti; IDN: Indonesia; IND: India; IRQ: Iraq; JAM: Jamaica; JOR: Jordan; KAZ: Kazakhstan; KEN: Kenya; KGZ: Kyrgyzstan; KHM: Cambodia; LAO: Lao PDR; LBR: Liberia; LSO: Lesotho; MDA: Moldova; MDG: Madagascar; MEX: Mexico; MKD: Macedonia; MLI: Mali; MNE: Montenegro; MNG: Mongolia; MOZ: Mozambique; MRT: Mauritania; MWI: Malawi; NAM: Namibia; NER: Niger; NGA: Nigeria; NIC: Nicaragua; NPL: Nepal; PAK: Pakistan; PER: Peru; PHL: Philippines; PSE: State of Palestine; RWA: Rwanda; SDN: Sudan; SEN: Senegal; SLE: Sierra Leone; </w:t>
            </w:r>
            <w:r w:rsidRPr="00396A93">
              <w:rPr>
                <w:rFonts w:ascii="Garamond" w:hAnsi="Garamond"/>
                <w:sz w:val="20"/>
                <w:szCs w:val="20"/>
              </w:rPr>
              <w:lastRenderedPageBreak/>
              <w:t xml:space="preserve">SRB: Serbia; STP: </w:t>
            </w:r>
            <w:r w:rsidR="00F34FC7" w:rsidRPr="00396A93">
              <w:rPr>
                <w:rFonts w:ascii="Garamond" w:hAnsi="Garamond"/>
                <w:sz w:val="20"/>
                <w:szCs w:val="20"/>
              </w:rPr>
              <w:t>São Tomé and Príncipe</w:t>
            </w:r>
            <w:r w:rsidRPr="00396A93">
              <w:rPr>
                <w:rFonts w:ascii="Garamond" w:hAnsi="Garamond"/>
                <w:sz w:val="20"/>
                <w:szCs w:val="20"/>
              </w:rPr>
              <w:t xml:space="preserve">; SUR: Suriname; SWZ: Eswatini; TCD: Chad; TGO: Togo; THA: Thailand; TJK: Tajikistan; TKM: Turkmenistan; TLS: Timor-Leste; TTO: Trinidad and Tobago; TZA: Tanzania; UGA: Uganda; UKR: Ukraine; VNM: </w:t>
            </w:r>
            <w:r w:rsidR="00323117" w:rsidRPr="00396A93">
              <w:rPr>
                <w:rFonts w:ascii="Garamond" w:hAnsi="Garamond"/>
                <w:sz w:val="20"/>
                <w:szCs w:val="20"/>
              </w:rPr>
              <w:t>Vietnam</w:t>
            </w:r>
            <w:r w:rsidRPr="00396A93">
              <w:rPr>
                <w:rFonts w:ascii="Garamond" w:hAnsi="Garamond"/>
                <w:sz w:val="20"/>
                <w:szCs w:val="20"/>
              </w:rPr>
              <w:t>; YEM: Yemen; ZMB: Zambia; ZWE: Zimbabwe.</w:t>
            </w:r>
          </w:p>
        </w:tc>
      </w:tr>
    </w:tbl>
    <w:p w14:paraId="00AF8EEC" w14:textId="77777777" w:rsidR="007F5E51" w:rsidRDefault="007F5E51" w:rsidP="00396A93">
      <w:pPr>
        <w:pStyle w:val="NoSpacing"/>
        <w:spacing w:after="120" w:line="480" w:lineRule="auto"/>
      </w:pPr>
    </w:p>
    <w:p w14:paraId="37C2FD03" w14:textId="7AC802AE" w:rsidR="007F5E51" w:rsidRPr="00923EEC" w:rsidRDefault="00923EEC" w:rsidP="00923EEC">
      <w:pPr>
        <w:pStyle w:val="NoSpacing"/>
        <w:spacing w:after="120" w:line="480" w:lineRule="auto"/>
        <w:jc w:val="both"/>
        <w:rPr>
          <w:rFonts w:ascii="Garamond" w:hAnsi="Garamond"/>
          <w:sz w:val="24"/>
          <w:szCs w:val="24"/>
        </w:rPr>
      </w:pPr>
      <w:r w:rsidRPr="005400DA">
        <w:rPr>
          <w:rFonts w:ascii="Garamond" w:eastAsiaTheme="minorEastAsia" w:hAnsi="Garamond"/>
          <w:sz w:val="24"/>
          <w:szCs w:val="24"/>
        </w:rPr>
        <w:fldChar w:fldCharType="begin"/>
      </w:r>
      <w:r w:rsidRPr="005400DA">
        <w:rPr>
          <w:rFonts w:ascii="Garamond" w:eastAsiaTheme="minorEastAsia" w:hAnsi="Garamond"/>
          <w:sz w:val="24"/>
          <w:szCs w:val="24"/>
        </w:rPr>
        <w:instrText xml:space="preserve"> REF _Ref95924302 \h  \* MERGEFORMAT </w:instrText>
      </w:r>
      <w:r w:rsidRPr="005400DA">
        <w:rPr>
          <w:rFonts w:ascii="Garamond" w:eastAsiaTheme="minorEastAsia" w:hAnsi="Garamond"/>
          <w:sz w:val="24"/>
          <w:szCs w:val="24"/>
        </w:rPr>
      </w:r>
      <w:r w:rsidRPr="005400DA">
        <w:rPr>
          <w:rFonts w:ascii="Garamond" w:eastAsiaTheme="minorEastAsia" w:hAnsi="Garamond"/>
          <w:sz w:val="24"/>
          <w:szCs w:val="24"/>
        </w:rPr>
        <w:fldChar w:fldCharType="separate"/>
      </w:r>
      <w:r w:rsidRPr="005400DA">
        <w:rPr>
          <w:rFonts w:ascii="Garamond" w:hAnsi="Garamond"/>
          <w:sz w:val="24"/>
          <w:szCs w:val="24"/>
        </w:rPr>
        <w:t xml:space="preserve">Table </w:t>
      </w:r>
      <w:r w:rsidRPr="005400DA">
        <w:rPr>
          <w:rFonts w:ascii="Garamond" w:hAnsi="Garamond"/>
          <w:noProof/>
          <w:sz w:val="24"/>
          <w:szCs w:val="24"/>
        </w:rPr>
        <w:t>1</w:t>
      </w:r>
      <w:r w:rsidRPr="005400DA">
        <w:rPr>
          <w:rFonts w:ascii="Garamond" w:eastAsiaTheme="minorEastAsia" w:hAnsi="Garamond"/>
          <w:sz w:val="24"/>
          <w:szCs w:val="24"/>
        </w:rPr>
        <w:fldChar w:fldCharType="end"/>
      </w:r>
      <w:r w:rsidRPr="005400DA">
        <w:rPr>
          <w:rFonts w:ascii="Garamond" w:eastAsiaTheme="minorEastAsia" w:hAnsi="Garamond"/>
          <w:sz w:val="24"/>
          <w:szCs w:val="24"/>
        </w:rPr>
        <w:t xml:space="preserve"> also reports the contribution of each component to the total change in inclusive well-being. Interesting insights may be drawn by looking at these figures directly while comparing progress across countries. Comparing the two South Asian countries, </w:t>
      </w:r>
      <w:proofErr w:type="gramStart"/>
      <w:r w:rsidRPr="005400DA">
        <w:rPr>
          <w:rFonts w:ascii="Garamond" w:eastAsiaTheme="minorEastAsia" w:hAnsi="Garamond"/>
          <w:sz w:val="24"/>
          <w:szCs w:val="24"/>
        </w:rPr>
        <w:t>India</w:t>
      </w:r>
      <w:proofErr w:type="gramEnd"/>
      <w:r w:rsidRPr="005400DA">
        <w:rPr>
          <w:rFonts w:ascii="Garamond" w:eastAsiaTheme="minorEastAsia" w:hAnsi="Garamond"/>
          <w:sz w:val="24"/>
          <w:szCs w:val="24"/>
        </w:rPr>
        <w:t xml:space="preserve"> and Nepal, both have a similar level of inclusive well-being in 2016 (61.5 points for India and 60.7 points for Nepal) as well as similar changes in average attainment scores over their respective study periods (1.90 points per annum for Nepal and 1.86 points per annum for India). Decomposing their changes in well-being shows that India’s change in average attainment (1.39 points per annum) is statistically significantly higher than that of Nepal (1.23 points per annum), whereas Nepal’s inclusivity premium (0.68 points per annum) is statistically significantly higher than India’s (0.47 points per annum). The share of the inclusivity premium to the inclusive well-being change for Nepal is 35.6 percent, which is around 10 percentage points higher than the contribution of the inclusivity premium to the well-being change for India (25.3 percent). Therefore, Nepal’s progress can be claimed to have been accompanied by providing much larger priority to poorer quintiles.</w:t>
      </w:r>
    </w:p>
    <w:p w14:paraId="1DEB8694" w14:textId="5BDEE443" w:rsidR="007B4FD2" w:rsidRDefault="00CC073B" w:rsidP="00396A93">
      <w:pPr>
        <w:pStyle w:val="Heading1"/>
        <w:spacing w:before="0" w:line="480" w:lineRule="auto"/>
        <w:rPr>
          <w:rFonts w:eastAsiaTheme="minorEastAsia"/>
        </w:rPr>
      </w:pPr>
      <w:bookmarkStart w:id="29" w:name="_Ref98839480"/>
      <w:bookmarkStart w:id="30" w:name="_Ref97114899"/>
      <w:r>
        <w:rPr>
          <w:rFonts w:eastAsiaTheme="minorEastAsia"/>
        </w:rPr>
        <w:t>Comparison of inclusivity premium to</w:t>
      </w:r>
      <w:r w:rsidR="007B4FD2">
        <w:rPr>
          <w:rFonts w:eastAsiaTheme="minorEastAsia"/>
        </w:rPr>
        <w:t xml:space="preserve"> </w:t>
      </w:r>
      <w:r w:rsidR="00422B33">
        <w:rPr>
          <w:rFonts w:eastAsiaTheme="minorEastAsia"/>
        </w:rPr>
        <w:t xml:space="preserve">other </w:t>
      </w:r>
      <w:r w:rsidR="00B632F9">
        <w:rPr>
          <w:rFonts w:eastAsiaTheme="minorEastAsia"/>
        </w:rPr>
        <w:t xml:space="preserve">well-known </w:t>
      </w:r>
      <w:r w:rsidR="007B4FD2">
        <w:rPr>
          <w:rFonts w:eastAsiaTheme="minorEastAsia"/>
        </w:rPr>
        <w:t>measures</w:t>
      </w:r>
      <w:bookmarkEnd w:id="29"/>
    </w:p>
    <w:p w14:paraId="39D6EF1E" w14:textId="07497869" w:rsidR="007B4FD2" w:rsidRDefault="00884733" w:rsidP="00396A93">
      <w:pPr>
        <w:spacing w:after="120" w:line="480" w:lineRule="auto"/>
      </w:pPr>
      <w:r>
        <w:t>W</w:t>
      </w:r>
      <w:r w:rsidR="00CC073B">
        <w:t xml:space="preserve">e </w:t>
      </w:r>
      <w:r>
        <w:t xml:space="preserve">now </w:t>
      </w:r>
      <w:r w:rsidR="00CC073B">
        <w:t xml:space="preserve">elaborate how our proposed framework compares with two measures: </w:t>
      </w:r>
      <w:r w:rsidR="000322DB">
        <w:t xml:space="preserve">the </w:t>
      </w:r>
      <w:r w:rsidR="00E713F3">
        <w:t>s</w:t>
      </w:r>
      <w:r w:rsidR="00CC073B">
        <w:t xml:space="preserve">hared </w:t>
      </w:r>
      <w:r w:rsidR="00E713F3">
        <w:t>p</w:t>
      </w:r>
      <w:r w:rsidR="00CC073B">
        <w:t xml:space="preserve">rosperity </w:t>
      </w:r>
      <w:r w:rsidR="00E713F3">
        <w:t>p</w:t>
      </w:r>
      <w:r w:rsidR="00CC073B">
        <w:t>remium (SP</w:t>
      </w:r>
      <w:r w:rsidR="00875FA1">
        <w:t>P</w:t>
      </w:r>
      <w:r w:rsidR="00CC073B">
        <w:t>)</w:t>
      </w:r>
      <w:r w:rsidR="000322DB">
        <w:t xml:space="preserve"> produced by the World Bank</w:t>
      </w:r>
      <w:r w:rsidR="00CC073B">
        <w:t xml:space="preserve"> and the</w:t>
      </w:r>
      <w:r w:rsidR="000322DB">
        <w:t xml:space="preserve"> </w:t>
      </w:r>
      <w:r w:rsidR="00F3764E">
        <w:t>g</w:t>
      </w:r>
      <w:r w:rsidR="00CC073B">
        <w:t>lobal MPI</w:t>
      </w:r>
      <w:r w:rsidR="000322DB">
        <w:t xml:space="preserve"> produced by OPHI and UNDP</w:t>
      </w:r>
      <w:r w:rsidR="00CC073B">
        <w:t xml:space="preserve">. </w:t>
      </w:r>
      <w:r w:rsidR="00050AFC">
        <w:t>We</w:t>
      </w:r>
      <w:r w:rsidR="00271E3C">
        <w:t xml:space="preserve"> first explore how the </w:t>
      </w:r>
      <w:r w:rsidR="00875FA1">
        <w:t>SP</w:t>
      </w:r>
      <w:r w:rsidR="00271E3C">
        <w:t>P, which is the difference between the</w:t>
      </w:r>
      <w:r w:rsidR="00E00045">
        <w:t xml:space="preserve"> (relative)</w:t>
      </w:r>
      <w:r w:rsidR="00271E3C">
        <w:t xml:space="preserve"> growth of average income among the bottom 40</w:t>
      </w:r>
      <w:r w:rsidR="00564308">
        <w:t xml:space="preserve"> percent</w:t>
      </w:r>
      <w:r w:rsidR="00271E3C">
        <w:t xml:space="preserve"> of the population of a country and the </w:t>
      </w:r>
      <w:r w:rsidR="000838BC">
        <w:t xml:space="preserve">(relative) </w:t>
      </w:r>
      <w:r w:rsidR="00271E3C">
        <w:t>growth of the overall average income</w:t>
      </w:r>
      <w:r w:rsidR="00875FA1">
        <w:t xml:space="preserve">, compares with </w:t>
      </w:r>
      <w:r w:rsidR="000838BC">
        <w:t xml:space="preserve">the </w:t>
      </w:r>
      <w:r w:rsidR="00875FA1">
        <w:t>inclusivity premium across countries</w:t>
      </w:r>
      <w:r w:rsidR="00271E3C">
        <w:t>.</w:t>
      </w:r>
      <w:r w:rsidR="00CB584B">
        <w:t xml:space="preserve"> T</w:t>
      </w:r>
      <w:r w:rsidR="00875FA1">
        <w:t>he SPP</w:t>
      </w:r>
      <w:r w:rsidR="00CB584B">
        <w:t>, like</w:t>
      </w:r>
      <w:r w:rsidR="00676771">
        <w:t xml:space="preserve"> the</w:t>
      </w:r>
      <w:r w:rsidR="00CB584B">
        <w:t xml:space="preserve"> inclusivity premium,</w:t>
      </w:r>
      <w:r w:rsidR="00875FA1">
        <w:t xml:space="preserve"> is positive whenever the average income growth among the poorest 40</w:t>
      </w:r>
      <w:r w:rsidR="00564308">
        <w:t xml:space="preserve"> percent</w:t>
      </w:r>
      <w:r w:rsidR="00875FA1">
        <w:t xml:space="preserve"> </w:t>
      </w:r>
      <w:r w:rsidR="00DC6424">
        <w:t xml:space="preserve">of the population </w:t>
      </w:r>
      <w:r w:rsidR="00875FA1">
        <w:t xml:space="preserve">is larger than the overall average income growth, whereas the SPP measure is negative whenever </w:t>
      </w:r>
      <w:r w:rsidR="00A85BED">
        <w:t>the average income growth among the poorest 40</w:t>
      </w:r>
      <w:r w:rsidR="00564308">
        <w:t xml:space="preserve"> percent</w:t>
      </w:r>
      <w:r w:rsidR="00A85BED">
        <w:t xml:space="preserve"> is slower than the overall average income growth.</w:t>
      </w:r>
    </w:p>
    <w:p w14:paraId="33B8A11C" w14:textId="32B95E11" w:rsidR="00A97429" w:rsidRDefault="00A97429" w:rsidP="00B508B8">
      <w:pPr>
        <w:pStyle w:val="Caption"/>
      </w:pPr>
      <w:bookmarkStart w:id="31" w:name="_Ref124241283"/>
      <w:r>
        <w:lastRenderedPageBreak/>
        <w:t xml:space="preserve">Figure </w:t>
      </w:r>
      <w:fldSimple w:instr=" SEQ Figure \* ARABIC ">
        <w:r w:rsidR="003647A1">
          <w:rPr>
            <w:noProof/>
          </w:rPr>
          <w:t>2</w:t>
        </w:r>
      </w:fldSimple>
      <w:bookmarkEnd w:id="31"/>
      <w:r w:rsidR="00CF7434">
        <w:t>.</w:t>
      </w:r>
      <w:r>
        <w:t xml:space="preserve"> </w:t>
      </w:r>
      <w:r w:rsidR="00130924">
        <w:t>S</w:t>
      </w:r>
      <w:r>
        <w:t>hared prosperity premium</w:t>
      </w:r>
      <w:r w:rsidR="00830756">
        <w:t>s</w:t>
      </w:r>
      <w:r>
        <w:t xml:space="preserve"> and inclusivity premium</w:t>
      </w:r>
      <w:r w:rsidR="00830756">
        <w:t>s</w:t>
      </w:r>
      <w:r>
        <w:t xml:space="preserve"> across </w:t>
      </w:r>
      <w:r w:rsidR="007139B7">
        <w:t xml:space="preserve">25 </w:t>
      </w:r>
      <w:r w:rsidR="003B40C3">
        <w:t>countries</w:t>
      </w:r>
    </w:p>
    <w:tbl>
      <w:tblPr>
        <w:tblStyle w:val="TableGrid"/>
        <w:tblW w:w="0" w:type="auto"/>
        <w:jc w:val="center"/>
        <w:tblLayout w:type="fixed"/>
        <w:tblCellMar>
          <w:left w:w="0" w:type="dxa"/>
          <w:right w:w="0" w:type="dxa"/>
        </w:tblCellMar>
        <w:tblLook w:val="04A0" w:firstRow="1" w:lastRow="0" w:firstColumn="1" w:lastColumn="0" w:noHBand="0" w:noVBand="1"/>
      </w:tblPr>
      <w:tblGrid>
        <w:gridCol w:w="8585"/>
      </w:tblGrid>
      <w:tr w:rsidR="00F37DD9" w14:paraId="25747A2A" w14:textId="77777777" w:rsidTr="000322DB">
        <w:trPr>
          <w:trHeight w:val="5384"/>
          <w:jc w:val="center"/>
        </w:trPr>
        <w:tc>
          <w:tcPr>
            <w:tcW w:w="8585" w:type="dxa"/>
            <w:tcBorders>
              <w:bottom w:val="single" w:sz="4" w:space="0" w:color="auto"/>
            </w:tcBorders>
          </w:tcPr>
          <w:p w14:paraId="017FF8B2" w14:textId="3AF81FAE" w:rsidR="00F37DD9" w:rsidRDefault="009B5941" w:rsidP="00396A93">
            <w:pPr>
              <w:spacing w:after="120" w:line="480" w:lineRule="auto"/>
            </w:pPr>
            <w:r>
              <w:rPr>
                <w:noProof/>
                <w:lang w:eastAsia="en-GB"/>
              </w:rPr>
              <w:drawing>
                <wp:inline distT="0" distB="0" distL="0" distR="0" wp14:anchorId="5BE42974" wp14:editId="3EBF60C2">
                  <wp:extent cx="5451437" cy="3960000"/>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51437" cy="3960000"/>
                          </a:xfrm>
                          <a:prstGeom prst="rect">
                            <a:avLst/>
                          </a:prstGeom>
                        </pic:spPr>
                      </pic:pic>
                    </a:graphicData>
                  </a:graphic>
                </wp:inline>
              </w:drawing>
            </w:r>
          </w:p>
        </w:tc>
      </w:tr>
      <w:tr w:rsidR="00F37DD9" w14:paraId="3342ABB1" w14:textId="77777777" w:rsidTr="00396A93">
        <w:trPr>
          <w:trHeight w:val="1715"/>
          <w:jc w:val="center"/>
        </w:trPr>
        <w:tc>
          <w:tcPr>
            <w:tcW w:w="8585" w:type="dxa"/>
            <w:tcBorders>
              <w:left w:val="nil"/>
              <w:bottom w:val="nil"/>
              <w:right w:val="nil"/>
            </w:tcBorders>
          </w:tcPr>
          <w:p w14:paraId="7FD66E19" w14:textId="40A7D67C" w:rsidR="002D6914" w:rsidRPr="00396A93" w:rsidRDefault="00F37DD9" w:rsidP="00396A93">
            <w:pPr>
              <w:pStyle w:val="NoSpacing"/>
              <w:spacing w:line="276" w:lineRule="auto"/>
              <w:jc w:val="both"/>
              <w:rPr>
                <w:rFonts w:ascii="Garamond" w:hAnsi="Garamond"/>
                <w:sz w:val="20"/>
                <w:szCs w:val="20"/>
              </w:rPr>
            </w:pPr>
            <w:r w:rsidRPr="00396A93">
              <w:rPr>
                <w:rFonts w:ascii="Garamond" w:hAnsi="Garamond"/>
                <w:sz w:val="20"/>
                <w:szCs w:val="20"/>
              </w:rPr>
              <w:t>Source: Authors’ computations</w:t>
            </w:r>
            <w:r w:rsidR="003B40C3" w:rsidRPr="00396A93">
              <w:rPr>
                <w:rFonts w:ascii="Garamond" w:hAnsi="Garamond"/>
                <w:sz w:val="20"/>
                <w:szCs w:val="20"/>
              </w:rPr>
              <w:t xml:space="preserve"> for inclusivity premiums</w:t>
            </w:r>
            <w:r w:rsidRPr="00396A93">
              <w:rPr>
                <w:rFonts w:ascii="Garamond" w:hAnsi="Garamond"/>
                <w:sz w:val="20"/>
                <w:szCs w:val="20"/>
              </w:rPr>
              <w:t>.</w:t>
            </w:r>
            <w:r w:rsidR="003B40C3" w:rsidRPr="00396A93">
              <w:rPr>
                <w:rFonts w:ascii="Garamond" w:hAnsi="Garamond"/>
                <w:sz w:val="20"/>
                <w:szCs w:val="20"/>
              </w:rPr>
              <w:t xml:space="preserve"> S</w:t>
            </w:r>
            <w:r w:rsidR="00BB79D6" w:rsidRPr="00396A93">
              <w:rPr>
                <w:rFonts w:ascii="Garamond" w:hAnsi="Garamond"/>
                <w:sz w:val="20"/>
                <w:szCs w:val="20"/>
              </w:rPr>
              <w:t>P</w:t>
            </w:r>
            <w:r w:rsidR="00676771" w:rsidRPr="00396A93">
              <w:rPr>
                <w:rFonts w:ascii="Garamond" w:hAnsi="Garamond"/>
                <w:sz w:val="20"/>
                <w:szCs w:val="20"/>
              </w:rPr>
              <w:t>P</w:t>
            </w:r>
            <w:r w:rsidR="003B40C3" w:rsidRPr="00396A93">
              <w:rPr>
                <w:rFonts w:ascii="Garamond" w:hAnsi="Garamond"/>
                <w:sz w:val="20"/>
                <w:szCs w:val="20"/>
              </w:rPr>
              <w:t xml:space="preserve"> figures accessed from </w:t>
            </w:r>
            <w:hyperlink r:id="rId10" w:history="1">
              <w:r w:rsidR="008173B4" w:rsidRPr="00396A93">
                <w:rPr>
                  <w:rStyle w:val="Hyperlink"/>
                  <w:rFonts w:ascii="Garamond" w:hAnsi="Garamond"/>
                  <w:sz w:val="20"/>
                  <w:szCs w:val="20"/>
                </w:rPr>
                <w:t>https://www.worldbank.org/en/topic/poverty/brief/global-database-of-shared-prosperity in Dec. 2021</w:t>
              </w:r>
            </w:hyperlink>
            <w:r w:rsidR="00A07DD0" w:rsidRPr="00396A93">
              <w:rPr>
                <w:rFonts w:ascii="Garamond" w:hAnsi="Garamond"/>
                <w:sz w:val="20"/>
                <w:szCs w:val="20"/>
              </w:rPr>
              <w:t>.</w:t>
            </w:r>
          </w:p>
          <w:p w14:paraId="31C171BE" w14:textId="77777777" w:rsidR="00CA18CC" w:rsidRPr="00396A93" w:rsidRDefault="00CA18CC" w:rsidP="00F23419">
            <w:pPr>
              <w:pStyle w:val="NoSpacing"/>
              <w:spacing w:line="276" w:lineRule="auto"/>
              <w:jc w:val="both"/>
              <w:rPr>
                <w:rFonts w:ascii="Garamond" w:hAnsi="Garamond"/>
                <w:sz w:val="20"/>
                <w:szCs w:val="20"/>
              </w:rPr>
            </w:pPr>
            <w:r w:rsidRPr="00396A93">
              <w:rPr>
                <w:rFonts w:ascii="Garamond" w:hAnsi="Garamond"/>
                <w:sz w:val="20"/>
                <w:szCs w:val="20"/>
              </w:rPr>
              <w:t>Notes: Both the solid black population weighted trend line and the solid grey population unweighted trend line correspond to 25 countries</w:t>
            </w:r>
          </w:p>
          <w:p w14:paraId="007F6B43" w14:textId="006A66A9" w:rsidR="00727DAB" w:rsidRPr="00811D86" w:rsidRDefault="00727DAB" w:rsidP="00396A93">
            <w:pPr>
              <w:pStyle w:val="NoSpacing"/>
              <w:spacing w:line="276" w:lineRule="auto"/>
              <w:jc w:val="both"/>
              <w:rPr>
                <w:rFonts w:ascii="Garamond" w:hAnsi="Garamond"/>
                <w:sz w:val="20"/>
                <w:szCs w:val="20"/>
              </w:rPr>
            </w:pPr>
            <w:r w:rsidRPr="00396A93">
              <w:rPr>
                <w:rFonts w:ascii="Garamond" w:hAnsi="Garamond"/>
                <w:sz w:val="20"/>
                <w:szCs w:val="20"/>
              </w:rPr>
              <w:t xml:space="preserve">Countries </w:t>
            </w:r>
            <w:r w:rsidR="003B40C3" w:rsidRPr="00396A93">
              <w:rPr>
                <w:rFonts w:ascii="Garamond" w:hAnsi="Garamond"/>
                <w:sz w:val="20"/>
                <w:szCs w:val="20"/>
              </w:rPr>
              <w:t xml:space="preserve">for </w:t>
            </w:r>
            <w:r w:rsidRPr="00396A93">
              <w:rPr>
                <w:rFonts w:ascii="Garamond" w:hAnsi="Garamond"/>
                <w:sz w:val="20"/>
                <w:szCs w:val="20"/>
              </w:rPr>
              <w:t>SPP</w:t>
            </w:r>
            <w:r w:rsidR="002540CA" w:rsidRPr="00396A93">
              <w:rPr>
                <w:rFonts w:ascii="Garamond" w:hAnsi="Garamond"/>
                <w:sz w:val="20"/>
                <w:szCs w:val="20"/>
              </w:rPr>
              <w:t xml:space="preserve">: </w:t>
            </w:r>
            <w:r w:rsidR="00185E30" w:rsidRPr="00396A93">
              <w:rPr>
                <w:rFonts w:ascii="Garamond" w:hAnsi="Garamond"/>
                <w:sz w:val="20"/>
                <w:szCs w:val="20"/>
              </w:rPr>
              <w:t>Albania (ALB, 2014</w:t>
            </w:r>
            <w:r w:rsidR="0015789A" w:rsidRPr="00396A93">
              <w:rPr>
                <w:rFonts w:ascii="Garamond" w:hAnsi="Garamond"/>
                <w:sz w:val="20"/>
                <w:szCs w:val="20"/>
              </w:rPr>
              <w:t>–</w:t>
            </w:r>
            <w:r w:rsidR="00185E30" w:rsidRPr="00396A93">
              <w:rPr>
                <w:rFonts w:ascii="Garamond" w:hAnsi="Garamond"/>
                <w:sz w:val="20"/>
                <w:szCs w:val="20"/>
              </w:rPr>
              <w:t>17), Armenia (ARM, 2013</w:t>
            </w:r>
            <w:r w:rsidR="0015789A" w:rsidRPr="00396A93">
              <w:rPr>
                <w:rFonts w:ascii="Garamond" w:hAnsi="Garamond"/>
                <w:sz w:val="20"/>
                <w:szCs w:val="20"/>
              </w:rPr>
              <w:t>–</w:t>
            </w:r>
            <w:r w:rsidR="00185E30" w:rsidRPr="00396A93">
              <w:rPr>
                <w:rFonts w:ascii="Garamond" w:hAnsi="Garamond"/>
                <w:sz w:val="20"/>
                <w:szCs w:val="20"/>
              </w:rPr>
              <w:t>18), China (CHN, 2013</w:t>
            </w:r>
            <w:r w:rsidR="0015789A" w:rsidRPr="00396A93">
              <w:rPr>
                <w:rFonts w:ascii="Garamond" w:hAnsi="Garamond"/>
                <w:sz w:val="20"/>
                <w:szCs w:val="20"/>
              </w:rPr>
              <w:t>–</w:t>
            </w:r>
            <w:r w:rsidR="00185E30" w:rsidRPr="00396A93">
              <w:rPr>
                <w:rFonts w:ascii="Garamond" w:hAnsi="Garamond"/>
                <w:sz w:val="20"/>
                <w:szCs w:val="20"/>
              </w:rPr>
              <w:t>16), Colombia (COL, 2014</w:t>
            </w:r>
            <w:r w:rsidR="0015789A" w:rsidRPr="00396A93">
              <w:rPr>
                <w:rFonts w:ascii="Garamond" w:hAnsi="Garamond"/>
                <w:sz w:val="20"/>
                <w:szCs w:val="20"/>
              </w:rPr>
              <w:t>–</w:t>
            </w:r>
            <w:r w:rsidR="00185E30" w:rsidRPr="00396A93">
              <w:rPr>
                <w:rFonts w:ascii="Garamond" w:hAnsi="Garamond"/>
                <w:sz w:val="20"/>
                <w:szCs w:val="20"/>
              </w:rPr>
              <w:t>19), Dominican Republic (DOM, 2011</w:t>
            </w:r>
            <w:r w:rsidR="0015789A" w:rsidRPr="00396A93">
              <w:rPr>
                <w:rFonts w:ascii="Garamond" w:hAnsi="Garamond"/>
                <w:sz w:val="20"/>
                <w:szCs w:val="20"/>
              </w:rPr>
              <w:t>–</w:t>
            </w:r>
            <w:r w:rsidR="00185E30" w:rsidRPr="00396A93">
              <w:rPr>
                <w:rFonts w:ascii="Garamond" w:hAnsi="Garamond"/>
                <w:sz w:val="20"/>
                <w:szCs w:val="20"/>
              </w:rPr>
              <w:t>16), Egypt (EGY, 2012</w:t>
            </w:r>
            <w:r w:rsidR="0015789A" w:rsidRPr="00396A93">
              <w:rPr>
                <w:rFonts w:ascii="Garamond" w:hAnsi="Garamond"/>
                <w:sz w:val="20"/>
                <w:szCs w:val="20"/>
              </w:rPr>
              <w:t>–</w:t>
            </w:r>
            <w:r w:rsidR="00185E30" w:rsidRPr="00396A93">
              <w:rPr>
                <w:rFonts w:ascii="Garamond" w:hAnsi="Garamond"/>
                <w:sz w:val="20"/>
                <w:szCs w:val="20"/>
              </w:rPr>
              <w:t>17), Ghana (GHA, 2012</w:t>
            </w:r>
            <w:r w:rsidR="0015789A" w:rsidRPr="00396A93">
              <w:rPr>
                <w:rFonts w:ascii="Garamond" w:hAnsi="Garamond"/>
                <w:sz w:val="20"/>
                <w:szCs w:val="20"/>
              </w:rPr>
              <w:t>–</w:t>
            </w:r>
            <w:r w:rsidR="00185E30" w:rsidRPr="00396A93">
              <w:rPr>
                <w:rFonts w:ascii="Garamond" w:hAnsi="Garamond"/>
                <w:sz w:val="20"/>
                <w:szCs w:val="20"/>
              </w:rPr>
              <w:t>16), Indonesia (IDN, 2015</w:t>
            </w:r>
            <w:r w:rsidR="0015789A" w:rsidRPr="00396A93">
              <w:rPr>
                <w:rFonts w:ascii="Garamond" w:hAnsi="Garamond"/>
                <w:sz w:val="20"/>
                <w:szCs w:val="20"/>
              </w:rPr>
              <w:t>–</w:t>
            </w:r>
            <w:r w:rsidR="00185E30" w:rsidRPr="00396A93">
              <w:rPr>
                <w:rFonts w:ascii="Garamond" w:hAnsi="Garamond"/>
                <w:sz w:val="20"/>
                <w:szCs w:val="20"/>
              </w:rPr>
              <w:t>19), Kazakhstan (KAZ, 2013</w:t>
            </w:r>
            <w:r w:rsidR="0015789A" w:rsidRPr="00396A93">
              <w:rPr>
                <w:rFonts w:ascii="Garamond" w:hAnsi="Garamond"/>
                <w:sz w:val="20"/>
                <w:szCs w:val="20"/>
              </w:rPr>
              <w:t>–</w:t>
            </w:r>
            <w:r w:rsidR="00185E30" w:rsidRPr="00396A93">
              <w:rPr>
                <w:rFonts w:ascii="Garamond" w:hAnsi="Garamond"/>
                <w:sz w:val="20"/>
                <w:szCs w:val="20"/>
              </w:rPr>
              <w:t>18), Lao PDR (LAO, 2012</w:t>
            </w:r>
            <w:r w:rsidR="0015789A" w:rsidRPr="00396A93">
              <w:rPr>
                <w:rFonts w:ascii="Garamond" w:hAnsi="Garamond"/>
                <w:sz w:val="20"/>
                <w:szCs w:val="20"/>
              </w:rPr>
              <w:t>–</w:t>
            </w:r>
            <w:r w:rsidR="00185E30" w:rsidRPr="00396A93">
              <w:rPr>
                <w:rFonts w:ascii="Garamond" w:hAnsi="Garamond"/>
                <w:sz w:val="20"/>
                <w:szCs w:val="20"/>
              </w:rPr>
              <w:t>18), Malawi (MWI, 2010</w:t>
            </w:r>
            <w:r w:rsidR="0015789A" w:rsidRPr="00396A93">
              <w:rPr>
                <w:rFonts w:ascii="Garamond" w:hAnsi="Garamond"/>
                <w:sz w:val="20"/>
                <w:szCs w:val="20"/>
              </w:rPr>
              <w:t>–</w:t>
            </w:r>
            <w:r w:rsidR="00185E30" w:rsidRPr="00396A93">
              <w:rPr>
                <w:rFonts w:ascii="Garamond" w:hAnsi="Garamond"/>
                <w:sz w:val="20"/>
                <w:szCs w:val="20"/>
              </w:rPr>
              <w:t>16), Mongolia (MNG, 2011</w:t>
            </w:r>
            <w:r w:rsidR="0015789A" w:rsidRPr="00396A93">
              <w:rPr>
                <w:rFonts w:ascii="Garamond" w:hAnsi="Garamond"/>
                <w:sz w:val="20"/>
                <w:szCs w:val="20"/>
              </w:rPr>
              <w:t>–</w:t>
            </w:r>
            <w:r w:rsidR="00185E30" w:rsidRPr="00396A93">
              <w:rPr>
                <w:rFonts w:ascii="Garamond" w:hAnsi="Garamond"/>
                <w:sz w:val="20"/>
                <w:szCs w:val="20"/>
              </w:rPr>
              <w:t>18), Montenegro (MNE, 2012</w:t>
            </w:r>
            <w:r w:rsidR="0015789A" w:rsidRPr="00396A93">
              <w:rPr>
                <w:rFonts w:ascii="Garamond" w:hAnsi="Garamond"/>
                <w:sz w:val="20"/>
                <w:szCs w:val="20"/>
              </w:rPr>
              <w:t>–</w:t>
            </w:r>
            <w:r w:rsidR="00185E30" w:rsidRPr="00396A93">
              <w:rPr>
                <w:rFonts w:ascii="Garamond" w:hAnsi="Garamond"/>
                <w:sz w:val="20"/>
                <w:szCs w:val="20"/>
              </w:rPr>
              <w:t>16), Pakistan (PAK, 2013</w:t>
            </w:r>
            <w:r w:rsidR="0015789A" w:rsidRPr="00396A93">
              <w:rPr>
                <w:rFonts w:ascii="Garamond" w:hAnsi="Garamond"/>
                <w:sz w:val="20"/>
                <w:szCs w:val="20"/>
              </w:rPr>
              <w:t>–</w:t>
            </w:r>
            <w:r w:rsidR="00185E30" w:rsidRPr="00396A93">
              <w:rPr>
                <w:rFonts w:ascii="Garamond" w:hAnsi="Garamond"/>
                <w:sz w:val="20"/>
                <w:szCs w:val="20"/>
              </w:rPr>
              <w:t>18), Peru (PER, 2014</w:t>
            </w:r>
            <w:r w:rsidR="0015789A" w:rsidRPr="00396A93">
              <w:rPr>
                <w:rFonts w:ascii="Garamond" w:hAnsi="Garamond"/>
                <w:sz w:val="20"/>
                <w:szCs w:val="20"/>
              </w:rPr>
              <w:t>–</w:t>
            </w:r>
            <w:r w:rsidR="00185E30" w:rsidRPr="00396A93">
              <w:rPr>
                <w:rFonts w:ascii="Garamond" w:hAnsi="Garamond"/>
                <w:sz w:val="20"/>
                <w:szCs w:val="20"/>
              </w:rPr>
              <w:t>19), Philippines (PHL, 2015</w:t>
            </w:r>
            <w:r w:rsidR="0015789A" w:rsidRPr="00396A93">
              <w:rPr>
                <w:rFonts w:ascii="Garamond" w:hAnsi="Garamond"/>
                <w:sz w:val="20"/>
                <w:szCs w:val="20"/>
              </w:rPr>
              <w:t>–</w:t>
            </w:r>
            <w:r w:rsidR="00185E30" w:rsidRPr="00396A93">
              <w:rPr>
                <w:rFonts w:ascii="Garamond" w:hAnsi="Garamond"/>
                <w:sz w:val="20"/>
                <w:szCs w:val="20"/>
              </w:rPr>
              <w:t>18), Rwanda (RWA, 2013</w:t>
            </w:r>
            <w:r w:rsidR="0015789A" w:rsidRPr="00396A93">
              <w:rPr>
                <w:rFonts w:ascii="Garamond" w:hAnsi="Garamond"/>
                <w:sz w:val="20"/>
                <w:szCs w:val="20"/>
              </w:rPr>
              <w:t>–</w:t>
            </w:r>
            <w:r w:rsidR="00185E30" w:rsidRPr="00396A93">
              <w:rPr>
                <w:rFonts w:ascii="Garamond" w:hAnsi="Garamond"/>
                <w:sz w:val="20"/>
                <w:szCs w:val="20"/>
              </w:rPr>
              <w:t>16), Serbia (SRB, 2013</w:t>
            </w:r>
            <w:r w:rsidR="0015789A" w:rsidRPr="00396A93">
              <w:rPr>
                <w:rFonts w:ascii="Garamond" w:hAnsi="Garamond"/>
                <w:sz w:val="20"/>
                <w:szCs w:val="20"/>
              </w:rPr>
              <w:t>–</w:t>
            </w:r>
            <w:r w:rsidR="00185E30" w:rsidRPr="00396A93">
              <w:rPr>
                <w:rFonts w:ascii="Garamond" w:hAnsi="Garamond"/>
                <w:sz w:val="20"/>
                <w:szCs w:val="20"/>
              </w:rPr>
              <w:t>17), Sierra Leone (SLE, 2011</w:t>
            </w:r>
            <w:r w:rsidR="0015789A" w:rsidRPr="00396A93">
              <w:rPr>
                <w:rFonts w:ascii="Garamond" w:hAnsi="Garamond"/>
                <w:sz w:val="20"/>
                <w:szCs w:val="20"/>
              </w:rPr>
              <w:t>–</w:t>
            </w:r>
            <w:r w:rsidR="00185E30" w:rsidRPr="00396A93">
              <w:rPr>
                <w:rFonts w:ascii="Garamond" w:hAnsi="Garamond"/>
                <w:sz w:val="20"/>
                <w:szCs w:val="20"/>
              </w:rPr>
              <w:t>18), State of Palestine (PSE, 2011</w:t>
            </w:r>
            <w:r w:rsidR="0015789A" w:rsidRPr="00396A93">
              <w:rPr>
                <w:rFonts w:ascii="Garamond" w:hAnsi="Garamond"/>
                <w:sz w:val="20"/>
                <w:szCs w:val="20"/>
              </w:rPr>
              <w:t>–</w:t>
            </w:r>
            <w:r w:rsidR="00185E30" w:rsidRPr="00396A93">
              <w:rPr>
                <w:rFonts w:ascii="Garamond" w:hAnsi="Garamond"/>
                <w:sz w:val="20"/>
                <w:szCs w:val="20"/>
              </w:rPr>
              <w:t>16), Tanzania (TZA, 2011</w:t>
            </w:r>
            <w:r w:rsidR="0015789A" w:rsidRPr="00396A93">
              <w:rPr>
                <w:rFonts w:ascii="Garamond" w:hAnsi="Garamond"/>
                <w:sz w:val="20"/>
                <w:szCs w:val="20"/>
              </w:rPr>
              <w:t>–</w:t>
            </w:r>
            <w:r w:rsidR="00185E30" w:rsidRPr="00396A93">
              <w:rPr>
                <w:rFonts w:ascii="Garamond" w:hAnsi="Garamond"/>
                <w:sz w:val="20"/>
                <w:szCs w:val="20"/>
              </w:rPr>
              <w:t>18), Thailand (THA, 2015</w:t>
            </w:r>
            <w:r w:rsidR="0015789A" w:rsidRPr="00396A93">
              <w:rPr>
                <w:rFonts w:ascii="Garamond" w:hAnsi="Garamond"/>
                <w:sz w:val="20"/>
                <w:szCs w:val="20"/>
              </w:rPr>
              <w:t>–</w:t>
            </w:r>
            <w:r w:rsidR="00185E30" w:rsidRPr="00396A93">
              <w:rPr>
                <w:rFonts w:ascii="Garamond" w:hAnsi="Garamond"/>
                <w:sz w:val="20"/>
                <w:szCs w:val="20"/>
              </w:rPr>
              <w:t>19), Uganda (UGA, 2012</w:t>
            </w:r>
            <w:r w:rsidR="0015789A" w:rsidRPr="00396A93">
              <w:rPr>
                <w:rFonts w:ascii="Garamond" w:hAnsi="Garamond"/>
                <w:sz w:val="20"/>
                <w:szCs w:val="20"/>
              </w:rPr>
              <w:t>–</w:t>
            </w:r>
            <w:r w:rsidR="00185E30" w:rsidRPr="00396A93">
              <w:rPr>
                <w:rFonts w:ascii="Garamond" w:hAnsi="Garamond"/>
                <w:sz w:val="20"/>
                <w:szCs w:val="20"/>
              </w:rPr>
              <w:t xml:space="preserve">16), </w:t>
            </w:r>
            <w:r w:rsidR="00323117" w:rsidRPr="00396A93">
              <w:rPr>
                <w:rFonts w:ascii="Garamond" w:hAnsi="Garamond"/>
                <w:sz w:val="20"/>
                <w:szCs w:val="20"/>
              </w:rPr>
              <w:t>Vietnam</w:t>
            </w:r>
            <w:r w:rsidR="00185E30" w:rsidRPr="00396A93">
              <w:rPr>
                <w:rFonts w:ascii="Garamond" w:hAnsi="Garamond"/>
                <w:sz w:val="20"/>
                <w:szCs w:val="20"/>
              </w:rPr>
              <w:t xml:space="preserve"> (VNM, 2014</w:t>
            </w:r>
            <w:r w:rsidR="0015789A" w:rsidRPr="00396A93">
              <w:rPr>
                <w:rFonts w:ascii="Garamond" w:hAnsi="Garamond"/>
                <w:sz w:val="20"/>
                <w:szCs w:val="20"/>
              </w:rPr>
              <w:t>–</w:t>
            </w:r>
            <w:r w:rsidR="00185E30" w:rsidRPr="00396A93">
              <w:rPr>
                <w:rFonts w:ascii="Garamond" w:hAnsi="Garamond"/>
                <w:sz w:val="20"/>
                <w:szCs w:val="20"/>
              </w:rPr>
              <w:t>18), Zimbabwe (ZWE, 2011</w:t>
            </w:r>
            <w:r w:rsidR="0015789A" w:rsidRPr="00396A93">
              <w:rPr>
                <w:rFonts w:ascii="Garamond" w:hAnsi="Garamond"/>
                <w:sz w:val="20"/>
                <w:szCs w:val="20"/>
              </w:rPr>
              <w:t>–</w:t>
            </w:r>
            <w:r w:rsidR="00185E30" w:rsidRPr="00396A93">
              <w:rPr>
                <w:rFonts w:ascii="Garamond" w:hAnsi="Garamond"/>
                <w:sz w:val="20"/>
                <w:szCs w:val="20"/>
              </w:rPr>
              <w:t>17)</w:t>
            </w:r>
            <w:r w:rsidRPr="00396A93">
              <w:rPr>
                <w:rFonts w:ascii="Garamond" w:hAnsi="Garamond"/>
                <w:sz w:val="20"/>
                <w:szCs w:val="20"/>
              </w:rPr>
              <w:t>.</w:t>
            </w:r>
          </w:p>
        </w:tc>
      </w:tr>
    </w:tbl>
    <w:p w14:paraId="647B1915" w14:textId="77777777" w:rsidR="00F37DD9" w:rsidRDefault="00F37DD9" w:rsidP="00396A93">
      <w:pPr>
        <w:pStyle w:val="NoSpacing"/>
        <w:spacing w:after="120" w:line="480" w:lineRule="auto"/>
      </w:pPr>
    </w:p>
    <w:p w14:paraId="3AC6A204" w14:textId="2E43143D" w:rsidR="00BA57DF" w:rsidRDefault="00BA57DF" w:rsidP="00396A93">
      <w:pPr>
        <w:spacing w:after="120" w:line="480" w:lineRule="auto"/>
        <w:rPr>
          <w:noProof/>
        </w:rPr>
      </w:pPr>
      <w:r>
        <w:rPr>
          <w:noProof/>
        </w:rPr>
        <w:t>We are able to secure SPP data from the World Bank’s global database on shared prosperity</w:t>
      </w:r>
      <w:r w:rsidR="00BB79D6" w:rsidRPr="00BB79D6">
        <w:rPr>
          <w:noProof/>
        </w:rPr>
        <w:t xml:space="preserve"> </w:t>
      </w:r>
      <w:r w:rsidR="00BB79D6">
        <w:rPr>
          <w:noProof/>
        </w:rPr>
        <w:t>for only 31 of the 80 countries in our sample</w:t>
      </w:r>
      <w:r>
        <w:rPr>
          <w:noProof/>
        </w:rPr>
        <w:t>.</w:t>
      </w:r>
      <w:r>
        <w:rPr>
          <w:rStyle w:val="FootnoteReference"/>
          <w:noProof/>
        </w:rPr>
        <w:footnoteReference w:id="16"/>
      </w:r>
      <w:r>
        <w:rPr>
          <w:noProof/>
        </w:rPr>
        <w:t xml:space="preserve"> </w:t>
      </w:r>
      <w:r w:rsidR="00BB79D6">
        <w:rPr>
          <w:noProof/>
        </w:rPr>
        <w:t xml:space="preserve">Of </w:t>
      </w:r>
      <w:r>
        <w:rPr>
          <w:noProof/>
        </w:rPr>
        <w:t xml:space="preserve">these 31 countries, for 25 countries the differences between the first and last periods of the surveys for computing SPPs and those for the surveys for </w:t>
      </w:r>
      <w:r>
        <w:rPr>
          <w:noProof/>
        </w:rPr>
        <w:lastRenderedPageBreak/>
        <w:t xml:space="preserve">computing inclusivity premiums were three years or less. </w:t>
      </w:r>
      <w:r>
        <w:rPr>
          <w:noProof/>
        </w:rPr>
        <w:fldChar w:fldCharType="begin"/>
      </w:r>
      <w:r>
        <w:rPr>
          <w:noProof/>
        </w:rPr>
        <w:instrText xml:space="preserve"> REF _Ref124241283 \h </w:instrText>
      </w:r>
      <w:r>
        <w:rPr>
          <w:noProof/>
        </w:rPr>
      </w:r>
      <w:r>
        <w:rPr>
          <w:noProof/>
        </w:rPr>
        <w:fldChar w:fldCharType="separate"/>
      </w:r>
      <w:r w:rsidR="003647A1">
        <w:t xml:space="preserve">Figure </w:t>
      </w:r>
      <w:r w:rsidR="003647A1">
        <w:rPr>
          <w:noProof/>
        </w:rPr>
        <w:t>2</w:t>
      </w:r>
      <w:r>
        <w:rPr>
          <w:noProof/>
        </w:rPr>
        <w:fldChar w:fldCharType="end"/>
      </w:r>
      <w:r>
        <w:rPr>
          <w:noProof/>
        </w:rPr>
        <w:t xml:space="preserve"> present</w:t>
      </w:r>
      <w:r w:rsidR="00CF7434">
        <w:rPr>
          <w:noProof/>
        </w:rPr>
        <w:t>s</w:t>
      </w:r>
      <w:r>
        <w:rPr>
          <w:noProof/>
        </w:rPr>
        <w:t xml:space="preserve"> the relationship between SPP</w:t>
      </w:r>
      <w:r w:rsidRPr="00744B7C">
        <w:rPr>
          <w:noProof/>
        </w:rPr>
        <w:t xml:space="preserve">s and inclusivity premiums across </w:t>
      </w:r>
      <w:r w:rsidR="006D7677">
        <w:rPr>
          <w:noProof/>
        </w:rPr>
        <w:t xml:space="preserve">these </w:t>
      </w:r>
      <w:r>
        <w:rPr>
          <w:noProof/>
        </w:rPr>
        <w:t xml:space="preserve">25 </w:t>
      </w:r>
      <w:r w:rsidRPr="00744B7C">
        <w:rPr>
          <w:noProof/>
        </w:rPr>
        <w:t>countries</w:t>
      </w:r>
      <w:r>
        <w:rPr>
          <w:noProof/>
        </w:rPr>
        <w:t xml:space="preserve"> using a simple scatterplot. Although there are instances where some countries perform relatively similarly by both measures, overall we observe an inverted-U shaped relationship between these two measures for </w:t>
      </w:r>
      <w:r w:rsidR="00BB79D6">
        <w:rPr>
          <w:noProof/>
        </w:rPr>
        <w:t xml:space="preserve">the </w:t>
      </w:r>
      <w:r>
        <w:rPr>
          <w:noProof/>
        </w:rPr>
        <w:t xml:space="preserve">25 countries. </w:t>
      </w:r>
      <w:r w:rsidR="00BB79D6">
        <w:rPr>
          <w:noProof/>
        </w:rPr>
        <w:t>H</w:t>
      </w:r>
      <w:r>
        <w:rPr>
          <w:noProof/>
        </w:rPr>
        <w:t xml:space="preserve">igher </w:t>
      </w:r>
      <w:r w:rsidR="00BB79D6">
        <w:rPr>
          <w:noProof/>
        </w:rPr>
        <w:t>SPPs</w:t>
      </w:r>
      <w:r>
        <w:rPr>
          <w:noProof/>
        </w:rPr>
        <w:t xml:space="preserve"> are </w:t>
      </w:r>
      <w:r w:rsidR="00BB79D6">
        <w:rPr>
          <w:noProof/>
        </w:rPr>
        <w:t xml:space="preserve">therefore </w:t>
      </w:r>
      <w:r>
        <w:rPr>
          <w:noProof/>
        </w:rPr>
        <w:t xml:space="preserve">not necessarily associated with higher inclusivity premiums. Countries such as Pakistan, </w:t>
      </w:r>
      <w:r w:rsidRPr="00AE0E7D">
        <w:rPr>
          <w:noProof/>
        </w:rPr>
        <w:t>Sierra Leone</w:t>
      </w:r>
      <w:r>
        <w:rPr>
          <w:noProof/>
        </w:rPr>
        <w:t xml:space="preserve">, </w:t>
      </w:r>
      <w:r w:rsidRPr="00AE0E7D">
        <w:rPr>
          <w:noProof/>
        </w:rPr>
        <w:t>Tanzania</w:t>
      </w:r>
      <w:r>
        <w:rPr>
          <w:noProof/>
        </w:rPr>
        <w:t xml:space="preserve"> and </w:t>
      </w:r>
      <w:r w:rsidRPr="00AE0E7D">
        <w:rPr>
          <w:noProof/>
        </w:rPr>
        <w:t>Uganda</w:t>
      </w:r>
      <w:r>
        <w:rPr>
          <w:noProof/>
        </w:rPr>
        <w:t xml:space="preserve"> show unsatisfactory performance by both measures, whereas countries such as China and Indonesia perform moderately according to both measures. There are several instances, however, where a group of countries perform impressively by one measure but not by the other measure. For instance, Ghana and Lao PDR perform impressively in term</w:t>
      </w:r>
      <w:r w:rsidR="00BB79D6">
        <w:rPr>
          <w:noProof/>
        </w:rPr>
        <w:t>s</w:t>
      </w:r>
      <w:r>
        <w:rPr>
          <w:noProof/>
        </w:rPr>
        <w:t xml:space="preserve"> of inclusivity premium</w:t>
      </w:r>
      <w:r w:rsidR="00BB79D6">
        <w:rPr>
          <w:noProof/>
        </w:rPr>
        <w:t>s</w:t>
      </w:r>
      <w:r>
        <w:rPr>
          <w:noProof/>
        </w:rPr>
        <w:t xml:space="preserve"> but their SPPs are negative, whereas Malawi and Philippines register very high SPPs but their inclusivity premiums are less impressive.</w:t>
      </w:r>
    </w:p>
    <w:p w14:paraId="5E6C2B72" w14:textId="47203891" w:rsidR="0038728C" w:rsidRDefault="0038728C" w:rsidP="00396A93">
      <w:pPr>
        <w:spacing w:after="120" w:line="480" w:lineRule="auto"/>
        <w:rPr>
          <w:noProof/>
        </w:rPr>
      </w:pPr>
      <w:r>
        <w:rPr>
          <w:noProof/>
        </w:rPr>
        <w:t xml:space="preserve">We next compare the inclusivity premiums with the changes in the well-known global MPI values. Given that our inclusive well-being measure uses the same set of indicators and parameters as the global MPI, it is crucial to examine whether our inclusive well-being framework provides any additional insight over the changes in the MPIs. </w:t>
      </w:r>
      <w:r>
        <w:rPr>
          <w:noProof/>
        </w:rPr>
        <w:fldChar w:fldCharType="begin"/>
      </w:r>
      <w:r>
        <w:rPr>
          <w:noProof/>
        </w:rPr>
        <w:instrText xml:space="preserve"> REF _Ref98694126 \h </w:instrText>
      </w:r>
      <w:r>
        <w:rPr>
          <w:noProof/>
        </w:rPr>
      </w:r>
      <w:r>
        <w:rPr>
          <w:noProof/>
        </w:rPr>
        <w:fldChar w:fldCharType="separate"/>
      </w:r>
      <w:r>
        <w:t xml:space="preserve">Figure </w:t>
      </w:r>
      <w:r>
        <w:rPr>
          <w:noProof/>
        </w:rPr>
        <w:t>3</w:t>
      </w:r>
      <w:r>
        <w:rPr>
          <w:noProof/>
        </w:rPr>
        <w:fldChar w:fldCharType="end"/>
      </w:r>
      <w:r>
        <w:rPr>
          <w:noProof/>
        </w:rPr>
        <w:t xml:space="preserve"> presents the relationship between inclusivity premiums and absolute changes in the MPIs across 80 countries. As with the SPP, the relationship in </w:t>
      </w:r>
      <w:r>
        <w:rPr>
          <w:noProof/>
        </w:rPr>
        <w:fldChar w:fldCharType="begin"/>
      </w:r>
      <w:r>
        <w:rPr>
          <w:noProof/>
        </w:rPr>
        <w:instrText xml:space="preserve"> REF _Ref98694126 \h </w:instrText>
      </w:r>
      <w:r>
        <w:rPr>
          <w:noProof/>
        </w:rPr>
      </w:r>
      <w:r>
        <w:rPr>
          <w:noProof/>
        </w:rPr>
        <w:fldChar w:fldCharType="separate"/>
      </w:r>
      <w:r>
        <w:t xml:space="preserve">Figure </w:t>
      </w:r>
      <w:r>
        <w:rPr>
          <w:noProof/>
        </w:rPr>
        <w:t>3</w:t>
      </w:r>
      <w:r>
        <w:rPr>
          <w:noProof/>
        </w:rPr>
        <w:fldChar w:fldCharType="end"/>
      </w:r>
      <w:r>
        <w:rPr>
          <w:noProof/>
        </w:rPr>
        <w:t xml:space="preserve"> is also inverted-U shaped.</w:t>
      </w:r>
      <w:r>
        <w:rPr>
          <w:rStyle w:val="FootnoteReference"/>
          <w:noProof/>
        </w:rPr>
        <w:footnoteReference w:id="17"/>
      </w:r>
      <w:r>
        <w:rPr>
          <w:noProof/>
        </w:rPr>
        <w:t xml:space="preserve"> Countries such as Burkina Faso, Mali, Mozambique and Niger register statistically significant reductions in their MPIs, but they all register statistically significantly negative inclusivity premiums. In contrast, countries such as Bangladesh, Nepal and Honduras register statistically signficant reductions in their MPI as well as statistically significantly positive SPPs. There are also instances, such as Colombia and Thailand, where the absolute reductions in their MPIs are small but their SPPs are much larger.</w:t>
      </w:r>
    </w:p>
    <w:p w14:paraId="03D3440A" w14:textId="77777777" w:rsidR="0038728C" w:rsidRDefault="0038728C" w:rsidP="00B508B8">
      <w:pPr>
        <w:pStyle w:val="Caption"/>
      </w:pPr>
      <w:bookmarkStart w:id="32" w:name="_Ref98694126"/>
    </w:p>
    <w:p w14:paraId="0DE2E589" w14:textId="3A26F6B5" w:rsidR="00F804A5" w:rsidRDefault="00830756" w:rsidP="00B508B8">
      <w:pPr>
        <w:pStyle w:val="Caption"/>
        <w:rPr>
          <w:noProof/>
        </w:rPr>
      </w:pPr>
      <w:r>
        <w:lastRenderedPageBreak/>
        <w:t xml:space="preserve">Figure </w:t>
      </w:r>
      <w:fldSimple w:instr=" SEQ Figure \* ARABIC ">
        <w:r w:rsidR="003647A1">
          <w:rPr>
            <w:noProof/>
          </w:rPr>
          <w:t>3</w:t>
        </w:r>
      </w:fldSimple>
      <w:bookmarkEnd w:id="32"/>
      <w:r w:rsidR="00CF7434">
        <w:t>.</w:t>
      </w:r>
      <w:r>
        <w:t xml:space="preserve"> </w:t>
      </w:r>
      <w:r w:rsidR="003F45F2">
        <w:t>I</w:t>
      </w:r>
      <w:r>
        <w:t>nclusivity premiums and absolute changes in</w:t>
      </w:r>
      <w:r w:rsidR="00085419">
        <w:t xml:space="preserve"> the</w:t>
      </w:r>
      <w:r>
        <w:t xml:space="preserve"> </w:t>
      </w:r>
      <w:r w:rsidR="003F45F2">
        <w:t>MPI</w:t>
      </w:r>
      <w:r w:rsidR="00E707F5">
        <w:t>s</w:t>
      </w:r>
      <w:r>
        <w:t xml:space="preserve"> across countries</w:t>
      </w:r>
    </w:p>
    <w:tbl>
      <w:tblPr>
        <w:tblStyle w:val="TableGrid"/>
        <w:tblW w:w="0" w:type="auto"/>
        <w:jc w:val="center"/>
        <w:tblCellMar>
          <w:left w:w="0" w:type="dxa"/>
          <w:right w:w="0" w:type="dxa"/>
        </w:tblCellMar>
        <w:tblLook w:val="04A0" w:firstRow="1" w:lastRow="0" w:firstColumn="1" w:lastColumn="0" w:noHBand="0" w:noVBand="1"/>
      </w:tblPr>
      <w:tblGrid>
        <w:gridCol w:w="8595"/>
      </w:tblGrid>
      <w:tr w:rsidR="00F804A5" w14:paraId="616E8EC6" w14:textId="77777777" w:rsidTr="00D61E9C">
        <w:trPr>
          <w:trHeight w:val="5578"/>
          <w:jc w:val="center"/>
        </w:trPr>
        <w:tc>
          <w:tcPr>
            <w:tcW w:w="7320" w:type="dxa"/>
            <w:tcBorders>
              <w:bottom w:val="single" w:sz="4" w:space="0" w:color="auto"/>
            </w:tcBorders>
          </w:tcPr>
          <w:p w14:paraId="440DD343" w14:textId="3D98431A" w:rsidR="00F804A5" w:rsidRDefault="009B5941" w:rsidP="00396A93">
            <w:pPr>
              <w:spacing w:after="120" w:line="480" w:lineRule="auto"/>
              <w:rPr>
                <w:noProof/>
              </w:rPr>
            </w:pPr>
            <w:r>
              <w:rPr>
                <w:noProof/>
                <w:lang w:eastAsia="en-GB"/>
              </w:rPr>
              <w:drawing>
                <wp:inline distT="0" distB="0" distL="0" distR="0" wp14:anchorId="15532340" wp14:editId="5DBDFF79">
                  <wp:extent cx="5451946" cy="3960000"/>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51946" cy="3960000"/>
                          </a:xfrm>
                          <a:prstGeom prst="rect">
                            <a:avLst/>
                          </a:prstGeom>
                        </pic:spPr>
                      </pic:pic>
                    </a:graphicData>
                  </a:graphic>
                </wp:inline>
              </w:drawing>
            </w:r>
          </w:p>
        </w:tc>
      </w:tr>
      <w:tr w:rsidR="00F804A5" w14:paraId="5CE6A4BE" w14:textId="77777777" w:rsidTr="00D118F7">
        <w:trPr>
          <w:trHeight w:val="2339"/>
          <w:jc w:val="center"/>
        </w:trPr>
        <w:tc>
          <w:tcPr>
            <w:tcW w:w="7320" w:type="dxa"/>
            <w:tcBorders>
              <w:left w:val="nil"/>
              <w:bottom w:val="nil"/>
              <w:right w:val="nil"/>
            </w:tcBorders>
          </w:tcPr>
          <w:p w14:paraId="1EEC3614" w14:textId="544AEE61" w:rsidR="00833624" w:rsidRPr="00396A93" w:rsidRDefault="00F804A5" w:rsidP="00396A93">
            <w:pPr>
              <w:pStyle w:val="NoSpacing"/>
              <w:spacing w:line="276" w:lineRule="auto"/>
              <w:jc w:val="both"/>
              <w:rPr>
                <w:rFonts w:ascii="Garamond" w:hAnsi="Garamond"/>
                <w:sz w:val="20"/>
                <w:szCs w:val="20"/>
              </w:rPr>
            </w:pPr>
            <w:r w:rsidRPr="00396A93">
              <w:rPr>
                <w:rFonts w:ascii="Garamond" w:hAnsi="Garamond"/>
                <w:sz w:val="20"/>
                <w:szCs w:val="20"/>
              </w:rPr>
              <w:t>Source: Authors’ computations.</w:t>
            </w:r>
          </w:p>
          <w:p w14:paraId="1BDFFB8E" w14:textId="04F6386A" w:rsidR="00833624" w:rsidRPr="00396A93" w:rsidRDefault="00B62B5A" w:rsidP="00396A93">
            <w:pPr>
              <w:pStyle w:val="NoSpacing"/>
              <w:spacing w:line="276" w:lineRule="auto"/>
              <w:jc w:val="both"/>
              <w:rPr>
                <w:rFonts w:ascii="Garamond" w:hAnsi="Garamond"/>
                <w:sz w:val="20"/>
                <w:szCs w:val="20"/>
              </w:rPr>
            </w:pPr>
            <w:r w:rsidRPr="00396A93">
              <w:rPr>
                <w:rFonts w:ascii="Garamond" w:hAnsi="Garamond"/>
                <w:sz w:val="20"/>
                <w:szCs w:val="20"/>
              </w:rPr>
              <w:t xml:space="preserve">Notes: </w:t>
            </w:r>
            <w:r w:rsidR="00CF7434" w:rsidRPr="00396A93">
              <w:rPr>
                <w:rFonts w:ascii="Garamond" w:hAnsi="Garamond"/>
                <w:sz w:val="20"/>
                <w:szCs w:val="20"/>
              </w:rPr>
              <w:t>F</w:t>
            </w:r>
            <w:r w:rsidR="00576E09" w:rsidRPr="00396A93">
              <w:rPr>
                <w:rFonts w:ascii="Garamond" w:hAnsi="Garamond"/>
                <w:sz w:val="20"/>
                <w:szCs w:val="20"/>
              </w:rPr>
              <w:t>igures for inclusivity premiums and absolute changes in</w:t>
            </w:r>
            <w:r w:rsidR="00085419" w:rsidRPr="00396A93">
              <w:rPr>
                <w:rFonts w:ascii="Garamond" w:hAnsi="Garamond"/>
                <w:sz w:val="20"/>
                <w:szCs w:val="20"/>
              </w:rPr>
              <w:t xml:space="preserve"> the</w:t>
            </w:r>
            <w:r w:rsidR="00576E09" w:rsidRPr="00396A93">
              <w:rPr>
                <w:rFonts w:ascii="Garamond" w:hAnsi="Garamond"/>
                <w:sz w:val="20"/>
                <w:szCs w:val="20"/>
              </w:rPr>
              <w:t xml:space="preserve"> MPIs are reported in </w:t>
            </w:r>
            <w:r w:rsidR="00576E09" w:rsidRPr="00396A93">
              <w:rPr>
                <w:rFonts w:ascii="Garamond" w:hAnsi="Garamond"/>
                <w:sz w:val="20"/>
                <w:szCs w:val="20"/>
              </w:rPr>
              <w:fldChar w:fldCharType="begin"/>
            </w:r>
            <w:r w:rsidR="00576E09" w:rsidRPr="00396A93">
              <w:rPr>
                <w:rFonts w:ascii="Garamond" w:hAnsi="Garamond"/>
                <w:sz w:val="20"/>
                <w:szCs w:val="20"/>
              </w:rPr>
              <w:instrText xml:space="preserve"> REF _Ref98773968 \h  \* MERGEFORMAT </w:instrText>
            </w:r>
            <w:r w:rsidR="00576E09" w:rsidRPr="00396A93">
              <w:rPr>
                <w:rFonts w:ascii="Garamond" w:hAnsi="Garamond"/>
                <w:sz w:val="20"/>
                <w:szCs w:val="20"/>
              </w:rPr>
            </w:r>
            <w:r w:rsidR="00576E09" w:rsidRPr="00396A93">
              <w:rPr>
                <w:rFonts w:ascii="Garamond" w:hAnsi="Garamond"/>
                <w:sz w:val="20"/>
                <w:szCs w:val="20"/>
              </w:rPr>
              <w:fldChar w:fldCharType="separate"/>
            </w:r>
            <w:r w:rsidR="003647A1" w:rsidRPr="00396A93">
              <w:rPr>
                <w:rFonts w:ascii="Garamond" w:hAnsi="Garamond"/>
                <w:sz w:val="20"/>
                <w:szCs w:val="20"/>
              </w:rPr>
              <w:t>Table A3</w:t>
            </w:r>
            <w:r w:rsidR="00576E09" w:rsidRPr="00396A93">
              <w:rPr>
                <w:rFonts w:ascii="Garamond" w:hAnsi="Garamond"/>
                <w:sz w:val="20"/>
                <w:szCs w:val="20"/>
              </w:rPr>
              <w:fldChar w:fldCharType="end"/>
            </w:r>
            <w:r w:rsidR="00576E09" w:rsidRPr="00396A93">
              <w:rPr>
                <w:rFonts w:ascii="Garamond" w:hAnsi="Garamond"/>
                <w:sz w:val="20"/>
                <w:szCs w:val="20"/>
              </w:rPr>
              <w:t>.</w:t>
            </w:r>
            <w:r w:rsidR="00D93D90" w:rsidRPr="00396A93">
              <w:rPr>
                <w:rFonts w:ascii="Garamond" w:hAnsi="Garamond"/>
                <w:sz w:val="20"/>
                <w:szCs w:val="20"/>
              </w:rPr>
              <w:t xml:space="preserve"> The solid black </w:t>
            </w:r>
            <w:r w:rsidR="009F4A43" w:rsidRPr="00396A93">
              <w:rPr>
                <w:rFonts w:ascii="Garamond" w:hAnsi="Garamond"/>
                <w:sz w:val="20"/>
                <w:szCs w:val="20"/>
              </w:rPr>
              <w:t xml:space="preserve">line </w:t>
            </w:r>
            <w:r w:rsidR="00D93D90" w:rsidRPr="00396A93">
              <w:rPr>
                <w:rFonts w:ascii="Garamond" w:hAnsi="Garamond"/>
                <w:sz w:val="20"/>
                <w:szCs w:val="20"/>
              </w:rPr>
              <w:t>corresponds to</w:t>
            </w:r>
            <w:r w:rsidR="0050096B" w:rsidRPr="00396A93">
              <w:rPr>
                <w:rFonts w:ascii="Garamond" w:hAnsi="Garamond"/>
                <w:sz w:val="20"/>
                <w:szCs w:val="20"/>
              </w:rPr>
              <w:t xml:space="preserve"> the</w:t>
            </w:r>
            <w:r w:rsidR="009F4A43" w:rsidRPr="00396A93">
              <w:rPr>
                <w:rFonts w:ascii="Garamond" w:hAnsi="Garamond"/>
                <w:sz w:val="20"/>
                <w:szCs w:val="20"/>
              </w:rPr>
              <w:t xml:space="preserve"> population weighted trend line for</w:t>
            </w:r>
            <w:r w:rsidR="00D93D90" w:rsidRPr="00396A93">
              <w:rPr>
                <w:rFonts w:ascii="Garamond" w:hAnsi="Garamond"/>
                <w:sz w:val="20"/>
                <w:szCs w:val="20"/>
              </w:rPr>
              <w:t xml:space="preserve"> 80 countries. The solid grey </w:t>
            </w:r>
            <w:r w:rsidR="009F4A43" w:rsidRPr="00396A93">
              <w:rPr>
                <w:rFonts w:ascii="Garamond" w:hAnsi="Garamond"/>
                <w:sz w:val="20"/>
                <w:szCs w:val="20"/>
              </w:rPr>
              <w:t xml:space="preserve">line </w:t>
            </w:r>
            <w:r w:rsidR="00D93D90" w:rsidRPr="00396A93">
              <w:rPr>
                <w:rFonts w:ascii="Garamond" w:hAnsi="Garamond"/>
                <w:sz w:val="20"/>
                <w:szCs w:val="20"/>
              </w:rPr>
              <w:t>corresponds to</w:t>
            </w:r>
            <w:r w:rsidR="0050096B" w:rsidRPr="00396A93">
              <w:rPr>
                <w:rFonts w:ascii="Garamond" w:hAnsi="Garamond"/>
                <w:sz w:val="20"/>
                <w:szCs w:val="20"/>
              </w:rPr>
              <w:t xml:space="preserve"> the</w:t>
            </w:r>
            <w:r w:rsidR="009F4A43" w:rsidRPr="00396A93">
              <w:rPr>
                <w:rFonts w:ascii="Garamond" w:hAnsi="Garamond"/>
                <w:sz w:val="20"/>
                <w:szCs w:val="20"/>
              </w:rPr>
              <w:t xml:space="preserve"> population unweighted trend line</w:t>
            </w:r>
            <w:r w:rsidR="00D93D90" w:rsidRPr="00396A93">
              <w:rPr>
                <w:rFonts w:ascii="Garamond" w:hAnsi="Garamond"/>
                <w:sz w:val="20"/>
                <w:szCs w:val="20"/>
              </w:rPr>
              <w:t xml:space="preserve"> </w:t>
            </w:r>
            <w:r w:rsidR="009F4A43" w:rsidRPr="00396A93">
              <w:rPr>
                <w:rFonts w:ascii="Garamond" w:hAnsi="Garamond"/>
                <w:sz w:val="20"/>
                <w:szCs w:val="20"/>
              </w:rPr>
              <w:t xml:space="preserve">for </w:t>
            </w:r>
            <w:r w:rsidR="00D93D90" w:rsidRPr="00396A93">
              <w:rPr>
                <w:rFonts w:ascii="Garamond" w:hAnsi="Garamond"/>
                <w:sz w:val="20"/>
                <w:szCs w:val="20"/>
              </w:rPr>
              <w:t>80 countries.</w:t>
            </w:r>
          </w:p>
          <w:p w14:paraId="69682F2C" w14:textId="71D4180A" w:rsidR="00E97BA8" w:rsidRPr="00087898" w:rsidRDefault="00E97BA8" w:rsidP="00396A93">
            <w:pPr>
              <w:pStyle w:val="NoSpacing"/>
              <w:spacing w:line="276" w:lineRule="auto"/>
              <w:jc w:val="both"/>
              <w:rPr>
                <w:rFonts w:ascii="Garamond" w:hAnsi="Garamond"/>
                <w:sz w:val="18"/>
                <w:szCs w:val="18"/>
              </w:rPr>
            </w:pPr>
            <w:r w:rsidRPr="00396A93">
              <w:rPr>
                <w:rFonts w:ascii="Garamond" w:hAnsi="Garamond"/>
                <w:sz w:val="20"/>
                <w:szCs w:val="20"/>
              </w:rPr>
              <w:t xml:space="preserve">Country abbreviations: AFG: Afghanistan; ALB: Albania; ARM: Armenia; BDI: Burundi; BEN: Benin; BFA: Burkina Faso; BGD: Bangladesh; BIH: Bosnia and Herzegovina; BLZ: Belize; BOL: Bolivia; CAF: Central African Republic: CHN: China; CIV: </w:t>
            </w:r>
            <w:r w:rsidR="00F34FC7" w:rsidRPr="00396A93">
              <w:rPr>
                <w:rFonts w:ascii="Garamond" w:hAnsi="Garamond"/>
                <w:sz w:val="20"/>
                <w:szCs w:val="20"/>
              </w:rPr>
              <w:t>Côte d’Ivoire</w:t>
            </w:r>
            <w:r w:rsidRPr="00396A93">
              <w:rPr>
                <w:rFonts w:ascii="Garamond" w:hAnsi="Garamond"/>
                <w:sz w:val="20"/>
                <w:szCs w:val="20"/>
              </w:rPr>
              <w:t xml:space="preserve">; CMR: Cameroon; COD: Congo, DR; COG: Republic of Congo; COL: Colombia; DOM: Dominican Republic; EGY: Egypt; ETH: Ethiopia; GAB: Gabon; GHA: Ghana; GIN: Guinea; GMB: Gambia; GUY: Guyana; HND: Honduras; HTI: Haiti; IDN: Indonesia; IND: India; IRQ: Iraq; JAM: Jamaica; JOR: Jordan; KAZ: Kazakhstan; KEN: Kenya; KGZ: Kyrgyzstan; KHM: Cambodia; LAO: Lao PDR; LBR: Liberia; LSO: Lesotho; MDA: Moldova; MDG: Madagascar; MEX: Mexico; MKD: Macedonia; MLI: Mali; MNE: Montenegro; MNG: Mongolia; MOZ: Mozambique; MRT: Mauritania; MWI: Malawi; NAM: Namibia; NER: Niger; NGA: Nigeria; NIC: Nicaragua; NPL: Nepal; PAK: Pakistan; PER: Peru; PHL: Philippines; PSE: State of Palestine; RWA: Rwanda; SDN: Sudan; SEN: Senegal; SLE: Sierra Leone; SRB: Serbia; STP: </w:t>
            </w:r>
            <w:r w:rsidR="00F34FC7" w:rsidRPr="00396A93">
              <w:rPr>
                <w:rFonts w:ascii="Garamond" w:hAnsi="Garamond"/>
                <w:sz w:val="20"/>
                <w:szCs w:val="20"/>
              </w:rPr>
              <w:t>São Tomé and Príncipe</w:t>
            </w:r>
            <w:r w:rsidRPr="00396A93">
              <w:rPr>
                <w:rFonts w:ascii="Garamond" w:hAnsi="Garamond"/>
                <w:sz w:val="20"/>
                <w:szCs w:val="20"/>
              </w:rPr>
              <w:t xml:space="preserve">; SUR: Suriname; SWZ: Eswatini; TCD: Chad; TGO: Togo; THA: Thailand; TJK: Tajikistan; TKM: Turkmenistan; TLS: Timor-Leste; TTO: Trinidad and Tobago; TZA: Tanzania; UGA: Uganda; UKR: Ukraine; VNM: </w:t>
            </w:r>
            <w:r w:rsidR="00323117" w:rsidRPr="00396A93">
              <w:rPr>
                <w:rFonts w:ascii="Garamond" w:hAnsi="Garamond"/>
                <w:sz w:val="20"/>
                <w:szCs w:val="20"/>
              </w:rPr>
              <w:t>Vietnam</w:t>
            </w:r>
            <w:r w:rsidRPr="00396A93">
              <w:rPr>
                <w:rFonts w:ascii="Garamond" w:hAnsi="Garamond"/>
                <w:sz w:val="20"/>
                <w:szCs w:val="20"/>
              </w:rPr>
              <w:t>; YEM: Yemen; ZMB: Zambia; ZWE: Zimbabwe.</w:t>
            </w:r>
          </w:p>
        </w:tc>
      </w:tr>
    </w:tbl>
    <w:p w14:paraId="286C9238" w14:textId="77B56BBD" w:rsidR="00F804A5" w:rsidRDefault="00F804A5" w:rsidP="00396A93">
      <w:pPr>
        <w:pStyle w:val="NoSpacing"/>
        <w:spacing w:after="120" w:line="480" w:lineRule="auto"/>
        <w:rPr>
          <w:noProof/>
        </w:rPr>
      </w:pPr>
    </w:p>
    <w:p w14:paraId="5EA5D758" w14:textId="59ECE536" w:rsidR="00BD53E3" w:rsidRDefault="00BD53E3" w:rsidP="00396A93">
      <w:pPr>
        <w:spacing w:after="120" w:line="480" w:lineRule="auto"/>
      </w:pPr>
      <w:r>
        <w:t>To form a deeper understanding of their relationship, we examine two countries – Tanzania and Zambia. Both countries</w:t>
      </w:r>
      <w:r w:rsidR="00085419">
        <w:t>’</w:t>
      </w:r>
      <w:r>
        <w:t xml:space="preserve"> </w:t>
      </w:r>
      <w:r w:rsidR="00085419">
        <w:t xml:space="preserve">MPIs </w:t>
      </w:r>
      <w:r>
        <w:t xml:space="preserve">have similar levels </w:t>
      </w:r>
      <w:r w:rsidR="00085419">
        <w:t>in</w:t>
      </w:r>
      <w:r>
        <w:t xml:space="preserve"> their respective initial periods (0.342</w:t>
      </w:r>
      <w:r w:rsidR="00FF58F8">
        <w:t xml:space="preserve"> in 2010</w:t>
      </w:r>
      <w:r>
        <w:t xml:space="preserve"> for Tanzania and 0.349</w:t>
      </w:r>
      <w:r w:rsidR="00FF58F8">
        <w:t xml:space="preserve"> in 2007</w:t>
      </w:r>
      <w:r>
        <w:t xml:space="preserve"> for Zambia) as well as similar levels of annual absolute reductions </w:t>
      </w:r>
      <w:r>
        <w:lastRenderedPageBreak/>
        <w:t xml:space="preserve">(-0.011 </w:t>
      </w:r>
      <w:r w:rsidR="00FF58F8">
        <w:t xml:space="preserve">between 2010 and 2016 </w:t>
      </w:r>
      <w:r>
        <w:t>for Tanzania and -0.012</w:t>
      </w:r>
      <w:r w:rsidR="00FF58F8">
        <w:t xml:space="preserve"> between 2007 and 2014</w:t>
      </w:r>
      <w:r>
        <w:t xml:space="preserve"> for Zambia). Tanzania’s MPI headcount ratio is also </w:t>
      </w:r>
      <w:proofErr w:type="gramStart"/>
      <w:r>
        <w:t>similar to</w:t>
      </w:r>
      <w:proofErr w:type="gramEnd"/>
      <w:r>
        <w:t xml:space="preserve"> Zambia’s in the initial period and they both show similar annual reductions.</w:t>
      </w:r>
    </w:p>
    <w:p w14:paraId="05F33C22" w14:textId="122ACEF8" w:rsidR="00D61E9C" w:rsidRDefault="00480084" w:rsidP="00B508B8">
      <w:pPr>
        <w:pStyle w:val="Caption"/>
        <w:rPr>
          <w:noProof/>
        </w:rPr>
      </w:pPr>
      <w:bookmarkStart w:id="33" w:name="_Ref98697121"/>
      <w:r>
        <w:t xml:space="preserve">Figure </w:t>
      </w:r>
      <w:fldSimple w:instr=" SEQ Figure \* ARABIC ">
        <w:r w:rsidR="003647A1">
          <w:rPr>
            <w:noProof/>
          </w:rPr>
          <w:t>4</w:t>
        </w:r>
      </w:fldSimple>
      <w:bookmarkEnd w:id="33"/>
      <w:r w:rsidR="00CF7434">
        <w:rPr>
          <w:noProof/>
        </w:rPr>
        <w:t>.</w:t>
      </w:r>
      <w:r>
        <w:t xml:space="preserve"> </w:t>
      </w:r>
      <w:r w:rsidR="008744CA" w:rsidRPr="008744CA">
        <w:t>Average attainment scores by quintile across two periods in Tanzania and Zambia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52"/>
        <w:gridCol w:w="4452"/>
      </w:tblGrid>
      <w:tr w:rsidR="00D26BE7" w14:paraId="22F5CBAF" w14:textId="77777777" w:rsidTr="0081384D">
        <w:trPr>
          <w:trHeight w:val="3083"/>
          <w:jc w:val="center"/>
        </w:trPr>
        <w:tc>
          <w:tcPr>
            <w:tcW w:w="4450" w:type="dxa"/>
            <w:tcBorders>
              <w:top w:val="single" w:sz="4" w:space="0" w:color="auto"/>
              <w:left w:val="single" w:sz="4" w:space="0" w:color="auto"/>
              <w:bottom w:val="single" w:sz="4" w:space="0" w:color="auto"/>
              <w:right w:val="single" w:sz="4" w:space="0" w:color="auto"/>
            </w:tcBorders>
          </w:tcPr>
          <w:p w14:paraId="711F1F93" w14:textId="043DD1E1" w:rsidR="00D26BE7" w:rsidRDefault="003605D5" w:rsidP="00396A93">
            <w:pPr>
              <w:spacing w:after="120" w:line="480" w:lineRule="auto"/>
              <w:jc w:val="center"/>
            </w:pPr>
            <w:r>
              <w:rPr>
                <w:noProof/>
                <w:sz w:val="16"/>
                <w:szCs w:val="16"/>
                <w:lang w:eastAsia="en-GB"/>
              </w:rPr>
              <w:drawing>
                <wp:inline distT="0" distB="0" distL="0" distR="0" wp14:anchorId="52A94CD3" wp14:editId="7F4AA744">
                  <wp:extent cx="2820797" cy="2052000"/>
                  <wp:effectExtent l="0" t="0" r="0" b="571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0797" cy="2052000"/>
                          </a:xfrm>
                          <a:prstGeom prst="rect">
                            <a:avLst/>
                          </a:prstGeom>
                        </pic:spPr>
                      </pic:pic>
                    </a:graphicData>
                  </a:graphic>
                </wp:inline>
              </w:drawing>
            </w:r>
          </w:p>
          <w:p w14:paraId="75A3FF04" w14:textId="2C975129" w:rsidR="00EE0A4B" w:rsidRDefault="00EE0A4B" w:rsidP="00396A93">
            <w:pPr>
              <w:spacing w:after="120" w:line="480" w:lineRule="auto"/>
              <w:jc w:val="center"/>
            </w:pPr>
            <w:r>
              <w:t>Panel A: Tanzania</w:t>
            </w:r>
          </w:p>
        </w:tc>
        <w:tc>
          <w:tcPr>
            <w:tcW w:w="4450" w:type="dxa"/>
            <w:tcBorders>
              <w:top w:val="single" w:sz="4" w:space="0" w:color="auto"/>
              <w:left w:val="single" w:sz="4" w:space="0" w:color="auto"/>
              <w:bottom w:val="single" w:sz="4" w:space="0" w:color="auto"/>
              <w:right w:val="single" w:sz="4" w:space="0" w:color="auto"/>
            </w:tcBorders>
          </w:tcPr>
          <w:p w14:paraId="6A39AA28" w14:textId="1A57C24D" w:rsidR="00D26BE7" w:rsidRDefault="003605D5" w:rsidP="00396A93">
            <w:pPr>
              <w:spacing w:after="120" w:line="480" w:lineRule="auto"/>
              <w:jc w:val="center"/>
            </w:pPr>
            <w:r>
              <w:rPr>
                <w:noProof/>
                <w:lang w:eastAsia="en-GB"/>
              </w:rPr>
              <w:drawing>
                <wp:inline distT="0" distB="0" distL="0" distR="0" wp14:anchorId="33C5C4DD" wp14:editId="022DF525">
                  <wp:extent cx="2820797" cy="2052000"/>
                  <wp:effectExtent l="0" t="0" r="0" b="571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0797" cy="2052000"/>
                          </a:xfrm>
                          <a:prstGeom prst="rect">
                            <a:avLst/>
                          </a:prstGeom>
                        </pic:spPr>
                      </pic:pic>
                    </a:graphicData>
                  </a:graphic>
                </wp:inline>
              </w:drawing>
            </w:r>
          </w:p>
          <w:p w14:paraId="2F7B298D" w14:textId="09EB3C94" w:rsidR="00EE0A4B" w:rsidRDefault="00EE0A4B" w:rsidP="00396A93">
            <w:pPr>
              <w:spacing w:after="120" w:line="480" w:lineRule="auto"/>
              <w:jc w:val="center"/>
            </w:pPr>
            <w:r>
              <w:t>Panel B: Zambia</w:t>
            </w:r>
          </w:p>
        </w:tc>
      </w:tr>
      <w:tr w:rsidR="00D26BE7" w14:paraId="3E4F933F" w14:textId="77777777" w:rsidTr="0081384D">
        <w:trPr>
          <w:trHeight w:val="301"/>
          <w:jc w:val="center"/>
        </w:trPr>
        <w:tc>
          <w:tcPr>
            <w:tcW w:w="8900" w:type="dxa"/>
            <w:gridSpan w:val="2"/>
            <w:tcBorders>
              <w:top w:val="single" w:sz="4" w:space="0" w:color="auto"/>
            </w:tcBorders>
          </w:tcPr>
          <w:p w14:paraId="3005BBAD" w14:textId="182D86EA" w:rsidR="00F83835" w:rsidRPr="00396A93" w:rsidRDefault="00D26BE7" w:rsidP="00396A93">
            <w:pPr>
              <w:pStyle w:val="NoSpacing"/>
              <w:spacing w:line="276" w:lineRule="auto"/>
              <w:jc w:val="both"/>
              <w:rPr>
                <w:rFonts w:ascii="Garamond" w:hAnsi="Garamond"/>
                <w:sz w:val="20"/>
                <w:szCs w:val="20"/>
              </w:rPr>
            </w:pPr>
            <w:r w:rsidRPr="00396A93">
              <w:rPr>
                <w:rFonts w:ascii="Garamond" w:hAnsi="Garamond"/>
                <w:sz w:val="20"/>
                <w:szCs w:val="20"/>
              </w:rPr>
              <w:t>Source: Authors’ computations</w:t>
            </w:r>
            <w:r w:rsidR="00500884" w:rsidRPr="00396A93">
              <w:rPr>
                <w:rFonts w:ascii="Garamond" w:hAnsi="Garamond"/>
                <w:sz w:val="20"/>
                <w:szCs w:val="20"/>
              </w:rPr>
              <w:t xml:space="preserve"> based on </w:t>
            </w:r>
            <w:r w:rsidR="00500884" w:rsidRPr="00396A93">
              <w:rPr>
                <w:rFonts w:ascii="Garamond" w:hAnsi="Garamond"/>
                <w:sz w:val="20"/>
                <w:szCs w:val="20"/>
              </w:rPr>
              <w:fldChar w:fldCharType="begin"/>
            </w:r>
            <w:r w:rsidR="00500884" w:rsidRPr="00396A93">
              <w:rPr>
                <w:rFonts w:ascii="Garamond" w:hAnsi="Garamond"/>
                <w:sz w:val="20"/>
                <w:szCs w:val="20"/>
              </w:rPr>
              <w:instrText xml:space="preserve"> REF _Ref97054640 \h  \* MERGEFORMAT </w:instrText>
            </w:r>
            <w:r w:rsidR="00500884" w:rsidRPr="00396A93">
              <w:rPr>
                <w:rFonts w:ascii="Garamond" w:hAnsi="Garamond"/>
                <w:sz w:val="20"/>
                <w:szCs w:val="20"/>
              </w:rPr>
            </w:r>
            <w:r w:rsidR="00500884" w:rsidRPr="00396A93">
              <w:rPr>
                <w:rFonts w:ascii="Garamond" w:hAnsi="Garamond"/>
                <w:sz w:val="20"/>
                <w:szCs w:val="20"/>
              </w:rPr>
              <w:fldChar w:fldCharType="separate"/>
            </w:r>
            <w:r w:rsidR="003647A1" w:rsidRPr="00396A93">
              <w:rPr>
                <w:rFonts w:ascii="Garamond" w:hAnsi="Garamond"/>
                <w:sz w:val="20"/>
                <w:szCs w:val="20"/>
              </w:rPr>
              <w:t>Table A2</w:t>
            </w:r>
            <w:r w:rsidR="00500884" w:rsidRPr="00396A93">
              <w:rPr>
                <w:rFonts w:ascii="Garamond" w:hAnsi="Garamond"/>
                <w:sz w:val="20"/>
                <w:szCs w:val="20"/>
              </w:rPr>
              <w:fldChar w:fldCharType="end"/>
            </w:r>
            <w:r w:rsidR="00500884" w:rsidRPr="00396A93">
              <w:rPr>
                <w:rFonts w:ascii="Garamond" w:hAnsi="Garamond"/>
                <w:sz w:val="20"/>
                <w:szCs w:val="20"/>
              </w:rPr>
              <w:t xml:space="preserve"> and </w:t>
            </w:r>
            <w:r w:rsidR="00500884" w:rsidRPr="00396A93">
              <w:rPr>
                <w:rFonts w:ascii="Garamond" w:hAnsi="Garamond"/>
                <w:sz w:val="20"/>
                <w:szCs w:val="20"/>
              </w:rPr>
              <w:fldChar w:fldCharType="begin"/>
            </w:r>
            <w:r w:rsidR="00500884" w:rsidRPr="00396A93">
              <w:rPr>
                <w:rFonts w:ascii="Garamond" w:hAnsi="Garamond"/>
                <w:sz w:val="20"/>
                <w:szCs w:val="20"/>
              </w:rPr>
              <w:instrText xml:space="preserve"> REF _Ref98773968 \h  \* MERGEFORMAT </w:instrText>
            </w:r>
            <w:r w:rsidR="00500884" w:rsidRPr="00396A93">
              <w:rPr>
                <w:rFonts w:ascii="Garamond" w:hAnsi="Garamond"/>
                <w:sz w:val="20"/>
                <w:szCs w:val="20"/>
              </w:rPr>
            </w:r>
            <w:r w:rsidR="00500884" w:rsidRPr="00396A93">
              <w:rPr>
                <w:rFonts w:ascii="Garamond" w:hAnsi="Garamond"/>
                <w:sz w:val="20"/>
                <w:szCs w:val="20"/>
              </w:rPr>
              <w:fldChar w:fldCharType="separate"/>
            </w:r>
            <w:r w:rsidR="003647A1" w:rsidRPr="00396A93">
              <w:rPr>
                <w:rFonts w:ascii="Garamond" w:hAnsi="Garamond"/>
                <w:sz w:val="20"/>
                <w:szCs w:val="20"/>
              </w:rPr>
              <w:t>Table A3</w:t>
            </w:r>
            <w:r w:rsidR="00500884" w:rsidRPr="00396A93">
              <w:rPr>
                <w:rFonts w:ascii="Garamond" w:hAnsi="Garamond"/>
                <w:sz w:val="20"/>
                <w:szCs w:val="20"/>
              </w:rPr>
              <w:fldChar w:fldCharType="end"/>
            </w:r>
            <w:r w:rsidR="00500884" w:rsidRPr="00396A93">
              <w:rPr>
                <w:rFonts w:ascii="Garamond" w:hAnsi="Garamond"/>
                <w:sz w:val="20"/>
                <w:szCs w:val="20"/>
              </w:rPr>
              <w:t>.</w:t>
            </w:r>
          </w:p>
          <w:p w14:paraId="37F14778" w14:textId="13A1BE29" w:rsidR="00C34B7B" w:rsidRDefault="00C34B7B" w:rsidP="00396A93">
            <w:pPr>
              <w:pStyle w:val="NoSpacing"/>
              <w:spacing w:line="276" w:lineRule="auto"/>
              <w:jc w:val="both"/>
            </w:pPr>
            <w:r w:rsidRPr="00396A93">
              <w:rPr>
                <w:rFonts w:ascii="Garamond" w:hAnsi="Garamond"/>
                <w:sz w:val="20"/>
                <w:szCs w:val="20"/>
              </w:rPr>
              <w:t xml:space="preserve">Notes: The solid and dashed </w:t>
            </w:r>
            <w:r w:rsidR="00100401" w:rsidRPr="00396A93">
              <w:rPr>
                <w:rFonts w:ascii="Garamond" w:hAnsi="Garamond"/>
                <w:sz w:val="20"/>
                <w:szCs w:val="20"/>
              </w:rPr>
              <w:t xml:space="preserve">vertical </w:t>
            </w:r>
            <w:r w:rsidRPr="00396A93">
              <w:rPr>
                <w:rFonts w:ascii="Garamond" w:hAnsi="Garamond"/>
                <w:sz w:val="20"/>
                <w:szCs w:val="20"/>
              </w:rPr>
              <w:t xml:space="preserve">lines correspond to the </w:t>
            </w:r>
            <w:r w:rsidR="00D33591" w:rsidRPr="00396A93">
              <w:rPr>
                <w:rFonts w:ascii="Garamond" w:hAnsi="Garamond"/>
                <w:sz w:val="20"/>
                <w:szCs w:val="20"/>
              </w:rPr>
              <w:t>MPI</w:t>
            </w:r>
            <w:r w:rsidRPr="00396A93">
              <w:rPr>
                <w:rFonts w:ascii="Garamond" w:hAnsi="Garamond"/>
                <w:sz w:val="20"/>
                <w:szCs w:val="20"/>
              </w:rPr>
              <w:t xml:space="preserve"> headcount ratios for the first year and the second year, respectively.</w:t>
            </w:r>
          </w:p>
        </w:tc>
      </w:tr>
    </w:tbl>
    <w:p w14:paraId="3D327C9C" w14:textId="4061DE22" w:rsidR="00F804A5" w:rsidRDefault="00F804A5" w:rsidP="00396A93">
      <w:pPr>
        <w:pStyle w:val="NoSpacing"/>
        <w:spacing w:after="120" w:line="480" w:lineRule="auto"/>
      </w:pPr>
    </w:p>
    <w:p w14:paraId="0C1E4AB4" w14:textId="7B633F36" w:rsidR="001D1B52" w:rsidRDefault="001D1B52" w:rsidP="00396A93">
      <w:pPr>
        <w:spacing w:after="120" w:line="480" w:lineRule="auto"/>
      </w:pPr>
      <w:r>
        <w:t>However, when we look at the inclusivity premiums, Tanzania reflects a statistically significantly negative inclusivity premium</w:t>
      </w:r>
      <w:r w:rsidR="00055FE6">
        <w:t xml:space="preserve"> of -0.15</w:t>
      </w:r>
      <w:r>
        <w:t>, whereas Zambia reflects a statistically significantly positive inclusivity premium</w:t>
      </w:r>
      <w:r w:rsidR="00055FE6">
        <w:t xml:space="preserve"> of 0.26</w:t>
      </w:r>
      <w:r>
        <w:t xml:space="preserve">. </w:t>
      </w:r>
      <w:r w:rsidR="00CF7434">
        <w:t xml:space="preserve">Figure 4 </w:t>
      </w:r>
      <w:r>
        <w:t>present</w:t>
      </w:r>
      <w:r w:rsidR="00CF7434">
        <w:t>s</w:t>
      </w:r>
      <w:r>
        <w:t xml:space="preserve"> the quintile-wise changes in average attainment scores for both countries in two panels using bar diagrams. The height of the </w:t>
      </w:r>
      <w:r w:rsidR="00716712">
        <w:t>lighter</w:t>
      </w:r>
      <w:r w:rsidR="00703861">
        <w:t xml:space="preserve">-shaded </w:t>
      </w:r>
      <w:r>
        <w:t>bar denotes the average attainment within each quintile for the first period, whereas the height of the</w:t>
      </w:r>
      <w:r w:rsidR="00703861">
        <w:t xml:space="preserve"> </w:t>
      </w:r>
      <w:r w:rsidR="00716712">
        <w:t>darker</w:t>
      </w:r>
      <w:r w:rsidR="00703861">
        <w:t>-shaded</w:t>
      </w:r>
      <w:r>
        <w:t xml:space="preserve"> bar denotes the average attainment within each quintile for the second period. The difference between the </w:t>
      </w:r>
      <w:r w:rsidR="00716712">
        <w:t>darker</w:t>
      </w:r>
      <w:r>
        <w:t xml:space="preserve">-shaded bar and the </w:t>
      </w:r>
      <w:r w:rsidR="00716712">
        <w:t>lighter</w:t>
      </w:r>
      <w:r>
        <w:t>-shaded bar denotes the improvement in average attainment within each quintile. Note that an attainment score is the complement of a deprivation score by our definition, and therefore the magnitude of absolute improvement in the average attainment score within a quintile is equivalent to the magnitude of the corresponding absolute reduction in the average deprivation score within that quintile.</w:t>
      </w:r>
    </w:p>
    <w:p w14:paraId="05939592" w14:textId="63C0CCE6" w:rsidR="00AF461E" w:rsidRDefault="001A2399" w:rsidP="00396A93">
      <w:pPr>
        <w:spacing w:after="120" w:line="480" w:lineRule="auto"/>
      </w:pPr>
      <w:r>
        <w:lastRenderedPageBreak/>
        <w:t xml:space="preserve">Hence, </w:t>
      </w:r>
      <w:r w:rsidR="00085419">
        <w:t xml:space="preserve">the </w:t>
      </w:r>
      <w:r w:rsidR="00AF461E">
        <w:t xml:space="preserve">MPIs and corresponding headcount ratios have improved by similar magnitudes for both Tanzania and Zambia, but we clearly observe a key difference </w:t>
      </w:r>
      <w:r w:rsidR="00790B1A">
        <w:t xml:space="preserve">in inclusivity </w:t>
      </w:r>
      <w:r w:rsidR="00AF461E">
        <w:t xml:space="preserve">between the two countries. For Tanzania, improvements in average </w:t>
      </w:r>
      <w:r w:rsidR="00F237C0">
        <w:t>attainment scores</w:t>
      </w:r>
      <w:r w:rsidR="00AF461E">
        <w:t xml:space="preserve"> </w:t>
      </w:r>
      <w:r w:rsidR="00790B1A">
        <w:t xml:space="preserve">in </w:t>
      </w:r>
      <w:r w:rsidR="00AF461E">
        <w:t xml:space="preserve">poorer quintiles have been slower than the improvements in richer quintiles, but for Zambia, improvements have been faster for poorer quintiles. Therefore, </w:t>
      </w:r>
      <w:r>
        <w:t>Zambia</w:t>
      </w:r>
      <w:r w:rsidR="00AF461E">
        <w:t>’s improvement in well-being has been inclusive</w:t>
      </w:r>
      <w:r w:rsidR="009F2A9C">
        <w:t>,</w:t>
      </w:r>
      <w:r w:rsidR="00AF461E">
        <w:t xml:space="preserve"> but </w:t>
      </w:r>
      <w:r>
        <w:t>Tanzania</w:t>
      </w:r>
      <w:r w:rsidR="00AF461E">
        <w:t xml:space="preserve">’s improvement in well-being has not. Clearly, our framework adds valuable information </w:t>
      </w:r>
      <w:r w:rsidR="00E3394F">
        <w:t>over and above</w:t>
      </w:r>
      <w:r w:rsidR="00AF461E">
        <w:t xml:space="preserve"> the </w:t>
      </w:r>
      <w:r w:rsidR="003B77D5">
        <w:t xml:space="preserve">global </w:t>
      </w:r>
      <w:r w:rsidR="00AF461E">
        <w:t>MPI.</w:t>
      </w:r>
    </w:p>
    <w:p w14:paraId="53B63F4B" w14:textId="52C9BFAA" w:rsidR="007B0361" w:rsidRDefault="007B0361" w:rsidP="00396A93">
      <w:pPr>
        <w:pStyle w:val="Heading1"/>
        <w:spacing w:before="0" w:line="480" w:lineRule="auto"/>
        <w:rPr>
          <w:rFonts w:eastAsiaTheme="minorEastAsia"/>
        </w:rPr>
      </w:pPr>
      <w:bookmarkStart w:id="34" w:name="_Ref120569395"/>
      <w:bookmarkStart w:id="35" w:name="_Ref107916841"/>
      <w:r w:rsidRPr="007B0361">
        <w:rPr>
          <w:rFonts w:eastAsiaTheme="minorEastAsia"/>
        </w:rPr>
        <w:t>Robustness of inclusive well-being changes and inclusivity premiums</w:t>
      </w:r>
      <w:bookmarkEnd w:id="34"/>
    </w:p>
    <w:p w14:paraId="67EF57DB" w14:textId="64E4633A" w:rsidR="007B0361" w:rsidRDefault="00BF4698" w:rsidP="00396A93">
      <w:pPr>
        <w:spacing w:after="120" w:line="480" w:lineRule="auto"/>
        <w:rPr>
          <w:rFonts w:eastAsiaTheme="minorEastAsia"/>
          <w:color w:val="000000" w:themeColor="text1"/>
          <w:szCs w:val="24"/>
        </w:rPr>
      </w:pPr>
      <w:r>
        <w:rPr>
          <w:rFonts w:eastAsiaTheme="minorEastAsia"/>
          <w:color w:val="000000" w:themeColor="text1"/>
          <w:szCs w:val="24"/>
        </w:rPr>
        <w:t xml:space="preserve">So far, we have </w:t>
      </w:r>
      <w:r w:rsidR="007B0361" w:rsidRPr="00C90F48">
        <w:rPr>
          <w:rFonts w:eastAsiaTheme="minorEastAsia"/>
          <w:color w:val="000000" w:themeColor="text1"/>
          <w:szCs w:val="24"/>
        </w:rPr>
        <w:t>chose</w:t>
      </w:r>
      <w:r>
        <w:rPr>
          <w:rFonts w:eastAsiaTheme="minorEastAsia"/>
          <w:color w:val="000000" w:themeColor="text1"/>
          <w:szCs w:val="24"/>
        </w:rPr>
        <w:t>n</w:t>
      </w:r>
      <w:r w:rsidR="007B0361" w:rsidRPr="00C90F48">
        <w:rPr>
          <w:rFonts w:eastAsiaTheme="minorEastAsia"/>
          <w:color w:val="000000" w:themeColor="text1"/>
          <w:szCs w:val="24"/>
        </w:rPr>
        <w:t xml:space="preserve"> a particular </w:t>
      </w:r>
      <w:r w:rsidR="007B0361">
        <w:rPr>
          <w:rFonts w:eastAsiaTheme="minorEastAsia"/>
          <w:color w:val="000000" w:themeColor="text1"/>
          <w:szCs w:val="24"/>
        </w:rPr>
        <w:t>quantile-</w:t>
      </w:r>
      <w:r w:rsidR="007B0361" w:rsidRPr="00C90F48">
        <w:rPr>
          <w:rFonts w:eastAsiaTheme="minorEastAsia"/>
          <w:color w:val="000000" w:themeColor="text1"/>
          <w:szCs w:val="24"/>
        </w:rPr>
        <w:t>weight</w:t>
      </w:r>
      <w:r w:rsidR="007B0361">
        <w:rPr>
          <w:rFonts w:eastAsiaTheme="minorEastAsia"/>
          <w:color w:val="000000" w:themeColor="text1"/>
          <w:szCs w:val="24"/>
        </w:rPr>
        <w:t xml:space="preserve"> vector</w:t>
      </w:r>
      <w:r w:rsidR="007B0361" w:rsidRPr="00C90F48">
        <w:rPr>
          <w:rFonts w:eastAsiaTheme="minorEastAsia"/>
          <w:color w:val="000000" w:themeColor="text1"/>
          <w:szCs w:val="24"/>
        </w:rPr>
        <w:t xml:space="preserve"> </w:t>
      </w:r>
      <m:oMath>
        <m:sSup>
          <m:sSupPr>
            <m:ctrlPr>
              <w:rPr>
                <w:rFonts w:ascii="Cambria Math" w:eastAsiaTheme="minorEastAsia" w:hAnsi="Cambria Math"/>
                <w:i/>
                <w:color w:val="000000" w:themeColor="text1"/>
                <w:szCs w:val="24"/>
              </w:rPr>
            </m:ctrlPr>
          </m:sSupPr>
          <m:e>
            <m:r>
              <w:rPr>
                <w:rFonts w:ascii="Cambria Math" w:eastAsiaTheme="minorEastAsia" w:hAnsi="Cambria Math"/>
                <w:color w:val="000000" w:themeColor="text1"/>
                <w:szCs w:val="24"/>
              </w:rPr>
              <m:t>ω</m:t>
            </m:r>
          </m:e>
          <m:sup>
            <m:r>
              <w:rPr>
                <w:rFonts w:ascii="Cambria Math" w:eastAsiaTheme="minorEastAsia" w:hAnsi="Cambria Math"/>
                <w:color w:val="000000" w:themeColor="text1"/>
                <w:szCs w:val="24"/>
              </w:rPr>
              <m:t>0</m:t>
            </m:r>
          </m:sup>
        </m:sSup>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ty m:val="p"/>
              </m:rP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0</m:t>
            </m:r>
          </m:sub>
        </m:sSub>
      </m:oMath>
      <w:r w:rsidR="007B0361" w:rsidRPr="00C90F48">
        <w:rPr>
          <w:rFonts w:eastAsiaTheme="minorEastAsia"/>
          <w:color w:val="000000" w:themeColor="text1"/>
          <w:szCs w:val="24"/>
        </w:rPr>
        <w:t xml:space="preserve"> </w:t>
      </w:r>
      <w:r w:rsidR="007B0361">
        <w:rPr>
          <w:rFonts w:eastAsiaTheme="minorEastAsia"/>
          <w:color w:val="000000" w:themeColor="text1"/>
          <w:szCs w:val="24"/>
        </w:rPr>
        <w:t>for</w:t>
      </w:r>
      <w:r w:rsidR="007B0361" w:rsidRPr="00C90F48">
        <w:rPr>
          <w:rFonts w:eastAsiaTheme="minorEastAsia"/>
          <w:color w:val="000000" w:themeColor="text1"/>
          <w:szCs w:val="24"/>
        </w:rPr>
        <w:t xml:space="preserve"> </w:t>
      </w:r>
      <w:r w:rsidR="007B0361">
        <w:rPr>
          <w:rFonts w:eastAsiaTheme="minorEastAsia"/>
          <w:color w:val="000000" w:themeColor="text1"/>
          <w:szCs w:val="24"/>
        </w:rPr>
        <w:t xml:space="preserve">assessing </w:t>
      </w:r>
      <w:r w:rsidR="007B0361" w:rsidRPr="00C90F48">
        <w:rPr>
          <w:rFonts w:eastAsiaTheme="minorEastAsia"/>
          <w:color w:val="000000" w:themeColor="text1"/>
          <w:szCs w:val="24"/>
        </w:rPr>
        <w:t>well-being</w:t>
      </w:r>
      <w:r w:rsidR="007B0361">
        <w:rPr>
          <w:rFonts w:eastAsiaTheme="minorEastAsia"/>
          <w:color w:val="000000" w:themeColor="text1"/>
          <w:szCs w:val="24"/>
        </w:rPr>
        <w:t xml:space="preserve"> changes</w:t>
      </w:r>
      <w:r w:rsidR="007B0361" w:rsidRPr="00C90F48">
        <w:rPr>
          <w:rFonts w:eastAsiaTheme="minorEastAsia"/>
          <w:color w:val="000000" w:themeColor="text1"/>
          <w:szCs w:val="24"/>
        </w:rPr>
        <w:t xml:space="preserve"> and </w:t>
      </w:r>
      <w:r w:rsidR="007B0361" w:rsidRPr="00975310">
        <w:rPr>
          <w:rFonts w:eastAsiaTheme="minorEastAsia"/>
          <w:color w:val="000000" w:themeColor="text1"/>
          <w:szCs w:val="24"/>
        </w:rPr>
        <w:t>inclusivity</w:t>
      </w:r>
      <w:r w:rsidR="007B0361">
        <w:rPr>
          <w:rFonts w:eastAsiaTheme="minorEastAsia"/>
          <w:color w:val="000000" w:themeColor="text1"/>
          <w:szCs w:val="24"/>
        </w:rPr>
        <w:t xml:space="preserve"> premiums</w:t>
      </w:r>
      <w:r w:rsidR="007B0361" w:rsidRPr="00C90F48">
        <w:rPr>
          <w:rFonts w:eastAsiaTheme="minorEastAsia"/>
          <w:color w:val="000000" w:themeColor="text1"/>
          <w:szCs w:val="24"/>
        </w:rPr>
        <w:t xml:space="preserve">. </w:t>
      </w:r>
      <w:r w:rsidR="007B0361">
        <w:rPr>
          <w:rFonts w:eastAsiaTheme="minorEastAsia"/>
          <w:color w:val="000000" w:themeColor="text1"/>
          <w:szCs w:val="24"/>
        </w:rPr>
        <w:t>C</w:t>
      </w:r>
      <w:r w:rsidR="007B0361" w:rsidRPr="00C90F48">
        <w:rPr>
          <w:rFonts w:eastAsiaTheme="minorEastAsia"/>
          <w:color w:val="000000" w:themeColor="text1"/>
          <w:szCs w:val="24"/>
        </w:rPr>
        <w:t xml:space="preserve">orresponding to </w:t>
      </w:r>
      <m:oMath>
        <m:sSup>
          <m:sSupPr>
            <m:ctrlPr>
              <w:rPr>
                <w:rFonts w:ascii="Cambria Math" w:eastAsiaTheme="minorEastAsia" w:hAnsi="Cambria Math"/>
                <w:i/>
                <w:color w:val="000000" w:themeColor="text1"/>
                <w:szCs w:val="24"/>
              </w:rPr>
            </m:ctrlPr>
          </m:sSupPr>
          <m:e>
            <m:r>
              <w:rPr>
                <w:rFonts w:ascii="Cambria Math" w:eastAsiaTheme="minorEastAsia" w:hAnsi="Cambria Math"/>
                <w:color w:val="000000" w:themeColor="text1"/>
                <w:szCs w:val="24"/>
              </w:rPr>
              <m:t>ω</m:t>
            </m:r>
          </m:e>
          <m:sup>
            <m:r>
              <w:rPr>
                <w:rFonts w:ascii="Cambria Math" w:eastAsiaTheme="minorEastAsia" w:hAnsi="Cambria Math"/>
                <w:color w:val="000000" w:themeColor="text1"/>
                <w:szCs w:val="24"/>
              </w:rPr>
              <m:t>0</m:t>
            </m:r>
          </m:sup>
        </m:sSup>
      </m:oMath>
      <w:r w:rsidR="007B0361" w:rsidRPr="00C90F48">
        <w:rPr>
          <w:rFonts w:eastAsiaTheme="minorEastAsia"/>
          <w:color w:val="000000" w:themeColor="text1"/>
          <w:szCs w:val="24"/>
        </w:rPr>
        <w:t xml:space="preserve">, </w:t>
      </w:r>
      <w:r>
        <w:rPr>
          <w:rFonts w:eastAsiaTheme="minorEastAsia"/>
          <w:color w:val="000000" w:themeColor="text1"/>
          <w:szCs w:val="24"/>
        </w:rPr>
        <w:t xml:space="preserve">let us denote </w:t>
      </w:r>
      <w:r w:rsidR="007B0361" w:rsidRPr="00C90F48">
        <w:rPr>
          <w:rFonts w:eastAsiaTheme="minorEastAsia"/>
          <w:color w:val="000000" w:themeColor="text1"/>
          <w:szCs w:val="24"/>
        </w:rPr>
        <w:t xml:space="preserve">the change in </w:t>
      </w:r>
      <w:r w:rsidR="007B0361">
        <w:rPr>
          <w:rFonts w:eastAsiaTheme="minorEastAsia"/>
          <w:color w:val="000000" w:themeColor="text1"/>
          <w:szCs w:val="24"/>
        </w:rPr>
        <w:t>well-being</w:t>
      </w:r>
      <w:r w:rsidR="007B0361" w:rsidRPr="00C90F48">
        <w:rPr>
          <w:rFonts w:eastAsiaTheme="minorEastAsia"/>
          <w:color w:val="000000" w:themeColor="text1"/>
          <w:szCs w:val="24"/>
        </w:rPr>
        <w:t xml:space="preserve"> and the </w:t>
      </w:r>
      <w:r w:rsidR="007B0361" w:rsidRPr="00975310">
        <w:rPr>
          <w:rFonts w:eastAsiaTheme="minorEastAsia"/>
          <w:color w:val="000000" w:themeColor="text1"/>
          <w:szCs w:val="24"/>
        </w:rPr>
        <w:t>inclusivity</w:t>
      </w:r>
      <w:r w:rsidR="007B0361" w:rsidRPr="00C90F48">
        <w:rPr>
          <w:rFonts w:eastAsiaTheme="minorEastAsia"/>
          <w:color w:val="000000" w:themeColor="text1"/>
          <w:szCs w:val="24"/>
        </w:rPr>
        <w:t xml:space="preserve"> premium </w:t>
      </w:r>
      <w:r w:rsidR="007B0361">
        <w:rPr>
          <w:rFonts w:eastAsiaTheme="minorEastAsia"/>
          <w:color w:val="000000" w:themeColor="text1"/>
          <w:szCs w:val="24"/>
        </w:rPr>
        <w:t>between</w:t>
      </w:r>
      <w:r w:rsidR="007B0361" w:rsidRPr="00C90F48">
        <w:rPr>
          <w:rFonts w:eastAsiaTheme="minorEastAsia"/>
          <w:color w:val="000000" w:themeColor="text1"/>
          <w:szCs w:val="24"/>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oMath>
      <w:r w:rsidR="007B0361" w:rsidRPr="00C90F48">
        <w:rPr>
          <w:rFonts w:eastAsiaTheme="minorEastAsia"/>
          <w:color w:val="000000" w:themeColor="text1"/>
          <w:szCs w:val="24"/>
        </w:rPr>
        <w:t xml:space="preserve"> and</w:t>
      </w:r>
      <w:r w:rsidR="007B0361" w:rsidRPr="00C90F48">
        <w:rPr>
          <w:rFonts w:eastAsiaTheme="minorEastAsia"/>
          <w:color w:val="000000" w:themeColor="text1"/>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cr m:val="script"/>
              </m:rP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oMath>
      <w:r w:rsidR="007B0361">
        <w:rPr>
          <w:rFonts w:eastAsiaTheme="minorEastAsia"/>
          <w:color w:val="000000" w:themeColor="text1"/>
          <w:szCs w:val="24"/>
        </w:rPr>
        <w:t xml:space="preserve"> </w:t>
      </w:r>
      <w:r>
        <w:rPr>
          <w:rFonts w:eastAsiaTheme="minorEastAsia"/>
          <w:color w:val="000000" w:themeColor="text1"/>
          <w:szCs w:val="24"/>
        </w:rPr>
        <w:t>by</w:t>
      </w:r>
      <w:r w:rsidRPr="00C90F48">
        <w:rPr>
          <w:rFonts w:eastAsiaTheme="minorEastAsia"/>
          <w:color w:val="000000" w:themeColor="text1"/>
          <w:szCs w:val="24"/>
        </w:rPr>
        <w:t xml:space="preserve"> </w:t>
      </w:r>
      <m:oMath>
        <m:r>
          <m:rPr>
            <m:sty m:val="p"/>
          </m:rPr>
          <w:rPr>
            <w:rFonts w:ascii="Cambria Math" w:hAnsi="Cambria Math"/>
            <w:color w:val="000000" w:themeColor="text1"/>
          </w:rPr>
          <m:t>Δ</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ω</m:t>
                </m:r>
              </m:e>
              <m:sup>
                <m:r>
                  <w:rPr>
                    <w:rFonts w:ascii="Cambria Math" w:hAnsi="Cambria Math"/>
                    <w:color w:val="000000" w:themeColor="text1"/>
                  </w:rPr>
                  <m:t>0</m:t>
                </m:r>
              </m:sup>
            </m:sSup>
          </m:e>
        </m:d>
        <m:r>
          <w:rPr>
            <w:rFonts w:ascii="Cambria Math" w:hAnsi="Cambria Math"/>
            <w:color w:val="000000" w:themeColor="text1"/>
          </w:rPr>
          <m:t>=</m:t>
        </m:r>
        <m:nary>
          <m:naryPr>
            <m:chr m:val="∑"/>
            <m:limLoc m:val="undOvr"/>
            <m:ctrlPr>
              <w:rPr>
                <w:rFonts w:ascii="Cambria Math" w:eastAsiaTheme="minorEastAsia" w:hAnsi="Cambria Math"/>
                <w:i/>
                <w:color w:val="000000" w:themeColor="text1"/>
                <w:szCs w:val="24"/>
              </w:rPr>
            </m:ctrlPr>
          </m:naryPr>
          <m:sub>
            <m:r>
              <w:rPr>
                <w:rFonts w:ascii="Cambria Math" w:eastAsiaTheme="minorEastAsia" w:hAnsi="Cambria Math"/>
                <w:color w:val="000000" w:themeColor="text1"/>
                <w:szCs w:val="24"/>
              </w:rPr>
              <m:t>q=1</m:t>
            </m:r>
          </m:sub>
          <m:sup>
            <m:r>
              <w:rPr>
                <w:rFonts w:ascii="Cambria Math" w:eastAsiaTheme="minorEastAsia" w:hAnsi="Cambria Math"/>
                <w:color w:val="000000" w:themeColor="text1"/>
                <w:szCs w:val="24"/>
              </w:rPr>
              <m:t>Q</m:t>
            </m:r>
          </m:sup>
          <m:e>
            <m:sSubSup>
              <m:sSubSupPr>
                <m:ctrlPr>
                  <w:rPr>
                    <w:rFonts w:ascii="Cambria Math" w:eastAsiaTheme="minorEastAsia" w:hAnsi="Cambria Math"/>
                    <w:i/>
                    <w:color w:val="000000" w:themeColor="text1"/>
                    <w:szCs w:val="24"/>
                  </w:rPr>
                </m:ctrlPr>
              </m:sSubSup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q</m:t>
                </m:r>
              </m:sub>
              <m:sup>
                <m:r>
                  <w:rPr>
                    <w:rFonts w:ascii="Cambria Math" w:eastAsiaTheme="minorEastAsia" w:hAnsi="Cambria Math"/>
                    <w:color w:val="000000" w:themeColor="text1"/>
                    <w:szCs w:val="24"/>
                  </w:rPr>
                  <m:t>0</m:t>
                </m:r>
              </m:sup>
            </m:sSubSup>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e>
        </m:nary>
      </m:oMath>
      <w:r w:rsidR="007B0361" w:rsidRPr="00C90F48">
        <w:rPr>
          <w:rFonts w:eastAsiaTheme="minorEastAsia"/>
          <w:color w:val="000000" w:themeColor="text1"/>
          <w:szCs w:val="24"/>
        </w:rPr>
        <w:t xml:space="preserve"> and </w:t>
      </w:r>
      <m:oMath>
        <m:r>
          <w:rPr>
            <w:rFonts w:ascii="Cambria Math" w:hAnsi="Cambria Math"/>
            <w:color w:val="000000" w:themeColor="text1"/>
          </w:rPr>
          <m:t>S</m:t>
        </m:r>
        <m:d>
          <m:dPr>
            <m:ctrlPr>
              <w:rPr>
                <w:rFonts w:ascii="Cambria Math" w:hAnsi="Cambria Math"/>
                <w:i/>
                <w:iCs/>
                <w:color w:val="000000" w:themeColor="text1"/>
              </w:rPr>
            </m:ctrlPr>
          </m:dPr>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1</m:t>
                </m:r>
              </m:sub>
            </m:sSub>
            <m:r>
              <w:rPr>
                <w:rFonts w:ascii="Cambria Math" w:hAnsi="Cambria Math"/>
                <w:color w:val="000000" w:themeColor="text1"/>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F</m:t>
                </m:r>
              </m:e>
              <m:sub>
                <m:r>
                  <w:rPr>
                    <w:rFonts w:ascii="Cambria Math" w:eastAsiaTheme="minorEastAsia" w:hAnsi="Cambria Math"/>
                    <w:color w:val="000000" w:themeColor="text1"/>
                    <w:szCs w:val="24"/>
                  </w:rPr>
                  <m:t>2</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ω</m:t>
                </m:r>
              </m:e>
              <m:sup>
                <m:r>
                  <w:rPr>
                    <w:rFonts w:ascii="Cambria Math" w:hAnsi="Cambria Math"/>
                    <w:color w:val="000000" w:themeColor="text1"/>
                  </w:rPr>
                  <m:t>0</m:t>
                </m:r>
              </m:sup>
            </m:sSup>
          </m:e>
        </m:d>
        <m:r>
          <w:rPr>
            <w:rFonts w:ascii="Cambria Math" w:hAnsi="Cambria Math"/>
            <w:color w:val="000000" w:themeColor="text1"/>
          </w:rPr>
          <m:t>=</m:t>
        </m:r>
        <m:nary>
          <m:naryPr>
            <m:chr m:val="∑"/>
            <m:limLoc m:val="undOvr"/>
            <m:ctrlPr>
              <w:rPr>
                <w:rFonts w:ascii="Cambria Math" w:eastAsiaTheme="minorEastAsia" w:hAnsi="Cambria Math"/>
                <w:i/>
                <w:color w:val="000000" w:themeColor="text1"/>
                <w:szCs w:val="24"/>
              </w:rPr>
            </m:ctrlPr>
          </m:naryPr>
          <m:sub>
            <m:r>
              <w:rPr>
                <w:rFonts w:ascii="Cambria Math" w:eastAsiaTheme="minorEastAsia" w:hAnsi="Cambria Math"/>
                <w:color w:val="000000" w:themeColor="text1"/>
                <w:szCs w:val="24"/>
              </w:rPr>
              <m:t>q=1</m:t>
            </m:r>
          </m:sub>
          <m:sup>
            <m:r>
              <w:rPr>
                <w:rFonts w:ascii="Cambria Math" w:eastAsiaTheme="minorEastAsia" w:hAnsi="Cambria Math"/>
                <w:color w:val="000000" w:themeColor="text1"/>
                <w:szCs w:val="24"/>
              </w:rPr>
              <m:t>Q</m:t>
            </m:r>
          </m:sup>
          <m:e>
            <m:sSubSup>
              <m:sSubSupPr>
                <m:ctrlPr>
                  <w:rPr>
                    <w:rFonts w:ascii="Cambria Math" w:eastAsiaTheme="minorEastAsia" w:hAnsi="Cambria Math"/>
                    <w:i/>
                    <w:color w:val="000000" w:themeColor="text1"/>
                    <w:szCs w:val="24"/>
                  </w:rPr>
                </m:ctrlPr>
              </m:sSubSup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q</m:t>
                </m:r>
              </m:sub>
              <m:sup>
                <m:r>
                  <w:rPr>
                    <w:rFonts w:ascii="Cambria Math" w:eastAsiaTheme="minorEastAsia" w:hAnsi="Cambria Math"/>
                    <w:color w:val="000000" w:themeColor="text1"/>
                    <w:szCs w:val="24"/>
                  </w:rPr>
                  <m:t>0</m:t>
                </m:r>
              </m:sup>
            </m:sSubSup>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q</m:t>
                </m:r>
              </m:sub>
            </m:sSub>
          </m:e>
        </m:nary>
      </m:oMath>
      <w:r w:rsidR="007B0361" w:rsidRPr="00C90F48">
        <w:rPr>
          <w:rFonts w:eastAsiaTheme="minorEastAsia"/>
          <w:color w:val="000000" w:themeColor="text1"/>
          <w:szCs w:val="24"/>
        </w:rPr>
        <w:t xml:space="preserve">. In other words, both are presented as weighted sums of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oMath>
      <w:r w:rsidR="007B0361" w:rsidRPr="00C90F48">
        <w:rPr>
          <w:rFonts w:eastAsiaTheme="minorEastAsia"/>
          <w:color w:val="000000" w:themeColor="text1"/>
        </w:rPr>
        <w:t xml:space="preserve">’s and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q</m:t>
            </m:r>
          </m:sub>
        </m:sSub>
      </m:oMath>
      <w:r w:rsidR="007B0361" w:rsidRPr="00C90F48">
        <w:rPr>
          <w:rFonts w:eastAsiaTheme="minorEastAsia"/>
          <w:color w:val="000000" w:themeColor="text1"/>
        </w:rPr>
        <w:t>’s.</w:t>
      </w:r>
      <w:r w:rsidR="007B0361" w:rsidRPr="00C90F48">
        <w:rPr>
          <w:rFonts w:eastAsiaTheme="minorEastAsia"/>
          <w:color w:val="000000" w:themeColor="text1"/>
          <w:szCs w:val="24"/>
        </w:rPr>
        <w:t xml:space="preserve"> However, any other</w:t>
      </w:r>
      <w:r w:rsidR="00E9016A">
        <w:rPr>
          <w:rFonts w:eastAsiaTheme="minorEastAsia"/>
          <w:color w:val="000000" w:themeColor="text1"/>
          <w:szCs w:val="24"/>
        </w:rPr>
        <w:t xml:space="preserve"> quantile-weight vector</w:t>
      </w:r>
      <w:r w:rsidR="007B0361" w:rsidRPr="00C90F48">
        <w:rPr>
          <w:rFonts w:eastAsiaTheme="minorEastAsia"/>
          <w:color w:val="000000" w:themeColor="text1"/>
          <w:szCs w:val="24"/>
        </w:rPr>
        <w:t xml:space="preserve"> </w:t>
      </w:r>
      <m:oMath>
        <m:r>
          <w:rPr>
            <w:rFonts w:ascii="Cambria Math" w:eastAsiaTheme="minorEastAsia" w:hAnsi="Cambria Math"/>
            <w:color w:val="000000" w:themeColor="text1"/>
            <w:szCs w:val="24"/>
          </w:rPr>
          <m:t>ω∈</m:t>
        </m:r>
        <m:sSubSup>
          <m:sSubSupPr>
            <m:ctrlPr>
              <w:rPr>
                <w:rFonts w:ascii="Cambria Math" w:eastAsiaTheme="minorEastAsia" w:hAnsi="Cambria Math"/>
                <w:i/>
                <w:color w:val="000000" w:themeColor="text1"/>
                <w:szCs w:val="24"/>
              </w:rPr>
            </m:ctrlPr>
          </m:sSubSupPr>
          <m:e>
            <m:r>
              <m:rPr>
                <m:sty m:val="p"/>
              </m:rP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0</m:t>
            </m:r>
          </m:sub>
          <m:sup>
            <m:r>
              <w:rPr>
                <w:rFonts w:ascii="Cambria Math" w:eastAsiaTheme="minorEastAsia" w:hAnsi="Cambria Math"/>
                <w:color w:val="000000" w:themeColor="text1"/>
                <w:szCs w:val="24"/>
              </w:rPr>
              <m:t>'</m:t>
            </m:r>
          </m:sup>
        </m:sSubSup>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ty m:val="p"/>
              </m:rP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0</m:t>
            </m:r>
          </m:sub>
        </m:sSub>
      </m:oMath>
      <w:r w:rsidR="007B0361" w:rsidRPr="00C90F48">
        <w:rPr>
          <w:rFonts w:eastAsiaTheme="minorEastAsia"/>
          <w:color w:val="000000" w:themeColor="text1"/>
          <w:szCs w:val="24"/>
        </w:rPr>
        <w:t xml:space="preserve"> could be a</w:t>
      </w:r>
      <w:r w:rsidR="007B0361">
        <w:rPr>
          <w:rFonts w:eastAsiaTheme="minorEastAsia"/>
          <w:color w:val="000000" w:themeColor="text1"/>
          <w:szCs w:val="24"/>
        </w:rPr>
        <w:t>n</w:t>
      </w:r>
      <w:r w:rsidR="007B0361" w:rsidRPr="00C90F48">
        <w:rPr>
          <w:rFonts w:eastAsiaTheme="minorEastAsia"/>
          <w:color w:val="000000" w:themeColor="text1"/>
          <w:szCs w:val="24"/>
        </w:rPr>
        <w:t xml:space="preserve"> </w:t>
      </w:r>
      <w:r w:rsidR="007B0361">
        <w:rPr>
          <w:rFonts w:eastAsiaTheme="minorEastAsia"/>
          <w:color w:val="000000" w:themeColor="text1"/>
          <w:szCs w:val="24"/>
        </w:rPr>
        <w:t>admissible</w:t>
      </w:r>
      <w:r w:rsidR="007B0361" w:rsidRPr="00C90F48">
        <w:rPr>
          <w:rFonts w:eastAsiaTheme="minorEastAsia"/>
          <w:color w:val="000000" w:themeColor="text1"/>
          <w:szCs w:val="24"/>
        </w:rPr>
        <w:t xml:space="preserve"> alternative for assessing well-being and </w:t>
      </w:r>
      <w:r w:rsidR="007B0361" w:rsidRPr="00975310">
        <w:rPr>
          <w:rFonts w:eastAsiaTheme="minorEastAsia"/>
          <w:color w:val="000000" w:themeColor="text1"/>
          <w:szCs w:val="24"/>
        </w:rPr>
        <w:t>inclusivity</w:t>
      </w:r>
      <w:r w:rsidR="007B0361">
        <w:rPr>
          <w:rFonts w:eastAsiaTheme="minorEastAsia"/>
          <w:color w:val="000000" w:themeColor="text1"/>
          <w:szCs w:val="24"/>
        </w:rPr>
        <w:t xml:space="preserve"> premiums, where </w:t>
      </w:r>
      <m:oMath>
        <m:sSubSup>
          <m:sSubSupPr>
            <m:ctrlPr>
              <w:rPr>
                <w:rFonts w:ascii="Cambria Math" w:eastAsiaTheme="minorEastAsia" w:hAnsi="Cambria Math"/>
                <w:i/>
                <w:color w:val="000000" w:themeColor="text1"/>
                <w:szCs w:val="24"/>
              </w:rPr>
            </m:ctrlPr>
          </m:sSubSupPr>
          <m:e>
            <m:r>
              <m:rPr>
                <m:sty m:val="p"/>
              </m:rP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0</m:t>
            </m:r>
          </m:sub>
          <m:sup>
            <m:r>
              <w:rPr>
                <w:rFonts w:ascii="Cambria Math" w:eastAsiaTheme="minorEastAsia" w:hAnsi="Cambria Math"/>
                <w:color w:val="000000" w:themeColor="text1"/>
                <w:szCs w:val="24"/>
              </w:rPr>
              <m:t>'</m:t>
            </m:r>
          </m:sup>
        </m:sSubSup>
      </m:oMath>
      <w:r w:rsidR="007B0361">
        <w:rPr>
          <w:rFonts w:eastAsiaTheme="minorEastAsia"/>
          <w:color w:val="000000" w:themeColor="text1"/>
          <w:szCs w:val="24"/>
        </w:rPr>
        <w:t xml:space="preserve"> is the set of alternative quantile-weight vectors</w:t>
      </w:r>
      <w:r w:rsidR="007B0361" w:rsidRPr="00C90F48">
        <w:rPr>
          <w:rFonts w:eastAsiaTheme="minorEastAsia"/>
          <w:color w:val="000000" w:themeColor="text1"/>
          <w:szCs w:val="24"/>
        </w:rPr>
        <w:t>.</w:t>
      </w:r>
      <w:r w:rsidR="007B0361">
        <w:rPr>
          <w:rFonts w:eastAsiaTheme="minorEastAsia"/>
          <w:color w:val="000000" w:themeColor="text1"/>
          <w:szCs w:val="24"/>
        </w:rPr>
        <w:t xml:space="preserve"> Under different circumstances, </w:t>
      </w:r>
      <m:oMath>
        <m:sSubSup>
          <m:sSubSupPr>
            <m:ctrlPr>
              <w:rPr>
                <w:rFonts w:ascii="Cambria Math" w:eastAsiaTheme="minorEastAsia" w:hAnsi="Cambria Math"/>
                <w:i/>
                <w:color w:val="000000" w:themeColor="text1"/>
                <w:szCs w:val="24"/>
              </w:rPr>
            </m:ctrlPr>
          </m:sSubSupPr>
          <m:e>
            <m:r>
              <m:rPr>
                <m:sty m:val="p"/>
              </m:rP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0</m:t>
            </m:r>
          </m:sub>
          <m:sup>
            <m:r>
              <w:rPr>
                <w:rFonts w:ascii="Cambria Math" w:eastAsiaTheme="minorEastAsia" w:hAnsi="Cambria Math"/>
                <w:color w:val="000000" w:themeColor="text1"/>
                <w:szCs w:val="24"/>
              </w:rPr>
              <m:t>'</m:t>
            </m:r>
          </m:sup>
        </m:sSubSup>
      </m:oMath>
      <w:r w:rsidR="007B0361">
        <w:rPr>
          <w:rFonts w:eastAsiaTheme="minorEastAsia"/>
          <w:color w:val="000000" w:themeColor="text1"/>
          <w:szCs w:val="24"/>
        </w:rPr>
        <w:t xml:space="preserve"> could either be a subset of </w:t>
      </w:r>
      <m:oMath>
        <m:sSub>
          <m:sSubPr>
            <m:ctrlPr>
              <w:rPr>
                <w:rFonts w:ascii="Cambria Math" w:eastAsiaTheme="minorEastAsia" w:hAnsi="Cambria Math"/>
                <w:i/>
                <w:color w:val="000000" w:themeColor="text1"/>
                <w:szCs w:val="24"/>
              </w:rPr>
            </m:ctrlPr>
          </m:sSubPr>
          <m:e>
            <m:r>
              <m:rPr>
                <m:sty m:val="p"/>
              </m:rP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0</m:t>
            </m:r>
          </m:sub>
        </m:sSub>
      </m:oMath>
      <w:r w:rsidR="007B0361">
        <w:rPr>
          <w:rFonts w:eastAsiaTheme="minorEastAsia"/>
          <w:color w:val="000000" w:themeColor="text1"/>
          <w:szCs w:val="24"/>
        </w:rPr>
        <w:t xml:space="preserve"> or be the entire set itself (i.e., </w:t>
      </w:r>
      <m:oMath>
        <m:sSubSup>
          <m:sSubSupPr>
            <m:ctrlPr>
              <w:rPr>
                <w:rFonts w:ascii="Cambria Math" w:eastAsiaTheme="minorEastAsia" w:hAnsi="Cambria Math"/>
                <w:i/>
                <w:color w:val="000000" w:themeColor="text1"/>
                <w:szCs w:val="24"/>
              </w:rPr>
            </m:ctrlPr>
          </m:sSubSupPr>
          <m:e>
            <m:r>
              <m:rPr>
                <m:sty m:val="p"/>
              </m:rP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0</m:t>
            </m:r>
          </m:sub>
          <m:sup>
            <m:r>
              <w:rPr>
                <w:rFonts w:ascii="Cambria Math" w:eastAsiaTheme="minorEastAsia" w:hAnsi="Cambria Math"/>
                <w:color w:val="000000" w:themeColor="text1"/>
                <w:szCs w:val="24"/>
              </w:rPr>
              <m:t>'</m:t>
            </m:r>
          </m:sup>
        </m:sSubSup>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m:rPr>
                <m:sty m:val="p"/>
              </m:rP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0</m:t>
            </m:r>
          </m:sub>
        </m:sSub>
      </m:oMath>
      <w:r w:rsidR="007B0361">
        <w:rPr>
          <w:rFonts w:eastAsiaTheme="minorEastAsia"/>
          <w:color w:val="000000" w:themeColor="text1"/>
          <w:szCs w:val="24"/>
        </w:rPr>
        <w:t xml:space="preserve">). </w:t>
      </w:r>
    </w:p>
    <w:p w14:paraId="640A4F63" w14:textId="729C71A9" w:rsidR="007B0361" w:rsidRPr="00C90F48" w:rsidRDefault="007B0361" w:rsidP="00396A93">
      <w:pPr>
        <w:spacing w:after="120" w:line="480" w:lineRule="auto"/>
        <w:rPr>
          <w:rFonts w:eastAsiaTheme="minorEastAsia"/>
          <w:color w:val="000000" w:themeColor="text1"/>
          <w:szCs w:val="24"/>
        </w:rPr>
      </w:pPr>
      <w:r>
        <w:rPr>
          <w:rFonts w:eastAsiaTheme="minorEastAsia"/>
          <w:color w:val="000000" w:themeColor="text1"/>
          <w:szCs w:val="24"/>
        </w:rPr>
        <w:t xml:space="preserve">Without loss of generality, suppose the overall well-being change at </w:t>
      </w:r>
      <m:oMath>
        <m:sSup>
          <m:sSupPr>
            <m:ctrlPr>
              <w:rPr>
                <w:rFonts w:ascii="Cambria Math" w:eastAsiaTheme="minorEastAsia" w:hAnsi="Cambria Math"/>
                <w:i/>
                <w:color w:val="000000" w:themeColor="text1"/>
                <w:szCs w:val="24"/>
              </w:rPr>
            </m:ctrlPr>
          </m:sSupPr>
          <m:e>
            <m:r>
              <w:rPr>
                <w:rFonts w:ascii="Cambria Math" w:eastAsiaTheme="minorEastAsia" w:hAnsi="Cambria Math"/>
                <w:color w:val="000000" w:themeColor="text1"/>
                <w:szCs w:val="24"/>
              </w:rPr>
              <m:t>ω</m:t>
            </m:r>
          </m:e>
          <m:sup>
            <m:r>
              <w:rPr>
                <w:rFonts w:ascii="Cambria Math" w:eastAsiaTheme="minorEastAsia" w:hAnsi="Cambria Math"/>
                <w:color w:val="000000" w:themeColor="text1"/>
                <w:szCs w:val="24"/>
              </w:rPr>
              <m:t>0</m:t>
            </m:r>
          </m:sup>
        </m:sSup>
      </m:oMath>
      <w:r>
        <w:rPr>
          <w:rFonts w:eastAsiaTheme="minorEastAsia"/>
          <w:color w:val="000000" w:themeColor="text1"/>
          <w:szCs w:val="24"/>
        </w:rPr>
        <w:t xml:space="preserve"> is non-negative,  </w:t>
      </w:r>
      <m:oMath>
        <m:nary>
          <m:naryPr>
            <m:chr m:val="∑"/>
            <m:limLoc m:val="undOvr"/>
            <m:ctrlPr>
              <w:rPr>
                <w:rFonts w:ascii="Cambria Math" w:eastAsiaTheme="minorEastAsia" w:hAnsi="Cambria Math"/>
                <w:i/>
                <w:color w:val="000000" w:themeColor="text1"/>
                <w:szCs w:val="24"/>
              </w:rPr>
            </m:ctrlPr>
          </m:naryPr>
          <m:sub>
            <m:r>
              <w:rPr>
                <w:rFonts w:ascii="Cambria Math" w:eastAsiaTheme="minorEastAsia" w:hAnsi="Cambria Math"/>
                <w:color w:val="000000" w:themeColor="text1"/>
                <w:szCs w:val="24"/>
              </w:rPr>
              <m:t>q=1</m:t>
            </m:r>
          </m:sub>
          <m:sup>
            <m:r>
              <w:rPr>
                <w:rFonts w:ascii="Cambria Math" w:eastAsiaTheme="minorEastAsia" w:hAnsi="Cambria Math"/>
                <w:color w:val="000000" w:themeColor="text1"/>
                <w:szCs w:val="24"/>
              </w:rPr>
              <m:t>Q</m:t>
            </m:r>
          </m:sup>
          <m:e>
            <m:sSubSup>
              <m:sSubSupPr>
                <m:ctrlPr>
                  <w:rPr>
                    <w:rFonts w:ascii="Cambria Math" w:eastAsiaTheme="minorEastAsia" w:hAnsi="Cambria Math"/>
                    <w:i/>
                    <w:color w:val="000000" w:themeColor="text1"/>
                    <w:szCs w:val="24"/>
                  </w:rPr>
                </m:ctrlPr>
              </m:sSubSup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q</m:t>
                </m:r>
              </m:sub>
              <m:sup>
                <m:r>
                  <w:rPr>
                    <w:rFonts w:ascii="Cambria Math" w:eastAsiaTheme="minorEastAsia" w:hAnsi="Cambria Math"/>
                    <w:color w:val="000000" w:themeColor="text1"/>
                    <w:szCs w:val="24"/>
                  </w:rPr>
                  <m:t>0</m:t>
                </m:r>
              </m:sup>
            </m:sSubSup>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e>
        </m:nary>
        <m:r>
          <w:rPr>
            <w:rFonts w:ascii="Cambria Math" w:eastAsiaTheme="minorEastAsia" w:hAnsi="Cambria Math"/>
            <w:color w:val="000000" w:themeColor="text1"/>
            <w:szCs w:val="24"/>
          </w:rPr>
          <m:t>≥0</m:t>
        </m:r>
      </m:oMath>
      <w:r>
        <w:rPr>
          <w:rFonts w:eastAsiaTheme="minorEastAsia"/>
          <w:color w:val="000000" w:themeColor="text1"/>
          <w:szCs w:val="24"/>
        </w:rPr>
        <w:t>, and/or the inclusivity premium is p</w:t>
      </w:r>
      <w:proofErr w:type="spellStart"/>
      <w:r>
        <w:rPr>
          <w:rFonts w:eastAsiaTheme="minorEastAsia"/>
          <w:color w:val="000000" w:themeColor="text1"/>
          <w:szCs w:val="24"/>
        </w:rPr>
        <w:t>ositive</w:t>
      </w:r>
      <w:proofErr w:type="spellEnd"/>
      <w:r w:rsidR="00DF552E">
        <w:rPr>
          <w:rFonts w:eastAsiaTheme="minorEastAsia"/>
          <w:color w:val="000000" w:themeColor="text1"/>
          <w:szCs w:val="24"/>
        </w:rPr>
        <w:t>,</w:t>
      </w:r>
      <w:r>
        <w:rPr>
          <w:rFonts w:eastAsiaTheme="minorEastAsia"/>
          <w:color w:val="000000" w:themeColor="text1"/>
          <w:szCs w:val="24"/>
        </w:rPr>
        <w:t xml:space="preserve"> </w:t>
      </w:r>
      <m:oMath>
        <m:nary>
          <m:naryPr>
            <m:chr m:val="∑"/>
            <m:limLoc m:val="undOvr"/>
            <m:ctrlPr>
              <w:rPr>
                <w:rFonts w:ascii="Cambria Math" w:eastAsiaTheme="minorEastAsia" w:hAnsi="Cambria Math"/>
                <w:i/>
                <w:color w:val="000000" w:themeColor="text1"/>
                <w:szCs w:val="24"/>
              </w:rPr>
            </m:ctrlPr>
          </m:naryPr>
          <m:sub>
            <m:r>
              <w:rPr>
                <w:rFonts w:ascii="Cambria Math" w:eastAsiaTheme="minorEastAsia" w:hAnsi="Cambria Math"/>
                <w:color w:val="000000" w:themeColor="text1"/>
                <w:szCs w:val="24"/>
              </w:rPr>
              <m:t>q=1</m:t>
            </m:r>
          </m:sub>
          <m:sup>
            <m:r>
              <w:rPr>
                <w:rFonts w:ascii="Cambria Math" w:eastAsiaTheme="minorEastAsia" w:hAnsi="Cambria Math"/>
                <w:color w:val="000000" w:themeColor="text1"/>
                <w:szCs w:val="24"/>
              </w:rPr>
              <m:t>Q</m:t>
            </m:r>
          </m:sup>
          <m:e>
            <m:sSubSup>
              <m:sSubSupPr>
                <m:ctrlPr>
                  <w:rPr>
                    <w:rFonts w:ascii="Cambria Math" w:eastAsiaTheme="minorEastAsia" w:hAnsi="Cambria Math"/>
                    <w:i/>
                    <w:color w:val="000000" w:themeColor="text1"/>
                    <w:szCs w:val="24"/>
                  </w:rPr>
                </m:ctrlPr>
              </m:sSubSup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q</m:t>
                </m:r>
              </m:sub>
              <m:sup>
                <m:r>
                  <w:rPr>
                    <w:rFonts w:ascii="Cambria Math" w:eastAsiaTheme="minorEastAsia" w:hAnsi="Cambria Math"/>
                    <w:color w:val="000000" w:themeColor="text1"/>
                    <w:szCs w:val="24"/>
                  </w:rPr>
                  <m:t>0</m:t>
                </m:r>
              </m:sup>
            </m:sSubSup>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q</m:t>
                </m:r>
              </m:sub>
            </m:sSub>
          </m:e>
        </m:nary>
        <m:r>
          <w:rPr>
            <w:rFonts w:ascii="Cambria Math" w:eastAsiaTheme="minorEastAsia" w:hAnsi="Cambria Math"/>
            <w:color w:val="000000" w:themeColor="text1"/>
            <w:szCs w:val="24"/>
          </w:rPr>
          <m:t>&gt;0</m:t>
        </m:r>
      </m:oMath>
      <w:r>
        <w:rPr>
          <w:rFonts w:eastAsiaTheme="minorEastAsia"/>
          <w:color w:val="000000" w:themeColor="text1"/>
          <w:szCs w:val="24"/>
        </w:rPr>
        <w:t xml:space="preserve">. For both these comparisons to be robust with respect to alternative quantile-weight vectors </w:t>
      </w:r>
      <m:oMath>
        <m:r>
          <w:rPr>
            <w:rFonts w:ascii="Cambria Math" w:eastAsiaTheme="minorEastAsia" w:hAnsi="Cambria Math"/>
            <w:color w:val="000000" w:themeColor="text1"/>
            <w:szCs w:val="24"/>
          </w:rPr>
          <m:t>ω∈</m:t>
        </m:r>
        <m:sSubSup>
          <m:sSubSupPr>
            <m:ctrlPr>
              <w:rPr>
                <w:rFonts w:ascii="Cambria Math" w:eastAsiaTheme="minorEastAsia" w:hAnsi="Cambria Math"/>
                <w:i/>
                <w:color w:val="000000" w:themeColor="text1"/>
                <w:szCs w:val="24"/>
              </w:rPr>
            </m:ctrlPr>
          </m:sSubSupPr>
          <m:e>
            <m:r>
              <m:rPr>
                <m:sty m:val="p"/>
              </m:rP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0</m:t>
            </m:r>
          </m:sub>
          <m:sup>
            <m:r>
              <w:rPr>
                <w:rFonts w:ascii="Cambria Math" w:eastAsiaTheme="minorEastAsia" w:hAnsi="Cambria Math"/>
                <w:color w:val="000000" w:themeColor="text1"/>
                <w:szCs w:val="24"/>
              </w:rPr>
              <m:t>'</m:t>
            </m:r>
          </m:sup>
        </m:sSubSup>
      </m:oMath>
      <w:r w:rsidRPr="00C90F48">
        <w:rPr>
          <w:rFonts w:eastAsiaTheme="minorEastAsia"/>
          <w:color w:val="000000" w:themeColor="text1"/>
          <w:szCs w:val="24"/>
        </w:rPr>
        <w:t xml:space="preserve">, we need to show that </w:t>
      </w:r>
      <m:oMath>
        <m:nary>
          <m:naryPr>
            <m:chr m:val="∑"/>
            <m:limLoc m:val="undOvr"/>
            <m:ctrlPr>
              <w:rPr>
                <w:rFonts w:ascii="Cambria Math" w:eastAsiaTheme="minorEastAsia" w:hAnsi="Cambria Math"/>
                <w:i/>
                <w:color w:val="000000" w:themeColor="text1"/>
                <w:szCs w:val="24"/>
              </w:rPr>
            </m:ctrlPr>
          </m:naryPr>
          <m:sub>
            <m:r>
              <w:rPr>
                <w:rFonts w:ascii="Cambria Math" w:eastAsiaTheme="minorEastAsia" w:hAnsi="Cambria Math"/>
                <w:color w:val="000000" w:themeColor="text1"/>
                <w:szCs w:val="24"/>
              </w:rPr>
              <m:t>q=1</m:t>
            </m:r>
          </m:sub>
          <m:sup>
            <m:r>
              <w:rPr>
                <w:rFonts w:ascii="Cambria Math" w:eastAsiaTheme="minorEastAsia" w:hAnsi="Cambria Math"/>
                <w:color w:val="000000" w:themeColor="text1"/>
                <w:szCs w:val="24"/>
              </w:rPr>
              <m:t>Q</m:t>
            </m:r>
          </m:sup>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q</m:t>
                </m:r>
              </m:sub>
            </m:sSub>
            <m:sSub>
              <m:sSubPr>
                <m:ctrlPr>
                  <w:rPr>
                    <w:rFonts w:ascii="Cambria Math" w:hAnsi="Cambria Math"/>
                    <w:color w:val="000000" w:themeColor="text1"/>
                  </w:rPr>
                </m:ctrlPr>
              </m:sSubPr>
              <m:e>
                <m:r>
                  <m:rPr>
                    <m:sty m:val="p"/>
                  </m:rPr>
                  <w:rPr>
                    <w:rFonts w:ascii="Cambria Math" w:hAnsi="Cambria Math"/>
                    <w:color w:val="000000" w:themeColor="text1"/>
                  </w:rPr>
                  <m:t>Δ</m:t>
                </m:r>
              </m:e>
              <m:sub>
                <m:r>
                  <w:rPr>
                    <w:rFonts w:ascii="Cambria Math" w:hAnsi="Cambria Math"/>
                    <w:color w:val="000000" w:themeColor="text1"/>
                  </w:rPr>
                  <m:t>q</m:t>
                </m:r>
              </m:sub>
            </m:sSub>
          </m:e>
        </m:nary>
        <m:r>
          <w:rPr>
            <w:rFonts w:ascii="Cambria Math" w:eastAsiaTheme="minorEastAsia" w:hAnsi="Cambria Math"/>
            <w:color w:val="000000" w:themeColor="text1"/>
            <w:szCs w:val="24"/>
          </w:rPr>
          <m:t>≥0</m:t>
        </m:r>
      </m:oMath>
      <w:r w:rsidRPr="00C90F48">
        <w:rPr>
          <w:rFonts w:eastAsiaTheme="minorEastAsia"/>
          <w:color w:val="000000" w:themeColor="text1"/>
          <w:szCs w:val="24"/>
        </w:rPr>
        <w:t xml:space="preserve"> and </w:t>
      </w:r>
      <m:oMath>
        <m:nary>
          <m:naryPr>
            <m:chr m:val="∑"/>
            <m:limLoc m:val="undOvr"/>
            <m:ctrlPr>
              <w:rPr>
                <w:rFonts w:ascii="Cambria Math" w:eastAsiaTheme="minorEastAsia" w:hAnsi="Cambria Math"/>
                <w:i/>
                <w:color w:val="000000" w:themeColor="text1"/>
                <w:szCs w:val="24"/>
              </w:rPr>
            </m:ctrlPr>
          </m:naryPr>
          <m:sub>
            <m:r>
              <w:rPr>
                <w:rFonts w:ascii="Cambria Math" w:eastAsiaTheme="minorEastAsia" w:hAnsi="Cambria Math"/>
                <w:color w:val="000000" w:themeColor="text1"/>
                <w:szCs w:val="24"/>
              </w:rPr>
              <m:t>q=1</m:t>
            </m:r>
          </m:sub>
          <m:sup>
            <m:r>
              <w:rPr>
                <w:rFonts w:ascii="Cambria Math" w:eastAsiaTheme="minorEastAsia" w:hAnsi="Cambria Math"/>
                <w:color w:val="000000" w:themeColor="text1"/>
                <w:szCs w:val="24"/>
              </w:rPr>
              <m:t>Q</m:t>
            </m:r>
          </m:sup>
          <m:e>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q</m:t>
                </m:r>
              </m:sub>
            </m:sSub>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q</m:t>
                </m:r>
              </m:sub>
            </m:sSub>
          </m:e>
        </m:nary>
        <m:r>
          <w:rPr>
            <w:rFonts w:ascii="Cambria Math" w:eastAsiaTheme="minorEastAsia" w:hAnsi="Cambria Math"/>
            <w:color w:val="000000" w:themeColor="text1"/>
            <w:szCs w:val="24"/>
          </w:rPr>
          <m:t>&gt;0</m:t>
        </m:r>
      </m:oMath>
      <w:r w:rsidRPr="00C90F48">
        <w:rPr>
          <w:rFonts w:eastAsiaTheme="minorEastAsia"/>
          <w:color w:val="000000" w:themeColor="text1"/>
          <w:szCs w:val="24"/>
        </w:rPr>
        <w:t xml:space="preserve"> for all </w:t>
      </w:r>
      <m:oMath>
        <m:r>
          <w:rPr>
            <w:rFonts w:ascii="Cambria Math" w:eastAsiaTheme="minorEastAsia" w:hAnsi="Cambria Math"/>
            <w:color w:val="000000" w:themeColor="text1"/>
            <w:szCs w:val="24"/>
          </w:rPr>
          <m:t>ω∈</m:t>
        </m:r>
        <m:sSubSup>
          <m:sSubSupPr>
            <m:ctrlPr>
              <w:rPr>
                <w:rFonts w:ascii="Cambria Math" w:eastAsiaTheme="minorEastAsia" w:hAnsi="Cambria Math"/>
                <w:i/>
                <w:color w:val="000000" w:themeColor="text1"/>
                <w:szCs w:val="24"/>
              </w:rPr>
            </m:ctrlPr>
          </m:sSubSupPr>
          <m:e>
            <m:r>
              <m:rPr>
                <m:sty m:val="p"/>
              </m:rP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0</m:t>
            </m:r>
          </m:sub>
          <m:sup>
            <m:r>
              <w:rPr>
                <w:rFonts w:ascii="Cambria Math" w:eastAsiaTheme="minorEastAsia" w:hAnsi="Cambria Math"/>
                <w:color w:val="000000" w:themeColor="text1"/>
                <w:szCs w:val="24"/>
              </w:rPr>
              <m:t>'</m:t>
            </m:r>
          </m:sup>
        </m:sSubSup>
      </m:oMath>
      <w:r w:rsidRPr="00C90F48">
        <w:rPr>
          <w:rFonts w:eastAsiaTheme="minorEastAsia"/>
          <w:color w:val="000000" w:themeColor="text1"/>
          <w:szCs w:val="24"/>
        </w:rPr>
        <w:t>.</w:t>
      </w:r>
      <w:r>
        <w:rPr>
          <w:rFonts w:eastAsiaTheme="minorEastAsia"/>
          <w:color w:val="000000" w:themeColor="text1"/>
          <w:szCs w:val="24"/>
        </w:rPr>
        <w:t xml:space="preserve"> </w:t>
      </w:r>
      <w:r w:rsidR="00067375">
        <w:rPr>
          <w:rFonts w:eastAsiaTheme="minorEastAsia"/>
          <w:color w:val="000000" w:themeColor="text1"/>
          <w:szCs w:val="24"/>
        </w:rPr>
        <w:t>T</w:t>
      </w:r>
      <w:r>
        <w:rPr>
          <w:rFonts w:eastAsiaTheme="minorEastAsia"/>
          <w:color w:val="000000" w:themeColor="text1"/>
          <w:szCs w:val="24"/>
        </w:rPr>
        <w:t xml:space="preserve">here are an infinite number of alternative quantile-weight vectors in </w:t>
      </w:r>
      <m:oMath>
        <m:sSubSup>
          <m:sSubSupPr>
            <m:ctrlPr>
              <w:rPr>
                <w:rFonts w:ascii="Cambria Math" w:eastAsiaTheme="minorEastAsia" w:hAnsi="Cambria Math"/>
                <w:i/>
                <w:color w:val="000000" w:themeColor="text1"/>
                <w:szCs w:val="24"/>
              </w:rPr>
            </m:ctrlPr>
          </m:sSubSupPr>
          <m:e>
            <m:r>
              <m:rPr>
                <m:sty m:val="p"/>
              </m:rPr>
              <w:rPr>
                <w:rFonts w:ascii="Cambria Math" w:eastAsiaTheme="minorEastAsia" w:hAnsi="Cambria Math"/>
                <w:color w:val="000000" w:themeColor="text1"/>
                <w:szCs w:val="24"/>
              </w:rPr>
              <m:t>Ω</m:t>
            </m:r>
            <m:ctrlPr>
              <w:rPr>
                <w:rFonts w:ascii="Cambria Math" w:eastAsiaTheme="minorEastAsia" w:hAnsi="Cambria Math"/>
                <w:color w:val="000000" w:themeColor="text1"/>
                <w:szCs w:val="24"/>
              </w:rPr>
            </m:ctrlPr>
          </m:e>
          <m:sub>
            <m:r>
              <w:rPr>
                <w:rFonts w:ascii="Cambria Math" w:eastAsiaTheme="minorEastAsia" w:hAnsi="Cambria Math"/>
                <w:color w:val="000000" w:themeColor="text1"/>
                <w:szCs w:val="24"/>
              </w:rPr>
              <m:t>0</m:t>
            </m:r>
          </m:sub>
          <m:sup>
            <m:r>
              <w:rPr>
                <w:rFonts w:ascii="Cambria Math" w:eastAsiaTheme="minorEastAsia" w:hAnsi="Cambria Math"/>
                <w:color w:val="000000" w:themeColor="text1"/>
                <w:szCs w:val="24"/>
              </w:rPr>
              <m:t>'</m:t>
            </m:r>
          </m:sup>
        </m:sSubSup>
      </m:oMath>
      <w:r>
        <w:rPr>
          <w:rFonts w:eastAsiaTheme="minorEastAsia"/>
          <w:color w:val="000000" w:themeColor="text1"/>
          <w:szCs w:val="24"/>
        </w:rPr>
        <w:t xml:space="preserve">, but </w:t>
      </w:r>
      <w:r w:rsidRPr="00C90F48">
        <w:rPr>
          <w:rFonts w:eastAsiaTheme="minorEastAsia"/>
          <w:color w:val="000000" w:themeColor="text1"/>
          <w:szCs w:val="24"/>
        </w:rPr>
        <w:t xml:space="preserve">we </w:t>
      </w:r>
      <w:r>
        <w:rPr>
          <w:rFonts w:eastAsiaTheme="minorEastAsia"/>
          <w:color w:val="000000" w:themeColor="text1"/>
          <w:szCs w:val="24"/>
        </w:rPr>
        <w:t>may</w:t>
      </w:r>
      <w:r w:rsidRPr="00C90F48">
        <w:rPr>
          <w:rFonts w:eastAsiaTheme="minorEastAsia"/>
          <w:color w:val="000000" w:themeColor="text1"/>
          <w:szCs w:val="24"/>
        </w:rPr>
        <w:t xml:space="preserve"> invoke </w:t>
      </w:r>
      <w:r>
        <w:rPr>
          <w:rFonts w:eastAsiaTheme="minorEastAsia"/>
          <w:color w:val="000000" w:themeColor="text1"/>
          <w:szCs w:val="24"/>
        </w:rPr>
        <w:t>various</w:t>
      </w:r>
      <w:r w:rsidRPr="00C90F48">
        <w:rPr>
          <w:rFonts w:eastAsiaTheme="minorEastAsia"/>
          <w:color w:val="000000" w:themeColor="text1"/>
          <w:szCs w:val="24"/>
        </w:rPr>
        <w:t xml:space="preserve"> result</w:t>
      </w:r>
      <w:r>
        <w:rPr>
          <w:rFonts w:eastAsiaTheme="minorEastAsia"/>
          <w:color w:val="000000" w:themeColor="text1"/>
          <w:szCs w:val="24"/>
        </w:rPr>
        <w:t>s</w:t>
      </w:r>
      <w:r w:rsidRPr="00C90F48">
        <w:rPr>
          <w:rFonts w:eastAsiaTheme="minorEastAsia"/>
          <w:color w:val="000000" w:themeColor="text1"/>
          <w:szCs w:val="24"/>
        </w:rPr>
        <w:t xml:space="preserve"> </w:t>
      </w:r>
      <w:r>
        <w:rPr>
          <w:rFonts w:eastAsiaTheme="minorEastAsia"/>
          <w:color w:val="000000" w:themeColor="text1"/>
          <w:szCs w:val="24"/>
        </w:rPr>
        <w:t>from</w:t>
      </w:r>
      <w:r w:rsidRPr="00C90F48">
        <w:rPr>
          <w:rFonts w:eastAsiaTheme="minorEastAsia"/>
          <w:color w:val="000000" w:themeColor="text1"/>
          <w:szCs w:val="24"/>
        </w:rPr>
        <w:t xml:space="preserve"> Seth and McGillivray (2018)</w:t>
      </w:r>
      <w:r>
        <w:rPr>
          <w:rFonts w:eastAsiaTheme="minorEastAsia"/>
          <w:color w:val="000000" w:themeColor="text1"/>
          <w:szCs w:val="24"/>
        </w:rPr>
        <w:t xml:space="preserve"> to obtain a finite number of tractable conditions. </w:t>
      </w:r>
      <w:r w:rsidR="0022676A">
        <w:rPr>
          <w:rFonts w:eastAsiaTheme="minorEastAsia"/>
          <w:color w:val="000000" w:themeColor="text1"/>
          <w:szCs w:val="24"/>
        </w:rPr>
        <w:t xml:space="preserve">We can </w:t>
      </w:r>
      <w:r w:rsidRPr="00C90F48">
        <w:rPr>
          <w:rFonts w:eastAsiaTheme="minorEastAsia"/>
          <w:color w:val="000000" w:themeColor="text1"/>
          <w:szCs w:val="24"/>
        </w:rPr>
        <w:t xml:space="preserve">illustrate the concept </w:t>
      </w:r>
      <w:r w:rsidR="00CE3206">
        <w:rPr>
          <w:rFonts w:eastAsiaTheme="minorEastAsia"/>
          <w:color w:val="000000" w:themeColor="text1"/>
          <w:szCs w:val="24"/>
        </w:rPr>
        <w:t>using</w:t>
      </w:r>
      <w:r w:rsidR="00CE3206" w:rsidRPr="00C90F48">
        <w:rPr>
          <w:rFonts w:eastAsiaTheme="minorEastAsia"/>
          <w:color w:val="000000" w:themeColor="text1"/>
          <w:szCs w:val="24"/>
        </w:rPr>
        <w:t xml:space="preserve"> </w:t>
      </w:r>
      <w:r w:rsidRPr="00C90F48">
        <w:rPr>
          <w:rFonts w:eastAsiaTheme="minorEastAsia"/>
          <w:color w:val="000000" w:themeColor="text1"/>
          <w:szCs w:val="24"/>
        </w:rPr>
        <w:t xml:space="preserve">an example with </w:t>
      </w:r>
      <m:oMath>
        <m:r>
          <w:rPr>
            <w:rFonts w:ascii="Cambria Math" w:eastAsiaTheme="minorEastAsia" w:hAnsi="Cambria Math"/>
            <w:color w:val="000000" w:themeColor="text1"/>
            <w:szCs w:val="24"/>
          </w:rPr>
          <m:t>Q=3</m:t>
        </m:r>
      </m:oMath>
      <w:r w:rsidRPr="00C90F48">
        <w:rPr>
          <w:rFonts w:eastAsiaTheme="minorEastAsia"/>
          <w:color w:val="000000" w:themeColor="text1"/>
          <w:szCs w:val="24"/>
        </w:rPr>
        <w:t xml:space="preserve"> or whenever the entire distribution is divided across terciles.</w:t>
      </w:r>
    </w:p>
    <w:p w14:paraId="3BAEF074" w14:textId="77777777" w:rsidR="00055FE6" w:rsidRDefault="00055FE6" w:rsidP="00B508B8">
      <w:pPr>
        <w:pStyle w:val="Caption"/>
      </w:pPr>
      <w:bookmarkStart w:id="36" w:name="_Ref97026448"/>
    </w:p>
    <w:p w14:paraId="7A947934" w14:textId="297D017D" w:rsidR="007B0361" w:rsidRPr="00C90F48" w:rsidRDefault="007B0361" w:rsidP="00B508B8">
      <w:pPr>
        <w:pStyle w:val="Caption"/>
        <w:rPr>
          <w:rFonts w:eastAsiaTheme="minorEastAsia"/>
        </w:rPr>
      </w:pPr>
      <w:r w:rsidRPr="00C90F48">
        <w:lastRenderedPageBreak/>
        <w:t xml:space="preserve">Figure </w:t>
      </w:r>
      <w:fldSimple w:instr=" SEQ Figure \* ARABIC ">
        <w:r w:rsidR="003647A1">
          <w:rPr>
            <w:noProof/>
          </w:rPr>
          <w:t>5</w:t>
        </w:r>
      </w:fldSimple>
      <w:bookmarkEnd w:id="36"/>
      <w:r w:rsidR="00CF7434">
        <w:t>.</w:t>
      </w:r>
      <w:r w:rsidRPr="00C90F48">
        <w:t xml:space="preserve"> </w:t>
      </w:r>
      <w:r>
        <w:t>Set of alternative quantile-weight vectors for checking r</w:t>
      </w:r>
      <w:r w:rsidRPr="00C90F48">
        <w:t>obustness</w:t>
      </w:r>
    </w:p>
    <w:tbl>
      <w:tblPr>
        <w:tblStyle w:val="TableGrid"/>
        <w:tblW w:w="0" w:type="auto"/>
        <w:jc w:val="center"/>
        <w:tblCellMar>
          <w:left w:w="0" w:type="dxa"/>
          <w:right w:w="0" w:type="dxa"/>
        </w:tblCellMar>
        <w:tblLook w:val="04A0" w:firstRow="1" w:lastRow="0" w:firstColumn="1" w:lastColumn="0" w:noHBand="0" w:noVBand="1"/>
      </w:tblPr>
      <w:tblGrid>
        <w:gridCol w:w="4420"/>
        <w:gridCol w:w="4325"/>
      </w:tblGrid>
      <w:tr w:rsidR="007B0361" w:rsidRPr="00C90F48" w14:paraId="5A0B2AF1" w14:textId="77777777" w:rsidTr="0077537A">
        <w:trPr>
          <w:trHeight w:val="2815"/>
          <w:jc w:val="center"/>
        </w:trPr>
        <w:tc>
          <w:tcPr>
            <w:tcW w:w="4420" w:type="dxa"/>
            <w:tcBorders>
              <w:bottom w:val="single" w:sz="4" w:space="0" w:color="auto"/>
            </w:tcBorders>
          </w:tcPr>
          <w:p w14:paraId="2CFAC3D7" w14:textId="77777777" w:rsidR="007B0361" w:rsidRDefault="007B0361" w:rsidP="00396A93">
            <w:pPr>
              <w:spacing w:after="120" w:line="480" w:lineRule="auto"/>
              <w:jc w:val="center"/>
              <w:rPr>
                <w:rFonts w:eastAsiaTheme="minorEastAsia"/>
                <w:color w:val="000000" w:themeColor="text1"/>
                <w:szCs w:val="24"/>
              </w:rPr>
            </w:pPr>
            <w:r w:rsidRPr="00CB09DD">
              <w:rPr>
                <w:rFonts w:eastAsiaTheme="minorEastAsia"/>
                <w:noProof/>
                <w:color w:val="000000" w:themeColor="text1"/>
                <w:szCs w:val="24"/>
                <w:lang w:eastAsia="en-GB"/>
              </w:rPr>
              <w:drawing>
                <wp:inline distT="0" distB="0" distL="0" distR="0" wp14:anchorId="60077DCB" wp14:editId="1A71AF7D">
                  <wp:extent cx="2740134" cy="19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134" cy="1980000"/>
                          </a:xfrm>
                          <a:prstGeom prst="rect">
                            <a:avLst/>
                          </a:prstGeom>
                          <a:noFill/>
                          <a:ln>
                            <a:noFill/>
                          </a:ln>
                        </pic:spPr>
                      </pic:pic>
                    </a:graphicData>
                  </a:graphic>
                </wp:inline>
              </w:drawing>
            </w:r>
          </w:p>
          <w:p w14:paraId="2B37E400" w14:textId="77777777" w:rsidR="007B0361" w:rsidRPr="00C90F48" w:rsidRDefault="007B0361" w:rsidP="00396A93">
            <w:pPr>
              <w:spacing w:after="120" w:line="480" w:lineRule="auto"/>
              <w:jc w:val="center"/>
              <w:rPr>
                <w:rFonts w:eastAsiaTheme="minorEastAsia"/>
                <w:color w:val="000000" w:themeColor="text1"/>
                <w:szCs w:val="24"/>
              </w:rPr>
            </w:pPr>
            <w:r>
              <w:rPr>
                <w:rFonts w:eastAsiaTheme="minorEastAsia"/>
                <w:color w:val="000000" w:themeColor="text1"/>
                <w:szCs w:val="24"/>
              </w:rPr>
              <w:t>Panel A</w:t>
            </w:r>
          </w:p>
        </w:tc>
        <w:tc>
          <w:tcPr>
            <w:tcW w:w="4322" w:type="dxa"/>
            <w:tcBorders>
              <w:bottom w:val="single" w:sz="4" w:space="0" w:color="auto"/>
            </w:tcBorders>
          </w:tcPr>
          <w:p w14:paraId="1A32A620" w14:textId="77777777" w:rsidR="007B0361" w:rsidRDefault="007B0361" w:rsidP="00396A93">
            <w:pPr>
              <w:spacing w:after="120" w:line="480" w:lineRule="auto"/>
              <w:jc w:val="center"/>
              <w:rPr>
                <w:rFonts w:eastAsiaTheme="minorEastAsia"/>
                <w:noProof/>
                <w:color w:val="000000" w:themeColor="text1"/>
                <w:szCs w:val="24"/>
              </w:rPr>
            </w:pPr>
            <w:r w:rsidRPr="00CB09DD">
              <w:rPr>
                <w:rFonts w:eastAsiaTheme="minorEastAsia"/>
                <w:noProof/>
                <w:color w:val="000000" w:themeColor="text1"/>
                <w:szCs w:val="24"/>
                <w:lang w:eastAsia="en-GB"/>
              </w:rPr>
              <w:drawing>
                <wp:inline distT="0" distB="0" distL="0" distR="0" wp14:anchorId="1666009D" wp14:editId="62325555">
                  <wp:extent cx="2740134" cy="19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0134" cy="1980000"/>
                          </a:xfrm>
                          <a:prstGeom prst="rect">
                            <a:avLst/>
                          </a:prstGeom>
                          <a:noFill/>
                          <a:ln>
                            <a:noFill/>
                          </a:ln>
                        </pic:spPr>
                      </pic:pic>
                    </a:graphicData>
                  </a:graphic>
                </wp:inline>
              </w:drawing>
            </w:r>
          </w:p>
          <w:p w14:paraId="241BD01A" w14:textId="77777777" w:rsidR="007B0361" w:rsidRPr="00C90F48" w:rsidRDefault="007B0361" w:rsidP="00396A93">
            <w:pPr>
              <w:spacing w:after="120" w:line="480" w:lineRule="auto"/>
              <w:jc w:val="center"/>
              <w:rPr>
                <w:rFonts w:eastAsiaTheme="minorEastAsia"/>
                <w:noProof/>
                <w:color w:val="000000" w:themeColor="text1"/>
                <w:szCs w:val="24"/>
              </w:rPr>
            </w:pPr>
            <w:r>
              <w:rPr>
                <w:rFonts w:eastAsiaTheme="minorEastAsia"/>
                <w:noProof/>
                <w:color w:val="000000" w:themeColor="text1"/>
                <w:szCs w:val="24"/>
              </w:rPr>
              <w:t>Panel B</w:t>
            </w:r>
          </w:p>
        </w:tc>
      </w:tr>
      <w:tr w:rsidR="007B0361" w:rsidRPr="00C90F48" w14:paraId="0B4F1539" w14:textId="77777777" w:rsidTr="0077537A">
        <w:trPr>
          <w:trHeight w:val="45"/>
          <w:jc w:val="center"/>
        </w:trPr>
        <w:tc>
          <w:tcPr>
            <w:tcW w:w="8742" w:type="dxa"/>
            <w:gridSpan w:val="2"/>
            <w:tcBorders>
              <w:left w:val="nil"/>
              <w:bottom w:val="nil"/>
              <w:right w:val="nil"/>
            </w:tcBorders>
          </w:tcPr>
          <w:p w14:paraId="797B53E9" w14:textId="77777777" w:rsidR="007B0361" w:rsidRPr="00C90F48" w:rsidRDefault="007B0361" w:rsidP="00396A93">
            <w:pPr>
              <w:spacing w:line="480" w:lineRule="auto"/>
              <w:rPr>
                <w:rFonts w:eastAsiaTheme="minorEastAsia"/>
                <w:i/>
                <w:iCs/>
                <w:noProof/>
                <w:color w:val="000000" w:themeColor="text1"/>
                <w:sz w:val="20"/>
                <w:szCs w:val="20"/>
              </w:rPr>
            </w:pPr>
            <w:r w:rsidRPr="00396A93">
              <w:rPr>
                <w:rFonts w:eastAsiaTheme="minorEastAsia"/>
                <w:noProof/>
                <w:color w:val="000000" w:themeColor="text1"/>
                <w:sz w:val="20"/>
                <w:szCs w:val="20"/>
              </w:rPr>
              <w:t>Source</w:t>
            </w:r>
            <w:r w:rsidRPr="00067375">
              <w:rPr>
                <w:rFonts w:eastAsiaTheme="minorEastAsia"/>
                <w:noProof/>
                <w:color w:val="000000" w:themeColor="text1"/>
                <w:sz w:val="20"/>
                <w:szCs w:val="20"/>
              </w:rPr>
              <w:t>:</w:t>
            </w:r>
            <w:r w:rsidRPr="00C90F48">
              <w:rPr>
                <w:rFonts w:eastAsiaTheme="minorEastAsia"/>
                <w:noProof/>
                <w:color w:val="000000" w:themeColor="text1"/>
                <w:sz w:val="20"/>
                <w:szCs w:val="20"/>
              </w:rPr>
              <w:t xml:space="preserve"> Adapted from Figure 2b of Seth and McGillivray (2018).</w:t>
            </w:r>
          </w:p>
        </w:tc>
      </w:tr>
    </w:tbl>
    <w:p w14:paraId="73EDDDAE" w14:textId="77777777" w:rsidR="007B0361" w:rsidRDefault="007B0361" w:rsidP="00396A93">
      <w:pPr>
        <w:pStyle w:val="NoSpacing"/>
        <w:spacing w:after="120" w:line="480" w:lineRule="auto"/>
      </w:pPr>
    </w:p>
    <w:p w14:paraId="075E6256" w14:textId="3DDEFB1E" w:rsidR="007B0361" w:rsidRDefault="007B0361" w:rsidP="00396A93">
      <w:pPr>
        <w:spacing w:after="120" w:line="480" w:lineRule="auto"/>
        <w:rPr>
          <w:rFonts w:eastAsiaTheme="minorEastAsia"/>
          <w:color w:val="000000" w:themeColor="text1"/>
          <w:szCs w:val="24"/>
        </w:rPr>
      </w:pPr>
      <w:r>
        <w:rPr>
          <w:rFonts w:eastAsiaTheme="minorEastAsia"/>
          <w:color w:val="000000" w:themeColor="text1"/>
          <w:szCs w:val="24"/>
        </w:rPr>
        <w:t xml:space="preserve">In each panel of </w:t>
      </w:r>
      <w:r>
        <w:rPr>
          <w:rFonts w:eastAsiaTheme="minorEastAsia"/>
          <w:color w:val="000000" w:themeColor="text1"/>
          <w:szCs w:val="24"/>
        </w:rPr>
        <w:fldChar w:fldCharType="begin"/>
      </w:r>
      <w:r>
        <w:rPr>
          <w:rFonts w:eastAsiaTheme="minorEastAsia"/>
          <w:color w:val="000000" w:themeColor="text1"/>
          <w:szCs w:val="24"/>
        </w:rPr>
        <w:instrText xml:space="preserve"> REF _Ref97026448 \h </w:instrText>
      </w:r>
      <w:r>
        <w:rPr>
          <w:rFonts w:eastAsiaTheme="minorEastAsia"/>
          <w:color w:val="000000" w:themeColor="text1"/>
          <w:szCs w:val="24"/>
        </w:rPr>
      </w:r>
      <w:r>
        <w:rPr>
          <w:rFonts w:eastAsiaTheme="minorEastAsia"/>
          <w:color w:val="000000" w:themeColor="text1"/>
          <w:szCs w:val="24"/>
        </w:rPr>
        <w:fldChar w:fldCharType="separate"/>
      </w:r>
      <w:r w:rsidR="003647A1" w:rsidRPr="00C90F48">
        <w:t xml:space="preserve">Figure </w:t>
      </w:r>
      <w:r w:rsidR="003647A1">
        <w:rPr>
          <w:noProof/>
        </w:rPr>
        <w:t>5</w:t>
      </w:r>
      <w:r>
        <w:rPr>
          <w:rFonts w:eastAsiaTheme="minorEastAsia"/>
          <w:color w:val="000000" w:themeColor="text1"/>
          <w:szCs w:val="24"/>
        </w:rPr>
        <w:fldChar w:fldCharType="end"/>
      </w:r>
      <w:r>
        <w:rPr>
          <w:rFonts w:eastAsiaTheme="minorEastAsia"/>
          <w:color w:val="000000" w:themeColor="text1"/>
          <w:szCs w:val="24"/>
        </w:rPr>
        <w:t>, a</w:t>
      </w:r>
      <w:r w:rsidRPr="00C90F48">
        <w:rPr>
          <w:rFonts w:eastAsiaTheme="minorEastAsia"/>
          <w:color w:val="000000" w:themeColor="text1"/>
          <w:szCs w:val="24"/>
        </w:rPr>
        <w:t xml:space="preserve">ll </w:t>
      </w:r>
      <w:r>
        <w:rPr>
          <w:rFonts w:eastAsiaTheme="minorEastAsia"/>
          <w:color w:val="000000" w:themeColor="text1"/>
          <w:szCs w:val="24"/>
        </w:rPr>
        <w:t>quantile-</w:t>
      </w:r>
      <w:r w:rsidRPr="00C90F48">
        <w:rPr>
          <w:rFonts w:eastAsiaTheme="minorEastAsia"/>
          <w:color w:val="000000" w:themeColor="text1"/>
          <w:szCs w:val="24"/>
        </w:rPr>
        <w:t>weight</w:t>
      </w:r>
      <w:r>
        <w:rPr>
          <w:rFonts w:eastAsiaTheme="minorEastAsia"/>
          <w:color w:val="000000" w:themeColor="text1"/>
          <w:szCs w:val="24"/>
        </w:rPr>
        <w:t xml:space="preserve"> vector</w:t>
      </w:r>
      <w:r w:rsidRPr="00C90F48">
        <w:rPr>
          <w:rFonts w:eastAsiaTheme="minorEastAsia"/>
          <w:color w:val="000000" w:themeColor="text1"/>
          <w:szCs w:val="24"/>
        </w:rPr>
        <w:t>s</w:t>
      </w:r>
      <w:r>
        <w:rPr>
          <w:rFonts w:eastAsiaTheme="minorEastAsia"/>
          <w:color w:val="000000" w:themeColor="text1"/>
          <w:szCs w:val="24"/>
        </w:rPr>
        <w:t xml:space="preserve"> with </w:t>
      </w:r>
      <w:r w:rsidRPr="00C90F48">
        <w:rPr>
          <w:rFonts w:eastAsiaTheme="minorEastAsia"/>
          <w:color w:val="000000" w:themeColor="text1"/>
          <w:szCs w:val="24"/>
        </w:rPr>
        <w:t>non-negative</w:t>
      </w:r>
      <w:r>
        <w:rPr>
          <w:rFonts w:eastAsiaTheme="minorEastAsia"/>
          <w:color w:val="000000" w:themeColor="text1"/>
          <w:szCs w:val="24"/>
        </w:rPr>
        <w:t xml:space="preserve"> quantile</w:t>
      </w:r>
      <w:r w:rsidR="00592F70">
        <w:rPr>
          <w:rFonts w:eastAsiaTheme="minorEastAsia"/>
          <w:color w:val="000000" w:themeColor="text1"/>
          <w:szCs w:val="24"/>
        </w:rPr>
        <w:t xml:space="preserve"> </w:t>
      </w:r>
      <w:r>
        <w:rPr>
          <w:rFonts w:eastAsiaTheme="minorEastAsia"/>
          <w:color w:val="000000" w:themeColor="text1"/>
          <w:szCs w:val="24"/>
        </w:rPr>
        <w:t>weights that</w:t>
      </w:r>
      <w:r w:rsidRPr="00C90F48">
        <w:rPr>
          <w:rFonts w:eastAsiaTheme="minorEastAsia"/>
          <w:color w:val="000000" w:themeColor="text1"/>
          <w:szCs w:val="24"/>
        </w:rPr>
        <w:t xml:space="preserve"> sum up to one in three dimensions </w:t>
      </w:r>
      <w:r>
        <w:rPr>
          <w:rFonts w:eastAsiaTheme="minorEastAsia"/>
          <w:color w:val="000000" w:themeColor="text1"/>
          <w:szCs w:val="24"/>
        </w:rPr>
        <w:t>are</w:t>
      </w:r>
      <w:r w:rsidRPr="00C90F48">
        <w:rPr>
          <w:rFonts w:eastAsiaTheme="minorEastAsia"/>
          <w:color w:val="000000" w:themeColor="text1"/>
          <w:szCs w:val="24"/>
        </w:rPr>
        <w:t xml:space="preserve"> summar</w:t>
      </w:r>
      <w:r w:rsidR="00564308">
        <w:rPr>
          <w:rFonts w:eastAsiaTheme="minorEastAsia"/>
          <w:color w:val="000000" w:themeColor="text1"/>
          <w:szCs w:val="24"/>
        </w:rPr>
        <w:t>ize</w:t>
      </w:r>
      <w:r w:rsidRPr="00C90F48">
        <w:rPr>
          <w:rFonts w:eastAsiaTheme="minorEastAsia"/>
          <w:color w:val="000000" w:themeColor="text1"/>
          <w:szCs w:val="24"/>
        </w:rPr>
        <w:t xml:space="preserve">d by a simplex with three </w:t>
      </w:r>
      <w:r>
        <w:rPr>
          <w:rFonts w:eastAsiaTheme="minorEastAsia"/>
          <w:color w:val="000000" w:themeColor="text1"/>
          <w:szCs w:val="24"/>
        </w:rPr>
        <w:t>quantile-weight vectors</w:t>
      </w:r>
      <w:r w:rsidRPr="00C90F48">
        <w:rPr>
          <w:rFonts w:eastAsiaTheme="minorEastAsia"/>
          <w:color w:val="000000" w:themeColor="text1"/>
          <w:szCs w:val="24"/>
        </w:rPr>
        <w:t xml:space="preserve"> (0, 0, 1), (0, 1, 0) and (0, 0, 1)</w:t>
      </w:r>
      <w:r>
        <w:rPr>
          <w:rFonts w:eastAsiaTheme="minorEastAsia"/>
          <w:color w:val="000000" w:themeColor="text1"/>
          <w:szCs w:val="24"/>
        </w:rPr>
        <w:t xml:space="preserve"> as its three vertices</w:t>
      </w:r>
      <w:r w:rsidRPr="00C90F48">
        <w:rPr>
          <w:rFonts w:eastAsiaTheme="minorEastAsia"/>
          <w:color w:val="000000" w:themeColor="text1"/>
          <w:szCs w:val="24"/>
        </w:rPr>
        <w:t xml:space="preserve">. The </w:t>
      </w:r>
      <w:r>
        <w:rPr>
          <w:rFonts w:eastAsiaTheme="minorEastAsia"/>
          <w:color w:val="000000" w:themeColor="text1"/>
          <w:szCs w:val="24"/>
        </w:rPr>
        <w:t>quantile-weight vectors</w:t>
      </w:r>
      <w:r w:rsidRPr="00C90F48">
        <w:rPr>
          <w:rFonts w:eastAsiaTheme="minorEastAsia"/>
          <w:color w:val="000000" w:themeColor="text1"/>
          <w:szCs w:val="24"/>
        </w:rPr>
        <w:t xml:space="preserve"> (0, 0, 1)</w:t>
      </w:r>
      <w:r>
        <w:rPr>
          <w:rFonts w:eastAsiaTheme="minorEastAsia"/>
          <w:color w:val="000000" w:themeColor="text1"/>
          <w:szCs w:val="24"/>
        </w:rPr>
        <w:t xml:space="preserve">, </w:t>
      </w:r>
      <w:r w:rsidRPr="00C90F48">
        <w:rPr>
          <w:rFonts w:eastAsiaTheme="minorEastAsia"/>
          <w:color w:val="000000" w:themeColor="text1"/>
          <w:szCs w:val="24"/>
        </w:rPr>
        <w:t xml:space="preserve">(0, 1, 0) </w:t>
      </w:r>
      <w:r>
        <w:rPr>
          <w:rFonts w:eastAsiaTheme="minorEastAsia"/>
          <w:color w:val="000000" w:themeColor="text1"/>
          <w:szCs w:val="24"/>
        </w:rPr>
        <w:t xml:space="preserve">and </w:t>
      </w:r>
      <w:r w:rsidRPr="00C90F48">
        <w:rPr>
          <w:rFonts w:eastAsiaTheme="minorEastAsia"/>
          <w:color w:val="000000" w:themeColor="text1"/>
          <w:szCs w:val="24"/>
        </w:rPr>
        <w:t xml:space="preserve">(1, 0, 0) assign the entire </w:t>
      </w:r>
      <w:r>
        <w:rPr>
          <w:rFonts w:eastAsiaTheme="minorEastAsia"/>
          <w:color w:val="000000" w:themeColor="text1"/>
          <w:szCs w:val="24"/>
        </w:rPr>
        <w:t>quantile</w:t>
      </w:r>
      <w:r w:rsidR="00592F70">
        <w:rPr>
          <w:rFonts w:eastAsiaTheme="minorEastAsia"/>
          <w:color w:val="000000" w:themeColor="text1"/>
          <w:szCs w:val="24"/>
        </w:rPr>
        <w:t xml:space="preserve"> </w:t>
      </w:r>
      <w:r w:rsidRPr="00C90F48">
        <w:rPr>
          <w:rFonts w:eastAsiaTheme="minorEastAsia"/>
          <w:color w:val="000000" w:themeColor="text1"/>
          <w:szCs w:val="24"/>
        </w:rPr>
        <w:t>weight</w:t>
      </w:r>
      <w:r>
        <w:rPr>
          <w:rFonts w:eastAsiaTheme="minorEastAsia"/>
          <w:color w:val="000000" w:themeColor="text1"/>
          <w:szCs w:val="24"/>
        </w:rPr>
        <w:t xml:space="preserve"> respectively</w:t>
      </w:r>
      <w:r w:rsidRPr="00C90F48">
        <w:rPr>
          <w:rFonts w:eastAsiaTheme="minorEastAsia"/>
          <w:color w:val="000000" w:themeColor="text1"/>
          <w:szCs w:val="24"/>
        </w:rPr>
        <w:t xml:space="preserve"> to the </w:t>
      </w:r>
      <w:r>
        <w:rPr>
          <w:rFonts w:eastAsiaTheme="minorEastAsia"/>
          <w:color w:val="000000" w:themeColor="text1"/>
          <w:szCs w:val="24"/>
        </w:rPr>
        <w:t xml:space="preserve">change in the </w:t>
      </w:r>
      <w:r w:rsidRPr="00C90F48">
        <w:rPr>
          <w:rFonts w:eastAsiaTheme="minorEastAsia"/>
          <w:color w:val="000000" w:themeColor="text1"/>
          <w:szCs w:val="24"/>
        </w:rPr>
        <w:t xml:space="preserve">richest tercile, </w:t>
      </w:r>
      <w:r>
        <w:rPr>
          <w:rFonts w:eastAsiaTheme="minorEastAsia"/>
          <w:color w:val="000000" w:themeColor="text1"/>
          <w:szCs w:val="24"/>
        </w:rPr>
        <w:t xml:space="preserve">to </w:t>
      </w:r>
      <w:r w:rsidRPr="00C90F48">
        <w:rPr>
          <w:rFonts w:eastAsiaTheme="minorEastAsia"/>
          <w:color w:val="000000" w:themeColor="text1"/>
          <w:szCs w:val="24"/>
        </w:rPr>
        <w:t>the</w:t>
      </w:r>
      <w:r>
        <w:rPr>
          <w:rFonts w:eastAsiaTheme="minorEastAsia"/>
          <w:color w:val="000000" w:themeColor="text1"/>
          <w:szCs w:val="24"/>
        </w:rPr>
        <w:t xml:space="preserve"> change in the</w:t>
      </w:r>
      <w:r w:rsidRPr="00C90F48">
        <w:rPr>
          <w:rFonts w:eastAsiaTheme="minorEastAsia"/>
          <w:color w:val="000000" w:themeColor="text1"/>
          <w:szCs w:val="24"/>
        </w:rPr>
        <w:t xml:space="preserve"> middle tercile</w:t>
      </w:r>
      <w:r w:rsidR="00A9275D">
        <w:rPr>
          <w:rFonts w:eastAsiaTheme="minorEastAsia"/>
          <w:color w:val="000000" w:themeColor="text1"/>
          <w:szCs w:val="24"/>
        </w:rPr>
        <w:t>,</w:t>
      </w:r>
      <w:r w:rsidRPr="00C90F48">
        <w:rPr>
          <w:rFonts w:eastAsiaTheme="minorEastAsia"/>
          <w:color w:val="000000" w:themeColor="text1"/>
          <w:szCs w:val="24"/>
        </w:rPr>
        <w:t xml:space="preserve"> and to </w:t>
      </w:r>
      <w:r>
        <w:rPr>
          <w:rFonts w:eastAsiaTheme="minorEastAsia"/>
          <w:color w:val="000000" w:themeColor="text1"/>
          <w:szCs w:val="24"/>
        </w:rPr>
        <w:t xml:space="preserve">the change in </w:t>
      </w:r>
      <w:r w:rsidRPr="00C90F48">
        <w:rPr>
          <w:rFonts w:eastAsiaTheme="minorEastAsia"/>
          <w:color w:val="000000" w:themeColor="text1"/>
          <w:szCs w:val="24"/>
        </w:rPr>
        <w:t xml:space="preserve">the poorest tercile. Any </w:t>
      </w:r>
      <w:r>
        <w:rPr>
          <w:rFonts w:eastAsiaTheme="minorEastAsia"/>
          <w:color w:val="000000" w:themeColor="text1"/>
          <w:szCs w:val="24"/>
        </w:rPr>
        <w:t>quantile-weight vector</w:t>
      </w:r>
      <w:r w:rsidRPr="00C90F48">
        <w:rPr>
          <w:rFonts w:eastAsiaTheme="minorEastAsia"/>
          <w:color w:val="000000" w:themeColor="text1"/>
          <w:szCs w:val="24"/>
        </w:rPr>
        <w:t xml:space="preserve"> within the simplex </w:t>
      </w:r>
      <w:r>
        <w:rPr>
          <w:rFonts w:eastAsiaTheme="minorEastAsia"/>
          <w:color w:val="000000" w:themeColor="text1"/>
          <w:szCs w:val="24"/>
        </w:rPr>
        <w:t xml:space="preserve">is </w:t>
      </w:r>
      <w:r w:rsidRPr="00C90F48">
        <w:rPr>
          <w:rFonts w:eastAsiaTheme="minorEastAsia"/>
          <w:color w:val="000000" w:themeColor="text1"/>
          <w:szCs w:val="24"/>
        </w:rPr>
        <w:t xml:space="preserve">a convex combination </w:t>
      </w:r>
      <w:r>
        <w:rPr>
          <w:rFonts w:eastAsiaTheme="minorEastAsia"/>
          <w:color w:val="000000" w:themeColor="text1"/>
          <w:szCs w:val="24"/>
        </w:rPr>
        <w:t xml:space="preserve">of these </w:t>
      </w:r>
      <w:r w:rsidRPr="00C90F48">
        <w:rPr>
          <w:rFonts w:eastAsiaTheme="minorEastAsia"/>
          <w:color w:val="000000" w:themeColor="text1"/>
          <w:szCs w:val="24"/>
        </w:rPr>
        <w:t>three vertices.</w:t>
      </w:r>
    </w:p>
    <w:p w14:paraId="4AEF361D" w14:textId="6443FAB0" w:rsidR="007B0361" w:rsidRPr="00CE076D" w:rsidRDefault="007B0361" w:rsidP="00396A93">
      <w:pPr>
        <w:spacing w:after="120" w:line="480" w:lineRule="auto"/>
        <w:rPr>
          <w:rFonts w:eastAsiaTheme="minorEastAsia"/>
          <w:szCs w:val="24"/>
        </w:rPr>
      </w:pPr>
      <w:r w:rsidRPr="00C90F48">
        <w:rPr>
          <w:rFonts w:eastAsiaTheme="minorEastAsia"/>
          <w:color w:val="000000" w:themeColor="text1"/>
          <w:szCs w:val="24"/>
        </w:rPr>
        <w:t>Proposition 1 require</w:t>
      </w:r>
      <w:r>
        <w:rPr>
          <w:rFonts w:eastAsiaTheme="minorEastAsia"/>
          <w:color w:val="000000" w:themeColor="text1"/>
          <w:szCs w:val="24"/>
        </w:rPr>
        <w:t>s that</w:t>
      </w:r>
      <w:r w:rsidRPr="00C90F48">
        <w:rPr>
          <w:rFonts w:eastAsiaTheme="minorEastAsia"/>
          <w:color w:val="000000" w:themeColor="text1"/>
          <w:szCs w:val="24"/>
        </w:rPr>
        <w:t xml:space="preserve"> </w:t>
      </w:r>
      <m:oMath>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1</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2</m:t>
            </m:r>
          </m:sub>
        </m:sSub>
        <m:r>
          <w:rPr>
            <w:rFonts w:ascii="Cambria Math" w:eastAsiaTheme="minorEastAsia" w:hAnsi="Cambria Math"/>
            <w:color w:val="000000" w:themeColor="text1"/>
            <w:szCs w:val="24"/>
          </w:rPr>
          <m:t>≥</m:t>
        </m:r>
        <m:sSub>
          <m:sSubPr>
            <m:ctrlPr>
              <w:rPr>
                <w:rFonts w:ascii="Cambria Math" w:eastAsiaTheme="minorEastAsia" w:hAnsi="Cambria Math"/>
                <w:i/>
                <w:color w:val="000000" w:themeColor="text1"/>
                <w:szCs w:val="24"/>
              </w:rPr>
            </m:ctrlPr>
          </m:sSubPr>
          <m:e>
            <m:r>
              <w:rPr>
                <w:rFonts w:ascii="Cambria Math" w:eastAsiaTheme="minorEastAsia" w:hAnsi="Cambria Math"/>
                <w:color w:val="000000" w:themeColor="text1"/>
                <w:szCs w:val="24"/>
              </w:rPr>
              <m:t>ω</m:t>
            </m:r>
          </m:e>
          <m:sub>
            <m:r>
              <w:rPr>
                <w:rFonts w:ascii="Cambria Math" w:eastAsiaTheme="minorEastAsia" w:hAnsi="Cambria Math"/>
                <w:color w:val="000000" w:themeColor="text1"/>
                <w:szCs w:val="24"/>
              </w:rPr>
              <m:t>3</m:t>
            </m:r>
          </m:sub>
        </m:sSub>
      </m:oMath>
      <w:r>
        <w:rPr>
          <w:rFonts w:eastAsiaTheme="minorEastAsia"/>
          <w:color w:val="000000" w:themeColor="text1"/>
          <w:szCs w:val="24"/>
        </w:rPr>
        <w:t xml:space="preserve"> for all weights in </w:t>
      </w:r>
      <m:oMath>
        <m:sSup>
          <m:sSupPr>
            <m:ctrlPr>
              <w:rPr>
                <w:rFonts w:ascii="Cambria Math" w:eastAsiaTheme="minorEastAsia" w:hAnsi="Cambria Math"/>
                <w:i/>
                <w:color w:val="000000" w:themeColor="text1"/>
                <w:szCs w:val="24"/>
              </w:rPr>
            </m:ctrlPr>
          </m:sSupPr>
          <m:e>
            <m:r>
              <m:rPr>
                <m:sty m:val="p"/>
              </m:rPr>
              <w:rPr>
                <w:rFonts w:ascii="Cambria Math" w:eastAsiaTheme="minorEastAsia" w:hAnsi="Cambria Math"/>
                <w:color w:val="000000" w:themeColor="text1"/>
                <w:szCs w:val="24"/>
              </w:rPr>
              <m:t>Ω</m:t>
            </m:r>
            <m:ctrlPr>
              <w:rPr>
                <w:rFonts w:ascii="Cambria Math" w:eastAsiaTheme="minorEastAsia" w:hAnsi="Cambria Math"/>
                <w:color w:val="000000" w:themeColor="text1"/>
                <w:szCs w:val="24"/>
              </w:rPr>
            </m:ctrlPr>
          </m:e>
          <m:sup>
            <m:r>
              <w:rPr>
                <w:rFonts w:ascii="Cambria Math" w:eastAsiaTheme="minorEastAsia" w:hAnsi="Cambria Math"/>
                <w:color w:val="000000" w:themeColor="text1"/>
                <w:szCs w:val="24"/>
              </w:rPr>
              <m:t>0</m:t>
            </m:r>
          </m:sup>
        </m:sSup>
      </m:oMath>
      <w:r>
        <w:rPr>
          <w:rFonts w:eastAsiaTheme="minorEastAsia"/>
          <w:color w:val="000000" w:themeColor="text1"/>
          <w:szCs w:val="24"/>
        </w:rPr>
        <w:t xml:space="preserve">. </w:t>
      </w:r>
      <w:r w:rsidRPr="00CE076D">
        <w:rPr>
          <w:rFonts w:eastAsiaTheme="minorEastAsia"/>
          <w:szCs w:val="24"/>
        </w:rPr>
        <w:t xml:space="preserve">Panel A of </w:t>
      </w:r>
      <w:r w:rsidRPr="00CE076D">
        <w:rPr>
          <w:rFonts w:eastAsiaTheme="minorEastAsia"/>
          <w:szCs w:val="24"/>
        </w:rPr>
        <w:fldChar w:fldCharType="begin"/>
      </w:r>
      <w:r w:rsidRPr="00CE076D">
        <w:rPr>
          <w:rFonts w:eastAsiaTheme="minorEastAsia"/>
          <w:szCs w:val="24"/>
        </w:rPr>
        <w:instrText xml:space="preserve"> REF _Ref97026448 \h </w:instrText>
      </w:r>
      <w:r w:rsidRPr="00CE076D">
        <w:rPr>
          <w:rFonts w:eastAsiaTheme="minorEastAsia"/>
          <w:szCs w:val="24"/>
        </w:rPr>
      </w:r>
      <w:r w:rsidRPr="00CE076D">
        <w:rPr>
          <w:rFonts w:eastAsiaTheme="minorEastAsia"/>
          <w:szCs w:val="24"/>
        </w:rPr>
        <w:fldChar w:fldCharType="separate"/>
      </w:r>
      <w:r w:rsidR="003647A1" w:rsidRPr="00C90F48">
        <w:t xml:space="preserve">Figure </w:t>
      </w:r>
      <w:r w:rsidR="003647A1">
        <w:rPr>
          <w:noProof/>
        </w:rPr>
        <w:t>5</w:t>
      </w:r>
      <w:r w:rsidRPr="00CE076D">
        <w:rPr>
          <w:rFonts w:eastAsiaTheme="minorEastAsia"/>
          <w:szCs w:val="24"/>
        </w:rPr>
        <w:fldChar w:fldCharType="end"/>
      </w:r>
      <w:r w:rsidRPr="00CE076D">
        <w:rPr>
          <w:rFonts w:eastAsiaTheme="minorEastAsia"/>
          <w:szCs w:val="24"/>
        </w:rPr>
        <w:t xml:space="preserve"> present</w:t>
      </w:r>
      <w:r w:rsidR="00A9275D">
        <w:rPr>
          <w:rFonts w:eastAsiaTheme="minorEastAsia"/>
          <w:szCs w:val="24"/>
        </w:rPr>
        <w:t>s</w:t>
      </w:r>
      <w:r w:rsidRPr="00CE076D">
        <w:rPr>
          <w:rFonts w:eastAsiaTheme="minorEastAsia"/>
          <w:szCs w:val="24"/>
        </w:rPr>
        <w:t xml:space="preserve"> the most extreme case when </w:t>
      </w:r>
      <m:oMath>
        <m:sSubSup>
          <m:sSubSupPr>
            <m:ctrlPr>
              <w:rPr>
                <w:rFonts w:ascii="Cambria Math" w:eastAsiaTheme="minorEastAsia" w:hAnsi="Cambria Math"/>
                <w:i/>
                <w:szCs w:val="24"/>
              </w:rPr>
            </m:ctrlPr>
          </m:sSubSupPr>
          <m:e>
            <m:r>
              <m:rPr>
                <m:sty m:val="p"/>
              </m:rPr>
              <w:rPr>
                <w:rFonts w:ascii="Cambria Math" w:eastAsiaTheme="minorEastAsia" w:hAnsi="Cambria Math"/>
                <w:szCs w:val="24"/>
              </w:rPr>
              <m:t>Ω</m:t>
            </m:r>
          </m:e>
          <m:sub>
            <m:r>
              <w:rPr>
                <w:rFonts w:ascii="Cambria Math" w:eastAsiaTheme="minorEastAsia" w:hAnsi="Cambria Math"/>
                <w:szCs w:val="24"/>
              </w:rPr>
              <m:t>0</m:t>
            </m:r>
          </m:sub>
          <m:sup>
            <m:r>
              <w:rPr>
                <w:rFonts w:ascii="Cambria Math" w:eastAsiaTheme="minorEastAsia" w:hAnsi="Cambria Math"/>
                <w:szCs w:val="24"/>
              </w:rPr>
              <m:t>'</m:t>
            </m:r>
          </m:sup>
        </m:sSubSup>
        <m:r>
          <w:rPr>
            <w:rFonts w:ascii="Cambria Math" w:eastAsiaTheme="minorEastAsia" w:hAnsi="Cambria Math"/>
            <w:szCs w:val="24"/>
          </w:rPr>
          <m:t>=</m:t>
        </m:r>
        <m:sSub>
          <m:sSubPr>
            <m:ctrlPr>
              <w:rPr>
                <w:rFonts w:ascii="Cambria Math" w:eastAsiaTheme="minorEastAsia" w:hAnsi="Cambria Math"/>
                <w:i/>
                <w:szCs w:val="24"/>
              </w:rPr>
            </m:ctrlPr>
          </m:sSubPr>
          <m:e>
            <m:r>
              <m:rPr>
                <m:sty m:val="p"/>
              </m:rPr>
              <w:rPr>
                <w:rFonts w:ascii="Cambria Math" w:eastAsiaTheme="minorEastAsia" w:hAnsi="Cambria Math"/>
                <w:szCs w:val="24"/>
              </w:rPr>
              <m:t>Ω</m:t>
            </m:r>
          </m:e>
          <m:sub>
            <m:r>
              <w:rPr>
                <w:rFonts w:ascii="Cambria Math" w:eastAsiaTheme="minorEastAsia" w:hAnsi="Cambria Math"/>
                <w:szCs w:val="24"/>
              </w:rPr>
              <m:t>0</m:t>
            </m:r>
          </m:sub>
        </m:sSub>
      </m:oMath>
      <w:r w:rsidRPr="00CE076D">
        <w:rPr>
          <w:rFonts w:eastAsiaTheme="minorEastAsia"/>
          <w:szCs w:val="24"/>
        </w:rPr>
        <w:t>, where all quantile</w:t>
      </w:r>
      <w:r w:rsidR="00592F70">
        <w:rPr>
          <w:rFonts w:eastAsiaTheme="minorEastAsia"/>
          <w:szCs w:val="24"/>
        </w:rPr>
        <w:t xml:space="preserve"> </w:t>
      </w:r>
      <w:r w:rsidRPr="00CE076D">
        <w:rPr>
          <w:rFonts w:eastAsiaTheme="minorEastAsia"/>
          <w:szCs w:val="24"/>
        </w:rPr>
        <w:t>weights are allowed to vary between 0 and 1. In this case, the set of all alternative quantile-weight vectors are summar</w:t>
      </w:r>
      <w:r w:rsidR="00564308">
        <w:rPr>
          <w:rFonts w:eastAsiaTheme="minorEastAsia"/>
          <w:szCs w:val="24"/>
        </w:rPr>
        <w:t>ize</w:t>
      </w:r>
      <w:r w:rsidRPr="00CE076D">
        <w:rPr>
          <w:rFonts w:eastAsiaTheme="minorEastAsia"/>
          <w:szCs w:val="24"/>
        </w:rPr>
        <w:t xml:space="preserve">d by the shaded region within the simplex, where </w:t>
      </w:r>
      <m:oMath>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0</m:t>
            </m:r>
          </m:sup>
        </m:sSup>
      </m:oMath>
      <w:r w:rsidRPr="00CE076D">
        <w:rPr>
          <w:rFonts w:eastAsiaTheme="minorEastAsia"/>
          <w:szCs w:val="24"/>
        </w:rPr>
        <w:t xml:space="preserve"> is a component in the set. To check the robustness of well-being changes evaluated at </w:t>
      </w:r>
      <m:oMath>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0</m:t>
            </m:r>
          </m:sup>
        </m:sSup>
      </m:oMath>
      <w:r w:rsidRPr="00CE076D">
        <w:rPr>
          <w:rFonts w:eastAsiaTheme="minorEastAsia"/>
          <w:szCs w:val="24"/>
        </w:rPr>
        <w:t>, we need to compare the well-being cha</w:t>
      </w:r>
      <w:proofErr w:type="spellStart"/>
      <w:r w:rsidRPr="00CE076D">
        <w:rPr>
          <w:rFonts w:eastAsiaTheme="minorEastAsia"/>
          <w:szCs w:val="24"/>
        </w:rPr>
        <w:t>nges</w:t>
      </w:r>
      <w:proofErr w:type="spellEnd"/>
      <w:r w:rsidRPr="00CE076D">
        <w:rPr>
          <w:rFonts w:eastAsiaTheme="minorEastAsia"/>
          <w:szCs w:val="24"/>
        </w:rPr>
        <w:t xml:space="preserve"> at all quantile-weight vectors within the shaded region. </w:t>
      </w:r>
      <w:r>
        <w:rPr>
          <w:rFonts w:eastAsiaTheme="minorEastAsia"/>
          <w:szCs w:val="24"/>
        </w:rPr>
        <w:t>F</w:t>
      </w:r>
      <w:r w:rsidRPr="00CE076D">
        <w:rPr>
          <w:rFonts w:eastAsiaTheme="minorEastAsia"/>
          <w:szCs w:val="24"/>
        </w:rPr>
        <w:t xml:space="preserve">ollowing Seth and McGillivray (2018, Proposition 1), </w:t>
      </w:r>
      <w:r>
        <w:rPr>
          <w:rFonts w:eastAsiaTheme="minorEastAsia"/>
          <w:szCs w:val="24"/>
        </w:rPr>
        <w:t xml:space="preserve">the requirement boils down </w:t>
      </w:r>
      <w:r w:rsidRPr="00CE076D">
        <w:rPr>
          <w:rFonts w:eastAsiaTheme="minorEastAsia"/>
          <w:szCs w:val="24"/>
        </w:rPr>
        <w:t xml:space="preserve">to </w:t>
      </w:r>
      <w:r>
        <w:rPr>
          <w:rFonts w:eastAsiaTheme="minorEastAsia"/>
          <w:szCs w:val="24"/>
        </w:rPr>
        <w:t xml:space="preserve">only </w:t>
      </w:r>
      <w:r w:rsidRPr="00CE076D">
        <w:rPr>
          <w:rFonts w:eastAsiaTheme="minorEastAsia"/>
          <w:szCs w:val="24"/>
        </w:rPr>
        <w:t>compar</w:t>
      </w:r>
      <w:r>
        <w:rPr>
          <w:rFonts w:eastAsiaTheme="minorEastAsia"/>
          <w:szCs w:val="24"/>
        </w:rPr>
        <w:t>ing</w:t>
      </w:r>
      <w:r w:rsidRPr="00CE076D">
        <w:rPr>
          <w:rFonts w:eastAsiaTheme="minorEastAsia"/>
          <w:szCs w:val="24"/>
        </w:rPr>
        <w:t xml:space="preserve"> well-being changes at three vertices of the shaded region</w:t>
      </w:r>
      <w:r w:rsidR="00943F58">
        <w:rPr>
          <w:rFonts w:eastAsiaTheme="minorEastAsia"/>
          <w:szCs w:val="24"/>
        </w:rPr>
        <w:t>:</w:t>
      </w:r>
      <w:r w:rsidRPr="00CE076D">
        <w:rPr>
          <w:rFonts w:eastAsiaTheme="minorEastAsia"/>
          <w:szCs w:val="24"/>
        </w:rPr>
        <w:t xml:space="preserve"> at (1, 0, 0), (1/2, 1/2, 0) and (1/3, 1/3, 1/3). If the well-being changes are robust at these </w:t>
      </w:r>
      <w:r w:rsidRPr="00CE076D">
        <w:rPr>
          <w:rFonts w:eastAsiaTheme="minorEastAsia"/>
          <w:szCs w:val="24"/>
        </w:rPr>
        <w:lastRenderedPageBreak/>
        <w:t>three quantile-weight vectors, then following Foster</w:t>
      </w:r>
      <w:r w:rsidR="00495978">
        <w:rPr>
          <w:rFonts w:eastAsiaTheme="minorEastAsia"/>
          <w:szCs w:val="24"/>
        </w:rPr>
        <w:t>,</w:t>
      </w:r>
      <w:r>
        <w:rPr>
          <w:rFonts w:eastAsiaTheme="minorEastAsia"/>
          <w:szCs w:val="24"/>
        </w:rPr>
        <w:t xml:space="preserve"> </w:t>
      </w:r>
      <w:r w:rsidR="00495978" w:rsidRPr="00495978">
        <w:rPr>
          <w:rFonts w:eastAsiaTheme="minorEastAsia"/>
          <w:szCs w:val="24"/>
        </w:rPr>
        <w:t xml:space="preserve">McGillivray, </w:t>
      </w:r>
      <w:r w:rsidR="00495978">
        <w:rPr>
          <w:rFonts w:eastAsiaTheme="minorEastAsia"/>
          <w:szCs w:val="24"/>
        </w:rPr>
        <w:t>a</w:t>
      </w:r>
      <w:r w:rsidR="00495978" w:rsidRPr="00495978">
        <w:rPr>
          <w:rFonts w:eastAsiaTheme="minorEastAsia"/>
          <w:szCs w:val="24"/>
        </w:rPr>
        <w:t>nd Seth</w:t>
      </w:r>
      <w:r w:rsidR="00495978" w:rsidRPr="00495978" w:rsidDel="00495978">
        <w:rPr>
          <w:rFonts w:eastAsiaTheme="minorEastAsia"/>
          <w:szCs w:val="24"/>
        </w:rPr>
        <w:t xml:space="preserve"> </w:t>
      </w:r>
      <w:r w:rsidRPr="00CE076D">
        <w:rPr>
          <w:rFonts w:eastAsiaTheme="minorEastAsia"/>
          <w:szCs w:val="24"/>
        </w:rPr>
        <w:t>(2012) it can be easily shown that they are robust for all quantile</w:t>
      </w:r>
      <w:r w:rsidR="00592F70">
        <w:rPr>
          <w:rFonts w:eastAsiaTheme="minorEastAsia"/>
          <w:szCs w:val="24"/>
        </w:rPr>
        <w:t xml:space="preserve"> </w:t>
      </w:r>
      <w:r w:rsidRPr="00CE076D">
        <w:rPr>
          <w:rFonts w:eastAsiaTheme="minorEastAsia"/>
          <w:szCs w:val="24"/>
        </w:rPr>
        <w:t>weight</w:t>
      </w:r>
      <w:r w:rsidR="00592F70">
        <w:rPr>
          <w:rFonts w:eastAsiaTheme="minorEastAsia"/>
          <w:szCs w:val="24"/>
        </w:rPr>
        <w:t>s</w:t>
      </w:r>
      <w:r w:rsidRPr="00CE076D">
        <w:rPr>
          <w:rFonts w:eastAsiaTheme="minorEastAsia"/>
          <w:szCs w:val="24"/>
        </w:rPr>
        <w:t xml:space="preserve"> in the shaded region. </w:t>
      </w:r>
      <w:r>
        <w:rPr>
          <w:rFonts w:eastAsiaTheme="minorEastAsia"/>
          <w:szCs w:val="24"/>
        </w:rPr>
        <w:t xml:space="preserve">Since </w:t>
      </w:r>
      <m:oMath>
        <m:acc>
          <m:accPr>
            <m:chr m:val="̅"/>
            <m:ctrlPr>
              <w:rPr>
                <w:rFonts w:ascii="Cambria Math" w:eastAsiaTheme="minorEastAsia" w:hAnsi="Cambria Math"/>
                <w:i/>
                <w:szCs w:val="24"/>
              </w:rPr>
            </m:ctrlPr>
          </m:accPr>
          <m:e>
            <m:r>
              <w:rPr>
                <w:rFonts w:ascii="Cambria Math" w:eastAsiaTheme="minorEastAsia" w:hAnsi="Cambria Math"/>
                <w:szCs w:val="24"/>
              </w:rPr>
              <m:t>ω</m:t>
            </m:r>
          </m:e>
        </m:acc>
      </m:oMath>
      <w:r w:rsidRPr="00CE076D">
        <w:rPr>
          <w:rFonts w:eastAsiaTheme="minorEastAsia"/>
          <w:szCs w:val="24"/>
        </w:rPr>
        <w:t xml:space="preserve"> is not a feasi</w:t>
      </w:r>
      <w:proofErr w:type="spellStart"/>
      <w:r w:rsidRPr="00CE076D">
        <w:rPr>
          <w:rFonts w:eastAsiaTheme="minorEastAsia"/>
          <w:szCs w:val="24"/>
        </w:rPr>
        <w:t>ble</w:t>
      </w:r>
      <w:proofErr w:type="spellEnd"/>
      <w:r w:rsidRPr="00CE076D">
        <w:rPr>
          <w:rFonts w:eastAsiaTheme="minorEastAsia"/>
          <w:szCs w:val="24"/>
        </w:rPr>
        <w:t xml:space="preserve"> alternative by Proposition 2</w:t>
      </w:r>
      <w:r>
        <w:rPr>
          <w:rFonts w:eastAsiaTheme="minorEastAsia"/>
          <w:szCs w:val="24"/>
        </w:rPr>
        <w:t>,</w:t>
      </w:r>
      <w:r w:rsidRPr="00CE076D">
        <w:rPr>
          <w:rFonts w:eastAsiaTheme="minorEastAsia"/>
          <w:szCs w:val="24"/>
        </w:rPr>
        <w:t xml:space="preserve"> </w:t>
      </w:r>
      <m:oMath>
        <m:sSubSup>
          <m:sSubSupPr>
            <m:ctrlPr>
              <w:rPr>
                <w:rFonts w:ascii="Cambria Math" w:eastAsiaTheme="minorEastAsia" w:hAnsi="Cambria Math"/>
                <w:i/>
                <w:szCs w:val="24"/>
              </w:rPr>
            </m:ctrlPr>
          </m:sSubSupPr>
          <m:e>
            <m:r>
              <m:rPr>
                <m:sty m:val="p"/>
              </m:rPr>
              <w:rPr>
                <w:rFonts w:ascii="Cambria Math" w:eastAsiaTheme="minorEastAsia" w:hAnsi="Cambria Math"/>
                <w:szCs w:val="24"/>
              </w:rPr>
              <m:t>Ω</m:t>
            </m:r>
          </m:e>
          <m:sub>
            <m:r>
              <w:rPr>
                <w:rFonts w:ascii="Cambria Math" w:eastAsiaTheme="minorEastAsia" w:hAnsi="Cambria Math"/>
                <w:szCs w:val="24"/>
              </w:rPr>
              <m:t>0</m:t>
            </m:r>
          </m:sub>
          <m:sup>
            <m:r>
              <w:rPr>
                <w:rFonts w:ascii="Cambria Math" w:eastAsiaTheme="minorEastAsia" w:hAnsi="Cambria Math"/>
                <w:szCs w:val="24"/>
              </w:rPr>
              <m:t>'</m:t>
            </m:r>
          </m:sup>
        </m:sSubSup>
        <m:r>
          <w:rPr>
            <w:rFonts w:ascii="Cambria Math" w:eastAsiaTheme="minorEastAsia" w:hAnsi="Cambria Math"/>
            <w:szCs w:val="24"/>
          </w:rPr>
          <m:t>=</m:t>
        </m:r>
        <m:sSub>
          <m:sSubPr>
            <m:ctrlPr>
              <w:rPr>
                <w:rFonts w:ascii="Cambria Math" w:eastAsiaTheme="minorEastAsia" w:hAnsi="Cambria Math"/>
                <w:i/>
                <w:szCs w:val="24"/>
              </w:rPr>
            </m:ctrlPr>
          </m:sSubPr>
          <m:e>
            <m:r>
              <m:rPr>
                <m:sty m:val="p"/>
              </m:rPr>
              <w:rPr>
                <w:rFonts w:ascii="Cambria Math" w:eastAsiaTheme="minorEastAsia" w:hAnsi="Cambria Math"/>
                <w:szCs w:val="24"/>
              </w:rPr>
              <m:t>Ω</m:t>
            </m:r>
          </m:e>
          <m:sub>
            <m:r>
              <w:rPr>
                <w:rFonts w:ascii="Cambria Math" w:eastAsiaTheme="minorEastAsia" w:hAnsi="Cambria Math"/>
                <w:szCs w:val="24"/>
              </w:rPr>
              <m:t>0</m:t>
            </m:r>
          </m:sub>
        </m:sSub>
      </m:oMath>
      <w:r w:rsidRPr="00CE076D">
        <w:rPr>
          <w:rFonts w:eastAsiaTheme="minorEastAsia"/>
          <w:szCs w:val="24"/>
        </w:rPr>
        <w:t xml:space="preserve"> cannot be the set of admissible alternatives for checking robustness for inclusivity premiums.</w:t>
      </w:r>
    </w:p>
    <w:p w14:paraId="55FBCB34" w14:textId="22FFD671" w:rsidR="007B0361" w:rsidRPr="00CE076D" w:rsidRDefault="007B0361" w:rsidP="00396A93">
      <w:pPr>
        <w:spacing w:after="120" w:line="480" w:lineRule="auto"/>
        <w:rPr>
          <w:rFonts w:eastAsiaTheme="minorEastAsia"/>
          <w:szCs w:val="24"/>
        </w:rPr>
      </w:pPr>
      <w:r w:rsidRPr="00CE076D">
        <w:rPr>
          <w:rFonts w:eastAsiaTheme="minorEastAsia"/>
          <w:szCs w:val="24"/>
        </w:rPr>
        <w:t xml:space="preserve">Panel B of </w:t>
      </w:r>
      <w:r w:rsidRPr="00CE076D">
        <w:rPr>
          <w:rFonts w:eastAsiaTheme="minorEastAsia"/>
          <w:szCs w:val="24"/>
        </w:rPr>
        <w:fldChar w:fldCharType="begin"/>
      </w:r>
      <w:r w:rsidRPr="00CE076D">
        <w:rPr>
          <w:rFonts w:eastAsiaTheme="minorEastAsia"/>
          <w:szCs w:val="24"/>
        </w:rPr>
        <w:instrText xml:space="preserve"> REF _Ref97026448 \h </w:instrText>
      </w:r>
      <w:r w:rsidRPr="00CE076D">
        <w:rPr>
          <w:rFonts w:eastAsiaTheme="minorEastAsia"/>
          <w:szCs w:val="24"/>
        </w:rPr>
      </w:r>
      <w:r w:rsidRPr="00CE076D">
        <w:rPr>
          <w:rFonts w:eastAsiaTheme="minorEastAsia"/>
          <w:szCs w:val="24"/>
        </w:rPr>
        <w:fldChar w:fldCharType="separate"/>
      </w:r>
      <w:r w:rsidR="003647A1" w:rsidRPr="00C90F48">
        <w:t xml:space="preserve">Figure </w:t>
      </w:r>
      <w:r w:rsidR="003647A1">
        <w:rPr>
          <w:noProof/>
        </w:rPr>
        <w:t>5</w:t>
      </w:r>
      <w:r w:rsidRPr="00CE076D">
        <w:rPr>
          <w:rFonts w:eastAsiaTheme="minorEastAsia"/>
          <w:szCs w:val="24"/>
        </w:rPr>
        <w:fldChar w:fldCharType="end"/>
      </w:r>
      <w:r w:rsidRPr="00CE076D">
        <w:rPr>
          <w:rFonts w:eastAsiaTheme="minorEastAsia"/>
          <w:szCs w:val="24"/>
        </w:rPr>
        <w:t xml:space="preserve"> present</w:t>
      </w:r>
      <w:r w:rsidR="00943F58">
        <w:rPr>
          <w:rFonts w:eastAsiaTheme="minorEastAsia"/>
          <w:szCs w:val="24"/>
        </w:rPr>
        <w:t>s</w:t>
      </w:r>
      <w:r w:rsidRPr="00CE076D">
        <w:rPr>
          <w:rFonts w:eastAsiaTheme="minorEastAsia"/>
          <w:szCs w:val="24"/>
        </w:rPr>
        <w:t xml:space="preserve"> another case where </w:t>
      </w:r>
      <m:oMath>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0</m:t>
            </m:r>
          </m:sup>
        </m:sSup>
      </m:oMath>
      <w:r w:rsidRPr="00CE076D">
        <w:rPr>
          <w:rFonts w:eastAsiaTheme="minorEastAsia"/>
          <w:szCs w:val="24"/>
        </w:rPr>
        <w:t xml:space="preserve"> is such that the two poorest terciles are assigned strictly positive quantile</w:t>
      </w:r>
      <w:r w:rsidR="00592F70">
        <w:rPr>
          <w:rFonts w:eastAsiaTheme="minorEastAsia"/>
          <w:szCs w:val="24"/>
        </w:rPr>
        <w:t xml:space="preserve"> </w:t>
      </w:r>
      <w:r w:rsidRPr="00CE076D">
        <w:rPr>
          <w:rFonts w:eastAsiaTheme="minorEastAsia"/>
          <w:szCs w:val="24"/>
        </w:rPr>
        <w:t>weight</w:t>
      </w:r>
      <w:r w:rsidR="00592F70">
        <w:rPr>
          <w:rFonts w:eastAsiaTheme="minorEastAsia"/>
          <w:szCs w:val="24"/>
        </w:rPr>
        <w:t>,</w:t>
      </w:r>
      <w:r w:rsidRPr="00CE076D">
        <w:rPr>
          <w:rFonts w:eastAsiaTheme="minorEastAsia"/>
          <w:szCs w:val="24"/>
        </w:rPr>
        <w:t xml:space="preserve"> but no quantile</w:t>
      </w:r>
      <w:r w:rsidR="00592F70">
        <w:rPr>
          <w:rFonts w:eastAsiaTheme="minorEastAsia"/>
          <w:szCs w:val="24"/>
        </w:rPr>
        <w:t xml:space="preserve"> </w:t>
      </w:r>
      <w:r w:rsidRPr="00CE076D">
        <w:rPr>
          <w:rFonts w:eastAsiaTheme="minorEastAsia"/>
          <w:szCs w:val="24"/>
        </w:rPr>
        <w:t xml:space="preserve">weight is assigned to the richest tercile (i.e., </w:t>
      </w:r>
      <m:oMath>
        <m:sSubSup>
          <m:sSubSupPr>
            <m:ctrlPr>
              <w:rPr>
                <w:rFonts w:ascii="Cambria Math" w:eastAsiaTheme="minorEastAsia" w:hAnsi="Cambria Math"/>
                <w:i/>
                <w:szCs w:val="24"/>
              </w:rPr>
            </m:ctrlPr>
          </m:sSubSupPr>
          <m:e>
            <m:r>
              <w:rPr>
                <w:rFonts w:ascii="Cambria Math" w:eastAsiaTheme="minorEastAsia" w:hAnsi="Cambria Math"/>
                <w:szCs w:val="24"/>
              </w:rPr>
              <m:t>ω</m:t>
            </m:r>
          </m:e>
          <m:sub>
            <m:r>
              <w:rPr>
                <w:rFonts w:ascii="Cambria Math" w:eastAsiaTheme="minorEastAsia" w:hAnsi="Cambria Math"/>
                <w:szCs w:val="24"/>
              </w:rPr>
              <m:t>1</m:t>
            </m:r>
          </m:sub>
          <m:sup>
            <m:r>
              <w:rPr>
                <w:rFonts w:ascii="Cambria Math" w:eastAsiaTheme="minorEastAsia" w:hAnsi="Cambria Math"/>
                <w:szCs w:val="24"/>
              </w:rPr>
              <m:t>0</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ω</m:t>
            </m:r>
          </m:e>
          <m:sub>
            <m:r>
              <w:rPr>
                <w:rFonts w:ascii="Cambria Math" w:eastAsiaTheme="minorEastAsia" w:hAnsi="Cambria Math"/>
                <w:szCs w:val="24"/>
              </w:rPr>
              <m:t>2</m:t>
            </m:r>
          </m:sub>
          <m:sup>
            <m:r>
              <w:rPr>
                <w:rFonts w:ascii="Cambria Math" w:eastAsiaTheme="minorEastAsia" w:hAnsi="Cambria Math"/>
                <w:szCs w:val="24"/>
              </w:rPr>
              <m:t>0</m:t>
            </m:r>
          </m:sup>
        </m:sSubSup>
        <m:r>
          <w:rPr>
            <w:rFonts w:ascii="Cambria Math" w:eastAsiaTheme="minorEastAsia" w:hAnsi="Cambria Math"/>
            <w:szCs w:val="24"/>
          </w:rPr>
          <m:t>&gt;</m:t>
        </m:r>
        <m:sSubSup>
          <m:sSubSupPr>
            <m:ctrlPr>
              <w:rPr>
                <w:rFonts w:ascii="Cambria Math" w:eastAsiaTheme="minorEastAsia" w:hAnsi="Cambria Math"/>
                <w:i/>
                <w:szCs w:val="24"/>
              </w:rPr>
            </m:ctrlPr>
          </m:sSubSupPr>
          <m:e>
            <m:r>
              <w:rPr>
                <w:rFonts w:ascii="Cambria Math" w:eastAsiaTheme="minorEastAsia" w:hAnsi="Cambria Math"/>
                <w:szCs w:val="24"/>
              </w:rPr>
              <m:t>ω</m:t>
            </m:r>
          </m:e>
          <m:sub>
            <m:r>
              <w:rPr>
                <w:rFonts w:ascii="Cambria Math" w:eastAsiaTheme="minorEastAsia" w:hAnsi="Cambria Math"/>
                <w:szCs w:val="24"/>
              </w:rPr>
              <m:t>3</m:t>
            </m:r>
          </m:sub>
          <m:sup>
            <m:r>
              <w:rPr>
                <w:rFonts w:ascii="Cambria Math" w:eastAsiaTheme="minorEastAsia" w:hAnsi="Cambria Math"/>
                <w:szCs w:val="24"/>
              </w:rPr>
              <m:t>0</m:t>
            </m:r>
          </m:sup>
        </m:sSubSup>
        <m:r>
          <w:rPr>
            <w:rFonts w:ascii="Cambria Math" w:eastAsiaTheme="minorEastAsia" w:hAnsi="Cambria Math"/>
            <w:szCs w:val="24"/>
          </w:rPr>
          <m:t>=0</m:t>
        </m:r>
      </m:oMath>
      <w:r w:rsidRPr="00CE076D">
        <w:rPr>
          <w:rFonts w:eastAsiaTheme="minorEastAsia"/>
          <w:szCs w:val="24"/>
        </w:rPr>
        <w:t>).</w:t>
      </w:r>
      <w:r>
        <w:rPr>
          <w:rFonts w:eastAsiaTheme="minorEastAsia"/>
          <w:szCs w:val="24"/>
        </w:rPr>
        <w:t xml:space="preserve"> </w:t>
      </w:r>
      <w:r w:rsidRPr="00CE076D">
        <w:rPr>
          <w:rFonts w:eastAsiaTheme="minorEastAsia"/>
          <w:szCs w:val="24"/>
        </w:rPr>
        <w:t xml:space="preserve">Then, following Seth and McGillivray (2018), the set of alternative quantile-weight vectors, </w:t>
      </w:r>
      <m:oMath>
        <m:sSubSup>
          <m:sSubSupPr>
            <m:ctrlPr>
              <w:rPr>
                <w:rFonts w:ascii="Cambria Math" w:eastAsiaTheme="minorEastAsia" w:hAnsi="Cambria Math"/>
                <w:i/>
                <w:szCs w:val="24"/>
              </w:rPr>
            </m:ctrlPr>
          </m:sSubSupPr>
          <m:e>
            <m:r>
              <m:rPr>
                <m:sty m:val="p"/>
              </m:rPr>
              <w:rPr>
                <w:rFonts w:ascii="Cambria Math" w:eastAsiaTheme="minorEastAsia" w:hAnsi="Cambria Math"/>
                <w:szCs w:val="24"/>
              </w:rPr>
              <m:t>Ω</m:t>
            </m:r>
          </m:e>
          <m:sub>
            <m:r>
              <w:rPr>
                <w:rFonts w:ascii="Cambria Math" w:eastAsiaTheme="minorEastAsia" w:hAnsi="Cambria Math"/>
                <w:szCs w:val="24"/>
              </w:rPr>
              <m:t>0</m:t>
            </m:r>
          </m:sub>
          <m:sup>
            <m:r>
              <w:rPr>
                <w:rFonts w:ascii="Cambria Math" w:eastAsiaTheme="minorEastAsia" w:hAnsi="Cambria Math"/>
                <w:szCs w:val="24"/>
              </w:rPr>
              <m:t>'</m:t>
            </m:r>
          </m:sup>
        </m:sSubSup>
        <m:r>
          <w:rPr>
            <w:rFonts w:ascii="Cambria Math" w:eastAsiaTheme="minorEastAsia" w:hAnsi="Cambria Math"/>
            <w:szCs w:val="24"/>
          </w:rPr>
          <m:t>⊂</m:t>
        </m:r>
        <m:sSub>
          <m:sSubPr>
            <m:ctrlPr>
              <w:rPr>
                <w:rFonts w:ascii="Cambria Math" w:eastAsiaTheme="minorEastAsia" w:hAnsi="Cambria Math"/>
                <w:i/>
                <w:szCs w:val="24"/>
              </w:rPr>
            </m:ctrlPr>
          </m:sSubPr>
          <m:e>
            <m:r>
              <m:rPr>
                <m:sty m:val="p"/>
              </m:rPr>
              <w:rPr>
                <w:rFonts w:ascii="Cambria Math" w:eastAsiaTheme="minorEastAsia" w:hAnsi="Cambria Math"/>
                <w:szCs w:val="24"/>
              </w:rPr>
              <m:t>Ω</m:t>
            </m:r>
          </m:e>
          <m:sub>
            <m:r>
              <w:rPr>
                <w:rFonts w:ascii="Cambria Math" w:eastAsiaTheme="minorEastAsia" w:hAnsi="Cambria Math"/>
                <w:szCs w:val="24"/>
              </w:rPr>
              <m:t>0</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acc>
              <m:accPr>
                <m:chr m:val="̅"/>
                <m:ctrlPr>
                  <w:rPr>
                    <w:rFonts w:ascii="Cambria Math" w:eastAsiaTheme="minorEastAsia" w:hAnsi="Cambria Math"/>
                    <w:i/>
                    <w:szCs w:val="24"/>
                  </w:rPr>
                </m:ctrlPr>
              </m:accPr>
              <m:e>
                <m:r>
                  <w:rPr>
                    <w:rFonts w:ascii="Cambria Math" w:eastAsiaTheme="minorEastAsia" w:hAnsi="Cambria Math"/>
                    <w:szCs w:val="24"/>
                  </w:rPr>
                  <m:t>ω</m:t>
                </m:r>
              </m:e>
            </m:acc>
          </m:e>
        </m:d>
      </m:oMath>
      <w:r w:rsidRPr="00CE076D">
        <w:rPr>
          <w:rFonts w:eastAsiaTheme="minorEastAsia"/>
          <w:szCs w:val="24"/>
        </w:rPr>
        <w:t xml:space="preserve">, is the linear segment between and including vertices (1/2, 1/2, 0) and (1, 0, 0). </w:t>
      </w:r>
      <w:r>
        <w:rPr>
          <w:rFonts w:eastAsiaTheme="minorEastAsia"/>
          <w:szCs w:val="24"/>
        </w:rPr>
        <w:t>T</w:t>
      </w:r>
      <w:r w:rsidRPr="00CE076D">
        <w:rPr>
          <w:rFonts w:eastAsiaTheme="minorEastAsia"/>
          <w:szCs w:val="24"/>
        </w:rPr>
        <w:t xml:space="preserve">o test robustness with respect to </w:t>
      </w:r>
      <m:oMath>
        <m:sSubSup>
          <m:sSubSupPr>
            <m:ctrlPr>
              <w:rPr>
                <w:rFonts w:ascii="Cambria Math" w:eastAsiaTheme="minorEastAsia" w:hAnsi="Cambria Math"/>
                <w:i/>
                <w:szCs w:val="24"/>
              </w:rPr>
            </m:ctrlPr>
          </m:sSubSupPr>
          <m:e>
            <m:r>
              <m:rPr>
                <m:sty m:val="p"/>
              </m:rPr>
              <w:rPr>
                <w:rFonts w:ascii="Cambria Math" w:eastAsiaTheme="minorEastAsia" w:hAnsi="Cambria Math"/>
                <w:szCs w:val="24"/>
              </w:rPr>
              <m:t>Ω</m:t>
            </m:r>
          </m:e>
          <m:sub>
            <m:r>
              <w:rPr>
                <w:rFonts w:ascii="Cambria Math" w:eastAsiaTheme="minorEastAsia" w:hAnsi="Cambria Math"/>
                <w:szCs w:val="24"/>
              </w:rPr>
              <m:t>0</m:t>
            </m:r>
          </m:sub>
          <m:sup>
            <m:r>
              <w:rPr>
                <w:rFonts w:ascii="Cambria Math" w:eastAsiaTheme="minorEastAsia" w:hAnsi="Cambria Math"/>
                <w:szCs w:val="24"/>
              </w:rPr>
              <m:t>'</m:t>
            </m:r>
          </m:sup>
        </m:sSubSup>
      </m:oMath>
      <w:r w:rsidRPr="00CE076D">
        <w:rPr>
          <w:rFonts w:eastAsiaTheme="minorEastAsia"/>
          <w:szCs w:val="24"/>
        </w:rPr>
        <w:t xml:space="preserve"> then requires checking </w:t>
      </w:r>
      <w:r>
        <w:rPr>
          <w:rFonts w:eastAsiaTheme="minorEastAsia"/>
          <w:szCs w:val="24"/>
        </w:rPr>
        <w:t xml:space="preserve">the robustness of </w:t>
      </w:r>
      <w:r w:rsidRPr="00CE076D">
        <w:rPr>
          <w:rFonts w:eastAsiaTheme="minorEastAsia"/>
          <w:szCs w:val="24"/>
        </w:rPr>
        <w:t xml:space="preserve">well-being changes as well as </w:t>
      </w:r>
      <w:r>
        <w:rPr>
          <w:rFonts w:eastAsiaTheme="minorEastAsia"/>
          <w:szCs w:val="24"/>
        </w:rPr>
        <w:t xml:space="preserve">the robustness of </w:t>
      </w:r>
      <w:r w:rsidRPr="00CE076D">
        <w:rPr>
          <w:rFonts w:eastAsiaTheme="minorEastAsia"/>
          <w:szCs w:val="24"/>
        </w:rPr>
        <w:t xml:space="preserve">inclusivity premiums </w:t>
      </w:r>
      <w:r>
        <w:rPr>
          <w:rFonts w:eastAsiaTheme="minorEastAsia"/>
          <w:szCs w:val="24"/>
        </w:rPr>
        <w:t xml:space="preserve">only </w:t>
      </w:r>
      <w:r w:rsidRPr="00CE076D">
        <w:rPr>
          <w:rFonts w:eastAsiaTheme="minorEastAsia"/>
          <w:szCs w:val="24"/>
        </w:rPr>
        <w:t>at (1/2, 1/2, 0) and (1, 0, 0).</w:t>
      </w:r>
    </w:p>
    <w:p w14:paraId="1E9C6A2C" w14:textId="20991FD6" w:rsidR="00E9016A" w:rsidRDefault="007B0361" w:rsidP="00396A93">
      <w:pPr>
        <w:spacing w:after="120" w:line="480" w:lineRule="auto"/>
        <w:rPr>
          <w:rFonts w:eastAsiaTheme="minorEastAsia"/>
          <w:szCs w:val="24"/>
        </w:rPr>
      </w:pPr>
      <w:r w:rsidRPr="00CE076D">
        <w:rPr>
          <w:rFonts w:eastAsiaTheme="minorEastAsia"/>
          <w:szCs w:val="24"/>
        </w:rPr>
        <w:t xml:space="preserve">Formally, depending on </w:t>
      </w:r>
      <w:proofErr w:type="gramStart"/>
      <w:r w:rsidRPr="00CE076D">
        <w:rPr>
          <w:rFonts w:eastAsiaTheme="minorEastAsia"/>
          <w:szCs w:val="24"/>
        </w:rPr>
        <w:t>particular cases</w:t>
      </w:r>
      <w:proofErr w:type="gramEnd"/>
      <w:r w:rsidRPr="00CE076D">
        <w:rPr>
          <w:rFonts w:eastAsiaTheme="minorEastAsia"/>
          <w:szCs w:val="24"/>
        </w:rPr>
        <w:t xml:space="preserve">, different </w:t>
      </w:r>
      <w:r>
        <w:rPr>
          <w:rFonts w:eastAsiaTheme="minorEastAsia"/>
          <w:szCs w:val="24"/>
        </w:rPr>
        <w:t xml:space="preserve">tractable </w:t>
      </w:r>
      <w:r w:rsidRPr="00CE076D">
        <w:rPr>
          <w:rFonts w:eastAsiaTheme="minorEastAsia"/>
          <w:szCs w:val="24"/>
        </w:rPr>
        <w:t xml:space="preserve">robustness criteria may be determined drawing from </w:t>
      </w:r>
      <w:r w:rsidR="00943F58">
        <w:rPr>
          <w:rFonts w:eastAsiaTheme="minorEastAsia"/>
          <w:szCs w:val="24"/>
        </w:rPr>
        <w:t xml:space="preserve">Seth and </w:t>
      </w:r>
      <w:r w:rsidRPr="00CE076D">
        <w:rPr>
          <w:rFonts w:eastAsiaTheme="minorEastAsia"/>
          <w:szCs w:val="24"/>
        </w:rPr>
        <w:t xml:space="preserve">McGillivray (2018). However, </w:t>
      </w:r>
      <w:r w:rsidR="0022676A">
        <w:rPr>
          <w:rFonts w:eastAsiaTheme="minorEastAsia"/>
          <w:szCs w:val="24"/>
        </w:rPr>
        <w:t xml:space="preserve">we can </w:t>
      </w:r>
      <w:r>
        <w:rPr>
          <w:rFonts w:eastAsiaTheme="minorEastAsia"/>
          <w:szCs w:val="24"/>
        </w:rPr>
        <w:t xml:space="preserve">provide a formal presentation of the </w:t>
      </w:r>
      <w:r w:rsidRPr="00CE076D">
        <w:rPr>
          <w:rFonts w:eastAsiaTheme="minorEastAsia"/>
          <w:szCs w:val="24"/>
        </w:rPr>
        <w:t>case</w:t>
      </w:r>
      <w:r>
        <w:rPr>
          <w:rFonts w:eastAsiaTheme="minorEastAsia"/>
          <w:szCs w:val="24"/>
        </w:rPr>
        <w:t xml:space="preserve"> when </w:t>
      </w:r>
      <m:oMath>
        <m:sSubSup>
          <m:sSubSupPr>
            <m:ctrlPr>
              <w:rPr>
                <w:rFonts w:ascii="Cambria Math" w:eastAsiaTheme="minorEastAsia" w:hAnsi="Cambria Math"/>
                <w:i/>
                <w:szCs w:val="24"/>
              </w:rPr>
            </m:ctrlPr>
          </m:sSubSupPr>
          <m:e>
            <m:r>
              <m:rPr>
                <m:sty m:val="p"/>
              </m:rPr>
              <w:rPr>
                <w:rFonts w:ascii="Cambria Math" w:eastAsiaTheme="minorEastAsia" w:hAnsi="Cambria Math"/>
                <w:szCs w:val="24"/>
              </w:rPr>
              <m:t>Ω</m:t>
            </m:r>
          </m:e>
          <m:sub>
            <m:r>
              <w:rPr>
                <w:rFonts w:ascii="Cambria Math" w:eastAsiaTheme="minorEastAsia" w:hAnsi="Cambria Math"/>
                <w:szCs w:val="24"/>
              </w:rPr>
              <m:t>0</m:t>
            </m:r>
          </m:sub>
          <m:sup>
            <m:r>
              <w:rPr>
                <w:rFonts w:ascii="Cambria Math" w:eastAsiaTheme="minorEastAsia" w:hAnsi="Cambria Math"/>
                <w:szCs w:val="24"/>
              </w:rPr>
              <m:t>'</m:t>
            </m:r>
          </m:sup>
        </m:sSubSup>
        <m:r>
          <w:rPr>
            <w:rFonts w:ascii="Cambria Math" w:eastAsiaTheme="minorEastAsia" w:hAnsi="Cambria Math"/>
            <w:szCs w:val="24"/>
          </w:rPr>
          <m:t>=</m:t>
        </m:r>
        <m:sSub>
          <m:sSubPr>
            <m:ctrlPr>
              <w:rPr>
                <w:rFonts w:ascii="Cambria Math" w:eastAsiaTheme="minorEastAsia" w:hAnsi="Cambria Math"/>
                <w:i/>
                <w:szCs w:val="24"/>
              </w:rPr>
            </m:ctrlPr>
          </m:sSubPr>
          <m:e>
            <m:r>
              <m:rPr>
                <m:sty m:val="p"/>
              </m:rPr>
              <w:rPr>
                <w:rFonts w:ascii="Cambria Math" w:eastAsiaTheme="minorEastAsia" w:hAnsi="Cambria Math"/>
                <w:szCs w:val="24"/>
              </w:rPr>
              <m:t>Ω</m:t>
            </m:r>
          </m:e>
          <m:sub>
            <m:r>
              <w:rPr>
                <w:rFonts w:ascii="Cambria Math" w:eastAsiaTheme="minorEastAsia" w:hAnsi="Cambria Math"/>
                <w:szCs w:val="24"/>
              </w:rPr>
              <m:t>0</m:t>
            </m:r>
          </m:sub>
        </m:sSub>
      </m:oMath>
      <w:r w:rsidRPr="00CE076D">
        <w:rPr>
          <w:rFonts w:eastAsiaTheme="minorEastAsia"/>
          <w:szCs w:val="24"/>
        </w:rPr>
        <w:t xml:space="preserve">. We introduce two additional vector notations: </w:t>
      </w:r>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1</m:t>
            </m:r>
            <m:ctrlPr>
              <w:rPr>
                <w:rFonts w:ascii="Cambria Math" w:eastAsiaTheme="minorEastAsia" w:hAnsi="Cambria Math"/>
                <w:i/>
                <w:szCs w:val="24"/>
              </w:rPr>
            </m:ctrlPr>
          </m:e>
          <m:sub>
            <m:r>
              <w:rPr>
                <w:rFonts w:ascii="Cambria Math" w:eastAsiaTheme="minorEastAsia" w:hAnsi="Cambria Math"/>
                <w:szCs w:val="24"/>
              </w:rPr>
              <m:t>q</m:t>
            </m:r>
          </m:sub>
        </m:sSub>
      </m:oMath>
      <w:r w:rsidRPr="00CE076D">
        <w:rPr>
          <w:rFonts w:eastAsiaTheme="minorEastAsia"/>
          <w:szCs w:val="24"/>
        </w:rPr>
        <w:t xml:space="preserve"> denotes a </w:t>
      </w:r>
      <m:oMath>
        <m:r>
          <w:rPr>
            <w:rFonts w:ascii="Cambria Math" w:eastAsiaTheme="minorEastAsia" w:hAnsi="Cambria Math"/>
            <w:szCs w:val="24"/>
          </w:rPr>
          <m:t>q</m:t>
        </m:r>
      </m:oMath>
      <w:r w:rsidRPr="00CE076D">
        <w:rPr>
          <w:rFonts w:eastAsiaTheme="minorEastAsia"/>
          <w:szCs w:val="24"/>
        </w:rPr>
        <w:t xml:space="preserve">-dimensional vector of ones and </w:t>
      </w:r>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0</m:t>
            </m:r>
          </m:e>
          <m:sub>
            <m:r>
              <w:rPr>
                <w:rFonts w:ascii="Cambria Math" w:eastAsiaTheme="minorEastAsia" w:hAnsi="Cambria Math"/>
                <w:szCs w:val="24"/>
              </w:rPr>
              <m:t>q</m:t>
            </m:r>
          </m:sub>
        </m:sSub>
      </m:oMath>
      <w:r w:rsidRPr="00CE076D">
        <w:rPr>
          <w:rFonts w:eastAsiaTheme="minorEastAsia"/>
          <w:szCs w:val="24"/>
        </w:rPr>
        <w:t xml:space="preserve"> is a </w:t>
      </w:r>
      <m:oMath>
        <m:r>
          <w:rPr>
            <w:rFonts w:ascii="Cambria Math" w:eastAsiaTheme="minorEastAsia" w:hAnsi="Cambria Math"/>
            <w:szCs w:val="24"/>
          </w:rPr>
          <m:t>q</m:t>
        </m:r>
      </m:oMath>
      <w:r w:rsidRPr="00CE076D">
        <w:rPr>
          <w:rFonts w:eastAsiaTheme="minorEastAsia"/>
          <w:szCs w:val="24"/>
        </w:rPr>
        <w:t xml:space="preserve">-dimensonal vector of zeros for any </w:t>
      </w:r>
      <m:oMath>
        <m:r>
          <w:rPr>
            <w:rFonts w:ascii="Cambria Math" w:eastAsiaTheme="minorEastAsia" w:hAnsi="Cambria Math"/>
            <w:szCs w:val="24"/>
          </w:rPr>
          <m:t>q∈</m:t>
        </m:r>
        <m:r>
          <m:rPr>
            <m:scr m:val="script"/>
          </m:rPr>
          <w:rPr>
            <w:rFonts w:ascii="Cambria Math" w:eastAsiaTheme="minorEastAsia" w:hAnsi="Cambria Math"/>
            <w:szCs w:val="24"/>
          </w:rPr>
          <m:t>Q</m:t>
        </m:r>
      </m:oMath>
      <w:r w:rsidRPr="00CE076D">
        <w:rPr>
          <w:rFonts w:eastAsiaTheme="minorEastAsia"/>
          <w:szCs w:val="24"/>
        </w:rPr>
        <w:t>.</w:t>
      </w:r>
      <w:r w:rsidR="00633A39">
        <w:rPr>
          <w:rFonts w:eastAsiaTheme="minorEastAsia"/>
          <w:szCs w:val="24"/>
        </w:rPr>
        <w:t xml:space="preserve"> </w:t>
      </w:r>
      <w:r w:rsidRPr="00CE076D">
        <w:rPr>
          <w:rFonts w:eastAsiaTheme="minorEastAsia"/>
          <w:szCs w:val="24"/>
        </w:rPr>
        <w:t xml:space="preserve">In order to ensure robustness, in this case, </w:t>
      </w:r>
      <w:r>
        <w:rPr>
          <w:rFonts w:eastAsiaTheme="minorEastAsia"/>
          <w:szCs w:val="24"/>
        </w:rPr>
        <w:t>one</w:t>
      </w:r>
      <w:r w:rsidRPr="00CE076D">
        <w:rPr>
          <w:rFonts w:eastAsiaTheme="minorEastAsia"/>
          <w:szCs w:val="24"/>
        </w:rPr>
        <w:t xml:space="preserve"> </w:t>
      </w:r>
      <w:r>
        <w:rPr>
          <w:rFonts w:eastAsiaTheme="minorEastAsia"/>
          <w:szCs w:val="24"/>
        </w:rPr>
        <w:t>is</w:t>
      </w:r>
      <w:r w:rsidRPr="00CE076D">
        <w:rPr>
          <w:rFonts w:eastAsiaTheme="minorEastAsia"/>
          <w:szCs w:val="24"/>
        </w:rPr>
        <w:t xml:space="preserve"> required to show that </w:t>
      </w:r>
      <m:oMath>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sSub>
              <m:sSubPr>
                <m:ctrlPr>
                  <w:rPr>
                    <w:rFonts w:ascii="Cambria Math" w:hAnsi="Cambria Math"/>
                  </w:rPr>
                </m:ctrlPr>
              </m:sSubPr>
              <m:e>
                <m:r>
                  <m:rPr>
                    <m:sty m:val="p"/>
                  </m:rPr>
                  <w:rPr>
                    <w:rFonts w:ascii="Cambria Math" w:hAnsi="Cambria Math"/>
                  </w:rPr>
                  <m:t>Δ</m:t>
                </m:r>
              </m:e>
              <m:sub>
                <m:r>
                  <w:rPr>
                    <w:rFonts w:ascii="Cambria Math" w:hAnsi="Cambria Math"/>
                  </w:rPr>
                  <m:t>q</m:t>
                </m:r>
              </m:sub>
            </m:sSub>
          </m:e>
        </m:nary>
        <m:r>
          <w:rPr>
            <w:rFonts w:ascii="Cambria Math" w:eastAsiaTheme="minorEastAsia" w:hAnsi="Cambria Math"/>
            <w:szCs w:val="24"/>
          </w:rPr>
          <m:t>≥0</m:t>
        </m:r>
      </m:oMath>
      <w:r w:rsidRPr="00CE076D">
        <w:rPr>
          <w:rFonts w:eastAsiaTheme="minorEastAsia"/>
          <w:szCs w:val="24"/>
        </w:rPr>
        <w:t xml:space="preserve"> for the following </w:t>
      </w:r>
      <m:oMath>
        <m:r>
          <w:rPr>
            <w:rFonts w:ascii="Cambria Math" w:eastAsiaTheme="minorEastAsia" w:hAnsi="Cambria Math"/>
            <w:szCs w:val="24"/>
          </w:rPr>
          <m:t>Q</m:t>
        </m:r>
      </m:oMath>
      <w:r w:rsidRPr="00CE076D">
        <w:rPr>
          <w:rFonts w:eastAsiaTheme="minorEastAsia"/>
          <w:szCs w:val="24"/>
        </w:rPr>
        <w:t xml:space="preserve"> quantile-weight vectors: </w:t>
      </w:r>
      <m:oMath>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q</m:t>
            </m:r>
          </m:sup>
        </m:sSup>
        <m:r>
          <w:rPr>
            <w:rFonts w:ascii="Cambria Math" w:eastAsiaTheme="minorEastAsia" w:hAnsi="Cambria Math"/>
            <w:szCs w:val="24"/>
          </w:rPr>
          <m:t>=</m:t>
        </m:r>
      </m:oMath>
      <w:r w:rsidRPr="00CE076D">
        <w:rPr>
          <w:rFonts w:eastAsiaTheme="minorEastAsia"/>
          <w:szCs w:val="24"/>
        </w:rPr>
        <w:t xml:space="preserve"> (</w:t>
      </w:r>
      <m:oMath>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q</m:t>
            </m:r>
          </m:den>
        </m:f>
        <m:sSub>
          <m:sSubPr>
            <m:ctrlPr>
              <w:rPr>
                <w:rFonts w:ascii="Cambria Math" w:eastAsiaTheme="minorEastAsia" w:hAnsi="Cambria Math"/>
                <w:b/>
                <w:bCs/>
                <w:i/>
                <w:szCs w:val="24"/>
              </w:rPr>
            </m:ctrlPr>
          </m:sSubPr>
          <m:e>
            <m:r>
              <m:rPr>
                <m:sty m:val="bi"/>
              </m:rPr>
              <w:rPr>
                <w:rFonts w:ascii="Cambria Math" w:eastAsiaTheme="minorEastAsia" w:hAnsi="Cambria Math"/>
                <w:szCs w:val="24"/>
              </w:rPr>
              <m:t>1</m:t>
            </m:r>
            <m:ctrlPr>
              <w:rPr>
                <w:rFonts w:ascii="Cambria Math" w:eastAsiaTheme="minorEastAsia" w:hAnsi="Cambria Math"/>
                <w:i/>
                <w:szCs w:val="24"/>
              </w:rPr>
            </m:ctrlPr>
          </m:e>
          <m:sub>
            <m:r>
              <w:rPr>
                <w:rFonts w:ascii="Cambria Math" w:eastAsiaTheme="minorEastAsia" w:hAnsi="Cambria Math"/>
                <w:szCs w:val="24"/>
              </w:rPr>
              <m:t>q</m:t>
            </m:r>
          </m:sub>
        </m:sSub>
        <m:r>
          <m:rPr>
            <m:sty m:val="bi"/>
          </m:rPr>
          <w:rPr>
            <w:rFonts w:ascii="Cambria Math" w:eastAsiaTheme="minorEastAsia" w:hAnsi="Cambria Math"/>
            <w:szCs w:val="24"/>
          </w:rPr>
          <m:t>,</m:t>
        </m:r>
        <m:sSub>
          <m:sSubPr>
            <m:ctrlPr>
              <w:rPr>
                <w:rFonts w:ascii="Cambria Math" w:eastAsiaTheme="minorEastAsia" w:hAnsi="Cambria Math"/>
                <w:b/>
                <w:bCs/>
                <w:i/>
                <w:szCs w:val="24"/>
              </w:rPr>
            </m:ctrlPr>
          </m:sSubPr>
          <m:e>
            <m:r>
              <m:rPr>
                <m:sty m:val="bi"/>
              </m:rPr>
              <w:rPr>
                <w:rFonts w:ascii="Cambria Math" w:eastAsiaTheme="minorEastAsia" w:hAnsi="Cambria Math"/>
                <w:szCs w:val="24"/>
              </w:rPr>
              <m:t>0</m:t>
            </m:r>
          </m:e>
          <m:sub>
            <m:r>
              <w:rPr>
                <w:rFonts w:ascii="Cambria Math" w:eastAsiaTheme="minorEastAsia" w:hAnsi="Cambria Math"/>
                <w:szCs w:val="24"/>
              </w:rPr>
              <m:t>Q-q</m:t>
            </m:r>
          </m:sub>
        </m:sSub>
      </m:oMath>
      <w:r w:rsidRPr="00CE076D">
        <w:rPr>
          <w:rFonts w:eastAsiaTheme="minorEastAsia"/>
          <w:szCs w:val="24"/>
        </w:rPr>
        <w:t xml:space="preserve">) for all </w:t>
      </w:r>
      <m:oMath>
        <m:r>
          <w:rPr>
            <w:rFonts w:ascii="Cambria Math" w:eastAsiaTheme="minorEastAsia" w:hAnsi="Cambria Math"/>
            <w:szCs w:val="24"/>
          </w:rPr>
          <m:t>q=1,…,Q-1</m:t>
        </m:r>
      </m:oMath>
      <w:r w:rsidRPr="00CE076D">
        <w:rPr>
          <w:rFonts w:eastAsiaTheme="minorEastAsia"/>
          <w:szCs w:val="24"/>
        </w:rPr>
        <w:t xml:space="preserve"> and </w:t>
      </w:r>
      <m:oMath>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Q</m:t>
            </m:r>
          </m:sup>
        </m:sSup>
        <m:r>
          <w:rPr>
            <w:rFonts w:ascii="Cambria Math" w:eastAsiaTheme="minorEastAsia" w:hAnsi="Cambria Math"/>
            <w:szCs w:val="24"/>
          </w:rPr>
          <m:t>=</m:t>
        </m:r>
      </m:oMath>
      <w:r w:rsidRPr="00CE076D">
        <w:rPr>
          <w:rFonts w:eastAsiaTheme="minorEastAsia"/>
          <w:szCs w:val="24"/>
        </w:rPr>
        <w:t xml:space="preserve"> (</w:t>
      </w:r>
      <m:oMath>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Q</m:t>
            </m:r>
          </m:den>
        </m:f>
        <m:sSub>
          <m:sSubPr>
            <m:ctrlPr>
              <w:rPr>
                <w:rFonts w:ascii="Cambria Math" w:eastAsiaTheme="minorEastAsia" w:hAnsi="Cambria Math"/>
                <w:b/>
                <w:bCs/>
                <w:i/>
                <w:szCs w:val="24"/>
              </w:rPr>
            </m:ctrlPr>
          </m:sSubPr>
          <m:e>
            <m:r>
              <m:rPr>
                <m:sty m:val="bi"/>
              </m:rPr>
              <w:rPr>
                <w:rFonts w:ascii="Cambria Math" w:eastAsiaTheme="minorEastAsia" w:hAnsi="Cambria Math"/>
                <w:szCs w:val="24"/>
              </w:rPr>
              <m:t>1</m:t>
            </m:r>
            <m:ctrlPr>
              <w:rPr>
                <w:rFonts w:ascii="Cambria Math" w:eastAsiaTheme="minorEastAsia" w:hAnsi="Cambria Math"/>
                <w:i/>
                <w:szCs w:val="24"/>
              </w:rPr>
            </m:ctrlPr>
          </m:e>
          <m:sub>
            <m:r>
              <w:rPr>
                <w:rFonts w:ascii="Cambria Math" w:eastAsiaTheme="minorEastAsia" w:hAnsi="Cambria Math"/>
                <w:szCs w:val="24"/>
              </w:rPr>
              <m:t>Q</m:t>
            </m:r>
          </m:sub>
        </m:sSub>
      </m:oMath>
      <w:r w:rsidRPr="00CE076D">
        <w:rPr>
          <w:rFonts w:eastAsiaTheme="minorEastAsia"/>
          <w:szCs w:val="24"/>
        </w:rPr>
        <w:t xml:space="preserve">). </w:t>
      </w:r>
    </w:p>
    <w:p w14:paraId="20CACAAE" w14:textId="31F1ED6E" w:rsidR="007B0361" w:rsidRDefault="007B0361" w:rsidP="00396A93">
      <w:pPr>
        <w:spacing w:after="120" w:line="480" w:lineRule="auto"/>
        <w:rPr>
          <w:rFonts w:eastAsiaTheme="minorEastAsia"/>
          <w:iCs/>
        </w:rPr>
      </w:pPr>
      <w:r w:rsidRPr="00CE076D">
        <w:rPr>
          <w:rFonts w:eastAsiaTheme="minorEastAsia"/>
          <w:szCs w:val="24"/>
        </w:rPr>
        <w:t xml:space="preserve">Let us link to the case with </w:t>
      </w:r>
      <m:oMath>
        <m:r>
          <w:rPr>
            <w:rFonts w:ascii="Cambria Math" w:eastAsiaTheme="minorEastAsia" w:hAnsi="Cambria Math"/>
            <w:szCs w:val="24"/>
          </w:rPr>
          <m:t>Q=3</m:t>
        </m:r>
      </m:oMath>
      <w:r w:rsidRPr="00CE076D">
        <w:rPr>
          <w:rFonts w:eastAsiaTheme="minorEastAsia"/>
          <w:szCs w:val="24"/>
        </w:rPr>
        <w:t xml:space="preserve">. For </w:t>
      </w:r>
      <m:oMath>
        <m:r>
          <w:rPr>
            <w:rFonts w:ascii="Cambria Math" w:eastAsiaTheme="minorEastAsia" w:hAnsi="Cambria Math"/>
            <w:szCs w:val="24"/>
          </w:rPr>
          <m:t>q=1</m:t>
        </m:r>
      </m:oMath>
      <w:r w:rsidRPr="00CE076D">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1</m:t>
            </m:r>
          </m:sup>
        </m:sSup>
        <m:r>
          <w:rPr>
            <w:rFonts w:ascii="Cambria Math" w:eastAsiaTheme="minorEastAsia" w:hAnsi="Cambria Math"/>
            <w:szCs w:val="24"/>
          </w:rPr>
          <m:t>=</m:t>
        </m:r>
      </m:oMath>
      <w:r w:rsidRPr="00CE076D">
        <w:rPr>
          <w:rFonts w:eastAsiaTheme="minorEastAsia"/>
          <w:szCs w:val="24"/>
        </w:rPr>
        <w:t xml:space="preserve"> (</w:t>
      </w:r>
      <m:oMath>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1</m:t>
            </m:r>
          </m:den>
        </m:f>
        <m:sSub>
          <m:sSubPr>
            <m:ctrlPr>
              <w:rPr>
                <w:rFonts w:ascii="Cambria Math" w:eastAsiaTheme="minorEastAsia" w:hAnsi="Cambria Math"/>
                <w:b/>
                <w:bCs/>
                <w:i/>
                <w:szCs w:val="24"/>
              </w:rPr>
            </m:ctrlPr>
          </m:sSubPr>
          <m:e>
            <m:r>
              <m:rPr>
                <m:sty m:val="bi"/>
              </m:rPr>
              <w:rPr>
                <w:rFonts w:ascii="Cambria Math" w:eastAsiaTheme="minorEastAsia" w:hAnsi="Cambria Math"/>
                <w:szCs w:val="24"/>
              </w:rPr>
              <m:t>1</m:t>
            </m:r>
            <m:ctrlPr>
              <w:rPr>
                <w:rFonts w:ascii="Cambria Math" w:eastAsiaTheme="minorEastAsia" w:hAnsi="Cambria Math"/>
                <w:i/>
                <w:szCs w:val="24"/>
              </w:rPr>
            </m:ctrlPr>
          </m:e>
          <m:sub>
            <m:r>
              <w:rPr>
                <w:rFonts w:ascii="Cambria Math" w:eastAsiaTheme="minorEastAsia" w:hAnsi="Cambria Math"/>
                <w:szCs w:val="24"/>
              </w:rPr>
              <m:t>1</m:t>
            </m:r>
          </m:sub>
        </m:sSub>
        <m:r>
          <m:rPr>
            <m:sty m:val="bi"/>
          </m:rPr>
          <w:rPr>
            <w:rFonts w:ascii="Cambria Math" w:eastAsiaTheme="minorEastAsia" w:hAnsi="Cambria Math"/>
            <w:szCs w:val="24"/>
          </w:rPr>
          <m:t>,</m:t>
        </m:r>
        <m:sSub>
          <m:sSubPr>
            <m:ctrlPr>
              <w:rPr>
                <w:rFonts w:ascii="Cambria Math" w:eastAsiaTheme="minorEastAsia" w:hAnsi="Cambria Math"/>
                <w:b/>
                <w:bCs/>
                <w:i/>
                <w:szCs w:val="24"/>
              </w:rPr>
            </m:ctrlPr>
          </m:sSubPr>
          <m:e>
            <m:r>
              <m:rPr>
                <m:sty m:val="bi"/>
              </m:rPr>
              <w:rPr>
                <w:rFonts w:ascii="Cambria Math" w:eastAsiaTheme="minorEastAsia" w:hAnsi="Cambria Math"/>
                <w:szCs w:val="24"/>
              </w:rPr>
              <m:t>0</m:t>
            </m:r>
          </m:e>
          <m:sub>
            <m:r>
              <w:rPr>
                <w:rFonts w:ascii="Cambria Math" w:eastAsiaTheme="minorEastAsia" w:hAnsi="Cambria Math"/>
                <w:szCs w:val="24"/>
              </w:rPr>
              <m:t>2</m:t>
            </m:r>
          </m:sub>
        </m:sSub>
      </m:oMath>
      <w:r w:rsidRPr="00CE076D">
        <w:rPr>
          <w:rFonts w:eastAsiaTheme="minorEastAsia"/>
          <w:szCs w:val="24"/>
        </w:rPr>
        <w:t xml:space="preserve">) = (1, 0, 0); for </w:t>
      </w:r>
      <m:oMath>
        <m:r>
          <w:rPr>
            <w:rFonts w:ascii="Cambria Math" w:eastAsiaTheme="minorEastAsia" w:hAnsi="Cambria Math"/>
            <w:szCs w:val="24"/>
          </w:rPr>
          <m:t>q=2</m:t>
        </m:r>
      </m:oMath>
      <w:r w:rsidRPr="00CE076D">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2</m:t>
            </m:r>
          </m:sup>
        </m:sSup>
        <m:r>
          <w:rPr>
            <w:rFonts w:ascii="Cambria Math" w:eastAsiaTheme="minorEastAsia" w:hAnsi="Cambria Math"/>
            <w:szCs w:val="24"/>
          </w:rPr>
          <m:t>=</m:t>
        </m:r>
      </m:oMath>
      <w:r w:rsidRPr="00CE076D">
        <w:rPr>
          <w:rFonts w:eastAsiaTheme="minorEastAsia"/>
          <w:szCs w:val="24"/>
        </w:rPr>
        <w:t xml:space="preserve"> (</w:t>
      </w:r>
      <m:oMath>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2</m:t>
            </m:r>
          </m:den>
        </m:f>
        <m:sSub>
          <m:sSubPr>
            <m:ctrlPr>
              <w:rPr>
                <w:rFonts w:ascii="Cambria Math" w:eastAsiaTheme="minorEastAsia" w:hAnsi="Cambria Math"/>
                <w:b/>
                <w:bCs/>
                <w:i/>
                <w:szCs w:val="24"/>
              </w:rPr>
            </m:ctrlPr>
          </m:sSubPr>
          <m:e>
            <m:r>
              <m:rPr>
                <m:sty m:val="bi"/>
              </m:rPr>
              <w:rPr>
                <w:rFonts w:ascii="Cambria Math" w:eastAsiaTheme="minorEastAsia" w:hAnsi="Cambria Math"/>
                <w:szCs w:val="24"/>
              </w:rPr>
              <m:t>1</m:t>
            </m:r>
            <m:ctrlPr>
              <w:rPr>
                <w:rFonts w:ascii="Cambria Math" w:eastAsiaTheme="minorEastAsia" w:hAnsi="Cambria Math"/>
                <w:i/>
                <w:szCs w:val="24"/>
              </w:rPr>
            </m:ctrlPr>
          </m:e>
          <m:sub>
            <m:r>
              <w:rPr>
                <w:rFonts w:ascii="Cambria Math" w:eastAsiaTheme="minorEastAsia" w:hAnsi="Cambria Math"/>
                <w:szCs w:val="24"/>
              </w:rPr>
              <m:t>2</m:t>
            </m:r>
          </m:sub>
        </m:sSub>
        <m:r>
          <m:rPr>
            <m:sty m:val="bi"/>
          </m:rPr>
          <w:rPr>
            <w:rFonts w:ascii="Cambria Math" w:eastAsiaTheme="minorEastAsia" w:hAnsi="Cambria Math"/>
            <w:szCs w:val="24"/>
          </w:rPr>
          <m:t>,</m:t>
        </m:r>
        <m:sSub>
          <m:sSubPr>
            <m:ctrlPr>
              <w:rPr>
                <w:rFonts w:ascii="Cambria Math" w:eastAsiaTheme="minorEastAsia" w:hAnsi="Cambria Math"/>
                <w:b/>
                <w:bCs/>
                <w:i/>
                <w:szCs w:val="24"/>
              </w:rPr>
            </m:ctrlPr>
          </m:sSubPr>
          <m:e>
            <m:r>
              <m:rPr>
                <m:sty m:val="bi"/>
              </m:rPr>
              <w:rPr>
                <w:rFonts w:ascii="Cambria Math" w:eastAsiaTheme="minorEastAsia" w:hAnsi="Cambria Math"/>
                <w:szCs w:val="24"/>
              </w:rPr>
              <m:t>0</m:t>
            </m:r>
          </m:e>
          <m:sub>
            <m:r>
              <w:rPr>
                <w:rFonts w:ascii="Cambria Math" w:eastAsiaTheme="minorEastAsia" w:hAnsi="Cambria Math"/>
                <w:szCs w:val="24"/>
              </w:rPr>
              <m:t>1</m:t>
            </m:r>
          </m:sub>
        </m:sSub>
      </m:oMath>
      <w:r w:rsidRPr="00CE076D">
        <w:rPr>
          <w:rFonts w:eastAsiaTheme="minorEastAsia"/>
          <w:szCs w:val="24"/>
        </w:rPr>
        <w:t xml:space="preserve">) = (1/2, 1/2, 0); and for </w:t>
      </w:r>
      <m:oMath>
        <m:r>
          <w:rPr>
            <w:rFonts w:ascii="Cambria Math" w:eastAsiaTheme="minorEastAsia" w:hAnsi="Cambria Math"/>
            <w:szCs w:val="24"/>
          </w:rPr>
          <m:t>q=3</m:t>
        </m:r>
      </m:oMath>
      <w:r w:rsidRPr="00CE076D">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3</m:t>
            </m:r>
          </m:sup>
        </m:sSup>
        <m:r>
          <w:rPr>
            <w:rFonts w:ascii="Cambria Math" w:eastAsiaTheme="minorEastAsia" w:hAnsi="Cambria Math"/>
            <w:szCs w:val="24"/>
          </w:rPr>
          <m:t>=</m:t>
        </m:r>
      </m:oMath>
      <w:r w:rsidRPr="00CE076D">
        <w:rPr>
          <w:rFonts w:eastAsiaTheme="minorEastAsia"/>
          <w:szCs w:val="24"/>
        </w:rPr>
        <w:t xml:space="preserve"> (</w:t>
      </w:r>
      <m:oMath>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3</m:t>
            </m:r>
          </m:den>
        </m:f>
        <m:sSub>
          <m:sSubPr>
            <m:ctrlPr>
              <w:rPr>
                <w:rFonts w:ascii="Cambria Math" w:eastAsiaTheme="minorEastAsia" w:hAnsi="Cambria Math"/>
                <w:b/>
                <w:bCs/>
                <w:i/>
                <w:szCs w:val="24"/>
              </w:rPr>
            </m:ctrlPr>
          </m:sSubPr>
          <m:e>
            <m:r>
              <m:rPr>
                <m:sty m:val="bi"/>
              </m:rPr>
              <w:rPr>
                <w:rFonts w:ascii="Cambria Math" w:eastAsiaTheme="minorEastAsia" w:hAnsi="Cambria Math"/>
                <w:szCs w:val="24"/>
              </w:rPr>
              <m:t>1</m:t>
            </m:r>
            <m:ctrlPr>
              <w:rPr>
                <w:rFonts w:ascii="Cambria Math" w:eastAsiaTheme="minorEastAsia" w:hAnsi="Cambria Math"/>
                <w:i/>
                <w:szCs w:val="24"/>
              </w:rPr>
            </m:ctrlPr>
          </m:e>
          <m:sub>
            <m:r>
              <w:rPr>
                <w:rFonts w:ascii="Cambria Math" w:eastAsiaTheme="minorEastAsia" w:hAnsi="Cambria Math"/>
                <w:szCs w:val="24"/>
              </w:rPr>
              <m:t>3</m:t>
            </m:r>
          </m:sub>
        </m:sSub>
      </m:oMath>
      <w:r w:rsidRPr="00CE076D">
        <w:rPr>
          <w:rFonts w:eastAsiaTheme="minorEastAsia"/>
          <w:szCs w:val="24"/>
        </w:rPr>
        <w:t xml:space="preserve">) = (1/3, 1/3, 1/3). Let us provide some intuition behind what it means for checking robustness at the </w:t>
      </w:r>
      <m:oMath>
        <m:r>
          <w:rPr>
            <w:rFonts w:ascii="Cambria Math" w:eastAsiaTheme="minorEastAsia" w:hAnsi="Cambria Math"/>
            <w:szCs w:val="24"/>
          </w:rPr>
          <m:t>Q</m:t>
        </m:r>
      </m:oMath>
      <w:r w:rsidRPr="00CE076D">
        <w:rPr>
          <w:rFonts w:eastAsiaTheme="minorEastAsia"/>
          <w:szCs w:val="24"/>
        </w:rPr>
        <w:t xml:space="preserve"> quantile-weight vectors. First, consider the case for </w:t>
      </w:r>
      <m:oMath>
        <m:r>
          <w:rPr>
            <w:rFonts w:ascii="Cambria Math" w:eastAsiaTheme="minorEastAsia" w:hAnsi="Cambria Math"/>
            <w:szCs w:val="24"/>
          </w:rPr>
          <m:t>q=1</m:t>
        </m:r>
      </m:oMath>
      <w:r w:rsidRPr="00CE076D">
        <w:rPr>
          <w:rFonts w:eastAsiaTheme="minorEastAsia"/>
          <w:szCs w:val="24"/>
        </w:rPr>
        <w:t xml:space="preserve">, </w:t>
      </w:r>
      <w:r w:rsidR="004A32BE">
        <w:rPr>
          <w:rFonts w:eastAsiaTheme="minorEastAsia"/>
          <w:szCs w:val="24"/>
        </w:rPr>
        <w:t>that is</w:t>
      </w:r>
      <w:r w:rsidRPr="00CE076D">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1</m:t>
            </m:r>
          </m:sup>
        </m:sSup>
        <m:r>
          <w:rPr>
            <w:rFonts w:ascii="Cambria Math" w:eastAsiaTheme="minorEastAsia" w:hAnsi="Cambria Math"/>
            <w:szCs w:val="24"/>
          </w:rPr>
          <m:t>=</m:t>
        </m:r>
      </m:oMath>
      <w:r w:rsidRPr="00CE076D">
        <w:rPr>
          <w:rFonts w:eastAsiaTheme="minorEastAsia"/>
          <w:szCs w:val="24"/>
        </w:rPr>
        <w:t xml:space="preserve"> (</w:t>
      </w:r>
      <m:oMath>
        <m:r>
          <w:rPr>
            <w:rFonts w:ascii="Cambria Math" w:eastAsiaTheme="minorEastAsia" w:hAnsi="Cambria Math"/>
            <w:szCs w:val="24"/>
          </w:rPr>
          <m:t>1, 0,⋯, 0</m:t>
        </m:r>
      </m:oMath>
      <w:r w:rsidRPr="00CE076D">
        <w:rPr>
          <w:rFonts w:eastAsiaTheme="minorEastAsia"/>
          <w:szCs w:val="24"/>
        </w:rPr>
        <w:t>)</w:t>
      </w:r>
      <w:r>
        <w:rPr>
          <w:rFonts w:eastAsiaTheme="minorEastAsia"/>
          <w:szCs w:val="24"/>
        </w:rPr>
        <w:t>, where</w:t>
      </w:r>
      <w:r w:rsidRPr="00CE076D">
        <w:rPr>
          <w:rFonts w:eastAsiaTheme="minorEastAsia"/>
          <w:szCs w:val="24"/>
        </w:rPr>
        <w:t xml:space="preserve"> </w:t>
      </w:r>
      <m:oMath>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1</m:t>
                </m:r>
              </m:sup>
            </m:sSup>
          </m:e>
        </m:d>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1</m:t>
            </m:r>
          </m:sub>
        </m:sSub>
      </m:oMath>
      <w:r w:rsidRPr="00CE076D">
        <w:rPr>
          <w:rFonts w:eastAsiaTheme="minorEastAsia"/>
          <w:szCs w:val="24"/>
        </w:rPr>
        <w:t xml:space="preserve"> </w:t>
      </w:r>
      <w:r>
        <w:rPr>
          <w:rFonts w:eastAsiaTheme="minorEastAsia"/>
          <w:szCs w:val="24"/>
        </w:rPr>
        <w:t>is</w:t>
      </w:r>
      <w:r w:rsidRPr="00CE076D">
        <w:rPr>
          <w:rFonts w:eastAsiaTheme="minorEastAsia"/>
          <w:szCs w:val="24"/>
        </w:rPr>
        <w:t xml:space="preserve"> the change in the poorest quantile. Next, consider the other extreme </w:t>
      </w:r>
      <w:r>
        <w:rPr>
          <w:rFonts w:eastAsiaTheme="minorEastAsia"/>
          <w:szCs w:val="24"/>
        </w:rPr>
        <w:t>of</w:t>
      </w:r>
      <w:r w:rsidRPr="00CE076D">
        <w:rPr>
          <w:rFonts w:eastAsiaTheme="minorEastAsia"/>
          <w:szCs w:val="24"/>
        </w:rPr>
        <w:t xml:space="preserve"> </w:t>
      </w:r>
      <m:oMath>
        <m:r>
          <w:rPr>
            <w:rFonts w:ascii="Cambria Math" w:eastAsiaTheme="minorEastAsia" w:hAnsi="Cambria Math"/>
            <w:szCs w:val="24"/>
          </w:rPr>
          <m:t>q=Q-1</m:t>
        </m:r>
      </m:oMath>
      <w:r w:rsidRPr="00CE076D">
        <w:rPr>
          <w:rFonts w:eastAsiaTheme="minorEastAsia"/>
          <w:szCs w:val="24"/>
        </w:rPr>
        <w:t xml:space="preserve">, </w:t>
      </w:r>
      <w:r w:rsidR="00C50AC5">
        <w:rPr>
          <w:rFonts w:eastAsiaTheme="minorEastAsia"/>
          <w:szCs w:val="24"/>
        </w:rPr>
        <w:t>that is</w:t>
      </w:r>
      <w:r w:rsidRPr="00CE076D">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Q-1</m:t>
            </m:r>
          </m:sup>
        </m:sSup>
        <m:r>
          <w:rPr>
            <w:rFonts w:ascii="Cambria Math" w:eastAsiaTheme="minorEastAsia" w:hAnsi="Cambria Math"/>
            <w:szCs w:val="24"/>
          </w:rPr>
          <m:t>=</m:t>
        </m:r>
      </m:oMath>
      <w:r w:rsidRPr="00CE076D">
        <w:rPr>
          <w:rFonts w:eastAsiaTheme="minorEastAsia"/>
          <w:szCs w:val="24"/>
        </w:rPr>
        <w:t xml:space="preserve"> (</w:t>
      </w:r>
      <m:oMath>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Q-1</m:t>
            </m:r>
          </m:den>
        </m:f>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Q-1</m:t>
            </m:r>
          </m:den>
        </m:f>
        <m:r>
          <w:rPr>
            <w:rFonts w:ascii="Cambria Math" w:eastAsiaTheme="minorEastAsia" w:hAnsi="Cambria Math"/>
            <w:szCs w:val="24"/>
          </w:rPr>
          <m:t>,0</m:t>
        </m:r>
      </m:oMath>
      <w:r w:rsidRPr="00CE076D">
        <w:rPr>
          <w:rFonts w:eastAsiaTheme="minorEastAsia"/>
          <w:szCs w:val="24"/>
        </w:rPr>
        <w:t>)</w:t>
      </w:r>
      <w:r>
        <w:rPr>
          <w:rFonts w:eastAsiaTheme="minorEastAsia"/>
          <w:szCs w:val="24"/>
        </w:rPr>
        <w:t>, where</w:t>
      </w:r>
      <w:r w:rsidRPr="00CE076D">
        <w:rPr>
          <w:rFonts w:eastAsiaTheme="minorEastAsia"/>
          <w:szCs w:val="24"/>
        </w:rPr>
        <w:t xml:space="preserve">, </w:t>
      </w:r>
      <m:oMath>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Q-1</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Q-1</m:t>
            </m:r>
          </m:den>
        </m:f>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Q-1</m:t>
            </m:r>
          </m:sup>
          <m:e>
            <m:sSub>
              <m:sSubPr>
                <m:ctrlPr>
                  <w:rPr>
                    <w:rFonts w:ascii="Cambria Math" w:hAnsi="Cambria Math"/>
                  </w:rPr>
                </m:ctrlPr>
              </m:sSubPr>
              <m:e>
                <m:r>
                  <m:rPr>
                    <m:sty m:val="p"/>
                  </m:rPr>
                  <w:rPr>
                    <w:rFonts w:ascii="Cambria Math" w:hAnsi="Cambria Math"/>
                  </w:rPr>
                  <m:t>Δ</m:t>
                </m:r>
              </m:e>
              <m:sub>
                <m:r>
                  <w:rPr>
                    <w:rFonts w:ascii="Cambria Math" w:hAnsi="Cambria Math"/>
                  </w:rPr>
                  <m:t>q</m:t>
                </m:r>
              </m:sub>
            </m:sSub>
          </m:e>
        </m:nary>
      </m:oMath>
      <w:r w:rsidRPr="00CE076D">
        <w:rPr>
          <w:rFonts w:eastAsiaTheme="minorEastAsia"/>
          <w:szCs w:val="24"/>
        </w:rPr>
        <w:t xml:space="preserve"> </w:t>
      </w:r>
      <w:r>
        <w:rPr>
          <w:rFonts w:eastAsiaTheme="minorEastAsia"/>
          <w:szCs w:val="24"/>
        </w:rPr>
        <w:t>is</w:t>
      </w:r>
      <w:r w:rsidRPr="00CE076D">
        <w:rPr>
          <w:rFonts w:eastAsiaTheme="minorEastAsia"/>
          <w:szCs w:val="24"/>
        </w:rPr>
        <w:t xml:space="preserve"> the average of the change in the </w:t>
      </w:r>
      <m:oMath>
        <m:r>
          <w:rPr>
            <w:rFonts w:ascii="Cambria Math" w:eastAsiaTheme="minorEastAsia" w:hAnsi="Cambria Math"/>
            <w:szCs w:val="24"/>
          </w:rPr>
          <m:t>Q-</m:t>
        </m:r>
        <m:r>
          <w:rPr>
            <w:rFonts w:ascii="Cambria Math" w:eastAsiaTheme="minorEastAsia" w:hAnsi="Cambria Math"/>
            <w:szCs w:val="24"/>
          </w:rPr>
          <w:lastRenderedPageBreak/>
          <m:t>1</m:t>
        </m:r>
      </m:oMath>
      <w:r w:rsidRPr="00CE076D">
        <w:rPr>
          <w:rFonts w:eastAsiaTheme="minorEastAsia"/>
          <w:szCs w:val="24"/>
        </w:rPr>
        <w:t xml:space="preserve"> poorest quantiles. It </w:t>
      </w:r>
      <w:r>
        <w:rPr>
          <w:rFonts w:eastAsiaTheme="minorEastAsia"/>
          <w:szCs w:val="24"/>
        </w:rPr>
        <w:t>is</w:t>
      </w:r>
      <w:r w:rsidRPr="00CE076D">
        <w:rPr>
          <w:rFonts w:eastAsiaTheme="minorEastAsia"/>
          <w:szCs w:val="24"/>
        </w:rPr>
        <w:t xml:space="preserve"> easy </w:t>
      </w:r>
      <w:r>
        <w:rPr>
          <w:rFonts w:eastAsiaTheme="minorEastAsia"/>
          <w:szCs w:val="24"/>
        </w:rPr>
        <w:t>to check</w:t>
      </w:r>
      <w:r w:rsidRPr="00CE076D">
        <w:rPr>
          <w:rFonts w:eastAsiaTheme="minorEastAsia"/>
          <w:szCs w:val="24"/>
        </w:rPr>
        <w:t xml:space="preserve"> that for any </w:t>
      </w:r>
      <m:oMath>
        <m:r>
          <w:rPr>
            <w:rFonts w:ascii="Cambria Math" w:eastAsiaTheme="minorEastAsia" w:hAnsi="Cambria Math"/>
            <w:szCs w:val="24"/>
          </w:rPr>
          <m:t>q∈</m:t>
        </m:r>
        <m:r>
          <m:rPr>
            <m:scr m:val="script"/>
          </m:rPr>
          <w:rPr>
            <w:rFonts w:ascii="Cambria Math" w:eastAsiaTheme="minorEastAsia" w:hAnsi="Cambria Math"/>
            <w:szCs w:val="24"/>
          </w:rPr>
          <m:t>Q∖</m:t>
        </m:r>
        <m:d>
          <m:dPr>
            <m:begChr m:val="{"/>
            <m:endChr m:val="}"/>
            <m:ctrlPr>
              <w:rPr>
                <w:rFonts w:ascii="Cambria Math" w:eastAsiaTheme="minorEastAsia" w:hAnsi="Cambria Math"/>
                <w:i/>
                <w:szCs w:val="24"/>
              </w:rPr>
            </m:ctrlPr>
          </m:dPr>
          <m:e>
            <m:r>
              <w:rPr>
                <w:rFonts w:ascii="Cambria Math" w:eastAsiaTheme="minorEastAsia" w:hAnsi="Cambria Math"/>
                <w:szCs w:val="24"/>
              </w:rPr>
              <m:t>Q</m:t>
            </m:r>
          </m:e>
        </m:d>
      </m:oMath>
      <w:r>
        <w:rPr>
          <w:rFonts w:eastAsiaTheme="minorEastAsia"/>
          <w:szCs w:val="24"/>
        </w:rPr>
        <w:t xml:space="preserve"> that</w:t>
      </w:r>
      <w:r w:rsidRPr="00CE076D">
        <w:rPr>
          <w:rFonts w:eastAsiaTheme="minorEastAsia"/>
          <w:szCs w:val="24"/>
        </w:rPr>
        <w:t xml:space="preserve"> </w:t>
      </w:r>
      <m:oMath>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q</m:t>
            </m:r>
          </m:sup>
        </m:sSup>
        <m:r>
          <w:rPr>
            <w:rFonts w:ascii="Cambria Math" w:eastAsiaTheme="minorEastAsia" w:hAnsi="Cambria Math"/>
            <w:szCs w:val="24"/>
          </w:rPr>
          <m:t>=</m:t>
        </m:r>
      </m:oMath>
      <w:r w:rsidRPr="00CE076D">
        <w:rPr>
          <w:rFonts w:eastAsiaTheme="minorEastAsia"/>
          <w:szCs w:val="24"/>
        </w:rPr>
        <w:t xml:space="preserve"> (</w:t>
      </w:r>
      <m:oMath>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q</m:t>
            </m:r>
          </m:den>
        </m:f>
        <m:sSub>
          <m:sSubPr>
            <m:ctrlPr>
              <w:rPr>
                <w:rFonts w:ascii="Cambria Math" w:eastAsiaTheme="minorEastAsia" w:hAnsi="Cambria Math"/>
                <w:b/>
                <w:bCs/>
                <w:i/>
                <w:szCs w:val="24"/>
              </w:rPr>
            </m:ctrlPr>
          </m:sSubPr>
          <m:e>
            <m:r>
              <m:rPr>
                <m:sty m:val="bi"/>
              </m:rPr>
              <w:rPr>
                <w:rFonts w:ascii="Cambria Math" w:eastAsiaTheme="minorEastAsia" w:hAnsi="Cambria Math"/>
                <w:szCs w:val="24"/>
              </w:rPr>
              <m:t>1</m:t>
            </m:r>
            <m:ctrlPr>
              <w:rPr>
                <w:rFonts w:ascii="Cambria Math" w:eastAsiaTheme="minorEastAsia" w:hAnsi="Cambria Math"/>
                <w:i/>
                <w:szCs w:val="24"/>
              </w:rPr>
            </m:ctrlPr>
          </m:e>
          <m:sub>
            <m:r>
              <w:rPr>
                <w:rFonts w:ascii="Cambria Math" w:eastAsiaTheme="minorEastAsia" w:hAnsi="Cambria Math"/>
                <w:szCs w:val="24"/>
              </w:rPr>
              <m:t>q</m:t>
            </m:r>
          </m:sub>
        </m:sSub>
        <m:r>
          <m:rPr>
            <m:sty m:val="bi"/>
          </m:rPr>
          <w:rPr>
            <w:rFonts w:ascii="Cambria Math" w:eastAsiaTheme="minorEastAsia" w:hAnsi="Cambria Math"/>
            <w:szCs w:val="24"/>
          </w:rPr>
          <m:t>,</m:t>
        </m:r>
        <m:sSub>
          <m:sSubPr>
            <m:ctrlPr>
              <w:rPr>
                <w:rFonts w:ascii="Cambria Math" w:eastAsiaTheme="minorEastAsia" w:hAnsi="Cambria Math"/>
                <w:b/>
                <w:bCs/>
                <w:i/>
                <w:szCs w:val="24"/>
              </w:rPr>
            </m:ctrlPr>
          </m:sSubPr>
          <m:e>
            <m:r>
              <m:rPr>
                <m:sty m:val="bi"/>
              </m:rPr>
              <w:rPr>
                <w:rFonts w:ascii="Cambria Math" w:eastAsiaTheme="minorEastAsia" w:hAnsi="Cambria Math"/>
                <w:szCs w:val="24"/>
              </w:rPr>
              <m:t>0</m:t>
            </m:r>
          </m:e>
          <m:sub>
            <m:r>
              <w:rPr>
                <w:rFonts w:ascii="Cambria Math" w:eastAsiaTheme="minorEastAsia" w:hAnsi="Cambria Math"/>
                <w:szCs w:val="24"/>
              </w:rPr>
              <m:t>Q-q</m:t>
            </m:r>
          </m:sub>
        </m:sSub>
      </m:oMath>
      <w:r w:rsidRPr="00CE076D">
        <w:rPr>
          <w:rFonts w:eastAsiaTheme="minorEastAsia"/>
          <w:szCs w:val="24"/>
        </w:rPr>
        <w:t xml:space="preserve">) corresponds to the average of the changes in the bottom </w:t>
      </w:r>
      <m:oMath>
        <m:r>
          <w:rPr>
            <w:rFonts w:ascii="Cambria Math" w:eastAsiaTheme="minorEastAsia" w:hAnsi="Cambria Math"/>
            <w:szCs w:val="24"/>
          </w:rPr>
          <m:t>q</m:t>
        </m:r>
      </m:oMath>
      <w:r w:rsidRPr="00CE076D">
        <w:rPr>
          <w:rFonts w:eastAsiaTheme="minorEastAsia"/>
          <w:szCs w:val="24"/>
        </w:rPr>
        <w:t xml:space="preserve"> quantiles, </w:t>
      </w:r>
      <w:r w:rsidR="00C50AC5">
        <w:rPr>
          <w:rFonts w:eastAsiaTheme="minorEastAsia"/>
          <w:szCs w:val="24"/>
        </w:rPr>
        <w:t>that is</w:t>
      </w:r>
      <w:r w:rsidRPr="00CE076D">
        <w:rPr>
          <w:rFonts w:eastAsiaTheme="minorEastAsia"/>
          <w:szCs w:val="24"/>
        </w:rPr>
        <w:t>,</w:t>
      </w:r>
      <w:r w:rsidR="00633A39">
        <w:rPr>
          <w:rFonts w:eastAsiaTheme="minorEastAsia"/>
          <w:szCs w:val="24"/>
        </w:rPr>
        <w:t xml:space="preserve"> </w:t>
      </w:r>
      <m:oMath>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q</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q</m:t>
            </m:r>
          </m:den>
        </m:f>
        <m:nary>
          <m:naryPr>
            <m:chr m:val="∑"/>
            <m:limLoc m:val="undOvr"/>
            <m:ctrlPr>
              <w:rPr>
                <w:rFonts w:ascii="Cambria Math" w:eastAsiaTheme="minorEastAsia" w:hAnsi="Cambria Math"/>
                <w:i/>
                <w:szCs w:val="24"/>
              </w:rPr>
            </m:ctrlPr>
          </m:naryPr>
          <m:sub>
            <m:r>
              <w:rPr>
                <w:rFonts w:ascii="Cambria Math" w:eastAsiaTheme="minorEastAsia" w:hAnsi="Cambria Math"/>
                <w:szCs w:val="24"/>
              </w:rPr>
              <m:t>j=1</m:t>
            </m:r>
          </m:sub>
          <m:sup>
            <m:r>
              <w:rPr>
                <w:rFonts w:ascii="Cambria Math" w:eastAsiaTheme="minorEastAsia" w:hAnsi="Cambria Math"/>
                <w:szCs w:val="24"/>
              </w:rPr>
              <m:t>q</m:t>
            </m:r>
          </m:sup>
          <m:e>
            <m:sSub>
              <m:sSubPr>
                <m:ctrlPr>
                  <w:rPr>
                    <w:rFonts w:ascii="Cambria Math" w:hAnsi="Cambria Math"/>
                  </w:rPr>
                </m:ctrlPr>
              </m:sSubPr>
              <m:e>
                <m:r>
                  <m:rPr>
                    <m:sty m:val="p"/>
                  </m:rPr>
                  <w:rPr>
                    <w:rFonts w:ascii="Cambria Math" w:hAnsi="Cambria Math"/>
                  </w:rPr>
                  <m:t>Δ</m:t>
                </m:r>
              </m:e>
              <m:sub>
                <m:r>
                  <w:rPr>
                    <w:rFonts w:ascii="Cambria Math" w:hAnsi="Cambria Math"/>
                  </w:rPr>
                  <m:t>j</m:t>
                </m:r>
              </m:sub>
            </m:sSub>
          </m:e>
        </m:nary>
      </m:oMath>
      <w:r w:rsidRPr="00CE076D">
        <w:rPr>
          <w:rFonts w:eastAsiaTheme="minorEastAsia"/>
          <w:szCs w:val="24"/>
        </w:rPr>
        <w:t xml:space="preserve">. Finally, consider </w:t>
      </w:r>
      <m:oMath>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Q</m:t>
            </m:r>
          </m:sup>
        </m:sSup>
        <m:r>
          <w:rPr>
            <w:rFonts w:ascii="Cambria Math" w:eastAsiaTheme="minorEastAsia" w:hAnsi="Cambria Math"/>
            <w:szCs w:val="24"/>
          </w:rPr>
          <m:t>=</m:t>
        </m:r>
      </m:oMath>
      <w:r w:rsidRPr="00CE076D">
        <w:rPr>
          <w:rFonts w:eastAsiaTheme="minorEastAsia"/>
          <w:szCs w:val="24"/>
        </w:rPr>
        <w:t xml:space="preserve"> (</w:t>
      </w:r>
      <m:oMath>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Q</m:t>
            </m:r>
          </m:den>
        </m:f>
        <m:sSub>
          <m:sSubPr>
            <m:ctrlPr>
              <w:rPr>
                <w:rFonts w:ascii="Cambria Math" w:eastAsiaTheme="minorEastAsia" w:hAnsi="Cambria Math"/>
                <w:b/>
                <w:bCs/>
                <w:i/>
                <w:szCs w:val="24"/>
              </w:rPr>
            </m:ctrlPr>
          </m:sSubPr>
          <m:e>
            <m:r>
              <m:rPr>
                <m:sty m:val="bi"/>
              </m:rPr>
              <w:rPr>
                <w:rFonts w:ascii="Cambria Math" w:eastAsiaTheme="minorEastAsia" w:hAnsi="Cambria Math"/>
                <w:szCs w:val="24"/>
              </w:rPr>
              <m:t>1</m:t>
            </m:r>
            <m:ctrlPr>
              <w:rPr>
                <w:rFonts w:ascii="Cambria Math" w:eastAsiaTheme="minorEastAsia" w:hAnsi="Cambria Math"/>
                <w:i/>
                <w:szCs w:val="24"/>
              </w:rPr>
            </m:ctrlPr>
          </m:e>
          <m:sub>
            <m:r>
              <w:rPr>
                <w:rFonts w:ascii="Cambria Math" w:eastAsiaTheme="minorEastAsia" w:hAnsi="Cambria Math"/>
                <w:szCs w:val="24"/>
              </w:rPr>
              <m:t>Q</m:t>
            </m:r>
          </m:sub>
        </m:sSub>
      </m:oMath>
      <w:r w:rsidRPr="00CE076D">
        <w:rPr>
          <w:rFonts w:eastAsiaTheme="minorEastAsia"/>
          <w:szCs w:val="24"/>
        </w:rPr>
        <w:t>), which assigns equal quantile</w:t>
      </w:r>
      <w:r w:rsidR="00592F70">
        <w:rPr>
          <w:rFonts w:eastAsiaTheme="minorEastAsia"/>
          <w:szCs w:val="24"/>
        </w:rPr>
        <w:t xml:space="preserve"> </w:t>
      </w:r>
      <w:r w:rsidRPr="00CE076D">
        <w:rPr>
          <w:rFonts w:eastAsiaTheme="minorEastAsia"/>
          <w:szCs w:val="24"/>
        </w:rPr>
        <w:t xml:space="preserve">weights to all </w:t>
      </w:r>
      <m:oMath>
        <m:r>
          <w:rPr>
            <w:rFonts w:ascii="Cambria Math" w:eastAsiaTheme="minorEastAsia" w:hAnsi="Cambria Math"/>
            <w:szCs w:val="24"/>
          </w:rPr>
          <m:t>Q</m:t>
        </m:r>
      </m:oMath>
      <w:r w:rsidRPr="00CE076D">
        <w:rPr>
          <w:rFonts w:eastAsiaTheme="minorEastAsia"/>
          <w:szCs w:val="24"/>
        </w:rPr>
        <w:t xml:space="preserve"> quantiles so that </w:t>
      </w:r>
      <m:oMath>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Q</m:t>
            </m:r>
          </m:sup>
        </m:sSup>
        <m:r>
          <w:rPr>
            <w:rFonts w:ascii="Cambria Math" w:eastAsiaTheme="minorEastAsia" w:hAnsi="Cambria Math"/>
            <w:szCs w:val="24"/>
          </w:rPr>
          <m:t>=</m:t>
        </m:r>
        <m:acc>
          <m:accPr>
            <m:chr m:val="̅"/>
            <m:ctrlPr>
              <w:rPr>
                <w:rFonts w:ascii="Cambria Math" w:eastAsiaTheme="minorEastAsia" w:hAnsi="Cambria Math"/>
                <w:i/>
                <w:szCs w:val="24"/>
              </w:rPr>
            </m:ctrlPr>
          </m:accPr>
          <m:e>
            <m:r>
              <w:rPr>
                <w:rFonts w:ascii="Cambria Math" w:eastAsiaTheme="minorEastAsia" w:hAnsi="Cambria Math"/>
                <w:szCs w:val="24"/>
              </w:rPr>
              <m:t>ω</m:t>
            </m:r>
          </m:e>
        </m:acc>
      </m:oMath>
      <w:r>
        <w:rPr>
          <w:rFonts w:eastAsiaTheme="minorEastAsia"/>
          <w:szCs w:val="24"/>
        </w:rPr>
        <w:t xml:space="preserve"> and</w:t>
      </w:r>
      <w:r w:rsidRPr="00CE076D">
        <w:rPr>
          <w:rFonts w:eastAsiaTheme="minorEastAsia"/>
          <w:szCs w:val="24"/>
        </w:rPr>
        <w:t xml:space="preserve"> </w:t>
      </w:r>
      <m:oMath>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m:t>
            </m:r>
            <m:sSup>
              <m:sSupPr>
                <m:ctrlPr>
                  <w:rPr>
                    <w:rFonts w:ascii="Cambria Math" w:eastAsiaTheme="minorEastAsia" w:hAnsi="Cambria Math"/>
                    <w:i/>
                    <w:szCs w:val="24"/>
                  </w:rPr>
                </m:ctrlPr>
              </m:sSupPr>
              <m:e>
                <m:r>
                  <w:rPr>
                    <w:rFonts w:ascii="Cambria Math" w:eastAsiaTheme="minorEastAsia" w:hAnsi="Cambria Math"/>
                    <w:szCs w:val="24"/>
                  </w:rPr>
                  <m:t>ω</m:t>
                </m:r>
              </m:e>
              <m:sup>
                <m:r>
                  <w:rPr>
                    <w:rFonts w:ascii="Cambria Math" w:eastAsiaTheme="minorEastAsia" w:hAnsi="Cambria Math"/>
                    <w:szCs w:val="24"/>
                  </w:rPr>
                  <m:t>Q</m:t>
                </m:r>
              </m:sup>
            </m:sSup>
          </m:e>
        </m:d>
        <m:r>
          <w:rPr>
            <w:rFonts w:ascii="Cambria Math" w:eastAsiaTheme="minorEastAsia" w:hAnsi="Cambria Math"/>
          </w:rPr>
          <m:t>=</m:t>
        </m:r>
        <m:acc>
          <m:accPr>
            <m:chr m:val="̅"/>
            <m:ctrlPr>
              <w:rPr>
                <w:rFonts w:ascii="Cambria Math" w:eastAsiaTheme="minorEastAsia" w:hAnsi="Cambria Math"/>
                <w:i/>
                <w:iCs/>
                <w:szCs w:val="24"/>
              </w:rPr>
            </m:ctrlPr>
          </m:accPr>
          <m:e>
            <m:r>
              <m:rPr>
                <m:sty m:val="p"/>
              </m:rPr>
              <w:rPr>
                <w:rFonts w:ascii="Cambria Math" w:hAnsi="Cambria Math"/>
              </w:rPr>
              <m:t>Δ</m:t>
            </m:r>
            <m:ctrlPr>
              <w:rPr>
                <w:rFonts w:ascii="Cambria Math" w:hAnsi="Cambria Math"/>
                <w:i/>
              </w:rPr>
            </m:ctrlPr>
          </m:e>
        </m:acc>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oMath>
      <w:r w:rsidRPr="00CE076D">
        <w:rPr>
          <w:rFonts w:eastAsiaTheme="minorEastAsia"/>
          <w:iCs/>
        </w:rPr>
        <w:t xml:space="preserve">. </w:t>
      </w:r>
      <w:r>
        <w:rPr>
          <w:rFonts w:eastAsiaTheme="minorEastAsia"/>
          <w:iCs/>
        </w:rPr>
        <w:t>Thus</w:t>
      </w:r>
      <w:r w:rsidRPr="00CE076D">
        <w:rPr>
          <w:rFonts w:eastAsiaTheme="minorEastAsia"/>
          <w:iCs/>
        </w:rPr>
        <w:t>, the robustness test corresponds to checking the average of changes for every bottom</w:t>
      </w:r>
      <w:r>
        <w:rPr>
          <w:rFonts w:eastAsiaTheme="minorEastAsia"/>
          <w:iCs/>
        </w:rPr>
        <w:t xml:space="preserve"> </w:t>
      </w:r>
      <m:oMath>
        <m:r>
          <w:rPr>
            <w:rFonts w:ascii="Cambria Math" w:eastAsiaTheme="minorEastAsia" w:hAnsi="Cambria Math"/>
          </w:rPr>
          <m:t>q</m:t>
        </m:r>
      </m:oMath>
      <w:r w:rsidRPr="00CE076D">
        <w:rPr>
          <w:rFonts w:eastAsiaTheme="minorEastAsia"/>
          <w:iCs/>
        </w:rPr>
        <w:t xml:space="preserve"> quantile</w:t>
      </w:r>
      <w:r>
        <w:rPr>
          <w:rFonts w:eastAsiaTheme="minorEastAsia"/>
          <w:iCs/>
        </w:rPr>
        <w:t>s</w:t>
      </w:r>
      <w:r w:rsidRPr="00CE076D">
        <w:rPr>
          <w:rFonts w:eastAsiaTheme="minorEastAsia"/>
          <w:iCs/>
        </w:rPr>
        <w:t xml:space="preserve">, </w:t>
      </w:r>
      <w:r w:rsidR="00C50AC5">
        <w:rPr>
          <w:rFonts w:eastAsiaTheme="minorEastAsia"/>
          <w:iCs/>
        </w:rPr>
        <w:t>that is</w:t>
      </w:r>
      <w:r w:rsidRPr="00CE076D">
        <w:rPr>
          <w:rFonts w:eastAsiaTheme="minorEastAsia"/>
          <w:iCs/>
        </w:rPr>
        <w:t xml:space="preserve">, </w:t>
      </w:r>
      <m:oMath>
        <m:f>
          <m:fPr>
            <m:ctrlPr>
              <w:rPr>
                <w:rFonts w:ascii="Cambria Math" w:hAnsi="Cambria Math"/>
                <w:i/>
              </w:rPr>
            </m:ctrlPr>
          </m:fPr>
          <m:num>
            <m:r>
              <w:rPr>
                <w:rFonts w:ascii="Cambria Math" w:hAnsi="Cambria Math"/>
              </w:rPr>
              <m:t>1</m:t>
            </m:r>
          </m:num>
          <m:den>
            <m:r>
              <w:rPr>
                <w:rFonts w:ascii="Cambria Math" w:eastAsiaTheme="minorEastAsia" w:hAnsi="Cambria Math"/>
                <w:szCs w:val="24"/>
              </w:rPr>
              <m:t>q</m:t>
            </m:r>
          </m:den>
        </m:f>
        <m:nary>
          <m:naryPr>
            <m:chr m:val="∑"/>
            <m:limLoc m:val="undOvr"/>
            <m:ctrlPr>
              <w:rPr>
                <w:rFonts w:ascii="Cambria Math" w:eastAsiaTheme="minorEastAsia" w:hAnsi="Cambria Math"/>
                <w:i/>
                <w:szCs w:val="24"/>
              </w:rPr>
            </m:ctrlPr>
          </m:naryPr>
          <m:sub>
            <m:sSup>
              <m:sSupPr>
                <m:ctrlPr>
                  <w:rPr>
                    <w:rFonts w:ascii="Cambria Math" w:eastAsiaTheme="minorEastAsia" w:hAnsi="Cambria Math"/>
                    <w:i/>
                    <w:szCs w:val="24"/>
                  </w:rPr>
                </m:ctrlPr>
              </m:sSupPr>
              <m:e>
                <m:r>
                  <w:rPr>
                    <w:rFonts w:ascii="Cambria Math" w:eastAsiaTheme="minorEastAsia" w:hAnsi="Cambria Math"/>
                    <w:szCs w:val="24"/>
                  </w:rPr>
                  <m:t>q</m:t>
                </m:r>
              </m:e>
              <m:sup>
                <m:r>
                  <w:rPr>
                    <w:rFonts w:ascii="Cambria Math" w:eastAsiaTheme="minorEastAsia" w:hAnsi="Cambria Math"/>
                    <w:szCs w:val="24"/>
                  </w:rPr>
                  <m:t>'</m:t>
                </m:r>
              </m:sup>
            </m:sSup>
            <m:r>
              <w:rPr>
                <w:rFonts w:ascii="Cambria Math" w:eastAsiaTheme="minorEastAsia" w:hAnsi="Cambria Math"/>
                <w:szCs w:val="24"/>
              </w:rPr>
              <m:t>=1</m:t>
            </m:r>
          </m:sub>
          <m:sup>
            <m:r>
              <w:rPr>
                <w:rFonts w:ascii="Cambria Math" w:eastAsiaTheme="minorEastAsia" w:hAnsi="Cambria Math"/>
                <w:szCs w:val="24"/>
              </w:rPr>
              <m:t>q</m:t>
            </m:r>
          </m:sup>
          <m:e>
            <m:sSub>
              <m:sSubPr>
                <m:ctrlPr>
                  <w:rPr>
                    <w:rFonts w:ascii="Cambria Math" w:hAnsi="Cambria Math"/>
                  </w:rPr>
                </m:ctrlPr>
              </m:sSubPr>
              <m:e>
                <m:r>
                  <m:rPr>
                    <m:sty m:val="p"/>
                  </m:rPr>
                  <w:rPr>
                    <w:rFonts w:ascii="Cambria Math" w:hAnsi="Cambria Math"/>
                  </w:rPr>
                  <m:t>Δ</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e>
        </m:nary>
        <m:r>
          <w:rPr>
            <w:rFonts w:ascii="Cambria Math" w:eastAsiaTheme="minorEastAsia" w:hAnsi="Cambria Math"/>
            <w:szCs w:val="24"/>
          </w:rPr>
          <m:t>≥0</m:t>
        </m:r>
      </m:oMath>
      <w:r w:rsidRPr="00CE076D">
        <w:rPr>
          <w:rFonts w:eastAsiaTheme="minorEastAsia"/>
          <w:szCs w:val="24"/>
        </w:rPr>
        <w:t xml:space="preserve"> </w:t>
      </w:r>
      <w:r w:rsidRPr="00CE076D">
        <w:rPr>
          <w:rFonts w:eastAsiaTheme="minorEastAsia"/>
          <w:iCs/>
        </w:rPr>
        <w:t xml:space="preserve">for all </w:t>
      </w:r>
      <m:oMath>
        <m:r>
          <w:rPr>
            <w:rFonts w:ascii="Cambria Math" w:eastAsiaTheme="minorEastAsia" w:hAnsi="Cambria Math"/>
          </w:rPr>
          <m:t>q</m:t>
        </m:r>
        <m:r>
          <m:rPr>
            <m:scr m:val="script"/>
          </m:rPr>
          <w:rPr>
            <w:rFonts w:ascii="Cambria Math" w:eastAsiaTheme="minorEastAsia" w:hAnsi="Cambria Math"/>
            <w:szCs w:val="24"/>
          </w:rPr>
          <m:t>∈Q</m:t>
        </m:r>
      </m:oMath>
      <w:r w:rsidRPr="00CE076D">
        <w:rPr>
          <w:rFonts w:eastAsiaTheme="minorEastAsia"/>
          <w:iCs/>
        </w:rPr>
        <w:t>.</w:t>
      </w:r>
      <w:r w:rsidRPr="00CE076D">
        <w:rPr>
          <w:rStyle w:val="FootnoteReference"/>
          <w:rFonts w:eastAsiaTheme="minorEastAsia"/>
          <w:iCs/>
        </w:rPr>
        <w:footnoteReference w:id="18"/>
      </w:r>
    </w:p>
    <w:p w14:paraId="2A730EB3" w14:textId="3CF14220" w:rsidR="007B0361" w:rsidRPr="005242C8" w:rsidRDefault="00B513D3" w:rsidP="00C1575F">
      <w:pPr>
        <w:pStyle w:val="Heading2"/>
      </w:pPr>
      <w:r>
        <w:t xml:space="preserve">Robustness of </w:t>
      </w:r>
      <w:r w:rsidR="00E870DF">
        <w:t>the</w:t>
      </w:r>
      <w:r>
        <w:t xml:space="preserve"> </w:t>
      </w:r>
      <w:r w:rsidRPr="00B513D3">
        <w:t xml:space="preserve">empirical </w:t>
      </w:r>
      <w:r w:rsidR="00E870DF">
        <w:t>analysis</w:t>
      </w:r>
      <w:r>
        <w:t xml:space="preserve"> </w:t>
      </w:r>
    </w:p>
    <w:p w14:paraId="1B07B1A3" w14:textId="3CAAC5FC" w:rsidR="007B0361" w:rsidRDefault="00B513D3" w:rsidP="00396A93">
      <w:pPr>
        <w:spacing w:after="120" w:line="480" w:lineRule="auto"/>
        <w:rPr>
          <w:rFonts w:eastAsiaTheme="minorEastAsia"/>
          <w:szCs w:val="24"/>
        </w:rPr>
      </w:pPr>
      <w:r>
        <w:t xml:space="preserve">For our empirical analysis, we have used </w:t>
      </w:r>
      <m:oMath>
        <m:sSup>
          <m:sSupPr>
            <m:ctrlPr>
              <w:rPr>
                <w:rFonts w:ascii="Cambria Math" w:hAnsi="Cambria Math"/>
                <w:i/>
              </w:rPr>
            </m:ctrlPr>
          </m:sSupPr>
          <m:e>
            <m:r>
              <w:rPr>
                <w:rFonts w:ascii="Cambria Math" w:hAnsi="Cambria Math"/>
              </w:rPr>
              <m:t>ω</m:t>
            </m:r>
          </m:e>
          <m:sup>
            <m:r>
              <w:rPr>
                <w:rFonts w:ascii="Cambria Math" w:hAnsi="Cambria Math"/>
              </w:rPr>
              <m:t>0</m:t>
            </m:r>
          </m:sup>
        </m:sSup>
        <m:r>
          <w:rPr>
            <w:rFonts w:ascii="Cambria Math" w:hAnsi="Cambria Math"/>
          </w:rPr>
          <m:t>=</m:t>
        </m:r>
      </m:oMath>
      <w:r>
        <w:rPr>
          <w:rFonts w:eastAsiaTheme="minorEastAsia"/>
        </w:rPr>
        <w:t xml:space="preserve"> (5/9, 3/9, 1/9, 0, 0)</w:t>
      </w:r>
      <w:r w:rsidR="007B0361">
        <w:t xml:space="preserve">. </w:t>
      </w:r>
      <w:r w:rsidR="00357BB8">
        <w:t>W</w:t>
      </w:r>
      <w:r w:rsidR="007B0361">
        <w:t xml:space="preserve">ith </w:t>
      </w:r>
      <m:oMath>
        <m:sSup>
          <m:sSupPr>
            <m:ctrlPr>
              <w:rPr>
                <w:rFonts w:ascii="Cambria Math" w:hAnsi="Cambria Math"/>
                <w:i/>
              </w:rPr>
            </m:ctrlPr>
          </m:sSupPr>
          <m:e>
            <m:r>
              <w:rPr>
                <w:rFonts w:ascii="Cambria Math" w:hAnsi="Cambria Math"/>
              </w:rPr>
              <m:t>ω</m:t>
            </m:r>
          </m:e>
          <m:sup>
            <m:r>
              <w:rPr>
                <w:rFonts w:ascii="Cambria Math" w:hAnsi="Cambria Math"/>
              </w:rPr>
              <m:t>0</m:t>
            </m:r>
          </m:sup>
        </m:sSup>
      </m:oMath>
      <w:r w:rsidR="007B0361">
        <w:rPr>
          <w:rFonts w:eastAsiaTheme="minorEastAsia"/>
        </w:rPr>
        <w:t>, we always provide zero quantile</w:t>
      </w:r>
      <w:r w:rsidR="00592F70">
        <w:rPr>
          <w:rFonts w:eastAsiaTheme="minorEastAsia"/>
        </w:rPr>
        <w:t xml:space="preserve"> </w:t>
      </w:r>
      <w:r w:rsidR="007B0361">
        <w:rPr>
          <w:rFonts w:eastAsiaTheme="minorEastAsia"/>
        </w:rPr>
        <w:t xml:space="preserve">weights to the two richest quintiles and so the set of alternative quantile-weight vectors for checking robustness is </w:t>
      </w:r>
      <m:oMath>
        <m:sSubSup>
          <m:sSubSupPr>
            <m:ctrlPr>
              <w:rPr>
                <w:rFonts w:ascii="Cambria Math" w:eastAsiaTheme="minorEastAsia" w:hAnsi="Cambria Math"/>
                <w:i/>
              </w:rPr>
            </m:ctrlPr>
          </m:sSubSup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0</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ω | 1≥</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5</m:t>
                </m:r>
              </m:sub>
            </m:sSub>
            <m:r>
              <w:rPr>
                <w:rFonts w:ascii="Cambria Math" w:eastAsiaTheme="minorEastAsia" w:hAnsi="Cambria Math"/>
              </w:rPr>
              <m:t xml:space="preserve">=0 &amp; </m:t>
            </m:r>
            <m:nary>
              <m:naryPr>
                <m:chr m:val="∑"/>
                <m:limLoc m:val="undOvr"/>
                <m:ctrlPr>
                  <w:rPr>
                    <w:rFonts w:ascii="Cambria Math" w:eastAsiaTheme="minorEastAsia" w:hAnsi="Cambria Math"/>
                    <w:i/>
                  </w:rPr>
                </m:ctrlPr>
              </m:naryPr>
              <m:sub>
                <m:r>
                  <w:rPr>
                    <w:rFonts w:ascii="Cambria Math" w:eastAsiaTheme="minorEastAsia" w:hAnsi="Cambria Math"/>
                  </w:rPr>
                  <m:t>q=1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q</m:t>
                    </m:r>
                  </m:sub>
                </m:sSub>
              </m:e>
            </m:nary>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oMath>
      <w:r w:rsidR="007B0361">
        <w:rPr>
          <w:rFonts w:eastAsiaTheme="minorEastAsia"/>
        </w:rPr>
        <w:t xml:space="preserve">. </w:t>
      </w:r>
      <w:r w:rsidR="00357BB8">
        <w:rPr>
          <w:rFonts w:eastAsiaTheme="minorEastAsia"/>
        </w:rPr>
        <w:t>Then, f</w:t>
      </w:r>
      <w:r w:rsidR="00357BB8">
        <w:t xml:space="preserve">ollowing </w:t>
      </w:r>
      <w:r w:rsidR="007B0361">
        <w:t xml:space="preserve">Seth and McGillivray (2018), we are required to compare well-being changes and </w:t>
      </w:r>
      <w:r w:rsidR="007B0361" w:rsidRPr="0088316F">
        <w:t>inclusivity</w:t>
      </w:r>
      <w:r w:rsidR="007B0361">
        <w:t xml:space="preserve"> premiums at the following three quantile-weight vectors</w:t>
      </w:r>
      <w:r w:rsidR="007B0361" w:rsidRPr="00D24276">
        <w:rPr>
          <w:szCs w:val="24"/>
        </w:rPr>
        <w:t xml:space="preserve">: </w:t>
      </w:r>
      <m:oMath>
        <m:sSup>
          <m:sSupPr>
            <m:ctrlPr>
              <w:rPr>
                <w:rFonts w:ascii="Cambria Math" w:hAnsi="Cambria Math"/>
                <w:i/>
                <w:szCs w:val="24"/>
              </w:rPr>
            </m:ctrlPr>
          </m:sSupPr>
          <m:e>
            <m:r>
              <w:rPr>
                <w:rFonts w:ascii="Cambria Math" w:hAnsi="Cambria Math"/>
                <w:szCs w:val="24"/>
              </w:rPr>
              <m:t>ω</m:t>
            </m:r>
          </m:e>
          <m:sup>
            <m:r>
              <w:rPr>
                <w:rFonts w:ascii="Cambria Math" w:hAnsi="Cambria Math"/>
                <w:szCs w:val="24"/>
              </w:rPr>
              <m:t>1</m:t>
            </m:r>
          </m:sup>
        </m:sSup>
      </m:oMath>
      <w:r w:rsidR="007B0361" w:rsidRPr="00D24276">
        <w:rPr>
          <w:szCs w:val="24"/>
        </w:rPr>
        <w:t xml:space="preserve"> = (1, 0, 0, 0, 0), </w:t>
      </w:r>
      <m:oMath>
        <m:sSup>
          <m:sSupPr>
            <m:ctrlPr>
              <w:rPr>
                <w:rFonts w:ascii="Cambria Math" w:hAnsi="Cambria Math"/>
                <w:i/>
                <w:szCs w:val="24"/>
              </w:rPr>
            </m:ctrlPr>
          </m:sSupPr>
          <m:e>
            <m:r>
              <w:rPr>
                <w:rFonts w:ascii="Cambria Math" w:hAnsi="Cambria Math"/>
                <w:szCs w:val="24"/>
              </w:rPr>
              <m:t>ω</m:t>
            </m:r>
          </m:e>
          <m:sup>
            <m:r>
              <w:rPr>
                <w:rFonts w:ascii="Cambria Math" w:hAnsi="Cambria Math"/>
                <w:szCs w:val="24"/>
              </w:rPr>
              <m:t>2</m:t>
            </m:r>
          </m:sup>
        </m:sSup>
      </m:oMath>
      <w:r w:rsidR="007B0361" w:rsidRPr="00D24276">
        <w:rPr>
          <w:szCs w:val="24"/>
        </w:rPr>
        <w:t xml:space="preserve"> = (1/2, 1/2, 0, 0, 0)</w:t>
      </w:r>
      <w:r w:rsidR="007B0361">
        <w:rPr>
          <w:szCs w:val="24"/>
        </w:rPr>
        <w:t xml:space="preserve"> and</w:t>
      </w:r>
      <w:r w:rsidR="007B0361" w:rsidRPr="00D24276">
        <w:rPr>
          <w:szCs w:val="24"/>
        </w:rPr>
        <w:t xml:space="preserve"> </w:t>
      </w:r>
      <m:oMath>
        <m:sSup>
          <m:sSupPr>
            <m:ctrlPr>
              <w:rPr>
                <w:rFonts w:ascii="Cambria Math" w:hAnsi="Cambria Math"/>
                <w:i/>
                <w:szCs w:val="24"/>
              </w:rPr>
            </m:ctrlPr>
          </m:sSupPr>
          <m:e>
            <m:r>
              <w:rPr>
                <w:rFonts w:ascii="Cambria Math" w:hAnsi="Cambria Math"/>
                <w:szCs w:val="24"/>
              </w:rPr>
              <m:t>ω</m:t>
            </m:r>
          </m:e>
          <m:sup>
            <m:r>
              <w:rPr>
                <w:rFonts w:ascii="Cambria Math" w:hAnsi="Cambria Math"/>
                <w:szCs w:val="24"/>
              </w:rPr>
              <m:t>3</m:t>
            </m:r>
          </m:sup>
        </m:sSup>
      </m:oMath>
      <w:r w:rsidR="007B0361" w:rsidRPr="00D24276">
        <w:rPr>
          <w:szCs w:val="24"/>
        </w:rPr>
        <w:t xml:space="preserve"> = (1/3, 1/3, 1/3, 0, 0)</w:t>
      </w:r>
      <w:r w:rsidR="007B0361">
        <w:rPr>
          <w:szCs w:val="24"/>
        </w:rPr>
        <w:t xml:space="preserve">. Note that </w:t>
      </w:r>
      <m:oMath>
        <m:sSup>
          <m:sSupPr>
            <m:ctrlPr>
              <w:rPr>
                <w:rFonts w:ascii="Cambria Math" w:hAnsi="Cambria Math"/>
                <w:i/>
                <w:szCs w:val="24"/>
              </w:rPr>
            </m:ctrlPr>
          </m:sSupPr>
          <m:e>
            <m:r>
              <w:rPr>
                <w:rFonts w:ascii="Cambria Math" w:hAnsi="Cambria Math"/>
                <w:szCs w:val="24"/>
              </w:rPr>
              <m:t>ω</m:t>
            </m:r>
          </m:e>
          <m:sup>
            <m:r>
              <w:rPr>
                <w:rFonts w:ascii="Cambria Math" w:hAnsi="Cambria Math"/>
                <w:szCs w:val="24"/>
              </w:rPr>
              <m:t>1</m:t>
            </m:r>
          </m:sup>
        </m:sSup>
      </m:oMath>
      <w:r w:rsidR="007B0361">
        <w:rPr>
          <w:rFonts w:eastAsiaTheme="minorEastAsia"/>
          <w:szCs w:val="24"/>
        </w:rPr>
        <w:t xml:space="preserve"> requires comparing the changes and the </w:t>
      </w:r>
      <w:r w:rsidR="007B0361" w:rsidRPr="0088316F">
        <w:rPr>
          <w:rFonts w:eastAsiaTheme="minorEastAsia"/>
          <w:szCs w:val="24"/>
        </w:rPr>
        <w:t>inclusivity</w:t>
      </w:r>
      <w:r w:rsidR="007B0361">
        <w:rPr>
          <w:rFonts w:eastAsiaTheme="minorEastAsia"/>
          <w:szCs w:val="24"/>
        </w:rPr>
        <w:t xml:space="preserve"> premium only for the poorest quintile, whereas </w:t>
      </w:r>
      <m:oMath>
        <m:sSup>
          <m:sSupPr>
            <m:ctrlPr>
              <w:rPr>
                <w:rFonts w:ascii="Cambria Math" w:hAnsi="Cambria Math"/>
                <w:i/>
                <w:szCs w:val="24"/>
              </w:rPr>
            </m:ctrlPr>
          </m:sSupPr>
          <m:e>
            <m:r>
              <w:rPr>
                <w:rFonts w:ascii="Cambria Math" w:hAnsi="Cambria Math"/>
                <w:szCs w:val="24"/>
              </w:rPr>
              <m:t>ω</m:t>
            </m:r>
          </m:e>
          <m:sup>
            <m:r>
              <w:rPr>
                <w:rFonts w:ascii="Cambria Math" w:hAnsi="Cambria Math"/>
                <w:szCs w:val="24"/>
              </w:rPr>
              <m:t>2</m:t>
            </m:r>
          </m:sup>
        </m:sSup>
      </m:oMath>
      <w:r w:rsidR="007B0361">
        <w:rPr>
          <w:rFonts w:eastAsiaTheme="minorEastAsia"/>
          <w:szCs w:val="24"/>
        </w:rPr>
        <w:t xml:space="preserve"> and </w:t>
      </w:r>
      <m:oMath>
        <m:sSup>
          <m:sSupPr>
            <m:ctrlPr>
              <w:rPr>
                <w:rFonts w:ascii="Cambria Math" w:hAnsi="Cambria Math"/>
                <w:i/>
                <w:szCs w:val="24"/>
              </w:rPr>
            </m:ctrlPr>
          </m:sSupPr>
          <m:e>
            <m:r>
              <w:rPr>
                <w:rFonts w:ascii="Cambria Math" w:hAnsi="Cambria Math"/>
                <w:szCs w:val="24"/>
              </w:rPr>
              <m:t>ω</m:t>
            </m:r>
          </m:e>
          <m:sup>
            <m:r>
              <w:rPr>
                <w:rFonts w:ascii="Cambria Math" w:hAnsi="Cambria Math"/>
                <w:szCs w:val="24"/>
              </w:rPr>
              <m:t>3</m:t>
            </m:r>
          </m:sup>
        </m:sSup>
      </m:oMath>
      <w:r w:rsidR="007B0361">
        <w:rPr>
          <w:rFonts w:eastAsiaTheme="minorEastAsia"/>
          <w:szCs w:val="24"/>
        </w:rPr>
        <w:t xml:space="preserve"> require comparing the average changes and </w:t>
      </w:r>
      <w:r w:rsidR="007B0361" w:rsidRPr="0088316F">
        <w:rPr>
          <w:rFonts w:eastAsiaTheme="minorEastAsia"/>
          <w:szCs w:val="24"/>
        </w:rPr>
        <w:t>inclusivity</w:t>
      </w:r>
      <w:r w:rsidR="007B0361">
        <w:rPr>
          <w:rFonts w:eastAsiaTheme="minorEastAsia"/>
          <w:szCs w:val="24"/>
        </w:rPr>
        <w:t xml:space="preserve"> premiums for the bottom two (poorest and second poorest) and the bottom three (poorest, second poorest and middle) quintiles, respectively.</w:t>
      </w:r>
      <w:r w:rsidR="007B0361">
        <w:rPr>
          <w:rStyle w:val="FootnoteReference"/>
          <w:rFonts w:eastAsiaTheme="minorEastAsia"/>
          <w:szCs w:val="24"/>
        </w:rPr>
        <w:footnoteReference w:id="19"/>
      </w:r>
    </w:p>
    <w:p w14:paraId="11366E12" w14:textId="34487FF2" w:rsidR="007B0361" w:rsidRDefault="00357BB8" w:rsidP="00396A93">
      <w:pPr>
        <w:spacing w:after="120" w:line="480" w:lineRule="auto"/>
        <w:rPr>
          <w:rFonts w:eastAsiaTheme="minorEastAsia"/>
        </w:rPr>
      </w:pPr>
      <w:r>
        <w:t>We report the well-being levels and</w:t>
      </w:r>
      <w:r w:rsidRPr="0096552D">
        <w:t xml:space="preserve"> </w:t>
      </w:r>
      <w:r w:rsidRPr="0048695F">
        <w:t>inclusivity</w:t>
      </w:r>
      <w:r>
        <w:t xml:space="preserve"> premiums for</w:t>
      </w:r>
      <w:r w:rsidRPr="0096552D">
        <w:rPr>
          <w:szCs w:val="24"/>
        </w:rPr>
        <w:t xml:space="preserve"> </w:t>
      </w:r>
      <m:oMath>
        <m:sSup>
          <m:sSupPr>
            <m:ctrlPr>
              <w:rPr>
                <w:rFonts w:ascii="Cambria Math" w:hAnsi="Cambria Math"/>
                <w:i/>
                <w:szCs w:val="24"/>
              </w:rPr>
            </m:ctrlPr>
          </m:sSupPr>
          <m:e>
            <m:r>
              <w:rPr>
                <w:rFonts w:ascii="Cambria Math" w:hAnsi="Cambria Math"/>
                <w:szCs w:val="24"/>
              </w:rPr>
              <m:t>ω</m:t>
            </m:r>
          </m:e>
          <m:sup>
            <m:r>
              <w:rPr>
                <w:rFonts w:ascii="Cambria Math" w:hAnsi="Cambria Math"/>
                <w:szCs w:val="24"/>
              </w:rPr>
              <m:t>1</m:t>
            </m:r>
          </m:sup>
        </m:sSup>
      </m:oMath>
      <w:r w:rsidRPr="0096552D">
        <w:rPr>
          <w:szCs w:val="24"/>
        </w:rPr>
        <w:t xml:space="preserve">, </w:t>
      </w:r>
      <m:oMath>
        <m:sSup>
          <m:sSupPr>
            <m:ctrlPr>
              <w:rPr>
                <w:rFonts w:ascii="Cambria Math" w:hAnsi="Cambria Math"/>
                <w:i/>
                <w:szCs w:val="24"/>
              </w:rPr>
            </m:ctrlPr>
          </m:sSupPr>
          <m:e>
            <m:r>
              <w:rPr>
                <w:rFonts w:ascii="Cambria Math" w:hAnsi="Cambria Math"/>
                <w:szCs w:val="24"/>
              </w:rPr>
              <m:t>ω</m:t>
            </m:r>
          </m:e>
          <m:sup>
            <m:r>
              <w:rPr>
                <w:rFonts w:ascii="Cambria Math" w:hAnsi="Cambria Math"/>
                <w:szCs w:val="24"/>
              </w:rPr>
              <m:t>2</m:t>
            </m:r>
          </m:sup>
        </m:sSup>
      </m:oMath>
      <w:r w:rsidRPr="0096552D">
        <w:rPr>
          <w:szCs w:val="24"/>
        </w:rPr>
        <w:t xml:space="preserve"> and </w:t>
      </w:r>
      <m:oMath>
        <m:sSup>
          <m:sSupPr>
            <m:ctrlPr>
              <w:rPr>
                <w:rFonts w:ascii="Cambria Math" w:hAnsi="Cambria Math"/>
                <w:i/>
                <w:szCs w:val="24"/>
              </w:rPr>
            </m:ctrlPr>
          </m:sSupPr>
          <m:e>
            <m:r>
              <w:rPr>
                <w:rFonts w:ascii="Cambria Math" w:hAnsi="Cambria Math"/>
                <w:szCs w:val="24"/>
              </w:rPr>
              <m:t>ω</m:t>
            </m:r>
          </m:e>
          <m:sup>
            <m:r>
              <w:rPr>
                <w:rFonts w:ascii="Cambria Math" w:hAnsi="Cambria Math"/>
                <w:szCs w:val="24"/>
              </w:rPr>
              <m:t>3</m:t>
            </m:r>
          </m:sup>
        </m:sSup>
      </m:oMath>
      <w:r>
        <w:rPr>
          <w:rFonts w:eastAsiaTheme="minorEastAsia"/>
          <w:szCs w:val="24"/>
        </w:rPr>
        <w:t xml:space="preserve"> in </w:t>
      </w:r>
      <w:r>
        <w:fldChar w:fldCharType="begin"/>
      </w:r>
      <w:r>
        <w:instrText xml:space="preserve"> REF _Ref98663352 \h </w:instrText>
      </w:r>
      <w:r>
        <w:fldChar w:fldCharType="separate"/>
      </w:r>
      <w:r w:rsidR="003647A1">
        <w:t>Table A</w:t>
      </w:r>
      <w:r w:rsidR="003647A1">
        <w:rPr>
          <w:noProof/>
        </w:rPr>
        <w:t>4</w:t>
      </w:r>
      <w:r>
        <w:fldChar w:fldCharType="end"/>
      </w:r>
      <w:r>
        <w:t>.</w:t>
      </w:r>
      <w:r w:rsidR="00633A39">
        <w:t xml:space="preserve"> </w:t>
      </w:r>
      <w:r w:rsidR="00F956CF">
        <w:t>T</w:t>
      </w:r>
      <w:r w:rsidR="007B0361">
        <w:t xml:space="preserve">he final two columns report whether the changes in inclusive well-being and the </w:t>
      </w:r>
      <w:r w:rsidR="007B0361" w:rsidRPr="0048695F">
        <w:t>inclusivity</w:t>
      </w:r>
      <w:r w:rsidR="007B0361">
        <w:t xml:space="preserve"> premiums </w:t>
      </w:r>
      <w:r w:rsidR="007B0361">
        <w:lastRenderedPageBreak/>
        <w:t xml:space="preserve">are robust or not for all </w:t>
      </w:r>
      <w:r w:rsidR="00CF7434">
        <w:t xml:space="preserve">80 </w:t>
      </w:r>
      <w:r w:rsidR="007B0361">
        <w:t>countries. Our robustness tests are more conservative than our theoretical framework. We refer to an increase in well-being to be robust if we observe statistically significant increases for all three quantile-weight vectors</w:t>
      </w:r>
      <w:r w:rsidR="009A17FB">
        <w:t>,</w:t>
      </w:r>
      <w:r w:rsidR="007B0361">
        <w:t xml:space="preserve"> </w:t>
      </w:r>
      <m:oMath>
        <m:sSup>
          <m:sSupPr>
            <m:ctrlPr>
              <w:rPr>
                <w:rFonts w:ascii="Cambria Math" w:hAnsi="Cambria Math"/>
                <w:i/>
                <w:szCs w:val="24"/>
              </w:rPr>
            </m:ctrlPr>
          </m:sSupPr>
          <m:e>
            <m:r>
              <w:rPr>
                <w:rFonts w:ascii="Cambria Math" w:hAnsi="Cambria Math"/>
                <w:szCs w:val="24"/>
              </w:rPr>
              <m:t>ω</m:t>
            </m:r>
          </m:e>
          <m:sup>
            <m:r>
              <w:rPr>
                <w:rFonts w:ascii="Cambria Math" w:hAnsi="Cambria Math"/>
                <w:szCs w:val="24"/>
              </w:rPr>
              <m:t>1</m:t>
            </m:r>
          </m:sup>
        </m:sSup>
      </m:oMath>
      <w:r w:rsidR="007B0361">
        <w:rPr>
          <w:rFonts w:eastAsiaTheme="minorEastAsia"/>
          <w:szCs w:val="24"/>
        </w:rPr>
        <w:t xml:space="preserve">, </w:t>
      </w:r>
      <m:oMath>
        <m:sSup>
          <m:sSupPr>
            <m:ctrlPr>
              <w:rPr>
                <w:rFonts w:ascii="Cambria Math" w:hAnsi="Cambria Math"/>
                <w:i/>
                <w:szCs w:val="24"/>
              </w:rPr>
            </m:ctrlPr>
          </m:sSupPr>
          <m:e>
            <m:r>
              <w:rPr>
                <w:rFonts w:ascii="Cambria Math" w:hAnsi="Cambria Math"/>
                <w:szCs w:val="24"/>
              </w:rPr>
              <m:t>ω</m:t>
            </m:r>
          </m:e>
          <m:sup>
            <m:r>
              <w:rPr>
                <w:rFonts w:ascii="Cambria Math" w:hAnsi="Cambria Math"/>
                <w:szCs w:val="24"/>
              </w:rPr>
              <m:t>2</m:t>
            </m:r>
          </m:sup>
        </m:sSup>
      </m:oMath>
      <w:r w:rsidR="007B0361">
        <w:rPr>
          <w:rFonts w:eastAsiaTheme="minorEastAsia"/>
          <w:szCs w:val="24"/>
        </w:rPr>
        <w:t xml:space="preserve"> and </w:t>
      </w:r>
      <m:oMath>
        <m:sSup>
          <m:sSupPr>
            <m:ctrlPr>
              <w:rPr>
                <w:rFonts w:ascii="Cambria Math" w:hAnsi="Cambria Math"/>
                <w:i/>
                <w:szCs w:val="24"/>
              </w:rPr>
            </m:ctrlPr>
          </m:sSupPr>
          <m:e>
            <m:r>
              <w:rPr>
                <w:rFonts w:ascii="Cambria Math" w:hAnsi="Cambria Math"/>
                <w:szCs w:val="24"/>
              </w:rPr>
              <m:t>ω</m:t>
            </m:r>
          </m:e>
          <m:sup>
            <m:r>
              <w:rPr>
                <w:rFonts w:ascii="Cambria Math" w:hAnsi="Cambria Math"/>
                <w:szCs w:val="24"/>
              </w:rPr>
              <m:t>3</m:t>
            </m:r>
          </m:sup>
        </m:sSup>
      </m:oMath>
      <w:r w:rsidR="007B0361">
        <w:t>. Similarly, we refer to a reduction in well-being to be robust whenever w</w:t>
      </w:r>
      <w:proofErr w:type="spellStart"/>
      <w:r w:rsidR="007B0361">
        <w:t>e</w:t>
      </w:r>
      <w:proofErr w:type="spellEnd"/>
      <w:r w:rsidR="007B0361">
        <w:t xml:space="preserve"> observe statistically significant reductions in well-being levels for all three quantile-weight vectors. Out of the 80 countries, we observe the changes in well-being to be robust for 76 countries</w:t>
      </w:r>
      <w:r w:rsidR="009A17FB">
        <w:t>,</w:t>
      </w:r>
      <w:r w:rsidR="007B0361">
        <w:t xml:space="preserve"> including Benin. </w:t>
      </w:r>
      <w:r w:rsidR="009A17FB">
        <w:t>The f</w:t>
      </w:r>
      <w:r w:rsidR="007B0361">
        <w:t>our countries for which the changes are not robust are Jamaica, Montenegro, Togo</w:t>
      </w:r>
      <w:r w:rsidR="006062BB">
        <w:t>,</w:t>
      </w:r>
      <w:r w:rsidR="007B0361">
        <w:t xml:space="preserve"> and Trinidad and Tobago. Of these four non-robust changes, the changes for Montenegro and Trinidad and Tobago are not statistically significant even at </w:t>
      </w:r>
      <m:oMath>
        <m:sSup>
          <m:sSupPr>
            <m:ctrlPr>
              <w:rPr>
                <w:rFonts w:ascii="Cambria Math" w:hAnsi="Cambria Math"/>
                <w:i/>
              </w:rPr>
            </m:ctrlPr>
          </m:sSupPr>
          <m:e>
            <m:r>
              <w:rPr>
                <w:rFonts w:ascii="Cambria Math" w:hAnsi="Cambria Math"/>
              </w:rPr>
              <m:t>ω</m:t>
            </m:r>
          </m:e>
          <m:sup>
            <m:r>
              <w:rPr>
                <w:rFonts w:ascii="Cambria Math" w:hAnsi="Cambria Math"/>
              </w:rPr>
              <m:t>0</m:t>
            </m:r>
          </m:sup>
        </m:sSup>
      </m:oMath>
      <w:r w:rsidR="007B0361">
        <w:rPr>
          <w:rFonts w:eastAsiaTheme="minorEastAsia"/>
        </w:rPr>
        <w:t>. The changes for Jamaica and Togo, on the other hand, are statistically significant but do not pass the robustness test.</w:t>
      </w:r>
    </w:p>
    <w:p w14:paraId="70295053" w14:textId="0DC162DD" w:rsidR="007B0361" w:rsidRDefault="007B0361" w:rsidP="00396A93">
      <w:pPr>
        <w:spacing w:after="120" w:line="480" w:lineRule="auto"/>
      </w:pPr>
      <w:r>
        <w:t xml:space="preserve">We next analyse the robustness of the </w:t>
      </w:r>
      <w:r w:rsidRPr="00E15CC5">
        <w:t>inclusivity</w:t>
      </w:r>
      <w:r>
        <w:t xml:space="preserve"> premiums that are outlined in the final column of </w:t>
      </w:r>
      <w:r w:rsidR="009A17FB">
        <w:t>T</w:t>
      </w:r>
      <w:r>
        <w:t>able</w:t>
      </w:r>
      <w:r w:rsidR="009A17FB">
        <w:t xml:space="preserve"> A4</w:t>
      </w:r>
      <w:r>
        <w:t xml:space="preserve">. </w:t>
      </w:r>
      <w:r>
        <w:rPr>
          <w:rFonts w:eastAsiaTheme="minorEastAsia"/>
        </w:rPr>
        <w:t xml:space="preserve">We test whether the </w:t>
      </w:r>
      <w:r w:rsidRPr="00E15CC5">
        <w:rPr>
          <w:rFonts w:eastAsiaTheme="minorEastAsia"/>
        </w:rPr>
        <w:t>inclusivity</w:t>
      </w:r>
      <w:r>
        <w:rPr>
          <w:rFonts w:eastAsiaTheme="minorEastAsia"/>
        </w:rPr>
        <w:t xml:space="preserve"> premiums have the same sign as that for </w:t>
      </w:r>
      <m:oMath>
        <m:sSup>
          <m:sSupPr>
            <m:ctrlPr>
              <w:rPr>
                <w:rFonts w:ascii="Cambria Math" w:hAnsi="Cambria Math"/>
                <w:i/>
              </w:rPr>
            </m:ctrlPr>
          </m:sSupPr>
          <m:e>
            <m:r>
              <w:rPr>
                <w:rFonts w:ascii="Cambria Math" w:hAnsi="Cambria Math"/>
              </w:rPr>
              <m:t>ω</m:t>
            </m:r>
          </m:e>
          <m:sup>
            <m:r>
              <w:rPr>
                <w:rFonts w:ascii="Cambria Math" w:hAnsi="Cambria Math"/>
              </w:rPr>
              <m:t>0</m:t>
            </m:r>
          </m:sup>
        </m:sSup>
      </m:oMath>
      <w:r>
        <w:rPr>
          <w:rFonts w:eastAsiaTheme="minorEastAsia"/>
        </w:rPr>
        <w:t xml:space="preserve"> a</w:t>
      </w:r>
      <w:proofErr w:type="spellStart"/>
      <w:r>
        <w:rPr>
          <w:rFonts w:eastAsiaTheme="minorEastAsia"/>
        </w:rPr>
        <w:t>nd</w:t>
      </w:r>
      <w:proofErr w:type="spellEnd"/>
      <w:r>
        <w:rPr>
          <w:rFonts w:eastAsiaTheme="minorEastAsia"/>
        </w:rPr>
        <w:t xml:space="preserve"> are statistically significantly different from zero at the three quantile-weight vectors: </w:t>
      </w:r>
      <m:oMath>
        <m:sSup>
          <m:sSupPr>
            <m:ctrlPr>
              <w:rPr>
                <w:rFonts w:ascii="Cambria Math" w:hAnsi="Cambria Math"/>
                <w:i/>
              </w:rPr>
            </m:ctrlPr>
          </m:sSupPr>
          <m:e>
            <m:r>
              <w:rPr>
                <w:rFonts w:ascii="Cambria Math" w:hAnsi="Cambria Math"/>
              </w:rPr>
              <m:t>ω</m:t>
            </m:r>
          </m:e>
          <m:sup>
            <m:r>
              <w:rPr>
                <w:rFonts w:ascii="Cambria Math" w:hAnsi="Cambria Math"/>
              </w:rPr>
              <m:t>1</m:t>
            </m:r>
          </m:sup>
        </m:sSup>
      </m:oMath>
      <w:r>
        <w:rPr>
          <w:rFonts w:eastAsiaTheme="minorEastAsia"/>
        </w:rPr>
        <w:t xml:space="preserve">, </w:t>
      </w:r>
      <m:oMath>
        <m:sSup>
          <m:sSupPr>
            <m:ctrlPr>
              <w:rPr>
                <w:rFonts w:ascii="Cambria Math" w:hAnsi="Cambria Math"/>
                <w:i/>
              </w:rPr>
            </m:ctrlPr>
          </m:sSupPr>
          <m:e>
            <m:r>
              <w:rPr>
                <w:rFonts w:ascii="Cambria Math" w:hAnsi="Cambria Math"/>
              </w:rPr>
              <m:t>ω</m:t>
            </m:r>
          </m:e>
          <m:sup>
            <m:r>
              <w:rPr>
                <w:rFonts w:ascii="Cambria Math" w:hAnsi="Cambria Math"/>
              </w:rPr>
              <m:t>2</m:t>
            </m:r>
          </m:sup>
        </m:sSup>
      </m:oMath>
      <w:r>
        <w:rPr>
          <w:rFonts w:eastAsiaTheme="minorEastAsia"/>
        </w:rPr>
        <w:t xml:space="preserve"> and </w:t>
      </w:r>
      <m:oMath>
        <m:sSup>
          <m:sSupPr>
            <m:ctrlPr>
              <w:rPr>
                <w:rFonts w:ascii="Cambria Math" w:hAnsi="Cambria Math"/>
                <w:i/>
              </w:rPr>
            </m:ctrlPr>
          </m:sSupPr>
          <m:e>
            <m:r>
              <w:rPr>
                <w:rFonts w:ascii="Cambria Math" w:hAnsi="Cambria Math"/>
              </w:rPr>
              <m:t>ω</m:t>
            </m:r>
          </m:e>
          <m:sup>
            <m:r>
              <w:rPr>
                <w:rFonts w:ascii="Cambria Math" w:hAnsi="Cambria Math"/>
              </w:rPr>
              <m:t>3</m:t>
            </m:r>
          </m:sup>
        </m:sSup>
      </m:oMath>
      <w:r>
        <w:rPr>
          <w:rFonts w:eastAsiaTheme="minorEastAsia"/>
        </w:rPr>
        <w:t>.</w:t>
      </w:r>
      <w:r>
        <w:t xml:space="preserve"> Unlike the changes in well-being, only around two-thirds of all </w:t>
      </w:r>
      <w:r w:rsidRPr="009650E6">
        <w:t>inclusivity</w:t>
      </w:r>
      <w:r>
        <w:t xml:space="preserve"> premiums (for 54 countries) are robust with respect to all alternative quantile-weight vectors in </w:t>
      </w:r>
      <m:oMath>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0</m:t>
            </m:r>
          </m:sub>
          <m:sup>
            <m:r>
              <w:rPr>
                <w:rFonts w:ascii="Cambria Math" w:hAnsi="Cambria Math"/>
              </w:rPr>
              <m:t>'</m:t>
            </m:r>
          </m:sup>
        </m:sSubSup>
      </m:oMath>
      <w:r w:rsidR="009A17FB">
        <w:rPr>
          <w:rFonts w:eastAsiaTheme="minorEastAsia"/>
        </w:rPr>
        <w:t>,</w:t>
      </w:r>
      <w:r>
        <w:t xml:space="preserve"> </w:t>
      </w:r>
      <w:r w:rsidR="009A17FB">
        <w:t>while</w:t>
      </w:r>
      <w:r>
        <w:t xml:space="preserve"> the </w:t>
      </w:r>
      <w:r w:rsidR="009A17FB">
        <w:t xml:space="preserve">other </w:t>
      </w:r>
      <w:r>
        <w:t xml:space="preserve">26 countries do not pass the robustness test. Of the 60 countries that register positive </w:t>
      </w:r>
      <w:r w:rsidRPr="00D66E12">
        <w:t>inclusivity</w:t>
      </w:r>
      <w:r>
        <w:t xml:space="preserve"> premiums, 47 are robust with respect to all alternative quantile-weight vectors in </w:t>
      </w:r>
      <m:oMath>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0</m:t>
            </m:r>
          </m:sub>
          <m:sup>
            <m:r>
              <w:rPr>
                <w:rFonts w:ascii="Cambria Math" w:hAnsi="Cambria Math"/>
              </w:rPr>
              <m:t>'</m:t>
            </m:r>
          </m:sup>
        </m:sSubSup>
      </m:oMath>
      <w:r>
        <w:rPr>
          <w:rFonts w:eastAsiaTheme="minorEastAsia"/>
        </w:rPr>
        <w:t xml:space="preserve"> and 13 are not robust. Similarly, of the 11 countries that register negative </w:t>
      </w:r>
      <w:r w:rsidRPr="00796020">
        <w:rPr>
          <w:rFonts w:eastAsiaTheme="minorEastAsia"/>
        </w:rPr>
        <w:t>inclusivity</w:t>
      </w:r>
      <w:r>
        <w:rPr>
          <w:rFonts w:eastAsiaTheme="minorEastAsia"/>
        </w:rPr>
        <w:t xml:space="preserve"> premiums, seven are robust and four are not robust. </w:t>
      </w:r>
      <w:r w:rsidR="00357BB8">
        <w:fldChar w:fldCharType="begin"/>
      </w:r>
      <w:r w:rsidR="00357BB8">
        <w:instrText xml:space="preserve"> REF _Ref98663352 \h </w:instrText>
      </w:r>
      <w:r w:rsidR="00357BB8">
        <w:fldChar w:fldCharType="separate"/>
      </w:r>
      <w:r w:rsidR="003647A1">
        <w:t>Table A</w:t>
      </w:r>
      <w:r w:rsidR="003647A1">
        <w:rPr>
          <w:noProof/>
        </w:rPr>
        <w:t>4</w:t>
      </w:r>
      <w:r w:rsidR="00357BB8">
        <w:fldChar w:fldCharType="end"/>
      </w:r>
      <w:r w:rsidR="00357BB8">
        <w:t xml:space="preserve"> </w:t>
      </w:r>
      <w:r>
        <w:t>highlight</w:t>
      </w:r>
      <w:r w:rsidR="00CF7434">
        <w:t>s</w:t>
      </w:r>
      <w:r>
        <w:t xml:space="preserve"> the countries in grey that fail to satisfy the robustness test for </w:t>
      </w:r>
      <w:r w:rsidRPr="00A77C95">
        <w:t>inclusivity</w:t>
      </w:r>
      <w:r>
        <w:t xml:space="preserve"> premium. Of these 26 countries</w:t>
      </w:r>
      <w:r w:rsidR="00CF7434">
        <w:t>,</w:t>
      </w:r>
      <w:r>
        <w:t xml:space="preserve"> nine </w:t>
      </w:r>
      <w:r w:rsidR="009A17FB">
        <w:t xml:space="preserve">in total </w:t>
      </w:r>
      <w:r>
        <w:t xml:space="preserve">are from </w:t>
      </w:r>
      <w:r w:rsidR="009A17FB">
        <w:t xml:space="preserve">the </w:t>
      </w:r>
      <w:r w:rsidRPr="00167F76">
        <w:t>Arab States</w:t>
      </w:r>
      <w:r>
        <w:t xml:space="preserve"> (1), </w:t>
      </w:r>
      <w:r w:rsidRPr="00167F76">
        <w:t>East Asia and the Pacific</w:t>
      </w:r>
      <w:r>
        <w:t xml:space="preserve"> (1),</w:t>
      </w:r>
      <w:r w:rsidRPr="00167F76">
        <w:t xml:space="preserve"> Europe and Central Asia</w:t>
      </w:r>
      <w:r>
        <w:t xml:space="preserve"> (2),</w:t>
      </w:r>
      <w:r w:rsidRPr="00167F76">
        <w:t xml:space="preserve"> Latin America and Caribbean</w:t>
      </w:r>
      <w:r>
        <w:t xml:space="preserve"> (3), and </w:t>
      </w:r>
      <w:r w:rsidRPr="00167F76">
        <w:t>South Asia</w:t>
      </w:r>
      <w:r>
        <w:t xml:space="preserve"> (2)</w:t>
      </w:r>
      <w:r w:rsidR="009A17FB">
        <w:t xml:space="preserve"> regions</w:t>
      </w:r>
      <w:r>
        <w:t xml:space="preserve">, whereas 17 are from sub-Saharan Africa. In other words, for nearly half of </w:t>
      </w:r>
      <w:r w:rsidR="009A17FB">
        <w:t>the</w:t>
      </w:r>
      <w:r>
        <w:t xml:space="preserve"> sub-Saharan Africa</w:t>
      </w:r>
      <w:r w:rsidR="009A17FB">
        <w:t>n countries</w:t>
      </w:r>
      <w:r>
        <w:t xml:space="preserve">, we do not observe robust </w:t>
      </w:r>
      <w:r w:rsidRPr="00412DA1">
        <w:t>inclusivity</w:t>
      </w:r>
      <w:r>
        <w:t xml:space="preserve"> premiums.</w:t>
      </w:r>
    </w:p>
    <w:p w14:paraId="0A650D7A" w14:textId="535E7E02" w:rsidR="007B0361" w:rsidRPr="007B0361" w:rsidRDefault="007B0361" w:rsidP="00396A93">
      <w:pPr>
        <w:tabs>
          <w:tab w:val="center" w:pos="4513"/>
        </w:tabs>
        <w:spacing w:after="120" w:line="480" w:lineRule="auto"/>
      </w:pPr>
      <w:r>
        <w:t xml:space="preserve">Some insights </w:t>
      </w:r>
      <w:r w:rsidR="0022676A">
        <w:t xml:space="preserve">can </w:t>
      </w:r>
      <w:r>
        <w:t xml:space="preserve">be drawn by examining how some countries fail the robustness test. </w:t>
      </w:r>
      <w:r w:rsidR="0022676A">
        <w:t xml:space="preserve">For example, </w:t>
      </w:r>
      <w:r>
        <w:t xml:space="preserve">Sudan and </w:t>
      </w:r>
      <w:r w:rsidR="00323117">
        <w:t>Vietnam</w:t>
      </w:r>
      <w:r>
        <w:t xml:space="preserve"> </w:t>
      </w:r>
      <w:r w:rsidR="0022676A">
        <w:t>have</w:t>
      </w:r>
      <w:r>
        <w:t xml:space="preserve"> very different levels of well-being. Both countries register </w:t>
      </w:r>
      <w:r>
        <w:lastRenderedPageBreak/>
        <w:t xml:space="preserve">statistically significantly positive </w:t>
      </w:r>
      <w:r w:rsidRPr="00E6235B">
        <w:t>inclusivity</w:t>
      </w:r>
      <w:r>
        <w:t xml:space="preserve"> premiums for </w:t>
      </w:r>
      <m:oMath>
        <m:sSup>
          <m:sSupPr>
            <m:ctrlPr>
              <w:rPr>
                <w:rFonts w:ascii="Cambria Math" w:hAnsi="Cambria Math"/>
                <w:i/>
              </w:rPr>
            </m:ctrlPr>
          </m:sSupPr>
          <m:e>
            <m:r>
              <w:rPr>
                <w:rFonts w:ascii="Cambria Math" w:hAnsi="Cambria Math"/>
              </w:rPr>
              <m:t>ω</m:t>
            </m:r>
          </m:e>
          <m:sup>
            <m:r>
              <w:rPr>
                <w:rFonts w:ascii="Cambria Math" w:hAnsi="Cambria Math"/>
              </w:rPr>
              <m:t>2</m:t>
            </m:r>
          </m:sup>
        </m:sSup>
      </m:oMath>
      <w:r>
        <w:rPr>
          <w:rFonts w:eastAsiaTheme="minorEastAsia"/>
        </w:rPr>
        <w:t xml:space="preserve"> and </w:t>
      </w:r>
      <m:oMath>
        <m:sSup>
          <m:sSupPr>
            <m:ctrlPr>
              <w:rPr>
                <w:rFonts w:ascii="Cambria Math" w:hAnsi="Cambria Math"/>
                <w:i/>
              </w:rPr>
            </m:ctrlPr>
          </m:sSupPr>
          <m:e>
            <m:r>
              <w:rPr>
                <w:rFonts w:ascii="Cambria Math" w:hAnsi="Cambria Math"/>
              </w:rPr>
              <m:t>ω</m:t>
            </m:r>
          </m:e>
          <m:sup>
            <m:r>
              <w:rPr>
                <w:rFonts w:ascii="Cambria Math" w:hAnsi="Cambria Math"/>
              </w:rPr>
              <m:t>3</m:t>
            </m:r>
          </m:sup>
        </m:sSup>
      </m:oMath>
      <w:r>
        <w:rPr>
          <w:rFonts w:eastAsiaTheme="minorEastAsia"/>
        </w:rPr>
        <w:t xml:space="preserve">, but both fail to show statistically significant </w:t>
      </w:r>
      <w:r w:rsidRPr="00E6235B">
        <w:rPr>
          <w:rFonts w:eastAsiaTheme="minorEastAsia"/>
        </w:rPr>
        <w:t>inclusivity</w:t>
      </w:r>
      <w:r>
        <w:rPr>
          <w:rFonts w:eastAsiaTheme="minorEastAsia"/>
        </w:rPr>
        <w:t xml:space="preserve"> premium for </w:t>
      </w:r>
      <m:oMath>
        <m:sSup>
          <m:sSupPr>
            <m:ctrlPr>
              <w:rPr>
                <w:rFonts w:ascii="Cambria Math" w:hAnsi="Cambria Math"/>
                <w:i/>
              </w:rPr>
            </m:ctrlPr>
          </m:sSupPr>
          <m:e>
            <m:r>
              <w:rPr>
                <w:rFonts w:ascii="Cambria Math" w:hAnsi="Cambria Math"/>
              </w:rPr>
              <m:t>ω</m:t>
            </m:r>
          </m:e>
          <m:sup>
            <m:r>
              <w:rPr>
                <w:rFonts w:ascii="Cambria Math" w:hAnsi="Cambria Math"/>
              </w:rPr>
              <m:t>1</m:t>
            </m:r>
          </m:sup>
        </m:sSup>
      </m:oMath>
      <w:r>
        <w:t>. Although the poorest quintiles in both countries show improvements, their improvements are not faster than the overall improvements.</w:t>
      </w:r>
      <w:r>
        <w:rPr>
          <w:rStyle w:val="FootnoteReference"/>
        </w:rPr>
        <w:footnoteReference w:id="20"/>
      </w:r>
    </w:p>
    <w:p w14:paraId="354201E1" w14:textId="7F1F96C0" w:rsidR="00254170" w:rsidRDefault="00254170" w:rsidP="00396A93">
      <w:pPr>
        <w:pStyle w:val="Heading1"/>
        <w:spacing w:before="0" w:line="480" w:lineRule="auto"/>
        <w:rPr>
          <w:rFonts w:eastAsiaTheme="minorEastAsia"/>
        </w:rPr>
      </w:pPr>
      <w:bookmarkStart w:id="37" w:name="_Ref120569324"/>
      <w:r>
        <w:rPr>
          <w:rFonts w:eastAsiaTheme="minorEastAsia"/>
        </w:rPr>
        <w:t>Conclusions</w:t>
      </w:r>
      <w:bookmarkEnd w:id="30"/>
      <w:bookmarkEnd w:id="35"/>
      <w:bookmarkEnd w:id="37"/>
    </w:p>
    <w:p w14:paraId="369CFEA5" w14:textId="39F8EE7A" w:rsidR="00E61712" w:rsidRDefault="00E61712" w:rsidP="00396A93">
      <w:pPr>
        <w:spacing w:after="120" w:line="480" w:lineRule="auto"/>
      </w:pPr>
      <w:r>
        <w:t>In this paper, we</w:t>
      </w:r>
      <w:r w:rsidR="001C27F0">
        <w:t xml:space="preserve"> first</w:t>
      </w:r>
      <w:r>
        <w:t xml:space="preserve"> present</w:t>
      </w:r>
      <w:r w:rsidR="00C50AC5">
        <w:t>ed</w:t>
      </w:r>
      <w:r>
        <w:t xml:space="preserve"> a quantile-based framework for studying whether the overall progress in well-being is be</w:t>
      </w:r>
      <w:r w:rsidR="00903A8E">
        <w:t>i</w:t>
      </w:r>
      <w:r>
        <w:t>ng inclusive to poorer</w:t>
      </w:r>
      <w:r w:rsidR="00DC6424">
        <w:t xml:space="preserve"> people</w:t>
      </w:r>
      <w:r>
        <w:t xml:space="preserve"> for indicators of well-being </w:t>
      </w:r>
      <w:r w:rsidR="00903A8E">
        <w:t xml:space="preserve">that are non-monetary in nature and </w:t>
      </w:r>
      <w:r>
        <w:t xml:space="preserve">are </w:t>
      </w:r>
      <w:r w:rsidR="00903A8E">
        <w:t xml:space="preserve">naturally </w:t>
      </w:r>
      <w:r>
        <w:t xml:space="preserve">bounded. </w:t>
      </w:r>
      <w:r w:rsidR="006C5A02">
        <w:t>T</w:t>
      </w:r>
      <w:r w:rsidR="00903A8E">
        <w:t xml:space="preserve">o ensure consistent assessment of </w:t>
      </w:r>
      <w:r w:rsidR="00BD4DEE">
        <w:t>well-being changes as well as inclusiveness</w:t>
      </w:r>
      <w:r w:rsidR="00903A8E">
        <w:t xml:space="preserve"> across </w:t>
      </w:r>
      <w:r w:rsidR="00F237C0">
        <w:t xml:space="preserve">attainment </w:t>
      </w:r>
      <w:r w:rsidR="00903A8E">
        <w:t xml:space="preserve">and </w:t>
      </w:r>
      <w:r w:rsidR="004C7587">
        <w:t>deprivation</w:t>
      </w:r>
      <w:r w:rsidR="00A832F9">
        <w:t xml:space="preserve"> score</w:t>
      </w:r>
      <w:r w:rsidR="00903A8E">
        <w:t xml:space="preserve">s, we </w:t>
      </w:r>
      <w:r w:rsidR="00790B1A">
        <w:t>examine</w:t>
      </w:r>
      <w:r w:rsidR="008C64B7">
        <w:t>d</w:t>
      </w:r>
      <w:r w:rsidR="00903A8E">
        <w:t xml:space="preserve"> absolute changes in well-being, where </w:t>
      </w:r>
      <w:r w:rsidR="00A42690">
        <w:t>the</w:t>
      </w:r>
      <w:r w:rsidR="00903A8E">
        <w:t xml:space="preserve"> well-being measure is a </w:t>
      </w:r>
      <w:r w:rsidR="001C27F0">
        <w:t>quantile-</w:t>
      </w:r>
      <w:r w:rsidR="00903A8E">
        <w:t xml:space="preserve">weighted sum of quantile averages. </w:t>
      </w:r>
      <w:r w:rsidR="001C27F0">
        <w:t>We character</w:t>
      </w:r>
      <w:r w:rsidR="00564308">
        <w:t>ize</w:t>
      </w:r>
      <w:r w:rsidR="008C64B7">
        <w:t>d</w:t>
      </w:r>
      <w:r w:rsidR="001C27F0">
        <w:t xml:space="preserve"> the restrictions on quantile</w:t>
      </w:r>
      <w:r w:rsidR="00592F70">
        <w:t xml:space="preserve"> </w:t>
      </w:r>
      <w:r w:rsidR="001C27F0">
        <w:t xml:space="preserve">weights based on certain key axioms </w:t>
      </w:r>
      <w:r w:rsidR="00214714">
        <w:t>and t</w:t>
      </w:r>
      <w:r w:rsidR="001C27F0">
        <w:t>hrough additive decomposition show</w:t>
      </w:r>
      <w:r w:rsidR="00C91891">
        <w:t>ed</w:t>
      </w:r>
      <w:r w:rsidR="001C27F0">
        <w:t xml:space="preserve"> that the overall change in well-</w:t>
      </w:r>
      <w:r w:rsidR="00F23176">
        <w:t>being can be broken down into two components: change in the average attainment</w:t>
      </w:r>
      <w:r w:rsidR="00740550">
        <w:t>;</w:t>
      </w:r>
      <w:r w:rsidR="00F23176">
        <w:t xml:space="preserve"> and </w:t>
      </w:r>
      <w:r w:rsidR="00BD4DEE" w:rsidRPr="00BD4DEE">
        <w:t>inclusivity</w:t>
      </w:r>
      <w:r w:rsidR="00F23176">
        <w:t xml:space="preserve"> premium that captures the extent to which the overall </w:t>
      </w:r>
      <w:r w:rsidR="00A8365C">
        <w:t>change</w:t>
      </w:r>
      <w:r w:rsidR="00F23176">
        <w:t xml:space="preserve"> in well-being is shared </w:t>
      </w:r>
      <w:r w:rsidR="00790B1A">
        <w:t xml:space="preserve">by </w:t>
      </w:r>
      <w:r w:rsidR="00F23176">
        <w:t>poorer</w:t>
      </w:r>
      <w:r w:rsidR="00DC6424">
        <w:t xml:space="preserve"> people</w:t>
      </w:r>
      <w:r w:rsidR="00F23176">
        <w:t>. We further propose</w:t>
      </w:r>
      <w:r w:rsidR="00C91891">
        <w:t>d</w:t>
      </w:r>
      <w:r w:rsidR="00F23176">
        <w:t xml:space="preserve"> </w:t>
      </w:r>
      <w:r w:rsidR="0006469E">
        <w:t xml:space="preserve">a methodology for checking the robustness of well-being changes and </w:t>
      </w:r>
      <w:r w:rsidR="00BD4DEE" w:rsidRPr="00BD4DEE">
        <w:t>inclusivity</w:t>
      </w:r>
      <w:r w:rsidR="0006469E">
        <w:t xml:space="preserve"> premiums with respect to alternative sets of quantile</w:t>
      </w:r>
      <w:r w:rsidR="00592F70">
        <w:t xml:space="preserve"> </w:t>
      </w:r>
      <w:r w:rsidR="0006469E">
        <w:t>weights.</w:t>
      </w:r>
    </w:p>
    <w:p w14:paraId="2DDA830A" w14:textId="5CC1EF62" w:rsidR="00DB4158" w:rsidRDefault="00757E96" w:rsidP="00396A93">
      <w:pPr>
        <w:spacing w:after="120" w:line="480" w:lineRule="auto"/>
      </w:pPr>
      <w:r>
        <w:t xml:space="preserve">For </w:t>
      </w:r>
      <w:r w:rsidR="00C91891">
        <w:t xml:space="preserve">the </w:t>
      </w:r>
      <w:r>
        <w:t xml:space="preserve">empirical assessment of well-being, we </w:t>
      </w:r>
      <w:r w:rsidR="00790B1A">
        <w:t>dr</w:t>
      </w:r>
      <w:r w:rsidR="00C91891">
        <w:t>e</w:t>
      </w:r>
      <w:r w:rsidR="00790B1A">
        <w:t>w upon</w:t>
      </w:r>
      <w:r>
        <w:t xml:space="preserve"> the </w:t>
      </w:r>
      <w:r w:rsidR="00A8365C">
        <w:t xml:space="preserve">well-known </w:t>
      </w:r>
      <w:r>
        <w:t>counting framework</w:t>
      </w:r>
      <w:r w:rsidR="00A8365C">
        <w:t xml:space="preserve"> that has </w:t>
      </w:r>
      <w:r w:rsidR="00E3452F">
        <w:t xml:space="preserve">been </w:t>
      </w:r>
      <w:r w:rsidR="00A8365C">
        <w:t>widely adopted for multidimensional poverty measurement</w:t>
      </w:r>
      <w:r>
        <w:t>. The measure of well-being we use</w:t>
      </w:r>
      <w:r w:rsidR="00C91891">
        <w:t>d</w:t>
      </w:r>
      <w:r>
        <w:t xml:space="preserve"> is </w:t>
      </w:r>
      <w:r w:rsidR="00790B1A">
        <w:t>the complement of</w:t>
      </w:r>
      <w:r>
        <w:t xml:space="preserve"> the global </w:t>
      </w:r>
      <w:r w:rsidR="00F3764E">
        <w:t>MPI</w:t>
      </w:r>
      <w:r>
        <w:t>.</w:t>
      </w:r>
      <w:r w:rsidR="006B23E4">
        <w:t xml:space="preserve"> We use</w:t>
      </w:r>
      <w:r w:rsidR="00C91891">
        <w:t>d</w:t>
      </w:r>
      <w:r w:rsidR="006B23E4">
        <w:t xml:space="preserve"> the complement of the deprivation score, which capture</w:t>
      </w:r>
      <w:r w:rsidR="00477CAD">
        <w:t>s</w:t>
      </w:r>
      <w:r w:rsidR="006B23E4">
        <w:t xml:space="preserve"> the breadth of deprivations in the multidimensional poverty measurement framework, </w:t>
      </w:r>
      <w:r w:rsidR="00B76BF0">
        <w:t>namely the</w:t>
      </w:r>
      <w:r w:rsidR="006B23E4">
        <w:t xml:space="preserve"> attainment</w:t>
      </w:r>
      <w:r w:rsidR="00B76BF0">
        <w:t xml:space="preserve"> score</w:t>
      </w:r>
      <w:r w:rsidR="006B23E4">
        <w:t xml:space="preserve">. </w:t>
      </w:r>
      <w:r w:rsidR="00477CAD">
        <w:t xml:space="preserve">Out of the 80 developing countries </w:t>
      </w:r>
      <w:r w:rsidR="00C91891">
        <w:t>in</w:t>
      </w:r>
      <w:r w:rsidR="00477CAD">
        <w:t xml:space="preserve"> our analysis,</w:t>
      </w:r>
      <w:r w:rsidR="000C2DF6">
        <w:t xml:space="preserve"> we observe</w:t>
      </w:r>
      <w:r w:rsidR="00C91891">
        <w:t>d</w:t>
      </w:r>
      <w:r w:rsidR="000C2DF6">
        <w:t xml:space="preserve"> statistically significant increase in well-being for</w:t>
      </w:r>
      <w:r w:rsidR="00477CAD">
        <w:t xml:space="preserve"> 7</w:t>
      </w:r>
      <w:r w:rsidR="000C2DF6">
        <w:t>7</w:t>
      </w:r>
      <w:r w:rsidR="00477CAD">
        <w:t xml:space="preserve"> </w:t>
      </w:r>
      <w:r w:rsidR="000C2DF6">
        <w:t>countries. Out of all the statistically significant improvements, we observe</w:t>
      </w:r>
      <w:r w:rsidR="00C91891">
        <w:t>d</w:t>
      </w:r>
      <w:r w:rsidR="000C2DF6">
        <w:t xml:space="preserve"> robust well-being increases</w:t>
      </w:r>
      <w:r w:rsidR="00A42690">
        <w:t xml:space="preserve"> for</w:t>
      </w:r>
      <w:r w:rsidR="000C2DF6">
        <w:t xml:space="preserve"> </w:t>
      </w:r>
      <w:r w:rsidR="00C81867">
        <w:t xml:space="preserve">75 </w:t>
      </w:r>
      <w:r w:rsidR="000C2DF6">
        <w:t>countries</w:t>
      </w:r>
      <w:r w:rsidR="00477CAD">
        <w:t>.</w:t>
      </w:r>
      <w:r w:rsidR="00CC7DE4">
        <w:t xml:space="preserve"> </w:t>
      </w:r>
      <w:r w:rsidR="00477CAD">
        <w:t>F</w:t>
      </w:r>
      <w:r w:rsidR="00CC7DE4">
        <w:t xml:space="preserve">or one </w:t>
      </w:r>
      <w:r w:rsidR="00CC7DE4">
        <w:lastRenderedPageBreak/>
        <w:t>country</w:t>
      </w:r>
      <w:r w:rsidR="00477CAD">
        <w:t>,</w:t>
      </w:r>
      <w:r w:rsidR="00CC7DE4">
        <w:t xml:space="preserve"> we observe</w:t>
      </w:r>
      <w:r w:rsidR="00C91891">
        <w:t>d</w:t>
      </w:r>
      <w:r w:rsidR="00CC7DE4">
        <w:t xml:space="preserve"> robust well-being reduction.</w:t>
      </w:r>
      <w:r w:rsidR="000C2DF6">
        <w:t xml:space="preserve"> However, our analysis of </w:t>
      </w:r>
      <w:r w:rsidR="00921090" w:rsidRPr="00921090">
        <w:t>inclusivity</w:t>
      </w:r>
      <w:r w:rsidR="000C2DF6">
        <w:t xml:space="preserve"> premium does not reflect such a rosy picture. </w:t>
      </w:r>
      <w:r w:rsidR="00542DDD">
        <w:t>Only three-quarters</w:t>
      </w:r>
      <w:r w:rsidR="00CC7DE4">
        <w:t xml:space="preserve"> </w:t>
      </w:r>
      <w:r w:rsidR="00542DDD">
        <w:t>of all countries register</w:t>
      </w:r>
      <w:r w:rsidR="00C374ED">
        <w:t xml:space="preserve"> a</w:t>
      </w:r>
      <w:r w:rsidR="00542DDD">
        <w:t xml:space="preserve"> positive </w:t>
      </w:r>
      <w:r w:rsidR="00921090" w:rsidRPr="00921090">
        <w:t>inclusivity</w:t>
      </w:r>
      <w:r w:rsidR="00542DDD">
        <w:t xml:space="preserve"> premium. In other words, progress in average attainment has been inclusive for poorer</w:t>
      </w:r>
      <w:r w:rsidR="00DC6424">
        <w:t xml:space="preserve"> people</w:t>
      </w:r>
      <w:r w:rsidR="00C374ED">
        <w:t xml:space="preserve"> in only 60 countries</w:t>
      </w:r>
      <w:r w:rsidR="00542DDD">
        <w:t xml:space="preserve">. For the </w:t>
      </w:r>
      <w:r w:rsidR="00DC6424">
        <w:t>other</w:t>
      </w:r>
      <w:r w:rsidR="00542DDD">
        <w:t xml:space="preserve"> 20 countries, the </w:t>
      </w:r>
      <w:r w:rsidR="00334C5B" w:rsidRPr="00334C5B">
        <w:t>inclusivity</w:t>
      </w:r>
      <w:r w:rsidR="00542DDD">
        <w:t xml:space="preserve"> premiums are either negative or not statistically significantly different from zero. Moreover, out of the 60 countries with statistically significantly positive </w:t>
      </w:r>
      <w:r w:rsidR="00334C5B" w:rsidRPr="00334C5B">
        <w:t>inclusivity</w:t>
      </w:r>
      <w:r w:rsidR="00542DDD">
        <w:t xml:space="preserve"> premium</w:t>
      </w:r>
      <w:r w:rsidR="00E021C4">
        <w:t>s</w:t>
      </w:r>
      <w:r w:rsidR="00542DDD">
        <w:t xml:space="preserve">, </w:t>
      </w:r>
      <w:r w:rsidR="00DB4158">
        <w:t xml:space="preserve">only 47 are robust to alternative quantile-weight vectors. Similarly, statistically significantly negative </w:t>
      </w:r>
      <w:r w:rsidR="00C954BF" w:rsidRPr="00C954BF">
        <w:t>inclusivity</w:t>
      </w:r>
      <w:r w:rsidR="00DB4158">
        <w:t xml:space="preserve"> premiums are robust </w:t>
      </w:r>
      <w:r w:rsidR="00C374ED">
        <w:t xml:space="preserve">in </w:t>
      </w:r>
      <w:r w:rsidR="00DB4158">
        <w:t>seven countries</w:t>
      </w:r>
      <w:r w:rsidR="00E021C4">
        <w:t>.</w:t>
      </w:r>
    </w:p>
    <w:p w14:paraId="35B0A62E" w14:textId="6DC471AF" w:rsidR="00E021C4" w:rsidRDefault="00DB4158" w:rsidP="00396A93">
      <w:pPr>
        <w:spacing w:after="120" w:line="480" w:lineRule="auto"/>
      </w:pPr>
      <w:r>
        <w:t xml:space="preserve">Geographical decomposition shows wide variation </w:t>
      </w:r>
      <w:r w:rsidR="00A21186">
        <w:t xml:space="preserve">in </w:t>
      </w:r>
      <w:r w:rsidR="00A36317">
        <w:t>inclusiveness</w:t>
      </w:r>
      <w:r w:rsidR="00A21186">
        <w:t xml:space="preserve"> across regions. </w:t>
      </w:r>
      <w:r w:rsidR="00ED07A8">
        <w:t xml:space="preserve">Out of the 80 countries in our analysis, 35 countries are from the sub-Saharan African region and the </w:t>
      </w:r>
      <w:r w:rsidR="00C374ED">
        <w:t>other</w:t>
      </w:r>
      <w:r w:rsidR="00ED07A8">
        <w:t xml:space="preserve"> 45 countries are distributed across </w:t>
      </w:r>
      <w:r w:rsidR="00C374ED">
        <w:t xml:space="preserve">the </w:t>
      </w:r>
      <w:r w:rsidR="00ED07A8" w:rsidRPr="00ED07A8">
        <w:t>Arab</w:t>
      </w:r>
      <w:r w:rsidR="00C374ED">
        <w:t xml:space="preserve"> States</w:t>
      </w:r>
      <w:r w:rsidR="00ED07A8">
        <w:t xml:space="preserve">, </w:t>
      </w:r>
      <w:r w:rsidR="00ED07A8" w:rsidRPr="00ED07A8">
        <w:t>East Asia and the Pacific</w:t>
      </w:r>
      <w:r w:rsidR="00ED07A8">
        <w:t xml:space="preserve">, </w:t>
      </w:r>
      <w:r w:rsidR="00ED07A8" w:rsidRPr="00ED07A8">
        <w:t>Europe and Central Asia</w:t>
      </w:r>
      <w:r w:rsidR="00ED07A8">
        <w:t>,</w:t>
      </w:r>
      <w:r w:rsidR="00633A39">
        <w:t xml:space="preserve"> </w:t>
      </w:r>
      <w:r w:rsidR="00ED07A8" w:rsidRPr="00ED07A8">
        <w:t xml:space="preserve">Latin </w:t>
      </w:r>
      <w:proofErr w:type="gramStart"/>
      <w:r w:rsidR="00ED07A8" w:rsidRPr="00ED07A8">
        <w:t>America</w:t>
      </w:r>
      <w:proofErr w:type="gramEnd"/>
      <w:r w:rsidR="00ED07A8" w:rsidRPr="00ED07A8">
        <w:t xml:space="preserve"> and Caribbean</w:t>
      </w:r>
      <w:r w:rsidR="00ED07A8">
        <w:t xml:space="preserve"> and </w:t>
      </w:r>
      <w:r w:rsidR="00ED07A8" w:rsidRPr="00ED07A8">
        <w:t>South Asia</w:t>
      </w:r>
      <w:r w:rsidR="00ED07A8">
        <w:t xml:space="preserve">n regions. </w:t>
      </w:r>
      <w:r w:rsidR="00E021C4">
        <w:t xml:space="preserve">Out of the 60 countries that have statistically significantly positive </w:t>
      </w:r>
      <w:r w:rsidR="00AF1654" w:rsidRPr="00AF1654">
        <w:t>inclusivity</w:t>
      </w:r>
      <w:r w:rsidR="00E021C4">
        <w:t xml:space="preserve"> premiums, only 18 are from sub-Saharan Africa and 42 are from the other five regions. Out of the 47 such robust comparisons, only 11 are from the sub-Saharan African region</w:t>
      </w:r>
      <w:r w:rsidR="00D46738">
        <w:t>. While 80</w:t>
      </w:r>
      <w:r w:rsidR="00564308">
        <w:t xml:space="preserve"> percent</w:t>
      </w:r>
      <w:r w:rsidR="00D46738">
        <w:t xml:space="preserve"> of all countries (36 out of 45) from other five geographical regions show robust positive </w:t>
      </w:r>
      <w:r w:rsidR="00AF1654">
        <w:t>inclusiveness</w:t>
      </w:r>
      <w:r w:rsidR="00D46738">
        <w:t xml:space="preserve">, </w:t>
      </w:r>
      <w:r w:rsidR="00C374ED">
        <w:t>fewer</w:t>
      </w:r>
      <w:r w:rsidR="00D46738">
        <w:t xml:space="preserve"> than </w:t>
      </w:r>
      <w:r w:rsidR="00CA759D">
        <w:t>one-</w:t>
      </w:r>
      <w:r w:rsidR="00D46738">
        <w:t>third</w:t>
      </w:r>
      <w:r w:rsidR="00E021C4">
        <w:t xml:space="preserve"> of all countries in sub-Saharan Africa show </w:t>
      </w:r>
      <w:r w:rsidR="00D46738">
        <w:t xml:space="preserve">robust positive </w:t>
      </w:r>
      <w:r w:rsidR="007F0864">
        <w:t>inclusiveness</w:t>
      </w:r>
      <w:r w:rsidR="00D46738">
        <w:t xml:space="preserve">. </w:t>
      </w:r>
      <w:r w:rsidR="00C374ED">
        <w:t>A</w:t>
      </w:r>
      <w:r w:rsidR="00137897">
        <w:t xml:space="preserve">ll seven countries that register robust statistically significantly negative </w:t>
      </w:r>
      <w:r w:rsidR="00D217E9" w:rsidRPr="00D217E9">
        <w:t>inclusivity</w:t>
      </w:r>
      <w:r w:rsidR="00137897">
        <w:t xml:space="preserve"> premiums are from the sub-Saharan African region: </w:t>
      </w:r>
      <w:r w:rsidR="00E021C4">
        <w:t xml:space="preserve">Burkina Faso, Burundi, Madagascar, Mali, Mozambique, </w:t>
      </w:r>
      <w:proofErr w:type="gramStart"/>
      <w:r w:rsidR="00E021C4">
        <w:t>Niger</w:t>
      </w:r>
      <w:proofErr w:type="gramEnd"/>
      <w:r w:rsidR="00E021C4">
        <w:t xml:space="preserve"> and Tanzania.</w:t>
      </w:r>
    </w:p>
    <w:p w14:paraId="11297AF6" w14:textId="2988C85F" w:rsidR="00A8365C" w:rsidRPr="00830715" w:rsidRDefault="00A8365C" w:rsidP="00396A93">
      <w:pPr>
        <w:spacing w:after="120" w:line="480" w:lineRule="auto"/>
        <w:rPr>
          <w:color w:val="FF0000"/>
        </w:rPr>
      </w:pPr>
      <w:r>
        <w:t>We link</w:t>
      </w:r>
      <w:r w:rsidR="00C4372D">
        <w:t>ed</w:t>
      </w:r>
      <w:r>
        <w:t xml:space="preserve"> our approach to assessing </w:t>
      </w:r>
      <w:r w:rsidR="0022660C">
        <w:t xml:space="preserve">the </w:t>
      </w:r>
      <w:r>
        <w:t xml:space="preserve">inclusiveness of well-being to that of the World Bank’s </w:t>
      </w:r>
      <w:r w:rsidR="00925E5E">
        <w:t xml:space="preserve">monetary </w:t>
      </w:r>
      <w:r>
        <w:t xml:space="preserve">shared prosperity analysis as well as the </w:t>
      </w:r>
      <w:r w:rsidR="00B76BF0">
        <w:t xml:space="preserve">global </w:t>
      </w:r>
      <w:r>
        <w:t xml:space="preserve">MPI. We </w:t>
      </w:r>
      <w:r w:rsidR="00925E5E">
        <w:t>observed a non-linear relationship with both these measures through cross-country analysis – meaning neither higher monetary shared prosperity nor faster</w:t>
      </w:r>
      <w:r w:rsidR="00B76BF0">
        <w:t xml:space="preserve"> absolute</w:t>
      </w:r>
      <w:r w:rsidR="00925E5E">
        <w:t xml:space="preserve"> reduction in multidimensional poverty</w:t>
      </w:r>
      <w:r w:rsidR="00B76BF0">
        <w:t xml:space="preserve"> at the national level</w:t>
      </w:r>
      <w:r w:rsidR="00925E5E">
        <w:t xml:space="preserve"> is necessarily associated with inclusive improvement in well-being over time. We present</w:t>
      </w:r>
      <w:r w:rsidR="0022660C">
        <w:t>ed</w:t>
      </w:r>
      <w:r w:rsidR="00925E5E">
        <w:t xml:space="preserve"> an illustration of two countries showing how an improvement in well-being may remain </w:t>
      </w:r>
      <w:r w:rsidR="00925E5E">
        <w:lastRenderedPageBreak/>
        <w:t xml:space="preserve">non-inclusive to poorer </w:t>
      </w:r>
      <w:r w:rsidR="0022660C">
        <w:t>people in</w:t>
      </w:r>
      <w:r w:rsidR="00925E5E">
        <w:t xml:space="preserve"> society despite successful poverty reduction. Our approach thus contributes by providing additional insights to the existing effective multidimensional poverty measurement framework.</w:t>
      </w:r>
    </w:p>
    <w:p w14:paraId="0E3E08DA" w14:textId="797CC919" w:rsidR="00E61712" w:rsidRDefault="00F02897" w:rsidP="00396A93">
      <w:pPr>
        <w:spacing w:after="120" w:line="480" w:lineRule="auto"/>
      </w:pPr>
      <w:r>
        <w:t>Our empirical application in this paper analyse</w:t>
      </w:r>
      <w:r w:rsidR="004D2577">
        <w:t>d</w:t>
      </w:r>
      <w:r>
        <w:t xml:space="preserve"> </w:t>
      </w:r>
      <w:r w:rsidR="00C36B89">
        <w:t xml:space="preserve">inclusiveness </w:t>
      </w:r>
      <w:r w:rsidR="00CF0243">
        <w:t>of</w:t>
      </w:r>
      <w:r w:rsidR="00C36B89">
        <w:t xml:space="preserve"> well-being changes</w:t>
      </w:r>
      <w:r>
        <w:t xml:space="preserve"> using five quintiles across </w:t>
      </w:r>
      <w:r w:rsidR="004D2577">
        <w:t xml:space="preserve">different </w:t>
      </w:r>
      <w:r>
        <w:t xml:space="preserve">countries, but </w:t>
      </w:r>
      <w:r w:rsidR="00A42690">
        <w:t>the</w:t>
      </w:r>
      <w:r>
        <w:t xml:space="preserve"> framework may have wider applications</w:t>
      </w:r>
      <w:r w:rsidR="004D2577">
        <w:t xml:space="preserve">, and </w:t>
      </w:r>
      <w:r w:rsidR="00DF1DF1">
        <w:t xml:space="preserve">could </w:t>
      </w:r>
      <w:r w:rsidR="004D2577">
        <w:t>be</w:t>
      </w:r>
      <w:r>
        <w:t xml:space="preserve"> used to study and analyse </w:t>
      </w:r>
      <w:r w:rsidR="00D078EC">
        <w:t>inclusiveness of well-being changes</w:t>
      </w:r>
      <w:r>
        <w:t xml:space="preserve"> </w:t>
      </w:r>
      <w:r w:rsidR="00D078EC">
        <w:t xml:space="preserve">within </w:t>
      </w:r>
      <w:r>
        <w:t xml:space="preserve">different regions </w:t>
      </w:r>
      <w:r w:rsidR="00D078EC">
        <w:t xml:space="preserve">of </w:t>
      </w:r>
      <w:r>
        <w:t>a country</w:t>
      </w:r>
      <w:r w:rsidR="004D2577">
        <w:t>:</w:t>
      </w:r>
      <w:r>
        <w:t xml:space="preserve"> </w:t>
      </w:r>
      <w:r w:rsidR="00B76BF0">
        <w:t>the data for such subnational analyses are present in the global MPI database and may be of considerable</w:t>
      </w:r>
      <w:r w:rsidR="003647A1">
        <w:t xml:space="preserve"> interest</w:t>
      </w:r>
      <w:r>
        <w:t>. Finally, we use</w:t>
      </w:r>
      <w:r w:rsidR="004D2577">
        <w:t>d</w:t>
      </w:r>
      <w:r>
        <w:t xml:space="preserve"> a multidimensional counting framework as a measure of well-being as there is a strong justification that well-being and poverty are both multidimensional. However, our approach is equally applicable to any bounded indicator o</w:t>
      </w:r>
      <w:r w:rsidR="00B76BF0">
        <w:t>f</w:t>
      </w:r>
      <w:r>
        <w:t xml:space="preserve"> well-being that may have attainment and </w:t>
      </w:r>
      <w:r w:rsidR="004C7587">
        <w:t>deprivation</w:t>
      </w:r>
      <w:r>
        <w:t xml:space="preserve"> representation</w:t>
      </w:r>
      <w:r w:rsidR="008B3622">
        <w:t>s</w:t>
      </w:r>
      <w:r>
        <w:t>.</w:t>
      </w:r>
    </w:p>
    <w:p w14:paraId="3D705C8C" w14:textId="665739C7" w:rsidR="00114D96" w:rsidRDefault="00114D96" w:rsidP="00396A93">
      <w:pPr>
        <w:spacing w:after="120" w:line="480" w:lineRule="auto"/>
        <w:jc w:val="left"/>
        <w:rPr>
          <w:b/>
          <w:bCs/>
          <w:szCs w:val="24"/>
        </w:rPr>
      </w:pPr>
    </w:p>
    <w:p w14:paraId="3B6D2BEC" w14:textId="4AD3E120" w:rsidR="00252E4A" w:rsidRPr="00535480" w:rsidRDefault="00252E4A" w:rsidP="00396A93">
      <w:pPr>
        <w:pStyle w:val="Heading1"/>
        <w:spacing w:before="0" w:line="480" w:lineRule="auto"/>
      </w:pPr>
      <w:r w:rsidRPr="00535480">
        <w:t>References</w:t>
      </w:r>
    </w:p>
    <w:p w14:paraId="27701CB4" w14:textId="17BDC795" w:rsidR="00114D96" w:rsidRPr="00F252C1" w:rsidRDefault="00252E4A" w:rsidP="00396A93">
      <w:pPr>
        <w:pStyle w:val="Bibliography"/>
        <w:spacing w:after="0" w:line="480" w:lineRule="auto"/>
        <w:rPr>
          <w:noProof/>
          <w:szCs w:val="24"/>
        </w:rPr>
      </w:pPr>
      <w:r>
        <w:rPr>
          <w:szCs w:val="24"/>
        </w:rPr>
        <w:fldChar w:fldCharType="begin"/>
      </w:r>
      <w:r>
        <w:rPr>
          <w:szCs w:val="24"/>
        </w:rPr>
        <w:instrText xml:space="preserve"> BIBLIOGRAPHY  \l 2057 </w:instrText>
      </w:r>
      <w:r>
        <w:rPr>
          <w:szCs w:val="24"/>
        </w:rPr>
        <w:fldChar w:fldCharType="separate"/>
      </w:r>
      <w:r w:rsidR="00114D96">
        <w:rPr>
          <w:noProof/>
        </w:rPr>
        <w:t xml:space="preserve">Alkire, S., </w:t>
      </w:r>
      <w:r w:rsidR="00495978">
        <w:rPr>
          <w:noProof/>
        </w:rPr>
        <w:t>and</w:t>
      </w:r>
      <w:r w:rsidR="00114D96">
        <w:rPr>
          <w:noProof/>
        </w:rPr>
        <w:t xml:space="preserve"> </w:t>
      </w:r>
      <w:r w:rsidR="00744CD6">
        <w:rPr>
          <w:noProof/>
        </w:rPr>
        <w:t xml:space="preserve">J. E. </w:t>
      </w:r>
      <w:r w:rsidR="00114D96">
        <w:rPr>
          <w:noProof/>
        </w:rPr>
        <w:t xml:space="preserve">Foster. 2011. </w:t>
      </w:r>
      <w:r w:rsidR="00744CD6">
        <w:rPr>
          <w:noProof/>
        </w:rPr>
        <w:t>"</w:t>
      </w:r>
      <w:r w:rsidR="00114D96">
        <w:rPr>
          <w:noProof/>
        </w:rPr>
        <w:t xml:space="preserve">Counting and </w:t>
      </w:r>
      <w:r w:rsidR="00744CD6">
        <w:rPr>
          <w:noProof/>
        </w:rPr>
        <w:t>M</w:t>
      </w:r>
      <w:r w:rsidR="00114D96">
        <w:rPr>
          <w:noProof/>
        </w:rPr>
        <w:t xml:space="preserve">ultidimensional </w:t>
      </w:r>
      <w:r w:rsidR="00744CD6">
        <w:rPr>
          <w:noProof/>
        </w:rPr>
        <w:t>P</w:t>
      </w:r>
      <w:r w:rsidR="00114D96">
        <w:rPr>
          <w:noProof/>
        </w:rPr>
        <w:t xml:space="preserve">overty </w:t>
      </w:r>
      <w:r w:rsidR="00744CD6">
        <w:rPr>
          <w:noProof/>
        </w:rPr>
        <w:t>M</w:t>
      </w:r>
      <w:r w:rsidR="00114D96">
        <w:rPr>
          <w:noProof/>
        </w:rPr>
        <w:t>easurement.</w:t>
      </w:r>
      <w:r w:rsidR="00744CD6">
        <w:rPr>
          <w:noProof/>
        </w:rPr>
        <w:t>"</w:t>
      </w:r>
      <w:r w:rsidR="00114D96">
        <w:rPr>
          <w:noProof/>
        </w:rPr>
        <w:t xml:space="preserve"> </w:t>
      </w:r>
      <w:r w:rsidR="00114D96">
        <w:rPr>
          <w:i/>
          <w:iCs/>
          <w:noProof/>
        </w:rPr>
        <w:t xml:space="preserve">Journal of Public Economics </w:t>
      </w:r>
      <w:r w:rsidR="00114D96" w:rsidRPr="00396A93">
        <w:rPr>
          <w:noProof/>
        </w:rPr>
        <w:t>95</w:t>
      </w:r>
      <w:r w:rsidR="00114D96">
        <w:rPr>
          <w:noProof/>
        </w:rPr>
        <w:t>(7</w:t>
      </w:r>
      <w:r w:rsidR="00744CD6">
        <w:rPr>
          <w:noProof/>
        </w:rPr>
        <w:t>):</w:t>
      </w:r>
      <w:r w:rsidR="00114D96">
        <w:rPr>
          <w:noProof/>
        </w:rPr>
        <w:t xml:space="preserve"> 47</w:t>
      </w:r>
      <w:r w:rsidR="00744CD6">
        <w:rPr>
          <w:noProof/>
        </w:rPr>
        <w:t>6</w:t>
      </w:r>
      <w:r w:rsidR="009776E7">
        <w:rPr>
          <w:noProof/>
        </w:rPr>
        <w:t>–</w:t>
      </w:r>
      <w:r w:rsidR="00114D96">
        <w:rPr>
          <w:noProof/>
        </w:rPr>
        <w:t>87.</w:t>
      </w:r>
    </w:p>
    <w:p w14:paraId="547F1518" w14:textId="01070AD9" w:rsidR="009776E7" w:rsidRDefault="00114D96" w:rsidP="00396A93">
      <w:pPr>
        <w:pStyle w:val="Bibliography"/>
        <w:spacing w:after="0" w:line="480" w:lineRule="auto"/>
        <w:rPr>
          <w:noProof/>
        </w:rPr>
      </w:pPr>
      <w:r>
        <w:rPr>
          <w:noProof/>
        </w:rPr>
        <w:t xml:space="preserve">Alkire, S., </w:t>
      </w:r>
      <w:r w:rsidR="00495978">
        <w:rPr>
          <w:noProof/>
        </w:rPr>
        <w:t>and</w:t>
      </w:r>
      <w:r>
        <w:rPr>
          <w:noProof/>
        </w:rPr>
        <w:t xml:space="preserve"> </w:t>
      </w:r>
      <w:r w:rsidR="00744CD6">
        <w:rPr>
          <w:noProof/>
        </w:rPr>
        <w:t xml:space="preserve">J. E. </w:t>
      </w:r>
      <w:r>
        <w:rPr>
          <w:noProof/>
        </w:rPr>
        <w:t xml:space="preserve">Foster. 2019. </w:t>
      </w:r>
      <w:r w:rsidR="00744CD6">
        <w:rPr>
          <w:noProof/>
        </w:rPr>
        <w:t>"</w:t>
      </w:r>
      <w:r>
        <w:rPr>
          <w:noProof/>
        </w:rPr>
        <w:t xml:space="preserve">The </w:t>
      </w:r>
      <w:r w:rsidR="00744CD6">
        <w:rPr>
          <w:noProof/>
        </w:rPr>
        <w:t>R</w:t>
      </w:r>
      <w:r>
        <w:rPr>
          <w:noProof/>
        </w:rPr>
        <w:t xml:space="preserve">ole of </w:t>
      </w:r>
      <w:r w:rsidR="00744CD6">
        <w:rPr>
          <w:noProof/>
        </w:rPr>
        <w:t>In</w:t>
      </w:r>
      <w:r>
        <w:rPr>
          <w:noProof/>
        </w:rPr>
        <w:t xml:space="preserve">equality in </w:t>
      </w:r>
      <w:r w:rsidR="00744CD6">
        <w:rPr>
          <w:noProof/>
        </w:rPr>
        <w:t>P</w:t>
      </w:r>
      <w:r>
        <w:rPr>
          <w:noProof/>
        </w:rPr>
        <w:t xml:space="preserve">overty </w:t>
      </w:r>
      <w:r w:rsidR="00744CD6">
        <w:rPr>
          <w:noProof/>
        </w:rPr>
        <w:t>M</w:t>
      </w:r>
      <w:r>
        <w:rPr>
          <w:noProof/>
        </w:rPr>
        <w:t>easurement.</w:t>
      </w:r>
      <w:r w:rsidR="00744CD6">
        <w:rPr>
          <w:noProof/>
        </w:rPr>
        <w:t>"</w:t>
      </w:r>
      <w:r>
        <w:rPr>
          <w:noProof/>
        </w:rPr>
        <w:t xml:space="preserve"> OPHI Working Paper 126</w:t>
      </w:r>
      <w:r w:rsidR="000C430A">
        <w:rPr>
          <w:noProof/>
        </w:rPr>
        <w:t>.</w:t>
      </w:r>
      <w:r>
        <w:rPr>
          <w:noProof/>
        </w:rPr>
        <w:t xml:space="preserve"> Oxford</w:t>
      </w:r>
      <w:r w:rsidR="009776E7">
        <w:rPr>
          <w:noProof/>
        </w:rPr>
        <w:t>:</w:t>
      </w:r>
      <w:r w:rsidR="009776E7" w:rsidRPr="009776E7">
        <w:rPr>
          <w:noProof/>
        </w:rPr>
        <w:t xml:space="preserve"> </w:t>
      </w:r>
      <w:r w:rsidR="009776E7">
        <w:rPr>
          <w:noProof/>
        </w:rPr>
        <w:t>Oxford Poverty and Human Development Initiative.</w:t>
      </w:r>
    </w:p>
    <w:p w14:paraId="7C3909A9" w14:textId="312BEE04" w:rsidR="00114D96" w:rsidRDefault="00114D96" w:rsidP="00396A93">
      <w:pPr>
        <w:pStyle w:val="Bibliography"/>
        <w:spacing w:after="0" w:line="480" w:lineRule="auto"/>
        <w:rPr>
          <w:noProof/>
        </w:rPr>
      </w:pPr>
      <w:r>
        <w:rPr>
          <w:noProof/>
        </w:rPr>
        <w:t xml:space="preserve">Alkire, S., </w:t>
      </w:r>
      <w:r w:rsidR="00744CD6">
        <w:rPr>
          <w:noProof/>
        </w:rPr>
        <w:t xml:space="preserve">U. </w:t>
      </w:r>
      <w:r>
        <w:rPr>
          <w:noProof/>
        </w:rPr>
        <w:t xml:space="preserve">Kanagaratnam, </w:t>
      </w:r>
      <w:r w:rsidR="00495978">
        <w:rPr>
          <w:noProof/>
        </w:rPr>
        <w:t>and</w:t>
      </w:r>
      <w:r>
        <w:rPr>
          <w:noProof/>
        </w:rPr>
        <w:t xml:space="preserve"> </w:t>
      </w:r>
      <w:r w:rsidR="00744CD6">
        <w:rPr>
          <w:noProof/>
        </w:rPr>
        <w:t xml:space="preserve">N. </w:t>
      </w:r>
      <w:r>
        <w:rPr>
          <w:noProof/>
        </w:rPr>
        <w:t>Suppa</w:t>
      </w:r>
      <w:r w:rsidR="00744CD6">
        <w:rPr>
          <w:noProof/>
        </w:rPr>
        <w:t>.</w:t>
      </w:r>
      <w:r>
        <w:rPr>
          <w:noProof/>
        </w:rPr>
        <w:t xml:space="preserve"> 2020. </w:t>
      </w:r>
      <w:r w:rsidR="00744CD6">
        <w:rPr>
          <w:noProof/>
        </w:rPr>
        <w:t>"</w:t>
      </w:r>
      <w:r w:rsidRPr="00396A93">
        <w:rPr>
          <w:noProof/>
        </w:rPr>
        <w:t>The</w:t>
      </w:r>
      <w:r w:rsidR="00744CD6">
        <w:rPr>
          <w:noProof/>
        </w:rPr>
        <w:t xml:space="preserve"> G</w:t>
      </w:r>
      <w:r w:rsidRPr="00396A93">
        <w:rPr>
          <w:noProof/>
        </w:rPr>
        <w:t>lobal Multidimensional Poverty Index</w:t>
      </w:r>
      <w:r w:rsidR="00744CD6">
        <w:rPr>
          <w:noProof/>
        </w:rPr>
        <w:t>"</w:t>
      </w:r>
      <w:r>
        <w:rPr>
          <w:i/>
          <w:iCs/>
          <w:noProof/>
        </w:rPr>
        <w:t>.</w:t>
      </w:r>
      <w:r>
        <w:rPr>
          <w:noProof/>
        </w:rPr>
        <w:t xml:space="preserve"> OPHI MPI Methodological Note 49</w:t>
      </w:r>
      <w:r w:rsidR="000C430A">
        <w:rPr>
          <w:noProof/>
        </w:rPr>
        <w:t>.</w:t>
      </w:r>
      <w:r>
        <w:rPr>
          <w:noProof/>
        </w:rPr>
        <w:t xml:space="preserve"> </w:t>
      </w:r>
      <w:r w:rsidR="009776E7">
        <w:rPr>
          <w:noProof/>
        </w:rPr>
        <w:t xml:space="preserve">Oxford: </w:t>
      </w:r>
      <w:r>
        <w:rPr>
          <w:noProof/>
        </w:rPr>
        <w:t>Oxford Poverty and Human Development Initiative.</w:t>
      </w:r>
    </w:p>
    <w:p w14:paraId="33349D3E" w14:textId="0DCC3169" w:rsidR="00114D96" w:rsidRDefault="00114D96" w:rsidP="00396A93">
      <w:pPr>
        <w:pStyle w:val="Bibliography"/>
        <w:spacing w:after="0" w:line="480" w:lineRule="auto"/>
        <w:rPr>
          <w:noProof/>
        </w:rPr>
      </w:pPr>
      <w:r>
        <w:rPr>
          <w:noProof/>
        </w:rPr>
        <w:t xml:space="preserve">Alkire, S., </w:t>
      </w:r>
      <w:r w:rsidR="00744CD6">
        <w:rPr>
          <w:noProof/>
        </w:rPr>
        <w:t xml:space="preserve">F. </w:t>
      </w:r>
      <w:r>
        <w:rPr>
          <w:noProof/>
        </w:rPr>
        <w:t xml:space="preserve">Kovesdi, </w:t>
      </w:r>
      <w:r w:rsidR="00744CD6">
        <w:rPr>
          <w:noProof/>
        </w:rPr>
        <w:t>C</w:t>
      </w:r>
      <w:r>
        <w:rPr>
          <w:noProof/>
        </w:rPr>
        <w:t xml:space="preserve">. Mitchell, </w:t>
      </w:r>
      <w:r w:rsidR="00744CD6">
        <w:rPr>
          <w:noProof/>
        </w:rPr>
        <w:t>M</w:t>
      </w:r>
      <w:r>
        <w:rPr>
          <w:noProof/>
        </w:rPr>
        <w:t xml:space="preserve">. Pinilla-Roncancio, </w:t>
      </w:r>
      <w:r w:rsidR="00495978">
        <w:rPr>
          <w:noProof/>
        </w:rPr>
        <w:t>and</w:t>
      </w:r>
      <w:r>
        <w:rPr>
          <w:noProof/>
        </w:rPr>
        <w:t xml:space="preserve"> </w:t>
      </w:r>
      <w:r w:rsidR="00744CD6">
        <w:rPr>
          <w:noProof/>
        </w:rPr>
        <w:t xml:space="preserve">S. </w:t>
      </w:r>
      <w:r>
        <w:rPr>
          <w:noProof/>
        </w:rPr>
        <w:t xml:space="preserve">Scharlin-Pettee. 2020. </w:t>
      </w:r>
      <w:r w:rsidR="00744CD6">
        <w:rPr>
          <w:noProof/>
        </w:rPr>
        <w:t>"</w:t>
      </w:r>
      <w:r w:rsidRPr="00396A93">
        <w:rPr>
          <w:noProof/>
        </w:rPr>
        <w:t xml:space="preserve">Changes over </w:t>
      </w:r>
      <w:r w:rsidR="00744CD6">
        <w:rPr>
          <w:noProof/>
        </w:rPr>
        <w:t>T</w:t>
      </w:r>
      <w:r w:rsidRPr="00396A93">
        <w:rPr>
          <w:noProof/>
        </w:rPr>
        <w:t xml:space="preserve">ime in the </w:t>
      </w:r>
      <w:r w:rsidR="00744CD6">
        <w:rPr>
          <w:noProof/>
        </w:rPr>
        <w:t>G</w:t>
      </w:r>
      <w:r w:rsidRPr="00396A93">
        <w:rPr>
          <w:noProof/>
        </w:rPr>
        <w:t>lobal Multidimensional Poverty Index.</w:t>
      </w:r>
      <w:r w:rsidR="00744CD6">
        <w:rPr>
          <w:noProof/>
        </w:rPr>
        <w:t>"</w:t>
      </w:r>
      <w:r>
        <w:rPr>
          <w:noProof/>
        </w:rPr>
        <w:t xml:space="preserve"> OPHI MPI Methodological Note 50</w:t>
      </w:r>
      <w:r w:rsidR="000C430A">
        <w:rPr>
          <w:noProof/>
        </w:rPr>
        <w:t>.</w:t>
      </w:r>
      <w:r>
        <w:rPr>
          <w:noProof/>
        </w:rPr>
        <w:t xml:space="preserve"> </w:t>
      </w:r>
      <w:r w:rsidR="009776E7">
        <w:rPr>
          <w:noProof/>
        </w:rPr>
        <w:t>Oxford:</w:t>
      </w:r>
      <w:r>
        <w:rPr>
          <w:noProof/>
        </w:rPr>
        <w:t xml:space="preserve"> Oxford Poverty and Human Development Initiative.</w:t>
      </w:r>
    </w:p>
    <w:p w14:paraId="04812F51" w14:textId="43E94AAE" w:rsidR="00114D96" w:rsidRDefault="00114D96" w:rsidP="00396A93">
      <w:pPr>
        <w:pStyle w:val="Bibliography"/>
        <w:spacing w:after="0" w:line="480" w:lineRule="auto"/>
        <w:rPr>
          <w:noProof/>
        </w:rPr>
      </w:pPr>
      <w:r>
        <w:rPr>
          <w:noProof/>
        </w:rPr>
        <w:t xml:space="preserve">Atkinson, A. B. 2003. </w:t>
      </w:r>
      <w:r w:rsidR="00744CD6">
        <w:rPr>
          <w:noProof/>
        </w:rPr>
        <w:t>"</w:t>
      </w:r>
      <w:r>
        <w:rPr>
          <w:noProof/>
        </w:rPr>
        <w:t xml:space="preserve">Multidimensional </w:t>
      </w:r>
      <w:r w:rsidR="00495978">
        <w:rPr>
          <w:noProof/>
        </w:rPr>
        <w:t>D</w:t>
      </w:r>
      <w:r>
        <w:rPr>
          <w:noProof/>
        </w:rPr>
        <w:t xml:space="preserve">eprivation: </w:t>
      </w:r>
      <w:r w:rsidR="00495978">
        <w:rPr>
          <w:noProof/>
        </w:rPr>
        <w:t>C</w:t>
      </w:r>
      <w:r>
        <w:rPr>
          <w:noProof/>
        </w:rPr>
        <w:t xml:space="preserve">ontrasting </w:t>
      </w:r>
      <w:r w:rsidR="00495978">
        <w:rPr>
          <w:noProof/>
        </w:rPr>
        <w:t>S</w:t>
      </w:r>
      <w:r>
        <w:rPr>
          <w:noProof/>
        </w:rPr>
        <w:t xml:space="preserve">ocial </w:t>
      </w:r>
      <w:r w:rsidR="00495978">
        <w:rPr>
          <w:noProof/>
        </w:rPr>
        <w:t>W</w:t>
      </w:r>
      <w:r>
        <w:rPr>
          <w:noProof/>
        </w:rPr>
        <w:t xml:space="preserve">elfare and </w:t>
      </w:r>
      <w:r w:rsidR="00495978">
        <w:rPr>
          <w:noProof/>
        </w:rPr>
        <w:t>C</w:t>
      </w:r>
      <w:r>
        <w:rPr>
          <w:noProof/>
        </w:rPr>
        <w:t xml:space="preserve">ounting </w:t>
      </w:r>
      <w:r w:rsidR="00744CD6">
        <w:rPr>
          <w:noProof/>
        </w:rPr>
        <w:t>A</w:t>
      </w:r>
      <w:r>
        <w:rPr>
          <w:noProof/>
        </w:rPr>
        <w:t>pproaches.</w:t>
      </w:r>
      <w:r w:rsidR="00744CD6">
        <w:rPr>
          <w:noProof/>
        </w:rPr>
        <w:t>"</w:t>
      </w:r>
      <w:r>
        <w:rPr>
          <w:noProof/>
        </w:rPr>
        <w:t xml:space="preserve"> </w:t>
      </w:r>
      <w:r>
        <w:rPr>
          <w:i/>
          <w:iCs/>
          <w:noProof/>
        </w:rPr>
        <w:t xml:space="preserve">Journal of Economic Inequality </w:t>
      </w:r>
      <w:r w:rsidRPr="00396A93">
        <w:rPr>
          <w:noProof/>
        </w:rPr>
        <w:t>1</w:t>
      </w:r>
      <w:r>
        <w:rPr>
          <w:noProof/>
        </w:rPr>
        <w:t>(1)</w:t>
      </w:r>
      <w:r w:rsidR="00744CD6">
        <w:rPr>
          <w:noProof/>
        </w:rPr>
        <w:t>:</w:t>
      </w:r>
      <w:r>
        <w:rPr>
          <w:noProof/>
        </w:rPr>
        <w:t xml:space="preserve"> 51</w:t>
      </w:r>
      <w:r w:rsidR="009776E7">
        <w:rPr>
          <w:noProof/>
        </w:rPr>
        <w:t>–</w:t>
      </w:r>
      <w:r>
        <w:rPr>
          <w:noProof/>
        </w:rPr>
        <w:t>65.</w:t>
      </w:r>
    </w:p>
    <w:p w14:paraId="6B00D718" w14:textId="06AD318D" w:rsidR="00114D96" w:rsidRDefault="00114D96" w:rsidP="00396A93">
      <w:pPr>
        <w:pStyle w:val="Bibliography"/>
        <w:spacing w:after="0" w:line="480" w:lineRule="auto"/>
        <w:rPr>
          <w:noProof/>
        </w:rPr>
      </w:pPr>
      <w:r>
        <w:rPr>
          <w:noProof/>
        </w:rPr>
        <w:lastRenderedPageBreak/>
        <w:t xml:space="preserve">Atkinson, A. B., </w:t>
      </w:r>
      <w:r w:rsidR="00495978">
        <w:rPr>
          <w:noProof/>
        </w:rPr>
        <w:t>and</w:t>
      </w:r>
      <w:r>
        <w:rPr>
          <w:noProof/>
        </w:rPr>
        <w:t xml:space="preserve"> </w:t>
      </w:r>
      <w:r w:rsidR="00744CD6">
        <w:rPr>
          <w:noProof/>
        </w:rPr>
        <w:t xml:space="preserve">F. </w:t>
      </w:r>
      <w:r>
        <w:rPr>
          <w:noProof/>
        </w:rPr>
        <w:t xml:space="preserve">Bourguignon. 1982. </w:t>
      </w:r>
      <w:r w:rsidR="00744CD6">
        <w:rPr>
          <w:noProof/>
        </w:rPr>
        <w:t>"</w:t>
      </w:r>
      <w:r>
        <w:rPr>
          <w:noProof/>
        </w:rPr>
        <w:t xml:space="preserve">The </w:t>
      </w:r>
      <w:r w:rsidR="00744CD6">
        <w:rPr>
          <w:noProof/>
        </w:rPr>
        <w:t>C</w:t>
      </w:r>
      <w:r>
        <w:rPr>
          <w:noProof/>
        </w:rPr>
        <w:t xml:space="preserve">omparison of </w:t>
      </w:r>
      <w:r w:rsidR="00744CD6">
        <w:rPr>
          <w:noProof/>
        </w:rPr>
        <w:t>M</w:t>
      </w:r>
      <w:r>
        <w:rPr>
          <w:noProof/>
        </w:rPr>
        <w:t xml:space="preserve">ulti-dimensioned </w:t>
      </w:r>
      <w:r w:rsidR="00744CD6">
        <w:rPr>
          <w:noProof/>
        </w:rPr>
        <w:t>D</w:t>
      </w:r>
      <w:r>
        <w:rPr>
          <w:noProof/>
        </w:rPr>
        <w:t xml:space="preserve">istributions of </w:t>
      </w:r>
      <w:r w:rsidR="00744CD6">
        <w:rPr>
          <w:noProof/>
        </w:rPr>
        <w:t>E</w:t>
      </w:r>
      <w:r>
        <w:rPr>
          <w:noProof/>
        </w:rPr>
        <w:t xml:space="preserve">conomic </w:t>
      </w:r>
      <w:r w:rsidR="00744CD6">
        <w:rPr>
          <w:noProof/>
        </w:rPr>
        <w:t>S</w:t>
      </w:r>
      <w:r>
        <w:rPr>
          <w:noProof/>
        </w:rPr>
        <w:t>tatus.</w:t>
      </w:r>
      <w:r w:rsidR="00744CD6">
        <w:rPr>
          <w:noProof/>
        </w:rPr>
        <w:t>"</w:t>
      </w:r>
      <w:r>
        <w:rPr>
          <w:noProof/>
        </w:rPr>
        <w:t xml:space="preserve"> </w:t>
      </w:r>
      <w:r>
        <w:rPr>
          <w:i/>
          <w:iCs/>
          <w:noProof/>
        </w:rPr>
        <w:t xml:space="preserve">Review of Economic Studies </w:t>
      </w:r>
      <w:r w:rsidRPr="00396A93">
        <w:rPr>
          <w:noProof/>
        </w:rPr>
        <w:t>49</w:t>
      </w:r>
      <w:r w:rsidR="00744CD6">
        <w:rPr>
          <w:noProof/>
        </w:rPr>
        <w:t>:</w:t>
      </w:r>
      <w:r>
        <w:rPr>
          <w:noProof/>
        </w:rPr>
        <w:t xml:space="preserve"> 183</w:t>
      </w:r>
      <w:r w:rsidR="009776E7">
        <w:rPr>
          <w:noProof/>
        </w:rPr>
        <w:t>–</w:t>
      </w:r>
      <w:r>
        <w:rPr>
          <w:noProof/>
        </w:rPr>
        <w:t>201.</w:t>
      </w:r>
    </w:p>
    <w:p w14:paraId="1A48950E" w14:textId="17B6FCB8" w:rsidR="00114D96" w:rsidRDefault="00114D96" w:rsidP="00396A93">
      <w:pPr>
        <w:pStyle w:val="Bibliography"/>
        <w:spacing w:after="0" w:line="480" w:lineRule="auto"/>
        <w:rPr>
          <w:noProof/>
        </w:rPr>
      </w:pPr>
      <w:r>
        <w:rPr>
          <w:noProof/>
        </w:rPr>
        <w:t xml:space="preserve">Basu, K. 2000. </w:t>
      </w:r>
      <w:r w:rsidR="00744CD6">
        <w:rPr>
          <w:noProof/>
        </w:rPr>
        <w:t>"</w:t>
      </w:r>
      <w:r>
        <w:rPr>
          <w:noProof/>
        </w:rPr>
        <w:t xml:space="preserve">On the </w:t>
      </w:r>
      <w:r w:rsidR="00744CD6">
        <w:rPr>
          <w:noProof/>
        </w:rPr>
        <w:t>G</w:t>
      </w:r>
      <w:r>
        <w:rPr>
          <w:noProof/>
        </w:rPr>
        <w:t xml:space="preserve">oals of </w:t>
      </w:r>
      <w:r w:rsidR="00744CD6">
        <w:rPr>
          <w:noProof/>
        </w:rPr>
        <w:t>D</w:t>
      </w:r>
      <w:r>
        <w:rPr>
          <w:noProof/>
        </w:rPr>
        <w:t>evelopment.</w:t>
      </w:r>
      <w:r w:rsidR="00744CD6">
        <w:rPr>
          <w:noProof/>
        </w:rPr>
        <w:t>"</w:t>
      </w:r>
      <w:r>
        <w:rPr>
          <w:noProof/>
        </w:rPr>
        <w:t xml:space="preserve"> In </w:t>
      </w:r>
      <w:r>
        <w:rPr>
          <w:i/>
          <w:iCs/>
          <w:noProof/>
        </w:rPr>
        <w:t>Frontiers of Development Economics: The Future in Perspective</w:t>
      </w:r>
      <w:r w:rsidR="002F6465">
        <w:rPr>
          <w:noProof/>
        </w:rPr>
        <w:t>, edited by G. Meir and J. Stiglitz</w:t>
      </w:r>
      <w:r>
        <w:rPr>
          <w:i/>
          <w:iCs/>
          <w:noProof/>
        </w:rPr>
        <w:t>.</w:t>
      </w:r>
      <w:r>
        <w:rPr>
          <w:noProof/>
        </w:rPr>
        <w:t xml:space="preserve"> New York: Oxford University Press.</w:t>
      </w:r>
    </w:p>
    <w:p w14:paraId="6D8AEBC3" w14:textId="2DFBC3C8" w:rsidR="00114D96" w:rsidRDefault="00114D96" w:rsidP="00396A93">
      <w:pPr>
        <w:pStyle w:val="Bibliography"/>
        <w:spacing w:after="0" w:line="480" w:lineRule="auto"/>
        <w:rPr>
          <w:noProof/>
        </w:rPr>
      </w:pPr>
      <w:r>
        <w:rPr>
          <w:noProof/>
        </w:rPr>
        <w:t xml:space="preserve">Basu, K. 2013. </w:t>
      </w:r>
      <w:r w:rsidR="002F6465">
        <w:rPr>
          <w:noProof/>
        </w:rPr>
        <w:t>"</w:t>
      </w:r>
      <w:r w:rsidRPr="00396A93">
        <w:rPr>
          <w:noProof/>
        </w:rPr>
        <w:t>Shared Prosperity and the Mitigation of Poverty: In Practice and in Precept.</w:t>
      </w:r>
      <w:r w:rsidR="002F6465">
        <w:rPr>
          <w:noProof/>
        </w:rPr>
        <w:t>"</w:t>
      </w:r>
      <w:r>
        <w:rPr>
          <w:noProof/>
        </w:rPr>
        <w:t xml:space="preserve"> Policy Research Working Paper No. 6700. Washington DC: The World Bank.</w:t>
      </w:r>
    </w:p>
    <w:p w14:paraId="05838218" w14:textId="412767FA" w:rsidR="00114D96" w:rsidRDefault="00114D96" w:rsidP="00396A93">
      <w:pPr>
        <w:pStyle w:val="Bibliography"/>
        <w:spacing w:after="0" w:line="480" w:lineRule="auto"/>
        <w:rPr>
          <w:noProof/>
        </w:rPr>
      </w:pPr>
      <w:r>
        <w:rPr>
          <w:noProof/>
        </w:rPr>
        <w:t xml:space="preserve">Beegle, K., </w:t>
      </w:r>
      <w:r w:rsidR="002F6465">
        <w:rPr>
          <w:noProof/>
        </w:rPr>
        <w:t xml:space="preserve">P. </w:t>
      </w:r>
      <w:r>
        <w:rPr>
          <w:noProof/>
        </w:rPr>
        <w:t xml:space="preserve">Olinto, </w:t>
      </w:r>
      <w:r w:rsidR="002F6465">
        <w:rPr>
          <w:noProof/>
        </w:rPr>
        <w:t>C</w:t>
      </w:r>
      <w:r>
        <w:rPr>
          <w:noProof/>
        </w:rPr>
        <w:t xml:space="preserve">. Sobrado, </w:t>
      </w:r>
      <w:r w:rsidR="002F6465">
        <w:rPr>
          <w:noProof/>
        </w:rPr>
        <w:t>H</w:t>
      </w:r>
      <w:r>
        <w:rPr>
          <w:noProof/>
        </w:rPr>
        <w:t xml:space="preserve">. Uematsu, </w:t>
      </w:r>
      <w:r w:rsidR="00495978">
        <w:rPr>
          <w:noProof/>
        </w:rPr>
        <w:t>and</w:t>
      </w:r>
      <w:r>
        <w:rPr>
          <w:noProof/>
        </w:rPr>
        <w:t xml:space="preserve"> </w:t>
      </w:r>
      <w:r w:rsidR="002F6465">
        <w:rPr>
          <w:noProof/>
        </w:rPr>
        <w:t xml:space="preserve">Y. S. </w:t>
      </w:r>
      <w:r>
        <w:rPr>
          <w:noProof/>
        </w:rPr>
        <w:t xml:space="preserve">Kim. 2014. </w:t>
      </w:r>
      <w:r w:rsidR="002F6465">
        <w:rPr>
          <w:noProof/>
        </w:rPr>
        <w:t>"</w:t>
      </w:r>
      <w:r>
        <w:rPr>
          <w:noProof/>
        </w:rPr>
        <w:t xml:space="preserve">Ending </w:t>
      </w:r>
      <w:r w:rsidR="002F6465">
        <w:rPr>
          <w:noProof/>
        </w:rPr>
        <w:t>E</w:t>
      </w:r>
      <w:r>
        <w:rPr>
          <w:noProof/>
        </w:rPr>
        <w:t xml:space="preserve">xtreme </w:t>
      </w:r>
      <w:r w:rsidR="002F6465">
        <w:rPr>
          <w:noProof/>
        </w:rPr>
        <w:t>P</w:t>
      </w:r>
      <w:r>
        <w:rPr>
          <w:noProof/>
        </w:rPr>
        <w:t xml:space="preserve">overty and </w:t>
      </w:r>
      <w:r w:rsidR="002F6465">
        <w:rPr>
          <w:noProof/>
        </w:rPr>
        <w:t>P</w:t>
      </w:r>
      <w:r>
        <w:rPr>
          <w:noProof/>
        </w:rPr>
        <w:t xml:space="preserve">romoting </w:t>
      </w:r>
      <w:r w:rsidR="002F6465">
        <w:rPr>
          <w:noProof/>
        </w:rPr>
        <w:t>S</w:t>
      </w:r>
      <w:r>
        <w:rPr>
          <w:noProof/>
        </w:rPr>
        <w:t xml:space="preserve">hared </w:t>
      </w:r>
      <w:r w:rsidR="002F6465">
        <w:rPr>
          <w:noProof/>
        </w:rPr>
        <w:t>P</w:t>
      </w:r>
      <w:r>
        <w:rPr>
          <w:noProof/>
        </w:rPr>
        <w:t xml:space="preserve">rosperity: </w:t>
      </w:r>
      <w:r w:rsidR="002F6465">
        <w:rPr>
          <w:noProof/>
        </w:rPr>
        <w:t>C</w:t>
      </w:r>
      <w:r>
        <w:rPr>
          <w:noProof/>
        </w:rPr>
        <w:t xml:space="preserve">ould </w:t>
      </w:r>
      <w:r w:rsidR="002F6465">
        <w:rPr>
          <w:noProof/>
        </w:rPr>
        <w:t>T</w:t>
      </w:r>
      <w:r>
        <w:rPr>
          <w:noProof/>
        </w:rPr>
        <w:t xml:space="preserve">here </w:t>
      </w:r>
      <w:r w:rsidR="000C430A">
        <w:rPr>
          <w:noProof/>
        </w:rPr>
        <w:t>b</w:t>
      </w:r>
      <w:r>
        <w:rPr>
          <w:noProof/>
        </w:rPr>
        <w:t xml:space="preserve">e </w:t>
      </w:r>
      <w:r w:rsidR="000C430A">
        <w:rPr>
          <w:noProof/>
        </w:rPr>
        <w:t xml:space="preserve">a </w:t>
      </w:r>
      <w:r w:rsidR="002F6465">
        <w:rPr>
          <w:noProof/>
        </w:rPr>
        <w:t>T</w:t>
      </w:r>
      <w:r>
        <w:rPr>
          <w:noProof/>
        </w:rPr>
        <w:t xml:space="preserve">rade-off </w:t>
      </w:r>
      <w:r w:rsidR="002F6465">
        <w:rPr>
          <w:noProof/>
        </w:rPr>
        <w:t>B</w:t>
      </w:r>
      <w:r>
        <w:rPr>
          <w:noProof/>
        </w:rPr>
        <w:t xml:space="preserve">etween </w:t>
      </w:r>
      <w:r w:rsidR="002F6465">
        <w:rPr>
          <w:noProof/>
        </w:rPr>
        <w:t>T</w:t>
      </w:r>
      <w:r>
        <w:rPr>
          <w:noProof/>
        </w:rPr>
        <w:t xml:space="preserve">hese </w:t>
      </w:r>
      <w:r w:rsidR="002F6465">
        <w:rPr>
          <w:noProof/>
        </w:rPr>
        <w:t>T</w:t>
      </w:r>
      <w:r>
        <w:rPr>
          <w:noProof/>
        </w:rPr>
        <w:t xml:space="preserve">wo </w:t>
      </w:r>
      <w:r w:rsidR="002F6465">
        <w:rPr>
          <w:noProof/>
        </w:rPr>
        <w:t>G</w:t>
      </w:r>
      <w:r>
        <w:rPr>
          <w:noProof/>
        </w:rPr>
        <w:t>oals?</w:t>
      </w:r>
      <w:r w:rsidR="002F6465">
        <w:rPr>
          <w:noProof/>
        </w:rPr>
        <w:t>"</w:t>
      </w:r>
      <w:r>
        <w:rPr>
          <w:noProof/>
        </w:rPr>
        <w:t xml:space="preserve"> </w:t>
      </w:r>
      <w:r>
        <w:rPr>
          <w:i/>
          <w:iCs/>
          <w:noProof/>
        </w:rPr>
        <w:t xml:space="preserve">Inequality in Focus </w:t>
      </w:r>
      <w:r w:rsidRPr="00396A93">
        <w:rPr>
          <w:noProof/>
        </w:rPr>
        <w:t>3</w:t>
      </w:r>
      <w:r w:rsidR="002F6465">
        <w:rPr>
          <w:noProof/>
        </w:rPr>
        <w:t>:</w:t>
      </w:r>
      <w:r>
        <w:rPr>
          <w:noProof/>
        </w:rPr>
        <w:t xml:space="preserve"> 1</w:t>
      </w:r>
      <w:r w:rsidR="009776E7">
        <w:rPr>
          <w:noProof/>
        </w:rPr>
        <w:t>–</w:t>
      </w:r>
      <w:r>
        <w:rPr>
          <w:noProof/>
        </w:rPr>
        <w:t>6.</w:t>
      </w:r>
    </w:p>
    <w:p w14:paraId="212275B6" w14:textId="36B37851" w:rsidR="00114D96" w:rsidRDefault="00114D96" w:rsidP="00396A93">
      <w:pPr>
        <w:pStyle w:val="Bibliography"/>
        <w:spacing w:after="0" w:line="480" w:lineRule="auto"/>
        <w:rPr>
          <w:noProof/>
        </w:rPr>
      </w:pPr>
      <w:r>
        <w:rPr>
          <w:noProof/>
        </w:rPr>
        <w:t xml:space="preserve">Bosmans, K. 2016. </w:t>
      </w:r>
      <w:r w:rsidR="004E4CBA">
        <w:rPr>
          <w:noProof/>
        </w:rPr>
        <w:t>"</w:t>
      </w:r>
      <w:r>
        <w:rPr>
          <w:noProof/>
        </w:rPr>
        <w:t xml:space="preserve">Consistent </w:t>
      </w:r>
      <w:r w:rsidR="004E4CBA">
        <w:rPr>
          <w:noProof/>
        </w:rPr>
        <w:t>C</w:t>
      </w:r>
      <w:r>
        <w:rPr>
          <w:noProof/>
        </w:rPr>
        <w:t xml:space="preserve">omparisons of </w:t>
      </w:r>
      <w:r w:rsidR="004E4CBA">
        <w:rPr>
          <w:noProof/>
        </w:rPr>
        <w:t>A</w:t>
      </w:r>
      <w:r>
        <w:rPr>
          <w:noProof/>
        </w:rPr>
        <w:t xml:space="preserve">ttainment and </w:t>
      </w:r>
      <w:r w:rsidR="004E4CBA">
        <w:rPr>
          <w:noProof/>
        </w:rPr>
        <w:t>S</w:t>
      </w:r>
      <w:r>
        <w:rPr>
          <w:noProof/>
        </w:rPr>
        <w:t xml:space="preserve">hortfall </w:t>
      </w:r>
      <w:r w:rsidR="004E4CBA">
        <w:rPr>
          <w:noProof/>
        </w:rPr>
        <w:t>I</w:t>
      </w:r>
      <w:r>
        <w:rPr>
          <w:noProof/>
        </w:rPr>
        <w:t xml:space="preserve">nequality: </w:t>
      </w:r>
      <w:r w:rsidR="004E4CBA">
        <w:rPr>
          <w:noProof/>
        </w:rPr>
        <w:t>A</w:t>
      </w:r>
      <w:r>
        <w:rPr>
          <w:noProof/>
        </w:rPr>
        <w:t xml:space="preserve"> </w:t>
      </w:r>
      <w:r w:rsidR="004E4CBA">
        <w:rPr>
          <w:noProof/>
        </w:rPr>
        <w:t>C</w:t>
      </w:r>
      <w:r>
        <w:rPr>
          <w:noProof/>
        </w:rPr>
        <w:t xml:space="preserve">ritical </w:t>
      </w:r>
      <w:r w:rsidR="004E4CBA">
        <w:rPr>
          <w:noProof/>
        </w:rPr>
        <w:t>E</w:t>
      </w:r>
      <w:r>
        <w:rPr>
          <w:noProof/>
        </w:rPr>
        <w:t>xamination.</w:t>
      </w:r>
      <w:r w:rsidR="004E4CBA">
        <w:rPr>
          <w:noProof/>
        </w:rPr>
        <w:t>"</w:t>
      </w:r>
      <w:r>
        <w:rPr>
          <w:noProof/>
        </w:rPr>
        <w:t xml:space="preserve"> </w:t>
      </w:r>
      <w:r>
        <w:rPr>
          <w:i/>
          <w:iCs/>
          <w:noProof/>
        </w:rPr>
        <w:t xml:space="preserve">Health Economics </w:t>
      </w:r>
      <w:r w:rsidRPr="00396A93">
        <w:rPr>
          <w:noProof/>
        </w:rPr>
        <w:t>25</w:t>
      </w:r>
      <w:r>
        <w:rPr>
          <w:noProof/>
        </w:rPr>
        <w:t>(11)</w:t>
      </w:r>
      <w:r w:rsidR="004E4CBA">
        <w:rPr>
          <w:noProof/>
        </w:rPr>
        <w:t>:</w:t>
      </w:r>
      <w:r>
        <w:rPr>
          <w:noProof/>
        </w:rPr>
        <w:t xml:space="preserve"> 1425–32.</w:t>
      </w:r>
    </w:p>
    <w:p w14:paraId="420A9A4A" w14:textId="00F9527C" w:rsidR="00114D96" w:rsidRDefault="00114D96" w:rsidP="00396A93">
      <w:pPr>
        <w:pStyle w:val="Bibliography"/>
        <w:spacing w:after="0" w:line="480" w:lineRule="auto"/>
        <w:rPr>
          <w:noProof/>
        </w:rPr>
      </w:pPr>
      <w:r>
        <w:rPr>
          <w:noProof/>
        </w:rPr>
        <w:t xml:space="preserve">Bossert, W., </w:t>
      </w:r>
      <w:r w:rsidR="00495978">
        <w:rPr>
          <w:noProof/>
        </w:rPr>
        <w:t>and</w:t>
      </w:r>
      <w:r>
        <w:rPr>
          <w:noProof/>
        </w:rPr>
        <w:t xml:space="preserve"> </w:t>
      </w:r>
      <w:r w:rsidR="009A0E6E">
        <w:rPr>
          <w:noProof/>
        </w:rPr>
        <w:t xml:space="preserve">B. </w:t>
      </w:r>
      <w:r>
        <w:rPr>
          <w:noProof/>
        </w:rPr>
        <w:t xml:space="preserve">Dutta. 2019. </w:t>
      </w:r>
      <w:r w:rsidR="009A0E6E">
        <w:rPr>
          <w:noProof/>
        </w:rPr>
        <w:t>"</w:t>
      </w:r>
      <w:r>
        <w:rPr>
          <w:noProof/>
        </w:rPr>
        <w:t xml:space="preserve">The </w:t>
      </w:r>
      <w:r w:rsidR="009A0E6E">
        <w:rPr>
          <w:noProof/>
        </w:rPr>
        <w:t>M</w:t>
      </w:r>
      <w:r>
        <w:rPr>
          <w:noProof/>
        </w:rPr>
        <w:t xml:space="preserve">easurement of </w:t>
      </w:r>
      <w:r w:rsidR="009A0E6E">
        <w:rPr>
          <w:noProof/>
        </w:rPr>
        <w:t>W</w:t>
      </w:r>
      <w:r>
        <w:rPr>
          <w:noProof/>
        </w:rPr>
        <w:t xml:space="preserve">elfare </w:t>
      </w:r>
      <w:r w:rsidR="009A0E6E">
        <w:rPr>
          <w:noProof/>
        </w:rPr>
        <w:t>C</w:t>
      </w:r>
      <w:r>
        <w:rPr>
          <w:noProof/>
        </w:rPr>
        <w:t>hange.</w:t>
      </w:r>
      <w:r w:rsidR="009A0E6E">
        <w:rPr>
          <w:noProof/>
        </w:rPr>
        <w:t>"</w:t>
      </w:r>
      <w:r>
        <w:rPr>
          <w:noProof/>
        </w:rPr>
        <w:t xml:space="preserve"> </w:t>
      </w:r>
      <w:r>
        <w:rPr>
          <w:i/>
          <w:iCs/>
          <w:noProof/>
        </w:rPr>
        <w:t xml:space="preserve">Social Choice and Welfare </w:t>
      </w:r>
      <w:r w:rsidRPr="00396A93">
        <w:rPr>
          <w:noProof/>
        </w:rPr>
        <w:t>53</w:t>
      </w:r>
      <w:r>
        <w:rPr>
          <w:noProof/>
        </w:rPr>
        <w:t>(4)</w:t>
      </w:r>
      <w:r w:rsidR="009A0E6E">
        <w:rPr>
          <w:noProof/>
        </w:rPr>
        <w:t>:</w:t>
      </w:r>
      <w:r>
        <w:rPr>
          <w:noProof/>
        </w:rPr>
        <w:t xml:space="preserve"> 603</w:t>
      </w:r>
      <w:r w:rsidR="009776E7">
        <w:rPr>
          <w:noProof/>
        </w:rPr>
        <w:t>–</w:t>
      </w:r>
      <w:r>
        <w:rPr>
          <w:noProof/>
        </w:rPr>
        <w:t>19.</w:t>
      </w:r>
    </w:p>
    <w:p w14:paraId="2BCDD430" w14:textId="121ADE97" w:rsidR="00114D96" w:rsidRDefault="00114D96" w:rsidP="00396A93">
      <w:pPr>
        <w:pStyle w:val="Bibliography"/>
        <w:spacing w:after="0" w:line="480" w:lineRule="auto"/>
        <w:rPr>
          <w:noProof/>
        </w:rPr>
      </w:pPr>
      <w:r>
        <w:rPr>
          <w:noProof/>
        </w:rPr>
        <w:t xml:space="preserve">Chenery, H., </w:t>
      </w:r>
      <w:r w:rsidR="009A0E6E">
        <w:rPr>
          <w:noProof/>
        </w:rPr>
        <w:t xml:space="preserve">M. S. </w:t>
      </w:r>
      <w:r>
        <w:rPr>
          <w:noProof/>
        </w:rPr>
        <w:t xml:space="preserve">Ahluwalia, </w:t>
      </w:r>
      <w:r w:rsidR="009A0E6E">
        <w:rPr>
          <w:noProof/>
        </w:rPr>
        <w:t>C.</w:t>
      </w:r>
      <w:r>
        <w:rPr>
          <w:noProof/>
        </w:rPr>
        <w:t xml:space="preserve"> Bell, </w:t>
      </w:r>
      <w:r w:rsidR="009A0E6E">
        <w:rPr>
          <w:noProof/>
        </w:rPr>
        <w:t>J. H</w:t>
      </w:r>
      <w:r>
        <w:rPr>
          <w:noProof/>
        </w:rPr>
        <w:t xml:space="preserve">. Duloy, </w:t>
      </w:r>
      <w:r w:rsidR="00495978">
        <w:rPr>
          <w:noProof/>
        </w:rPr>
        <w:t>and</w:t>
      </w:r>
      <w:r>
        <w:rPr>
          <w:noProof/>
        </w:rPr>
        <w:t xml:space="preserve"> </w:t>
      </w:r>
      <w:r w:rsidR="009A0E6E">
        <w:rPr>
          <w:noProof/>
        </w:rPr>
        <w:t xml:space="preserve">J. </w:t>
      </w:r>
      <w:r>
        <w:rPr>
          <w:noProof/>
        </w:rPr>
        <w:t xml:space="preserve">Richard. 1974. </w:t>
      </w:r>
      <w:r>
        <w:rPr>
          <w:i/>
          <w:iCs/>
          <w:noProof/>
        </w:rPr>
        <w:t xml:space="preserve">Redistribution </w:t>
      </w:r>
      <w:r w:rsidR="004E4CBA">
        <w:rPr>
          <w:i/>
          <w:iCs/>
          <w:noProof/>
        </w:rPr>
        <w:t>W</w:t>
      </w:r>
      <w:r>
        <w:rPr>
          <w:i/>
          <w:iCs/>
          <w:noProof/>
        </w:rPr>
        <w:t xml:space="preserve">ith </w:t>
      </w:r>
      <w:r w:rsidR="004E4CBA">
        <w:rPr>
          <w:i/>
          <w:iCs/>
          <w:noProof/>
        </w:rPr>
        <w:t>G</w:t>
      </w:r>
      <w:r>
        <w:rPr>
          <w:i/>
          <w:iCs/>
          <w:noProof/>
        </w:rPr>
        <w:t xml:space="preserve">rowth: Policies to </w:t>
      </w:r>
      <w:r w:rsidR="004E4CBA">
        <w:rPr>
          <w:i/>
          <w:iCs/>
          <w:noProof/>
        </w:rPr>
        <w:t>I</w:t>
      </w:r>
      <w:r>
        <w:rPr>
          <w:i/>
          <w:iCs/>
          <w:noProof/>
        </w:rPr>
        <w:t xml:space="preserve">mprove </w:t>
      </w:r>
      <w:r w:rsidR="004E4CBA">
        <w:rPr>
          <w:i/>
          <w:iCs/>
          <w:noProof/>
        </w:rPr>
        <w:t>I</w:t>
      </w:r>
      <w:r>
        <w:rPr>
          <w:i/>
          <w:iCs/>
          <w:noProof/>
        </w:rPr>
        <w:t xml:space="preserve">ncome </w:t>
      </w:r>
      <w:r w:rsidR="004E4CBA">
        <w:rPr>
          <w:i/>
          <w:iCs/>
          <w:noProof/>
        </w:rPr>
        <w:t>D</w:t>
      </w:r>
      <w:r>
        <w:rPr>
          <w:i/>
          <w:iCs/>
          <w:noProof/>
        </w:rPr>
        <w:t xml:space="preserve">istribution in </w:t>
      </w:r>
      <w:r w:rsidR="004E4CBA">
        <w:rPr>
          <w:i/>
          <w:iCs/>
          <w:noProof/>
        </w:rPr>
        <w:t>De</w:t>
      </w:r>
      <w:r>
        <w:rPr>
          <w:i/>
          <w:iCs/>
          <w:noProof/>
        </w:rPr>
        <w:t xml:space="preserve">veloping </w:t>
      </w:r>
      <w:r w:rsidR="004E4CBA">
        <w:rPr>
          <w:i/>
          <w:iCs/>
          <w:noProof/>
        </w:rPr>
        <w:t>C</w:t>
      </w:r>
      <w:r>
        <w:rPr>
          <w:i/>
          <w:iCs/>
          <w:noProof/>
        </w:rPr>
        <w:t xml:space="preserve">ountries in the </w:t>
      </w:r>
      <w:r w:rsidR="004E4CBA">
        <w:rPr>
          <w:i/>
          <w:iCs/>
          <w:noProof/>
        </w:rPr>
        <w:t>C</w:t>
      </w:r>
      <w:r>
        <w:rPr>
          <w:i/>
          <w:iCs/>
          <w:noProof/>
        </w:rPr>
        <w:t xml:space="preserve">ontext of </w:t>
      </w:r>
      <w:r w:rsidR="004E4CBA">
        <w:rPr>
          <w:i/>
          <w:iCs/>
          <w:noProof/>
        </w:rPr>
        <w:t>E</w:t>
      </w:r>
      <w:r>
        <w:rPr>
          <w:i/>
          <w:iCs/>
          <w:noProof/>
        </w:rPr>
        <w:t xml:space="preserve">conomic </w:t>
      </w:r>
      <w:r w:rsidR="004E4CBA">
        <w:rPr>
          <w:i/>
          <w:iCs/>
          <w:noProof/>
        </w:rPr>
        <w:t>G</w:t>
      </w:r>
      <w:r>
        <w:rPr>
          <w:i/>
          <w:iCs/>
          <w:noProof/>
        </w:rPr>
        <w:t>rowth.</w:t>
      </w:r>
      <w:r>
        <w:rPr>
          <w:noProof/>
        </w:rPr>
        <w:t xml:space="preserve"> </w:t>
      </w:r>
      <w:r w:rsidR="009776E7">
        <w:rPr>
          <w:noProof/>
        </w:rPr>
        <w:t>Oxford</w:t>
      </w:r>
      <w:r>
        <w:rPr>
          <w:noProof/>
        </w:rPr>
        <w:t>: Oxford University Press.</w:t>
      </w:r>
    </w:p>
    <w:p w14:paraId="1251FDF9" w14:textId="22613BD4" w:rsidR="00114D96" w:rsidRDefault="00114D96" w:rsidP="00396A93">
      <w:pPr>
        <w:pStyle w:val="Bibliography"/>
        <w:spacing w:after="0" w:line="480" w:lineRule="auto"/>
        <w:rPr>
          <w:noProof/>
        </w:rPr>
      </w:pPr>
      <w:r>
        <w:rPr>
          <w:noProof/>
        </w:rPr>
        <w:t xml:space="preserve">Cruz, M., </w:t>
      </w:r>
      <w:r w:rsidR="009A0E6E">
        <w:rPr>
          <w:noProof/>
        </w:rPr>
        <w:t xml:space="preserve">J. </w:t>
      </w:r>
      <w:r>
        <w:rPr>
          <w:noProof/>
        </w:rPr>
        <w:t xml:space="preserve">Foster, </w:t>
      </w:r>
      <w:r w:rsidR="009A0E6E">
        <w:rPr>
          <w:noProof/>
        </w:rPr>
        <w:t>B</w:t>
      </w:r>
      <w:r>
        <w:rPr>
          <w:noProof/>
        </w:rPr>
        <w:t xml:space="preserve">. Quillin, </w:t>
      </w:r>
      <w:r w:rsidR="00495978">
        <w:rPr>
          <w:noProof/>
        </w:rPr>
        <w:t>and</w:t>
      </w:r>
      <w:r>
        <w:rPr>
          <w:noProof/>
        </w:rPr>
        <w:t xml:space="preserve"> </w:t>
      </w:r>
      <w:r w:rsidR="009A0E6E">
        <w:rPr>
          <w:noProof/>
        </w:rPr>
        <w:t xml:space="preserve">P. </w:t>
      </w:r>
      <w:r>
        <w:rPr>
          <w:noProof/>
        </w:rPr>
        <w:t xml:space="preserve">Schellekens. 2015. </w:t>
      </w:r>
      <w:r w:rsidR="009A0E6E">
        <w:rPr>
          <w:noProof/>
        </w:rPr>
        <w:t>"</w:t>
      </w:r>
      <w:r w:rsidRPr="00396A93">
        <w:rPr>
          <w:noProof/>
        </w:rPr>
        <w:t xml:space="preserve">Ending </w:t>
      </w:r>
      <w:r w:rsidR="009A0E6E">
        <w:rPr>
          <w:noProof/>
        </w:rPr>
        <w:t>E</w:t>
      </w:r>
      <w:r w:rsidRPr="00396A93">
        <w:rPr>
          <w:noProof/>
        </w:rPr>
        <w:t xml:space="preserve">xtreme </w:t>
      </w:r>
      <w:r w:rsidR="009A0E6E">
        <w:rPr>
          <w:noProof/>
        </w:rPr>
        <w:t>P</w:t>
      </w:r>
      <w:r w:rsidRPr="00396A93">
        <w:rPr>
          <w:noProof/>
        </w:rPr>
        <w:t xml:space="preserve">overty and </w:t>
      </w:r>
      <w:r w:rsidR="009A0E6E">
        <w:rPr>
          <w:noProof/>
        </w:rPr>
        <w:t>S</w:t>
      </w:r>
      <w:r w:rsidRPr="00396A93">
        <w:rPr>
          <w:noProof/>
        </w:rPr>
        <w:t xml:space="preserve">haring </w:t>
      </w:r>
      <w:r w:rsidR="009A0E6E">
        <w:rPr>
          <w:noProof/>
        </w:rPr>
        <w:t>P</w:t>
      </w:r>
      <w:r w:rsidRPr="00396A93">
        <w:rPr>
          <w:noProof/>
        </w:rPr>
        <w:t xml:space="preserve">rosperity: </w:t>
      </w:r>
      <w:r w:rsidR="009A0E6E">
        <w:rPr>
          <w:noProof/>
        </w:rPr>
        <w:t>P</w:t>
      </w:r>
      <w:r w:rsidRPr="00396A93">
        <w:rPr>
          <w:noProof/>
        </w:rPr>
        <w:t xml:space="preserve">rogress and </w:t>
      </w:r>
      <w:r w:rsidR="009A0E6E">
        <w:rPr>
          <w:noProof/>
        </w:rPr>
        <w:t>P</w:t>
      </w:r>
      <w:r w:rsidRPr="00396A93">
        <w:rPr>
          <w:noProof/>
        </w:rPr>
        <w:t>olicies.</w:t>
      </w:r>
      <w:r w:rsidR="009A0E6E" w:rsidRPr="00396A93">
        <w:rPr>
          <w:noProof/>
        </w:rPr>
        <w:t>"</w:t>
      </w:r>
      <w:r>
        <w:rPr>
          <w:noProof/>
        </w:rPr>
        <w:t xml:space="preserve"> Policy Research Notes 15/03. Washington, DC: World Bank.</w:t>
      </w:r>
    </w:p>
    <w:p w14:paraId="6E88E656" w14:textId="19EDA08B" w:rsidR="00114D96" w:rsidRDefault="00114D96" w:rsidP="00396A93">
      <w:pPr>
        <w:pStyle w:val="Bibliography"/>
        <w:spacing w:after="0" w:line="480" w:lineRule="auto"/>
        <w:rPr>
          <w:noProof/>
        </w:rPr>
      </w:pPr>
      <w:r>
        <w:rPr>
          <w:noProof/>
        </w:rPr>
        <w:t xml:space="preserve">Erreygers, G. 2009. </w:t>
      </w:r>
      <w:r w:rsidR="009A0E6E">
        <w:rPr>
          <w:noProof/>
        </w:rPr>
        <w:t>"</w:t>
      </w:r>
      <w:r>
        <w:rPr>
          <w:noProof/>
        </w:rPr>
        <w:t xml:space="preserve">Can a </w:t>
      </w:r>
      <w:r w:rsidR="009A0E6E">
        <w:rPr>
          <w:noProof/>
        </w:rPr>
        <w:t>S</w:t>
      </w:r>
      <w:r>
        <w:rPr>
          <w:noProof/>
        </w:rPr>
        <w:t xml:space="preserve">ingle </w:t>
      </w:r>
      <w:r w:rsidR="009A0E6E">
        <w:rPr>
          <w:noProof/>
        </w:rPr>
        <w:t>I</w:t>
      </w:r>
      <w:r>
        <w:rPr>
          <w:noProof/>
        </w:rPr>
        <w:t xml:space="preserve">ndicator </w:t>
      </w:r>
      <w:r w:rsidR="009A0E6E">
        <w:rPr>
          <w:noProof/>
        </w:rPr>
        <w:t>M</w:t>
      </w:r>
      <w:r>
        <w:rPr>
          <w:noProof/>
        </w:rPr>
        <w:t xml:space="preserve">easure </w:t>
      </w:r>
      <w:r w:rsidR="009A0E6E">
        <w:rPr>
          <w:noProof/>
        </w:rPr>
        <w:t>B</w:t>
      </w:r>
      <w:r>
        <w:rPr>
          <w:noProof/>
        </w:rPr>
        <w:t xml:space="preserve">oth </w:t>
      </w:r>
      <w:r w:rsidR="009A0E6E">
        <w:rPr>
          <w:noProof/>
        </w:rPr>
        <w:t>A</w:t>
      </w:r>
      <w:r>
        <w:rPr>
          <w:noProof/>
        </w:rPr>
        <w:t xml:space="preserve">ttainment and </w:t>
      </w:r>
      <w:r w:rsidR="009A0E6E">
        <w:rPr>
          <w:noProof/>
        </w:rPr>
        <w:t>S</w:t>
      </w:r>
      <w:r>
        <w:rPr>
          <w:noProof/>
        </w:rPr>
        <w:t xml:space="preserve">hortfall </w:t>
      </w:r>
      <w:r w:rsidR="009A0E6E">
        <w:rPr>
          <w:noProof/>
        </w:rPr>
        <w:t>I</w:t>
      </w:r>
      <w:r>
        <w:rPr>
          <w:noProof/>
        </w:rPr>
        <w:t>nequality?</w:t>
      </w:r>
      <w:r w:rsidR="009A0E6E">
        <w:rPr>
          <w:noProof/>
        </w:rPr>
        <w:t>"</w:t>
      </w:r>
      <w:r>
        <w:rPr>
          <w:noProof/>
        </w:rPr>
        <w:t xml:space="preserve"> </w:t>
      </w:r>
      <w:r>
        <w:rPr>
          <w:i/>
          <w:iCs/>
          <w:noProof/>
        </w:rPr>
        <w:t xml:space="preserve">Journal of Health Economics </w:t>
      </w:r>
      <w:r w:rsidRPr="00396A93">
        <w:rPr>
          <w:noProof/>
        </w:rPr>
        <w:t>28</w:t>
      </w:r>
      <w:r w:rsidR="009A0E6E">
        <w:rPr>
          <w:noProof/>
        </w:rPr>
        <w:t>:</w:t>
      </w:r>
      <w:r>
        <w:rPr>
          <w:noProof/>
        </w:rPr>
        <w:t xml:space="preserve"> 885–93.</w:t>
      </w:r>
    </w:p>
    <w:p w14:paraId="14F969E1" w14:textId="5438FC11" w:rsidR="00114D96" w:rsidRDefault="00114D96" w:rsidP="00396A93">
      <w:pPr>
        <w:pStyle w:val="Bibliography"/>
        <w:spacing w:after="0" w:line="480" w:lineRule="auto"/>
        <w:rPr>
          <w:noProof/>
        </w:rPr>
      </w:pPr>
      <w:r>
        <w:rPr>
          <w:noProof/>
        </w:rPr>
        <w:t xml:space="preserve">Ferreira, F., </w:t>
      </w:r>
      <w:bookmarkStart w:id="38" w:name="_Hlk124428568"/>
      <w:r w:rsidR="00872686">
        <w:rPr>
          <w:noProof/>
        </w:rPr>
        <w:t xml:space="preserve">E. </w:t>
      </w:r>
      <w:r>
        <w:rPr>
          <w:noProof/>
        </w:rPr>
        <w:t xml:space="preserve">Galasso, </w:t>
      </w:r>
      <w:r w:rsidR="00495978">
        <w:rPr>
          <w:noProof/>
        </w:rPr>
        <w:t>and</w:t>
      </w:r>
      <w:r>
        <w:rPr>
          <w:noProof/>
        </w:rPr>
        <w:t xml:space="preserve"> </w:t>
      </w:r>
      <w:r w:rsidR="00872686">
        <w:rPr>
          <w:noProof/>
        </w:rPr>
        <w:t xml:space="preserve">M. </w:t>
      </w:r>
      <w:r>
        <w:rPr>
          <w:noProof/>
        </w:rPr>
        <w:t>Negre</w:t>
      </w:r>
      <w:bookmarkEnd w:id="38"/>
      <w:r>
        <w:rPr>
          <w:noProof/>
        </w:rPr>
        <w:t xml:space="preserve">. 2018. </w:t>
      </w:r>
      <w:r w:rsidR="00872686">
        <w:rPr>
          <w:noProof/>
        </w:rPr>
        <w:t>"</w:t>
      </w:r>
      <w:r w:rsidRPr="00396A93">
        <w:rPr>
          <w:noProof/>
        </w:rPr>
        <w:t xml:space="preserve">Shared </w:t>
      </w:r>
      <w:r w:rsidR="00872686">
        <w:rPr>
          <w:noProof/>
        </w:rPr>
        <w:t>P</w:t>
      </w:r>
      <w:r w:rsidRPr="00396A93">
        <w:rPr>
          <w:noProof/>
        </w:rPr>
        <w:t xml:space="preserve">rosperity: </w:t>
      </w:r>
      <w:r w:rsidR="00872686">
        <w:rPr>
          <w:noProof/>
        </w:rPr>
        <w:t>C</w:t>
      </w:r>
      <w:r w:rsidRPr="00396A93">
        <w:rPr>
          <w:noProof/>
        </w:rPr>
        <w:t xml:space="preserve">oncepts, </w:t>
      </w:r>
      <w:r w:rsidR="00872686">
        <w:rPr>
          <w:noProof/>
        </w:rPr>
        <w:t>D</w:t>
      </w:r>
      <w:r w:rsidRPr="00396A93">
        <w:rPr>
          <w:noProof/>
        </w:rPr>
        <w:t xml:space="preserve">ata, and </w:t>
      </w:r>
      <w:r w:rsidR="00872686">
        <w:rPr>
          <w:noProof/>
        </w:rPr>
        <w:t>S</w:t>
      </w:r>
      <w:r w:rsidRPr="00396A93">
        <w:rPr>
          <w:noProof/>
        </w:rPr>
        <w:t xml:space="preserve">ome </w:t>
      </w:r>
      <w:r w:rsidR="00872686">
        <w:rPr>
          <w:noProof/>
        </w:rPr>
        <w:t>P</w:t>
      </w:r>
      <w:r w:rsidRPr="00396A93">
        <w:rPr>
          <w:noProof/>
        </w:rPr>
        <w:t xml:space="preserve">olicy </w:t>
      </w:r>
      <w:r w:rsidR="00872686">
        <w:rPr>
          <w:noProof/>
        </w:rPr>
        <w:t>E</w:t>
      </w:r>
      <w:r w:rsidRPr="00396A93">
        <w:rPr>
          <w:noProof/>
        </w:rPr>
        <w:t>xamples.</w:t>
      </w:r>
      <w:r w:rsidR="00872686">
        <w:rPr>
          <w:noProof/>
        </w:rPr>
        <w:t>"</w:t>
      </w:r>
      <w:r>
        <w:rPr>
          <w:noProof/>
        </w:rPr>
        <w:t xml:space="preserve"> Discussion Paper 11571. Bonn: IZA.</w:t>
      </w:r>
    </w:p>
    <w:p w14:paraId="3F5FA14C" w14:textId="67317C61" w:rsidR="00114D96" w:rsidRDefault="00114D96" w:rsidP="00396A93">
      <w:pPr>
        <w:pStyle w:val="Bibliography"/>
        <w:spacing w:after="0" w:line="480" w:lineRule="auto"/>
        <w:rPr>
          <w:noProof/>
        </w:rPr>
      </w:pPr>
      <w:r>
        <w:rPr>
          <w:noProof/>
        </w:rPr>
        <w:t>Fishburn, P. C.</w:t>
      </w:r>
      <w:r w:rsidR="00F252C1">
        <w:rPr>
          <w:noProof/>
        </w:rPr>
        <w:t xml:space="preserve">, and </w:t>
      </w:r>
      <w:r w:rsidR="00F252C1" w:rsidRPr="00F252C1">
        <w:t>I. Lavalle</w:t>
      </w:r>
      <w:r w:rsidR="00F252C1">
        <w:t>.</w:t>
      </w:r>
      <w:r>
        <w:rPr>
          <w:noProof/>
        </w:rPr>
        <w:t xml:space="preserve"> 1996. </w:t>
      </w:r>
      <w:r w:rsidR="00872686">
        <w:rPr>
          <w:noProof/>
        </w:rPr>
        <w:t>"</w:t>
      </w:r>
      <w:r w:rsidR="00F252C1" w:rsidRPr="00F252C1">
        <w:t xml:space="preserve"> </w:t>
      </w:r>
      <w:r w:rsidR="00F252C1" w:rsidRPr="00F252C1">
        <w:rPr>
          <w:noProof/>
        </w:rPr>
        <w:t xml:space="preserve">Stochastic </w:t>
      </w:r>
      <w:r w:rsidR="00F252C1">
        <w:rPr>
          <w:noProof/>
        </w:rPr>
        <w:t>D</w:t>
      </w:r>
      <w:r w:rsidR="00F252C1" w:rsidRPr="00F252C1">
        <w:rPr>
          <w:noProof/>
        </w:rPr>
        <w:t xml:space="preserve">ominance on </w:t>
      </w:r>
      <w:r w:rsidR="00F252C1">
        <w:rPr>
          <w:noProof/>
        </w:rPr>
        <w:t>U</w:t>
      </w:r>
      <w:r w:rsidR="00F252C1" w:rsidRPr="00F252C1">
        <w:rPr>
          <w:noProof/>
        </w:rPr>
        <w:t xml:space="preserve">nidimensional </w:t>
      </w:r>
      <w:r w:rsidR="00F252C1">
        <w:rPr>
          <w:noProof/>
        </w:rPr>
        <w:t>G</w:t>
      </w:r>
      <w:r w:rsidR="00F252C1" w:rsidRPr="00F252C1">
        <w:rPr>
          <w:noProof/>
        </w:rPr>
        <w:t>rids</w:t>
      </w:r>
      <w:r>
        <w:rPr>
          <w:noProof/>
        </w:rPr>
        <w:t>.</w:t>
      </w:r>
      <w:r w:rsidR="00872686">
        <w:rPr>
          <w:noProof/>
        </w:rPr>
        <w:t>"</w:t>
      </w:r>
      <w:r>
        <w:rPr>
          <w:noProof/>
        </w:rPr>
        <w:t xml:space="preserve"> </w:t>
      </w:r>
      <w:r w:rsidR="00F252C1" w:rsidRPr="00F252C1">
        <w:rPr>
          <w:i/>
          <w:iCs/>
          <w:noProof/>
        </w:rPr>
        <w:t>Mathematics of Operations Research</w:t>
      </w:r>
      <w:r>
        <w:rPr>
          <w:i/>
          <w:iCs/>
          <w:noProof/>
        </w:rPr>
        <w:t xml:space="preserve"> </w:t>
      </w:r>
      <w:r w:rsidR="00F252C1">
        <w:rPr>
          <w:noProof/>
        </w:rPr>
        <w:t>20</w:t>
      </w:r>
      <w:r>
        <w:rPr>
          <w:noProof/>
        </w:rPr>
        <w:t>(3)</w:t>
      </w:r>
      <w:r w:rsidR="00872686">
        <w:rPr>
          <w:noProof/>
        </w:rPr>
        <w:t>:</w:t>
      </w:r>
      <w:r>
        <w:rPr>
          <w:noProof/>
        </w:rPr>
        <w:t xml:space="preserve"> </w:t>
      </w:r>
      <w:r w:rsidR="00F252C1" w:rsidRPr="00F252C1">
        <w:rPr>
          <w:noProof/>
        </w:rPr>
        <w:t>513–525</w:t>
      </w:r>
      <w:r>
        <w:rPr>
          <w:noProof/>
        </w:rPr>
        <w:t>.</w:t>
      </w:r>
    </w:p>
    <w:p w14:paraId="52BBC22A" w14:textId="6704DFEE" w:rsidR="00114D96" w:rsidRDefault="00114D96" w:rsidP="00396A93">
      <w:pPr>
        <w:pStyle w:val="Bibliography"/>
        <w:spacing w:after="0" w:line="480" w:lineRule="auto"/>
        <w:rPr>
          <w:noProof/>
        </w:rPr>
      </w:pPr>
      <w:r>
        <w:rPr>
          <w:noProof/>
        </w:rPr>
        <w:t xml:space="preserve">Fleurbaey, M. 2015. </w:t>
      </w:r>
      <w:r w:rsidR="00872686">
        <w:rPr>
          <w:noProof/>
        </w:rPr>
        <w:t>"</w:t>
      </w:r>
      <w:r>
        <w:rPr>
          <w:noProof/>
        </w:rPr>
        <w:t xml:space="preserve">Equality </w:t>
      </w:r>
      <w:r w:rsidR="00872686">
        <w:rPr>
          <w:noProof/>
        </w:rPr>
        <w:t>V</w:t>
      </w:r>
      <w:r>
        <w:rPr>
          <w:noProof/>
        </w:rPr>
        <w:t xml:space="preserve">ersus </w:t>
      </w:r>
      <w:r w:rsidR="00872686">
        <w:rPr>
          <w:noProof/>
        </w:rPr>
        <w:t>P</w:t>
      </w:r>
      <w:r>
        <w:rPr>
          <w:noProof/>
        </w:rPr>
        <w:t xml:space="preserve">riority: </w:t>
      </w:r>
      <w:r w:rsidR="00872686">
        <w:rPr>
          <w:noProof/>
        </w:rPr>
        <w:t>H</w:t>
      </w:r>
      <w:r>
        <w:rPr>
          <w:noProof/>
        </w:rPr>
        <w:t xml:space="preserve">ow </w:t>
      </w:r>
      <w:r w:rsidR="00872686">
        <w:rPr>
          <w:noProof/>
        </w:rPr>
        <w:t>R</w:t>
      </w:r>
      <w:r>
        <w:rPr>
          <w:noProof/>
        </w:rPr>
        <w:t xml:space="preserve">elevant is the </w:t>
      </w:r>
      <w:r w:rsidR="00872686">
        <w:rPr>
          <w:noProof/>
        </w:rPr>
        <w:t>D</w:t>
      </w:r>
      <w:r>
        <w:rPr>
          <w:noProof/>
        </w:rPr>
        <w:t>istinction?</w:t>
      </w:r>
      <w:r w:rsidR="00872686">
        <w:rPr>
          <w:noProof/>
        </w:rPr>
        <w:t>"</w:t>
      </w:r>
      <w:r>
        <w:rPr>
          <w:noProof/>
        </w:rPr>
        <w:t xml:space="preserve"> </w:t>
      </w:r>
      <w:r>
        <w:rPr>
          <w:i/>
          <w:iCs/>
          <w:noProof/>
        </w:rPr>
        <w:t xml:space="preserve">Economics and Philosophy </w:t>
      </w:r>
      <w:r w:rsidRPr="00396A93">
        <w:rPr>
          <w:noProof/>
        </w:rPr>
        <w:t>31</w:t>
      </w:r>
      <w:r>
        <w:rPr>
          <w:noProof/>
        </w:rPr>
        <w:t>(2)</w:t>
      </w:r>
      <w:r w:rsidR="00872686">
        <w:rPr>
          <w:noProof/>
        </w:rPr>
        <w:t>:</w:t>
      </w:r>
      <w:r>
        <w:rPr>
          <w:noProof/>
        </w:rPr>
        <w:t xml:space="preserve"> 203–17.</w:t>
      </w:r>
    </w:p>
    <w:p w14:paraId="7ECF8F3E" w14:textId="06B477E4" w:rsidR="009776E7" w:rsidRDefault="00114D96" w:rsidP="00396A93">
      <w:pPr>
        <w:pStyle w:val="Bibliography"/>
        <w:spacing w:after="0" w:line="480" w:lineRule="auto"/>
        <w:rPr>
          <w:noProof/>
        </w:rPr>
      </w:pPr>
      <w:r>
        <w:rPr>
          <w:noProof/>
        </w:rPr>
        <w:lastRenderedPageBreak/>
        <w:t xml:space="preserve">Foster, J. E., </w:t>
      </w:r>
      <w:r w:rsidR="00872686">
        <w:rPr>
          <w:noProof/>
        </w:rPr>
        <w:t xml:space="preserve">M. </w:t>
      </w:r>
      <w:r>
        <w:rPr>
          <w:noProof/>
        </w:rPr>
        <w:t xml:space="preserve">McGillivray, </w:t>
      </w:r>
      <w:r w:rsidR="00872686">
        <w:rPr>
          <w:noProof/>
        </w:rPr>
        <w:t>a</w:t>
      </w:r>
      <w:r w:rsidR="00495978">
        <w:rPr>
          <w:noProof/>
        </w:rPr>
        <w:t>nd</w:t>
      </w:r>
      <w:r>
        <w:rPr>
          <w:noProof/>
        </w:rPr>
        <w:t xml:space="preserve"> </w:t>
      </w:r>
      <w:r w:rsidR="00872686">
        <w:rPr>
          <w:noProof/>
        </w:rPr>
        <w:t xml:space="preserve">S. </w:t>
      </w:r>
      <w:r>
        <w:rPr>
          <w:noProof/>
        </w:rPr>
        <w:t xml:space="preserve">Seth. 2012. </w:t>
      </w:r>
      <w:r w:rsidR="00872686">
        <w:rPr>
          <w:noProof/>
        </w:rPr>
        <w:t>"</w:t>
      </w:r>
      <w:r>
        <w:rPr>
          <w:noProof/>
        </w:rPr>
        <w:t xml:space="preserve">Rank </w:t>
      </w:r>
      <w:r w:rsidR="00872686">
        <w:rPr>
          <w:noProof/>
        </w:rPr>
        <w:t>R</w:t>
      </w:r>
      <w:r>
        <w:rPr>
          <w:noProof/>
        </w:rPr>
        <w:t xml:space="preserve">obustness of </w:t>
      </w:r>
      <w:r w:rsidR="00872686">
        <w:rPr>
          <w:noProof/>
        </w:rPr>
        <w:t>C</w:t>
      </w:r>
      <w:r>
        <w:rPr>
          <w:noProof/>
        </w:rPr>
        <w:t xml:space="preserve">omposite </w:t>
      </w:r>
      <w:r w:rsidR="00872686">
        <w:rPr>
          <w:noProof/>
        </w:rPr>
        <w:t>I</w:t>
      </w:r>
      <w:r>
        <w:rPr>
          <w:noProof/>
        </w:rPr>
        <w:t xml:space="preserve">ndices: </w:t>
      </w:r>
      <w:r w:rsidR="00872686">
        <w:rPr>
          <w:noProof/>
        </w:rPr>
        <w:t>D</w:t>
      </w:r>
      <w:r>
        <w:rPr>
          <w:noProof/>
        </w:rPr>
        <w:t xml:space="preserve">ominance and </w:t>
      </w:r>
      <w:r w:rsidR="00872686">
        <w:rPr>
          <w:noProof/>
        </w:rPr>
        <w:t>A</w:t>
      </w:r>
      <w:r>
        <w:rPr>
          <w:noProof/>
        </w:rPr>
        <w:t>mbiguity.</w:t>
      </w:r>
      <w:r w:rsidR="00872686">
        <w:rPr>
          <w:noProof/>
        </w:rPr>
        <w:t>"</w:t>
      </w:r>
      <w:r>
        <w:rPr>
          <w:noProof/>
        </w:rPr>
        <w:t xml:space="preserve"> OPHI Working Paper 26b</w:t>
      </w:r>
      <w:r w:rsidR="000C430A">
        <w:rPr>
          <w:noProof/>
        </w:rPr>
        <w:t>.</w:t>
      </w:r>
      <w:r>
        <w:rPr>
          <w:noProof/>
        </w:rPr>
        <w:t xml:space="preserve"> Oxford</w:t>
      </w:r>
      <w:r w:rsidR="009776E7">
        <w:rPr>
          <w:noProof/>
        </w:rPr>
        <w:t>: Oxford Poverty and Human Development Initiative.</w:t>
      </w:r>
    </w:p>
    <w:p w14:paraId="1D0272E8" w14:textId="3D512154" w:rsidR="00114D96" w:rsidRDefault="00114D96" w:rsidP="00396A93">
      <w:pPr>
        <w:pStyle w:val="Bibliography"/>
        <w:spacing w:after="0" w:line="480" w:lineRule="auto"/>
        <w:rPr>
          <w:noProof/>
        </w:rPr>
      </w:pPr>
      <w:r>
        <w:rPr>
          <w:noProof/>
        </w:rPr>
        <w:t xml:space="preserve">Foster, J. E., </w:t>
      </w:r>
      <w:r w:rsidR="00872686">
        <w:rPr>
          <w:noProof/>
        </w:rPr>
        <w:t xml:space="preserve">S. </w:t>
      </w:r>
      <w:r>
        <w:rPr>
          <w:noProof/>
        </w:rPr>
        <w:t xml:space="preserve">Seth, </w:t>
      </w:r>
      <w:r w:rsidR="00872686">
        <w:rPr>
          <w:noProof/>
        </w:rPr>
        <w:t>M</w:t>
      </w:r>
      <w:r>
        <w:rPr>
          <w:noProof/>
        </w:rPr>
        <w:t xml:space="preserve">. Lokshin, </w:t>
      </w:r>
      <w:r w:rsidR="00495978">
        <w:rPr>
          <w:noProof/>
        </w:rPr>
        <w:t>and</w:t>
      </w:r>
      <w:r>
        <w:rPr>
          <w:noProof/>
        </w:rPr>
        <w:t xml:space="preserve"> </w:t>
      </w:r>
      <w:r w:rsidR="00872686">
        <w:rPr>
          <w:noProof/>
        </w:rPr>
        <w:t xml:space="preserve">Z. </w:t>
      </w:r>
      <w:r>
        <w:rPr>
          <w:noProof/>
        </w:rPr>
        <w:t xml:space="preserve">Sajaia. 2013. </w:t>
      </w:r>
      <w:r>
        <w:rPr>
          <w:i/>
          <w:iCs/>
          <w:noProof/>
        </w:rPr>
        <w:t>A Unified Approach to Measuring Poverty and Inequality: Theory and Practice.</w:t>
      </w:r>
      <w:r>
        <w:rPr>
          <w:noProof/>
        </w:rPr>
        <w:t xml:space="preserve"> Washington, DC: World Bank.</w:t>
      </w:r>
    </w:p>
    <w:p w14:paraId="01FEFCBC" w14:textId="094A8098" w:rsidR="00114D96" w:rsidRDefault="00114D96" w:rsidP="00396A93">
      <w:pPr>
        <w:pStyle w:val="Bibliography"/>
        <w:spacing w:after="0" w:line="480" w:lineRule="auto"/>
        <w:rPr>
          <w:noProof/>
        </w:rPr>
      </w:pPr>
      <w:r>
        <w:rPr>
          <w:noProof/>
        </w:rPr>
        <w:t xml:space="preserve">Guenther, R. B., </w:t>
      </w:r>
      <w:r w:rsidR="00495978">
        <w:rPr>
          <w:noProof/>
        </w:rPr>
        <w:t>and</w:t>
      </w:r>
      <w:r>
        <w:rPr>
          <w:noProof/>
        </w:rPr>
        <w:t xml:space="preserve"> </w:t>
      </w:r>
      <w:r w:rsidR="00047647">
        <w:rPr>
          <w:noProof/>
        </w:rPr>
        <w:t xml:space="preserve">J. W. </w:t>
      </w:r>
      <w:r>
        <w:rPr>
          <w:noProof/>
        </w:rPr>
        <w:t xml:space="preserve">Lee. 1988. </w:t>
      </w:r>
      <w:r>
        <w:rPr>
          <w:i/>
          <w:iCs/>
          <w:noProof/>
        </w:rPr>
        <w:t>Partial Differential Equations of Mathematical Physics and Integral Equations.</w:t>
      </w:r>
      <w:r>
        <w:rPr>
          <w:noProof/>
        </w:rPr>
        <w:t xml:space="preserve"> Mineola, NY: Dover Publications.</w:t>
      </w:r>
    </w:p>
    <w:p w14:paraId="2E327298" w14:textId="3EA31A9B" w:rsidR="00114D96" w:rsidRDefault="00114D96" w:rsidP="00396A93">
      <w:pPr>
        <w:pStyle w:val="Bibliography"/>
        <w:spacing w:after="0" w:line="480" w:lineRule="auto"/>
        <w:rPr>
          <w:noProof/>
        </w:rPr>
      </w:pPr>
      <w:r>
        <w:rPr>
          <w:noProof/>
        </w:rPr>
        <w:t xml:space="preserve">Lambert, P. J., </w:t>
      </w:r>
      <w:r w:rsidR="00495978">
        <w:rPr>
          <w:noProof/>
        </w:rPr>
        <w:t>and</w:t>
      </w:r>
      <w:r>
        <w:rPr>
          <w:noProof/>
        </w:rPr>
        <w:t xml:space="preserve"> </w:t>
      </w:r>
      <w:r w:rsidR="00047647">
        <w:rPr>
          <w:noProof/>
        </w:rPr>
        <w:t xml:space="preserve">B. </w:t>
      </w:r>
      <w:r>
        <w:rPr>
          <w:noProof/>
        </w:rPr>
        <w:t xml:space="preserve">Zheng. 2011. </w:t>
      </w:r>
      <w:r w:rsidR="00047647">
        <w:rPr>
          <w:noProof/>
        </w:rPr>
        <w:t>"</w:t>
      </w:r>
      <w:r>
        <w:rPr>
          <w:noProof/>
        </w:rPr>
        <w:t xml:space="preserve">On the </w:t>
      </w:r>
      <w:r w:rsidR="00047647">
        <w:rPr>
          <w:noProof/>
        </w:rPr>
        <w:t>C</w:t>
      </w:r>
      <w:r>
        <w:rPr>
          <w:noProof/>
        </w:rPr>
        <w:t xml:space="preserve">onsistent </w:t>
      </w:r>
      <w:r w:rsidR="00047647">
        <w:rPr>
          <w:noProof/>
        </w:rPr>
        <w:t>M</w:t>
      </w:r>
      <w:r>
        <w:rPr>
          <w:noProof/>
        </w:rPr>
        <w:t xml:space="preserve">easurement of </w:t>
      </w:r>
      <w:r w:rsidR="00047647">
        <w:rPr>
          <w:noProof/>
        </w:rPr>
        <w:t>A</w:t>
      </w:r>
      <w:r>
        <w:rPr>
          <w:noProof/>
        </w:rPr>
        <w:t xml:space="preserve">ttainment and </w:t>
      </w:r>
      <w:r w:rsidR="00047647">
        <w:rPr>
          <w:noProof/>
        </w:rPr>
        <w:t>S</w:t>
      </w:r>
      <w:r>
        <w:rPr>
          <w:noProof/>
        </w:rPr>
        <w:t xml:space="preserve">hortfall </w:t>
      </w:r>
      <w:r w:rsidR="00047647">
        <w:rPr>
          <w:noProof/>
        </w:rPr>
        <w:t>I</w:t>
      </w:r>
      <w:r>
        <w:rPr>
          <w:noProof/>
        </w:rPr>
        <w:t>nequality.</w:t>
      </w:r>
      <w:r w:rsidR="00047647">
        <w:rPr>
          <w:noProof/>
        </w:rPr>
        <w:t>"</w:t>
      </w:r>
      <w:r>
        <w:rPr>
          <w:noProof/>
        </w:rPr>
        <w:t xml:space="preserve"> </w:t>
      </w:r>
      <w:r>
        <w:rPr>
          <w:i/>
          <w:iCs/>
          <w:noProof/>
        </w:rPr>
        <w:t xml:space="preserve">Journal of Health Economics </w:t>
      </w:r>
      <w:r w:rsidRPr="00396A93">
        <w:rPr>
          <w:noProof/>
        </w:rPr>
        <w:t>30</w:t>
      </w:r>
      <w:r w:rsidR="00047647">
        <w:rPr>
          <w:noProof/>
        </w:rPr>
        <w:t>:</w:t>
      </w:r>
      <w:r>
        <w:rPr>
          <w:noProof/>
        </w:rPr>
        <w:t xml:space="preserve"> 214–19.</w:t>
      </w:r>
    </w:p>
    <w:p w14:paraId="6062F0D5" w14:textId="4C3E3DBC" w:rsidR="00114D96" w:rsidRDefault="00114D96" w:rsidP="00396A93">
      <w:pPr>
        <w:pStyle w:val="Bibliography"/>
        <w:spacing w:after="0" w:line="480" w:lineRule="auto"/>
        <w:rPr>
          <w:noProof/>
        </w:rPr>
      </w:pPr>
      <w:r>
        <w:rPr>
          <w:noProof/>
        </w:rPr>
        <w:t xml:space="preserve">Lasso de la Vega, C., </w:t>
      </w:r>
      <w:r w:rsidR="00495978">
        <w:rPr>
          <w:noProof/>
        </w:rPr>
        <w:t>and</w:t>
      </w:r>
      <w:r>
        <w:rPr>
          <w:noProof/>
        </w:rPr>
        <w:t xml:space="preserve"> </w:t>
      </w:r>
      <w:r w:rsidR="00047647">
        <w:rPr>
          <w:noProof/>
        </w:rPr>
        <w:t xml:space="preserve">O. </w:t>
      </w:r>
      <w:r>
        <w:rPr>
          <w:noProof/>
        </w:rPr>
        <w:t xml:space="preserve">Aristondo. 2012. </w:t>
      </w:r>
      <w:r w:rsidR="00047647">
        <w:rPr>
          <w:noProof/>
        </w:rPr>
        <w:t>"</w:t>
      </w:r>
      <w:r>
        <w:rPr>
          <w:noProof/>
        </w:rPr>
        <w:t xml:space="preserve">Proposing </w:t>
      </w:r>
      <w:r w:rsidR="00047647">
        <w:rPr>
          <w:noProof/>
        </w:rPr>
        <w:t>I</w:t>
      </w:r>
      <w:r>
        <w:rPr>
          <w:noProof/>
        </w:rPr>
        <w:t xml:space="preserve">ndicators to </w:t>
      </w:r>
      <w:r w:rsidR="00047647">
        <w:rPr>
          <w:noProof/>
        </w:rPr>
        <w:t>M</w:t>
      </w:r>
      <w:r>
        <w:rPr>
          <w:noProof/>
        </w:rPr>
        <w:t xml:space="preserve">easure </w:t>
      </w:r>
      <w:r w:rsidR="00047647">
        <w:rPr>
          <w:noProof/>
        </w:rPr>
        <w:t>A</w:t>
      </w:r>
      <w:r>
        <w:rPr>
          <w:noProof/>
        </w:rPr>
        <w:t xml:space="preserve">chievement and </w:t>
      </w:r>
      <w:r w:rsidR="00047647">
        <w:rPr>
          <w:noProof/>
        </w:rPr>
        <w:t>S</w:t>
      </w:r>
      <w:r>
        <w:rPr>
          <w:noProof/>
        </w:rPr>
        <w:t xml:space="preserve">hortfall </w:t>
      </w:r>
      <w:r w:rsidR="00047647">
        <w:rPr>
          <w:noProof/>
        </w:rPr>
        <w:t>I</w:t>
      </w:r>
      <w:r>
        <w:rPr>
          <w:noProof/>
        </w:rPr>
        <w:t xml:space="preserve">nequality </w:t>
      </w:r>
      <w:r w:rsidR="00047647">
        <w:rPr>
          <w:noProof/>
        </w:rPr>
        <w:t>C</w:t>
      </w:r>
      <w:r>
        <w:rPr>
          <w:noProof/>
        </w:rPr>
        <w:t>onsistently.</w:t>
      </w:r>
      <w:r w:rsidR="00047647">
        <w:rPr>
          <w:noProof/>
        </w:rPr>
        <w:t>"</w:t>
      </w:r>
      <w:r>
        <w:rPr>
          <w:noProof/>
        </w:rPr>
        <w:t xml:space="preserve"> </w:t>
      </w:r>
      <w:r>
        <w:rPr>
          <w:i/>
          <w:iCs/>
          <w:noProof/>
        </w:rPr>
        <w:t xml:space="preserve">Journal of Health Economics </w:t>
      </w:r>
      <w:r w:rsidRPr="00396A93">
        <w:rPr>
          <w:noProof/>
        </w:rPr>
        <w:t>31</w:t>
      </w:r>
      <w:r w:rsidR="00047647">
        <w:rPr>
          <w:noProof/>
        </w:rPr>
        <w:t>:</w:t>
      </w:r>
      <w:r>
        <w:rPr>
          <w:noProof/>
        </w:rPr>
        <w:t xml:space="preserve"> 578–83.</w:t>
      </w:r>
    </w:p>
    <w:p w14:paraId="4EBE1463" w14:textId="425422BD" w:rsidR="00114D96" w:rsidRDefault="00114D96" w:rsidP="00396A93">
      <w:pPr>
        <w:pStyle w:val="Bibliography"/>
        <w:spacing w:after="0" w:line="480" w:lineRule="auto"/>
        <w:rPr>
          <w:noProof/>
        </w:rPr>
      </w:pPr>
      <w:r>
        <w:rPr>
          <w:noProof/>
        </w:rPr>
        <w:t xml:space="preserve">Narayan, D., </w:t>
      </w:r>
      <w:r w:rsidR="00047647">
        <w:rPr>
          <w:noProof/>
        </w:rPr>
        <w:t xml:space="preserve">R. </w:t>
      </w:r>
      <w:r>
        <w:rPr>
          <w:noProof/>
        </w:rPr>
        <w:t xml:space="preserve">Chambers, </w:t>
      </w:r>
      <w:r w:rsidR="00047647">
        <w:rPr>
          <w:noProof/>
        </w:rPr>
        <w:t>M. K</w:t>
      </w:r>
      <w:r>
        <w:rPr>
          <w:noProof/>
        </w:rPr>
        <w:t xml:space="preserve">. Shah, </w:t>
      </w:r>
      <w:r w:rsidR="00495978">
        <w:rPr>
          <w:noProof/>
        </w:rPr>
        <w:t>and</w:t>
      </w:r>
      <w:r>
        <w:rPr>
          <w:noProof/>
        </w:rPr>
        <w:t xml:space="preserve"> </w:t>
      </w:r>
      <w:r w:rsidR="00047647">
        <w:rPr>
          <w:noProof/>
        </w:rPr>
        <w:t xml:space="preserve">P. </w:t>
      </w:r>
      <w:r>
        <w:rPr>
          <w:noProof/>
        </w:rPr>
        <w:t xml:space="preserve">Petesch. 2000. </w:t>
      </w:r>
      <w:r>
        <w:rPr>
          <w:i/>
          <w:iCs/>
          <w:noProof/>
        </w:rPr>
        <w:t>Crying Out for Change: Voices of the Poor.</w:t>
      </w:r>
      <w:r>
        <w:rPr>
          <w:noProof/>
        </w:rPr>
        <w:t xml:space="preserve"> New York: Oxford University Press.</w:t>
      </w:r>
    </w:p>
    <w:p w14:paraId="6D210137" w14:textId="15EF12BB" w:rsidR="00114D96" w:rsidRDefault="00114D96" w:rsidP="00396A93">
      <w:pPr>
        <w:pStyle w:val="Bibliography"/>
        <w:spacing w:after="0" w:line="480" w:lineRule="auto"/>
        <w:rPr>
          <w:noProof/>
        </w:rPr>
      </w:pPr>
      <w:r>
        <w:rPr>
          <w:noProof/>
        </w:rPr>
        <w:t xml:space="preserve">Palmisano, F., </w:t>
      </w:r>
      <w:r w:rsidR="00495978">
        <w:rPr>
          <w:noProof/>
        </w:rPr>
        <w:t>and</w:t>
      </w:r>
      <w:r>
        <w:rPr>
          <w:noProof/>
        </w:rPr>
        <w:t xml:space="preserve"> </w:t>
      </w:r>
      <w:r w:rsidR="00047647">
        <w:rPr>
          <w:noProof/>
        </w:rPr>
        <w:t xml:space="preserve">D. </w:t>
      </w:r>
      <w:r>
        <w:rPr>
          <w:noProof/>
        </w:rPr>
        <w:t xml:space="preserve">Van de Gaer. 2016. </w:t>
      </w:r>
      <w:r w:rsidR="00047647">
        <w:rPr>
          <w:noProof/>
        </w:rPr>
        <w:t>"</w:t>
      </w:r>
      <w:r>
        <w:rPr>
          <w:noProof/>
        </w:rPr>
        <w:t xml:space="preserve">History-dependent </w:t>
      </w:r>
      <w:r w:rsidR="00047647">
        <w:rPr>
          <w:noProof/>
        </w:rPr>
        <w:t>G</w:t>
      </w:r>
      <w:r>
        <w:rPr>
          <w:noProof/>
        </w:rPr>
        <w:t xml:space="preserve">rowth </w:t>
      </w:r>
      <w:r w:rsidR="00047647">
        <w:rPr>
          <w:noProof/>
        </w:rPr>
        <w:t>I</w:t>
      </w:r>
      <w:r>
        <w:rPr>
          <w:noProof/>
        </w:rPr>
        <w:t xml:space="preserve">ncidence: </w:t>
      </w:r>
      <w:r w:rsidR="00047647">
        <w:rPr>
          <w:noProof/>
        </w:rPr>
        <w:t>A</w:t>
      </w:r>
      <w:r>
        <w:rPr>
          <w:noProof/>
        </w:rPr>
        <w:t xml:space="preserve"> </w:t>
      </w:r>
      <w:r w:rsidR="00047647">
        <w:rPr>
          <w:noProof/>
        </w:rPr>
        <w:t>C</w:t>
      </w:r>
      <w:r>
        <w:rPr>
          <w:noProof/>
        </w:rPr>
        <w:t xml:space="preserve">haracterization and an </w:t>
      </w:r>
      <w:r w:rsidR="00047647">
        <w:rPr>
          <w:noProof/>
        </w:rPr>
        <w:t>A</w:t>
      </w:r>
      <w:r>
        <w:rPr>
          <w:noProof/>
        </w:rPr>
        <w:t xml:space="preserve">pplication to the </w:t>
      </w:r>
      <w:r w:rsidR="00047647">
        <w:rPr>
          <w:noProof/>
        </w:rPr>
        <w:t>E</w:t>
      </w:r>
      <w:r>
        <w:rPr>
          <w:noProof/>
        </w:rPr>
        <w:t xml:space="preserve">conomic </w:t>
      </w:r>
      <w:r w:rsidR="00047647">
        <w:rPr>
          <w:noProof/>
        </w:rPr>
        <w:t>C</w:t>
      </w:r>
      <w:r>
        <w:rPr>
          <w:noProof/>
        </w:rPr>
        <w:t>risis in Italy.</w:t>
      </w:r>
      <w:r w:rsidR="00047647">
        <w:rPr>
          <w:noProof/>
        </w:rPr>
        <w:t>"</w:t>
      </w:r>
      <w:r>
        <w:rPr>
          <w:noProof/>
        </w:rPr>
        <w:t xml:space="preserve"> </w:t>
      </w:r>
      <w:r>
        <w:rPr>
          <w:i/>
          <w:iCs/>
          <w:noProof/>
        </w:rPr>
        <w:t xml:space="preserve">Oxford Economic Papers </w:t>
      </w:r>
      <w:r w:rsidRPr="00396A93">
        <w:rPr>
          <w:noProof/>
        </w:rPr>
        <w:t>68</w:t>
      </w:r>
      <w:r>
        <w:rPr>
          <w:noProof/>
        </w:rPr>
        <w:t>(2)</w:t>
      </w:r>
      <w:r w:rsidR="00047647">
        <w:rPr>
          <w:noProof/>
        </w:rPr>
        <w:t>:</w:t>
      </w:r>
      <w:r>
        <w:rPr>
          <w:noProof/>
        </w:rPr>
        <w:t xml:space="preserve"> 585</w:t>
      </w:r>
      <w:r w:rsidR="009776E7">
        <w:rPr>
          <w:noProof/>
        </w:rPr>
        <w:t>–</w:t>
      </w:r>
      <w:r>
        <w:rPr>
          <w:noProof/>
        </w:rPr>
        <w:t>603.</w:t>
      </w:r>
    </w:p>
    <w:p w14:paraId="2638805C" w14:textId="29D5D89A" w:rsidR="00114D96" w:rsidRDefault="00114D96" w:rsidP="00396A93">
      <w:pPr>
        <w:pStyle w:val="Bibliography"/>
        <w:spacing w:after="0" w:line="480" w:lineRule="auto"/>
        <w:rPr>
          <w:noProof/>
        </w:rPr>
      </w:pPr>
      <w:r>
        <w:rPr>
          <w:noProof/>
        </w:rPr>
        <w:t xml:space="preserve">Parfit, D. 1997. </w:t>
      </w:r>
      <w:r w:rsidR="00047647">
        <w:rPr>
          <w:noProof/>
        </w:rPr>
        <w:t>"</w:t>
      </w:r>
      <w:r>
        <w:rPr>
          <w:noProof/>
        </w:rPr>
        <w:t xml:space="preserve">Equality and </w:t>
      </w:r>
      <w:r w:rsidR="00047647">
        <w:rPr>
          <w:noProof/>
        </w:rPr>
        <w:t>P</w:t>
      </w:r>
      <w:r>
        <w:rPr>
          <w:noProof/>
        </w:rPr>
        <w:t>riority.</w:t>
      </w:r>
      <w:r w:rsidR="00047647">
        <w:rPr>
          <w:noProof/>
        </w:rPr>
        <w:t>"</w:t>
      </w:r>
      <w:r>
        <w:rPr>
          <w:noProof/>
        </w:rPr>
        <w:t xml:space="preserve"> </w:t>
      </w:r>
      <w:r>
        <w:rPr>
          <w:i/>
          <w:iCs/>
          <w:noProof/>
        </w:rPr>
        <w:t xml:space="preserve">Ratio </w:t>
      </w:r>
      <w:r w:rsidRPr="00396A93">
        <w:rPr>
          <w:noProof/>
        </w:rPr>
        <w:t>10</w:t>
      </w:r>
      <w:r>
        <w:rPr>
          <w:noProof/>
        </w:rPr>
        <w:t>(3)</w:t>
      </w:r>
      <w:r w:rsidR="00047647">
        <w:rPr>
          <w:noProof/>
        </w:rPr>
        <w:t>:</w:t>
      </w:r>
      <w:r>
        <w:rPr>
          <w:noProof/>
        </w:rPr>
        <w:t xml:space="preserve"> 202–21.</w:t>
      </w:r>
    </w:p>
    <w:p w14:paraId="60A11A1E" w14:textId="32CAD7E1" w:rsidR="00114D96" w:rsidRDefault="00114D96" w:rsidP="00396A93">
      <w:pPr>
        <w:pStyle w:val="Bibliography"/>
        <w:spacing w:after="0" w:line="480" w:lineRule="auto"/>
        <w:rPr>
          <w:noProof/>
        </w:rPr>
      </w:pPr>
      <w:r>
        <w:rPr>
          <w:noProof/>
        </w:rPr>
        <w:t xml:space="preserve">Permanyer, I., </w:t>
      </w:r>
      <w:r w:rsidR="00047647">
        <w:rPr>
          <w:noProof/>
        </w:rPr>
        <w:t xml:space="preserve">S. </w:t>
      </w:r>
      <w:r>
        <w:rPr>
          <w:noProof/>
        </w:rPr>
        <w:t xml:space="preserve">Seth, </w:t>
      </w:r>
      <w:r w:rsidR="00495978">
        <w:rPr>
          <w:noProof/>
        </w:rPr>
        <w:t>and</w:t>
      </w:r>
      <w:r>
        <w:rPr>
          <w:noProof/>
        </w:rPr>
        <w:t xml:space="preserve"> </w:t>
      </w:r>
      <w:r w:rsidR="00047647">
        <w:rPr>
          <w:noProof/>
        </w:rPr>
        <w:t xml:space="preserve">Y. </w:t>
      </w:r>
      <w:r>
        <w:rPr>
          <w:noProof/>
        </w:rPr>
        <w:t xml:space="preserve">Gaston. 2022. </w:t>
      </w:r>
      <w:r w:rsidR="00047647">
        <w:rPr>
          <w:noProof/>
        </w:rPr>
        <w:t>"</w:t>
      </w:r>
      <w:r>
        <w:rPr>
          <w:noProof/>
        </w:rPr>
        <w:t xml:space="preserve">Inequality </w:t>
      </w:r>
      <w:r w:rsidR="00047647">
        <w:rPr>
          <w:noProof/>
        </w:rPr>
        <w:t>M</w:t>
      </w:r>
      <w:r>
        <w:rPr>
          <w:noProof/>
        </w:rPr>
        <w:t xml:space="preserve">easurement for </w:t>
      </w:r>
      <w:r w:rsidR="00047647">
        <w:rPr>
          <w:noProof/>
        </w:rPr>
        <w:t>B</w:t>
      </w:r>
      <w:r>
        <w:rPr>
          <w:noProof/>
        </w:rPr>
        <w:t xml:space="preserve">ounded </w:t>
      </w:r>
      <w:r w:rsidR="00047647">
        <w:rPr>
          <w:noProof/>
        </w:rPr>
        <w:t>V</w:t>
      </w:r>
      <w:r>
        <w:rPr>
          <w:noProof/>
        </w:rPr>
        <w:t>ariables.</w:t>
      </w:r>
      <w:r w:rsidR="00047647">
        <w:rPr>
          <w:noProof/>
        </w:rPr>
        <w:t>"</w:t>
      </w:r>
      <w:r>
        <w:rPr>
          <w:noProof/>
        </w:rPr>
        <w:t xml:space="preserve"> ECINEQ </w:t>
      </w:r>
      <w:r w:rsidR="00007490">
        <w:rPr>
          <w:noProof/>
        </w:rPr>
        <w:t>W</w:t>
      </w:r>
      <w:r>
        <w:rPr>
          <w:noProof/>
        </w:rPr>
        <w:t xml:space="preserve">orking </w:t>
      </w:r>
      <w:r w:rsidR="00007490">
        <w:rPr>
          <w:noProof/>
        </w:rPr>
        <w:t>P</w:t>
      </w:r>
      <w:r>
        <w:rPr>
          <w:noProof/>
        </w:rPr>
        <w:t xml:space="preserve">aper </w:t>
      </w:r>
      <w:r w:rsidR="00007490">
        <w:rPr>
          <w:noProof/>
        </w:rPr>
        <w:t>S</w:t>
      </w:r>
      <w:r>
        <w:rPr>
          <w:noProof/>
        </w:rPr>
        <w:t>eries 2022-602.</w:t>
      </w:r>
      <w:r w:rsidR="00007490">
        <w:rPr>
          <w:noProof/>
        </w:rPr>
        <w:t xml:space="preserve"> Rome: Society for the Study of Economic Inequality</w:t>
      </w:r>
    </w:p>
    <w:p w14:paraId="1F73E2CB" w14:textId="6D75BBFB" w:rsidR="00114D96" w:rsidRDefault="00114D96" w:rsidP="00396A93">
      <w:pPr>
        <w:pStyle w:val="Bibliography"/>
        <w:spacing w:after="0" w:line="480" w:lineRule="auto"/>
        <w:rPr>
          <w:noProof/>
        </w:rPr>
      </w:pPr>
      <w:r>
        <w:rPr>
          <w:noProof/>
        </w:rPr>
        <w:t xml:space="preserve">Prados de la Escosura, L. 2021. </w:t>
      </w:r>
      <w:r w:rsidR="00B9192D">
        <w:rPr>
          <w:noProof/>
        </w:rPr>
        <w:t>"</w:t>
      </w:r>
      <w:r>
        <w:rPr>
          <w:noProof/>
        </w:rPr>
        <w:t xml:space="preserve">Augmented </w:t>
      </w:r>
      <w:r w:rsidR="00B9192D">
        <w:rPr>
          <w:noProof/>
        </w:rPr>
        <w:t>H</w:t>
      </w:r>
      <w:r>
        <w:rPr>
          <w:noProof/>
        </w:rPr>
        <w:t xml:space="preserve">uman </w:t>
      </w:r>
      <w:r w:rsidR="00B9192D">
        <w:rPr>
          <w:noProof/>
        </w:rPr>
        <w:t>D</w:t>
      </w:r>
      <w:r>
        <w:rPr>
          <w:noProof/>
        </w:rPr>
        <w:t xml:space="preserve">evelopment in the </w:t>
      </w:r>
      <w:r w:rsidR="00B9192D">
        <w:rPr>
          <w:noProof/>
        </w:rPr>
        <w:t>A</w:t>
      </w:r>
      <w:r>
        <w:rPr>
          <w:noProof/>
        </w:rPr>
        <w:t xml:space="preserve">ge of </w:t>
      </w:r>
      <w:r w:rsidR="00B9192D">
        <w:rPr>
          <w:noProof/>
        </w:rPr>
        <w:t>G</w:t>
      </w:r>
      <w:r>
        <w:rPr>
          <w:noProof/>
        </w:rPr>
        <w:t>lobalization.</w:t>
      </w:r>
      <w:r w:rsidR="00B9192D">
        <w:rPr>
          <w:noProof/>
        </w:rPr>
        <w:t>"</w:t>
      </w:r>
      <w:r>
        <w:rPr>
          <w:noProof/>
        </w:rPr>
        <w:t xml:space="preserve"> </w:t>
      </w:r>
      <w:r>
        <w:rPr>
          <w:i/>
          <w:iCs/>
          <w:noProof/>
        </w:rPr>
        <w:t xml:space="preserve">The Economic History Review </w:t>
      </w:r>
      <w:r w:rsidRPr="00396A93">
        <w:rPr>
          <w:noProof/>
        </w:rPr>
        <w:t>74</w:t>
      </w:r>
      <w:r>
        <w:rPr>
          <w:noProof/>
        </w:rPr>
        <w:t>(4)</w:t>
      </w:r>
      <w:r w:rsidR="00B9192D">
        <w:rPr>
          <w:noProof/>
        </w:rPr>
        <w:t>:</w:t>
      </w:r>
      <w:r>
        <w:rPr>
          <w:noProof/>
        </w:rPr>
        <w:t xml:space="preserve"> 946–75.</w:t>
      </w:r>
    </w:p>
    <w:p w14:paraId="3BD03CD2" w14:textId="5D04550F" w:rsidR="00114D96" w:rsidRDefault="00114D96" w:rsidP="00396A93">
      <w:pPr>
        <w:pStyle w:val="Bibliography"/>
        <w:spacing w:after="0" w:line="480" w:lineRule="auto"/>
        <w:rPr>
          <w:noProof/>
        </w:rPr>
      </w:pPr>
      <w:r>
        <w:rPr>
          <w:noProof/>
        </w:rPr>
        <w:t xml:space="preserve">Sen, A. 1999. </w:t>
      </w:r>
      <w:r>
        <w:rPr>
          <w:i/>
          <w:iCs/>
          <w:noProof/>
        </w:rPr>
        <w:t>Development as Freedom.</w:t>
      </w:r>
      <w:r>
        <w:rPr>
          <w:noProof/>
        </w:rPr>
        <w:t xml:space="preserve"> Oxford: Oxford University Press.</w:t>
      </w:r>
    </w:p>
    <w:p w14:paraId="3EBA0B2C" w14:textId="266CB2CB" w:rsidR="00114D96" w:rsidRDefault="00114D96" w:rsidP="00396A93">
      <w:pPr>
        <w:pStyle w:val="Bibliography"/>
        <w:spacing w:after="0" w:line="480" w:lineRule="auto"/>
        <w:rPr>
          <w:noProof/>
        </w:rPr>
      </w:pPr>
      <w:r>
        <w:rPr>
          <w:noProof/>
        </w:rPr>
        <w:t xml:space="preserve">Sen, A. K. 1976. </w:t>
      </w:r>
      <w:r w:rsidR="00B9192D">
        <w:rPr>
          <w:noProof/>
        </w:rPr>
        <w:t>"</w:t>
      </w:r>
      <w:r>
        <w:rPr>
          <w:noProof/>
        </w:rPr>
        <w:t xml:space="preserve">Poverty: </w:t>
      </w:r>
      <w:r w:rsidR="00B9192D">
        <w:rPr>
          <w:noProof/>
        </w:rPr>
        <w:t>A</w:t>
      </w:r>
      <w:r>
        <w:rPr>
          <w:noProof/>
        </w:rPr>
        <w:t xml:space="preserve">n </w:t>
      </w:r>
      <w:r w:rsidR="00B9192D">
        <w:rPr>
          <w:noProof/>
        </w:rPr>
        <w:t>O</w:t>
      </w:r>
      <w:r>
        <w:rPr>
          <w:noProof/>
        </w:rPr>
        <w:t xml:space="preserve">rdinal </w:t>
      </w:r>
      <w:r w:rsidR="00B9192D">
        <w:rPr>
          <w:noProof/>
        </w:rPr>
        <w:t>A</w:t>
      </w:r>
      <w:r>
        <w:rPr>
          <w:noProof/>
        </w:rPr>
        <w:t xml:space="preserve">pproach to </w:t>
      </w:r>
      <w:r w:rsidR="00B9192D">
        <w:rPr>
          <w:noProof/>
        </w:rPr>
        <w:t>Me</w:t>
      </w:r>
      <w:r>
        <w:rPr>
          <w:noProof/>
        </w:rPr>
        <w:t>asurement.</w:t>
      </w:r>
      <w:r w:rsidR="00B9192D">
        <w:rPr>
          <w:noProof/>
        </w:rPr>
        <w:t>"</w:t>
      </w:r>
      <w:r>
        <w:rPr>
          <w:noProof/>
        </w:rPr>
        <w:t xml:space="preserve"> </w:t>
      </w:r>
      <w:r>
        <w:rPr>
          <w:i/>
          <w:iCs/>
          <w:noProof/>
        </w:rPr>
        <w:t xml:space="preserve">Econometrica </w:t>
      </w:r>
      <w:r w:rsidRPr="00396A93">
        <w:rPr>
          <w:noProof/>
        </w:rPr>
        <w:t>44</w:t>
      </w:r>
      <w:r>
        <w:rPr>
          <w:noProof/>
        </w:rPr>
        <w:t>(2)</w:t>
      </w:r>
      <w:r w:rsidR="00B9192D">
        <w:rPr>
          <w:noProof/>
        </w:rPr>
        <w:t>:</w:t>
      </w:r>
      <w:r>
        <w:rPr>
          <w:noProof/>
        </w:rPr>
        <w:t xml:space="preserve"> 219</w:t>
      </w:r>
      <w:r w:rsidR="009776E7">
        <w:rPr>
          <w:noProof/>
        </w:rPr>
        <w:t>–</w:t>
      </w:r>
      <w:r>
        <w:rPr>
          <w:noProof/>
        </w:rPr>
        <w:t>31.</w:t>
      </w:r>
    </w:p>
    <w:p w14:paraId="024B6A62" w14:textId="6AB1669A" w:rsidR="00114D96" w:rsidRDefault="00114D96" w:rsidP="00396A93">
      <w:pPr>
        <w:pStyle w:val="Bibliography"/>
        <w:spacing w:after="0" w:line="480" w:lineRule="auto"/>
        <w:rPr>
          <w:noProof/>
        </w:rPr>
      </w:pPr>
      <w:r>
        <w:rPr>
          <w:noProof/>
        </w:rPr>
        <w:t xml:space="preserve">Seth, S., </w:t>
      </w:r>
      <w:r w:rsidR="00495978">
        <w:rPr>
          <w:noProof/>
        </w:rPr>
        <w:t>and</w:t>
      </w:r>
      <w:r>
        <w:rPr>
          <w:noProof/>
        </w:rPr>
        <w:t xml:space="preserve"> </w:t>
      </w:r>
      <w:r w:rsidR="00B9192D">
        <w:rPr>
          <w:noProof/>
        </w:rPr>
        <w:t xml:space="preserve">S. </w:t>
      </w:r>
      <w:r>
        <w:rPr>
          <w:noProof/>
        </w:rPr>
        <w:t xml:space="preserve">Alkire. 2017. </w:t>
      </w:r>
      <w:r w:rsidR="00B9192D">
        <w:rPr>
          <w:noProof/>
        </w:rPr>
        <w:t>"</w:t>
      </w:r>
      <w:r>
        <w:rPr>
          <w:noProof/>
        </w:rPr>
        <w:t xml:space="preserve">Did </w:t>
      </w:r>
      <w:r w:rsidR="00240A53">
        <w:rPr>
          <w:noProof/>
        </w:rPr>
        <w:t>P</w:t>
      </w:r>
      <w:r>
        <w:rPr>
          <w:noProof/>
        </w:rPr>
        <w:t xml:space="preserve">overty </w:t>
      </w:r>
      <w:r w:rsidR="00240A53">
        <w:rPr>
          <w:noProof/>
        </w:rPr>
        <w:t>R</w:t>
      </w:r>
      <w:r>
        <w:rPr>
          <w:noProof/>
        </w:rPr>
        <w:t xml:space="preserve">eduction </w:t>
      </w:r>
      <w:r w:rsidR="00240A53">
        <w:rPr>
          <w:noProof/>
        </w:rPr>
        <w:t>R</w:t>
      </w:r>
      <w:r>
        <w:rPr>
          <w:noProof/>
        </w:rPr>
        <w:t xml:space="preserve">each the </w:t>
      </w:r>
      <w:r w:rsidR="00240A53">
        <w:rPr>
          <w:noProof/>
        </w:rPr>
        <w:t>P</w:t>
      </w:r>
      <w:r>
        <w:rPr>
          <w:noProof/>
        </w:rPr>
        <w:t xml:space="preserve">oorest of the </w:t>
      </w:r>
      <w:r w:rsidR="00240A53">
        <w:rPr>
          <w:noProof/>
        </w:rPr>
        <w:t>P</w:t>
      </w:r>
      <w:r>
        <w:rPr>
          <w:noProof/>
        </w:rPr>
        <w:t xml:space="preserve">oor? Complementary </w:t>
      </w:r>
      <w:r w:rsidR="00240A53">
        <w:rPr>
          <w:noProof/>
        </w:rPr>
        <w:t>M</w:t>
      </w:r>
      <w:r>
        <w:rPr>
          <w:noProof/>
        </w:rPr>
        <w:t xml:space="preserve">easures of </w:t>
      </w:r>
      <w:r w:rsidR="00240A53">
        <w:rPr>
          <w:noProof/>
        </w:rPr>
        <w:t>P</w:t>
      </w:r>
      <w:r>
        <w:rPr>
          <w:noProof/>
        </w:rPr>
        <w:t xml:space="preserve">overty and </w:t>
      </w:r>
      <w:r w:rsidR="00240A53">
        <w:rPr>
          <w:noProof/>
        </w:rPr>
        <w:t>I</w:t>
      </w:r>
      <w:r>
        <w:rPr>
          <w:noProof/>
        </w:rPr>
        <w:t xml:space="preserve">nequality in the </w:t>
      </w:r>
      <w:r w:rsidR="00240A53">
        <w:rPr>
          <w:noProof/>
        </w:rPr>
        <w:t>C</w:t>
      </w:r>
      <w:r>
        <w:rPr>
          <w:noProof/>
        </w:rPr>
        <w:t xml:space="preserve">ounting </w:t>
      </w:r>
      <w:r w:rsidR="00240A53">
        <w:rPr>
          <w:noProof/>
        </w:rPr>
        <w:t>A</w:t>
      </w:r>
      <w:r>
        <w:rPr>
          <w:noProof/>
        </w:rPr>
        <w:t>pproach.</w:t>
      </w:r>
      <w:r w:rsidR="00240A53">
        <w:rPr>
          <w:noProof/>
        </w:rPr>
        <w:t>"</w:t>
      </w:r>
      <w:r>
        <w:rPr>
          <w:noProof/>
        </w:rPr>
        <w:t xml:space="preserve"> In </w:t>
      </w:r>
      <w:r>
        <w:rPr>
          <w:i/>
          <w:iCs/>
          <w:noProof/>
        </w:rPr>
        <w:t>Research on Economic Inequality</w:t>
      </w:r>
      <w:r w:rsidR="00B9192D">
        <w:rPr>
          <w:i/>
          <w:iCs/>
          <w:noProof/>
        </w:rPr>
        <w:t>,</w:t>
      </w:r>
      <w:r w:rsidR="00B9192D">
        <w:rPr>
          <w:noProof/>
        </w:rPr>
        <w:t xml:space="preserve"> </w:t>
      </w:r>
      <w:r>
        <w:rPr>
          <w:noProof/>
        </w:rPr>
        <w:t>Vol. 25, 63-102</w:t>
      </w:r>
      <w:r w:rsidR="00B9192D">
        <w:rPr>
          <w:noProof/>
        </w:rPr>
        <w:t>, edited by S. Bandyopadhyay</w:t>
      </w:r>
      <w:r>
        <w:rPr>
          <w:noProof/>
        </w:rPr>
        <w:t>. Bingley: Emerald Publishing.</w:t>
      </w:r>
    </w:p>
    <w:p w14:paraId="223CEB73" w14:textId="3E3AC571" w:rsidR="00114D96" w:rsidRDefault="00114D96" w:rsidP="00396A93">
      <w:pPr>
        <w:pStyle w:val="Bibliography"/>
        <w:spacing w:after="0" w:line="480" w:lineRule="auto"/>
        <w:rPr>
          <w:noProof/>
        </w:rPr>
      </w:pPr>
      <w:r>
        <w:rPr>
          <w:noProof/>
        </w:rPr>
        <w:lastRenderedPageBreak/>
        <w:t xml:space="preserve">Seth, S., </w:t>
      </w:r>
      <w:r w:rsidR="00495978">
        <w:rPr>
          <w:noProof/>
        </w:rPr>
        <w:t>and</w:t>
      </w:r>
      <w:r>
        <w:rPr>
          <w:noProof/>
        </w:rPr>
        <w:t xml:space="preserve"> </w:t>
      </w:r>
      <w:r w:rsidR="00240A53">
        <w:rPr>
          <w:noProof/>
        </w:rPr>
        <w:t xml:space="preserve">M. </w:t>
      </w:r>
      <w:r>
        <w:rPr>
          <w:noProof/>
        </w:rPr>
        <w:t xml:space="preserve">McGillivray. 2018. </w:t>
      </w:r>
      <w:r w:rsidR="00240A53">
        <w:rPr>
          <w:noProof/>
        </w:rPr>
        <w:t>"</w:t>
      </w:r>
      <w:r>
        <w:rPr>
          <w:noProof/>
        </w:rPr>
        <w:t xml:space="preserve">Composite </w:t>
      </w:r>
      <w:r w:rsidR="00240A53">
        <w:rPr>
          <w:noProof/>
        </w:rPr>
        <w:t>I</w:t>
      </w:r>
      <w:r>
        <w:rPr>
          <w:noProof/>
        </w:rPr>
        <w:t xml:space="preserve">ndices, </w:t>
      </w:r>
      <w:r w:rsidR="00240A53">
        <w:rPr>
          <w:noProof/>
        </w:rPr>
        <w:t>A</w:t>
      </w:r>
      <w:r>
        <w:rPr>
          <w:noProof/>
        </w:rPr>
        <w:t xml:space="preserve">lternative </w:t>
      </w:r>
      <w:r w:rsidR="00240A53">
        <w:rPr>
          <w:noProof/>
        </w:rPr>
        <w:t>W</w:t>
      </w:r>
      <w:r>
        <w:rPr>
          <w:noProof/>
        </w:rPr>
        <w:t xml:space="preserve">eights, and </w:t>
      </w:r>
      <w:r w:rsidR="00240A53">
        <w:rPr>
          <w:noProof/>
        </w:rPr>
        <w:t>C</w:t>
      </w:r>
      <w:r>
        <w:rPr>
          <w:noProof/>
        </w:rPr>
        <w:t xml:space="preserve">omparison </w:t>
      </w:r>
      <w:r w:rsidR="00240A53">
        <w:rPr>
          <w:noProof/>
        </w:rPr>
        <w:t>R</w:t>
      </w:r>
      <w:r>
        <w:rPr>
          <w:noProof/>
        </w:rPr>
        <w:t>obustness.</w:t>
      </w:r>
      <w:r w:rsidR="00240A53">
        <w:rPr>
          <w:noProof/>
        </w:rPr>
        <w:t>"</w:t>
      </w:r>
      <w:r>
        <w:rPr>
          <w:noProof/>
        </w:rPr>
        <w:t xml:space="preserve"> </w:t>
      </w:r>
      <w:r>
        <w:rPr>
          <w:i/>
          <w:iCs/>
          <w:noProof/>
        </w:rPr>
        <w:t xml:space="preserve">Social Choice and Welfare </w:t>
      </w:r>
      <w:r w:rsidRPr="00396A93">
        <w:rPr>
          <w:noProof/>
        </w:rPr>
        <w:t>51</w:t>
      </w:r>
      <w:r>
        <w:rPr>
          <w:noProof/>
        </w:rPr>
        <w:t>(4)</w:t>
      </w:r>
      <w:r w:rsidR="00240A53">
        <w:rPr>
          <w:noProof/>
        </w:rPr>
        <w:t>:</w:t>
      </w:r>
      <w:r>
        <w:rPr>
          <w:noProof/>
        </w:rPr>
        <w:t xml:space="preserve"> 657</w:t>
      </w:r>
      <w:r w:rsidR="009776E7">
        <w:rPr>
          <w:noProof/>
        </w:rPr>
        <w:t>–</w:t>
      </w:r>
      <w:r>
        <w:rPr>
          <w:noProof/>
        </w:rPr>
        <w:t>79.</w:t>
      </w:r>
    </w:p>
    <w:p w14:paraId="162156F3" w14:textId="370B259D" w:rsidR="00114D96" w:rsidRDefault="00114D96" w:rsidP="00396A93">
      <w:pPr>
        <w:pStyle w:val="Bibliography"/>
        <w:spacing w:after="0" w:line="480" w:lineRule="auto"/>
        <w:rPr>
          <w:noProof/>
        </w:rPr>
      </w:pPr>
      <w:r>
        <w:rPr>
          <w:noProof/>
        </w:rPr>
        <w:t xml:space="preserve">Seth, S., </w:t>
      </w:r>
      <w:r w:rsidR="00495978">
        <w:rPr>
          <w:noProof/>
        </w:rPr>
        <w:t>and</w:t>
      </w:r>
      <w:r>
        <w:rPr>
          <w:noProof/>
        </w:rPr>
        <w:t xml:space="preserve"> </w:t>
      </w:r>
      <w:r w:rsidR="00240A53">
        <w:rPr>
          <w:noProof/>
        </w:rPr>
        <w:t xml:space="preserve">G. </w:t>
      </w:r>
      <w:r>
        <w:rPr>
          <w:noProof/>
        </w:rPr>
        <w:t xml:space="preserve">Yalonetzky. 2021a. </w:t>
      </w:r>
      <w:r w:rsidR="00240A53">
        <w:rPr>
          <w:noProof/>
        </w:rPr>
        <w:t>"</w:t>
      </w:r>
      <w:r>
        <w:rPr>
          <w:noProof/>
        </w:rPr>
        <w:t xml:space="preserve">A </w:t>
      </w:r>
      <w:r w:rsidR="00240A53">
        <w:rPr>
          <w:noProof/>
        </w:rPr>
        <w:t>M</w:t>
      </w:r>
      <w:r>
        <w:rPr>
          <w:noProof/>
        </w:rPr>
        <w:t xml:space="preserve">obility </w:t>
      </w:r>
      <w:r w:rsidR="00240A53">
        <w:rPr>
          <w:noProof/>
        </w:rPr>
        <w:t>D</w:t>
      </w:r>
      <w:r>
        <w:rPr>
          <w:noProof/>
        </w:rPr>
        <w:t xml:space="preserve">ecomposition of </w:t>
      </w:r>
      <w:r w:rsidR="00240A53">
        <w:rPr>
          <w:noProof/>
        </w:rPr>
        <w:t>A</w:t>
      </w:r>
      <w:r>
        <w:rPr>
          <w:noProof/>
        </w:rPr>
        <w:t xml:space="preserve">bsolute </w:t>
      </w:r>
      <w:r w:rsidR="00240A53">
        <w:rPr>
          <w:noProof/>
        </w:rPr>
        <w:t>M</w:t>
      </w:r>
      <w:r>
        <w:rPr>
          <w:noProof/>
        </w:rPr>
        <w:t xml:space="preserve">easures of </w:t>
      </w:r>
      <w:r w:rsidR="00240A53">
        <w:rPr>
          <w:noProof/>
        </w:rPr>
        <w:t>P</w:t>
      </w:r>
      <w:r>
        <w:rPr>
          <w:noProof/>
        </w:rPr>
        <w:t xml:space="preserve">anel </w:t>
      </w:r>
      <w:r w:rsidR="00240A53">
        <w:rPr>
          <w:noProof/>
        </w:rPr>
        <w:t>D</w:t>
      </w:r>
      <w:r>
        <w:rPr>
          <w:noProof/>
        </w:rPr>
        <w:t xml:space="preserve">istributional </w:t>
      </w:r>
      <w:r w:rsidR="00240A53">
        <w:rPr>
          <w:noProof/>
        </w:rPr>
        <w:t>C</w:t>
      </w:r>
      <w:r>
        <w:rPr>
          <w:noProof/>
        </w:rPr>
        <w:t>hange.</w:t>
      </w:r>
      <w:r w:rsidR="00240A53">
        <w:rPr>
          <w:noProof/>
        </w:rPr>
        <w:t>"</w:t>
      </w:r>
      <w:r>
        <w:rPr>
          <w:noProof/>
        </w:rPr>
        <w:t xml:space="preserve"> </w:t>
      </w:r>
      <w:r>
        <w:rPr>
          <w:i/>
          <w:iCs/>
          <w:noProof/>
        </w:rPr>
        <w:t>Economics Letters</w:t>
      </w:r>
      <w:r>
        <w:rPr>
          <w:noProof/>
        </w:rPr>
        <w:t xml:space="preserve"> </w:t>
      </w:r>
      <w:r w:rsidRPr="00240A53">
        <w:rPr>
          <w:noProof/>
        </w:rPr>
        <w:t>201</w:t>
      </w:r>
      <w:r w:rsidR="00240A53">
        <w:rPr>
          <w:noProof/>
        </w:rPr>
        <w:t>:</w:t>
      </w:r>
      <w:r w:rsidR="00911CA6">
        <w:rPr>
          <w:noProof/>
        </w:rPr>
        <w:t xml:space="preserve"> </w:t>
      </w:r>
      <w:r w:rsidR="00911CA6" w:rsidRPr="00911CA6">
        <w:rPr>
          <w:noProof/>
        </w:rPr>
        <w:t>109773</w:t>
      </w:r>
      <w:r w:rsidR="00911CA6">
        <w:rPr>
          <w:noProof/>
        </w:rPr>
        <w:t>.</w:t>
      </w:r>
    </w:p>
    <w:p w14:paraId="18116D4A" w14:textId="07D79948" w:rsidR="00114D96" w:rsidRDefault="00114D96" w:rsidP="00396A93">
      <w:pPr>
        <w:pStyle w:val="Bibliography"/>
        <w:spacing w:after="0" w:line="480" w:lineRule="auto"/>
        <w:rPr>
          <w:noProof/>
        </w:rPr>
      </w:pPr>
      <w:r>
        <w:rPr>
          <w:noProof/>
        </w:rPr>
        <w:t xml:space="preserve">Seth, S., </w:t>
      </w:r>
      <w:r w:rsidR="00495978">
        <w:rPr>
          <w:noProof/>
        </w:rPr>
        <w:t>and</w:t>
      </w:r>
      <w:r>
        <w:rPr>
          <w:noProof/>
        </w:rPr>
        <w:t xml:space="preserve"> </w:t>
      </w:r>
      <w:r w:rsidR="00240A53">
        <w:rPr>
          <w:noProof/>
        </w:rPr>
        <w:t xml:space="preserve">G. </w:t>
      </w:r>
      <w:r>
        <w:rPr>
          <w:noProof/>
        </w:rPr>
        <w:t xml:space="preserve">Yalonetzky. 2021b. </w:t>
      </w:r>
      <w:r w:rsidR="00240A53">
        <w:rPr>
          <w:noProof/>
        </w:rPr>
        <w:t>"</w:t>
      </w:r>
      <w:r>
        <w:rPr>
          <w:noProof/>
        </w:rPr>
        <w:t xml:space="preserve">Assessing </w:t>
      </w:r>
      <w:r w:rsidR="00240A53">
        <w:rPr>
          <w:noProof/>
        </w:rPr>
        <w:t>D</w:t>
      </w:r>
      <w:r>
        <w:rPr>
          <w:noProof/>
        </w:rPr>
        <w:t xml:space="preserve">eprivation with an </w:t>
      </w:r>
      <w:r w:rsidR="00240A53">
        <w:rPr>
          <w:noProof/>
        </w:rPr>
        <w:t>O</w:t>
      </w:r>
      <w:r>
        <w:rPr>
          <w:noProof/>
        </w:rPr>
        <w:t xml:space="preserve">rdinal </w:t>
      </w:r>
      <w:r w:rsidR="00240A53">
        <w:rPr>
          <w:noProof/>
        </w:rPr>
        <w:t>V</w:t>
      </w:r>
      <w:r>
        <w:rPr>
          <w:noProof/>
        </w:rPr>
        <w:t xml:space="preserve">ariable: </w:t>
      </w:r>
      <w:r w:rsidR="00240A53">
        <w:rPr>
          <w:noProof/>
        </w:rPr>
        <w:t>T</w:t>
      </w:r>
      <w:r>
        <w:rPr>
          <w:noProof/>
        </w:rPr>
        <w:t xml:space="preserve">heory and </w:t>
      </w:r>
      <w:r w:rsidR="00240A53">
        <w:rPr>
          <w:noProof/>
        </w:rPr>
        <w:t>A</w:t>
      </w:r>
      <w:r>
        <w:rPr>
          <w:noProof/>
        </w:rPr>
        <w:t xml:space="preserve">pplication to </w:t>
      </w:r>
      <w:r w:rsidR="00240A53">
        <w:rPr>
          <w:noProof/>
        </w:rPr>
        <w:t>S</w:t>
      </w:r>
      <w:r>
        <w:rPr>
          <w:noProof/>
        </w:rPr>
        <w:t xml:space="preserve">anitation </w:t>
      </w:r>
      <w:r w:rsidR="00240A53">
        <w:rPr>
          <w:noProof/>
        </w:rPr>
        <w:t>D</w:t>
      </w:r>
      <w:r>
        <w:rPr>
          <w:noProof/>
        </w:rPr>
        <w:t>eprivation in Bangladesh.</w:t>
      </w:r>
      <w:r w:rsidR="00240A53">
        <w:rPr>
          <w:noProof/>
        </w:rPr>
        <w:t>"</w:t>
      </w:r>
      <w:r>
        <w:rPr>
          <w:noProof/>
        </w:rPr>
        <w:t xml:space="preserve"> </w:t>
      </w:r>
      <w:r>
        <w:rPr>
          <w:i/>
          <w:iCs/>
          <w:noProof/>
        </w:rPr>
        <w:t xml:space="preserve">World Bank Economic Review </w:t>
      </w:r>
      <w:r w:rsidRPr="00396A93">
        <w:rPr>
          <w:noProof/>
        </w:rPr>
        <w:t>35</w:t>
      </w:r>
      <w:r>
        <w:rPr>
          <w:noProof/>
        </w:rPr>
        <w:t>(3)</w:t>
      </w:r>
      <w:r w:rsidR="00240A53">
        <w:rPr>
          <w:noProof/>
        </w:rPr>
        <w:t>:</w:t>
      </w:r>
      <w:r>
        <w:rPr>
          <w:noProof/>
        </w:rPr>
        <w:t xml:space="preserve"> 793</w:t>
      </w:r>
      <w:r w:rsidR="009776E7">
        <w:rPr>
          <w:noProof/>
        </w:rPr>
        <w:t>–</w:t>
      </w:r>
      <w:r>
        <w:rPr>
          <w:noProof/>
        </w:rPr>
        <w:t>811.</w:t>
      </w:r>
    </w:p>
    <w:p w14:paraId="6F9A6E85" w14:textId="3A171FF2" w:rsidR="00114D96" w:rsidRDefault="00114D96" w:rsidP="00396A93">
      <w:pPr>
        <w:pStyle w:val="Bibliography"/>
        <w:spacing w:after="0" w:line="480" w:lineRule="auto"/>
        <w:rPr>
          <w:noProof/>
        </w:rPr>
      </w:pPr>
      <w:r>
        <w:rPr>
          <w:noProof/>
        </w:rPr>
        <w:t xml:space="preserve">Shorrocks, A. F. 1983. </w:t>
      </w:r>
      <w:r w:rsidR="00240A53">
        <w:rPr>
          <w:noProof/>
        </w:rPr>
        <w:t>"</w:t>
      </w:r>
      <w:r>
        <w:rPr>
          <w:noProof/>
        </w:rPr>
        <w:t xml:space="preserve">Ranking </w:t>
      </w:r>
      <w:r w:rsidR="00240A53">
        <w:rPr>
          <w:noProof/>
        </w:rPr>
        <w:t>I</w:t>
      </w:r>
      <w:r>
        <w:rPr>
          <w:noProof/>
        </w:rPr>
        <w:t xml:space="preserve">ncome </w:t>
      </w:r>
      <w:r w:rsidR="00240A53">
        <w:rPr>
          <w:noProof/>
        </w:rPr>
        <w:t>D</w:t>
      </w:r>
      <w:r>
        <w:rPr>
          <w:noProof/>
        </w:rPr>
        <w:t>istributions.</w:t>
      </w:r>
      <w:r w:rsidR="00240A53">
        <w:rPr>
          <w:noProof/>
        </w:rPr>
        <w:t>"</w:t>
      </w:r>
      <w:r>
        <w:rPr>
          <w:noProof/>
        </w:rPr>
        <w:t xml:space="preserve"> </w:t>
      </w:r>
      <w:r>
        <w:rPr>
          <w:i/>
          <w:iCs/>
          <w:noProof/>
        </w:rPr>
        <w:t xml:space="preserve">Economica </w:t>
      </w:r>
      <w:r w:rsidRPr="00396A93">
        <w:rPr>
          <w:noProof/>
        </w:rPr>
        <w:t>50</w:t>
      </w:r>
      <w:r w:rsidR="00240A53">
        <w:rPr>
          <w:noProof/>
        </w:rPr>
        <w:t>:</w:t>
      </w:r>
      <w:r>
        <w:rPr>
          <w:noProof/>
        </w:rPr>
        <w:t xml:space="preserve"> 3</w:t>
      </w:r>
      <w:r w:rsidR="009776E7">
        <w:rPr>
          <w:noProof/>
        </w:rPr>
        <w:t>–</w:t>
      </w:r>
      <w:r>
        <w:rPr>
          <w:noProof/>
        </w:rPr>
        <w:t>17.</w:t>
      </w:r>
    </w:p>
    <w:p w14:paraId="128EDED4" w14:textId="29A4B6ED" w:rsidR="00114D96" w:rsidRDefault="00114D96" w:rsidP="00396A93">
      <w:pPr>
        <w:pStyle w:val="Bibliography"/>
        <w:spacing w:after="0" w:line="480" w:lineRule="auto"/>
        <w:rPr>
          <w:noProof/>
        </w:rPr>
      </w:pPr>
      <w:r>
        <w:rPr>
          <w:noProof/>
        </w:rPr>
        <w:t xml:space="preserve">Stiglitz, J. E., </w:t>
      </w:r>
      <w:r w:rsidR="00240A53">
        <w:rPr>
          <w:noProof/>
        </w:rPr>
        <w:t xml:space="preserve">A. </w:t>
      </w:r>
      <w:r>
        <w:rPr>
          <w:noProof/>
        </w:rPr>
        <w:t xml:space="preserve">Sen, </w:t>
      </w:r>
      <w:r w:rsidR="00495978">
        <w:rPr>
          <w:noProof/>
        </w:rPr>
        <w:t>and</w:t>
      </w:r>
      <w:r>
        <w:rPr>
          <w:noProof/>
        </w:rPr>
        <w:t xml:space="preserve"> </w:t>
      </w:r>
      <w:r w:rsidR="00240A53">
        <w:rPr>
          <w:noProof/>
        </w:rPr>
        <w:t xml:space="preserve">J.-P. </w:t>
      </w:r>
      <w:r>
        <w:rPr>
          <w:noProof/>
        </w:rPr>
        <w:t xml:space="preserve">Fitoussi. 2009. </w:t>
      </w:r>
      <w:r w:rsidR="00240A53" w:rsidRPr="00240A53">
        <w:rPr>
          <w:noProof/>
        </w:rPr>
        <w:t>"</w:t>
      </w:r>
      <w:r w:rsidRPr="00396A93">
        <w:rPr>
          <w:noProof/>
        </w:rPr>
        <w:t xml:space="preserve">Report by the </w:t>
      </w:r>
      <w:r w:rsidR="00240A53" w:rsidRPr="00396A93">
        <w:rPr>
          <w:noProof/>
        </w:rPr>
        <w:t>C</w:t>
      </w:r>
      <w:r w:rsidRPr="00396A93">
        <w:rPr>
          <w:noProof/>
        </w:rPr>
        <w:t xml:space="preserve">ommission on the </w:t>
      </w:r>
      <w:r w:rsidR="00240A53" w:rsidRPr="00396A93">
        <w:rPr>
          <w:noProof/>
        </w:rPr>
        <w:t>M</w:t>
      </w:r>
      <w:r w:rsidRPr="00396A93">
        <w:rPr>
          <w:noProof/>
        </w:rPr>
        <w:t xml:space="preserve">easurement of </w:t>
      </w:r>
      <w:r w:rsidR="00240A53" w:rsidRPr="00396A93">
        <w:rPr>
          <w:noProof/>
        </w:rPr>
        <w:t>E</w:t>
      </w:r>
      <w:r w:rsidRPr="00396A93">
        <w:rPr>
          <w:noProof/>
        </w:rPr>
        <w:t xml:space="preserve">conomic </w:t>
      </w:r>
      <w:r w:rsidR="00240A53" w:rsidRPr="00396A93">
        <w:rPr>
          <w:noProof/>
        </w:rPr>
        <w:t>P</w:t>
      </w:r>
      <w:r w:rsidRPr="00396A93">
        <w:rPr>
          <w:noProof/>
        </w:rPr>
        <w:t xml:space="preserve">erformance and </w:t>
      </w:r>
      <w:r w:rsidR="00240A53" w:rsidRPr="00396A93">
        <w:rPr>
          <w:noProof/>
        </w:rPr>
        <w:t>S</w:t>
      </w:r>
      <w:r w:rsidRPr="00396A93">
        <w:rPr>
          <w:noProof/>
        </w:rPr>
        <w:t xml:space="preserve">ocial </w:t>
      </w:r>
      <w:r w:rsidR="00240A53" w:rsidRPr="00396A93">
        <w:rPr>
          <w:noProof/>
        </w:rPr>
        <w:t>P</w:t>
      </w:r>
      <w:r w:rsidRPr="00396A93">
        <w:rPr>
          <w:noProof/>
        </w:rPr>
        <w:t>rogress.</w:t>
      </w:r>
      <w:r w:rsidR="00240A53" w:rsidRPr="00396A93">
        <w:rPr>
          <w:noProof/>
        </w:rPr>
        <w:t>"</w:t>
      </w:r>
      <w:r w:rsidRPr="00240A53">
        <w:rPr>
          <w:noProof/>
        </w:rPr>
        <w:t xml:space="preserve"> </w:t>
      </w:r>
      <w:r w:rsidR="00876DC6">
        <w:rPr>
          <w:noProof/>
        </w:rPr>
        <w:t>Accessed on 12 January 2023, from:</w:t>
      </w:r>
      <w:r>
        <w:rPr>
          <w:noProof/>
        </w:rPr>
        <w:t xml:space="preserve"> https://hal-sciencespo.archives-ouvertes.fr/hal-01069384/document</w:t>
      </w:r>
    </w:p>
    <w:p w14:paraId="0E071DE5" w14:textId="49F75F6E" w:rsidR="00114D96" w:rsidRDefault="00114D96" w:rsidP="00396A93">
      <w:pPr>
        <w:pStyle w:val="Bibliography"/>
        <w:spacing w:after="0" w:line="480" w:lineRule="auto"/>
        <w:rPr>
          <w:noProof/>
        </w:rPr>
      </w:pPr>
      <w:r>
        <w:rPr>
          <w:noProof/>
        </w:rPr>
        <w:t xml:space="preserve">Ura, K., </w:t>
      </w:r>
      <w:r w:rsidR="00846994">
        <w:rPr>
          <w:noProof/>
        </w:rPr>
        <w:t xml:space="preserve">S. </w:t>
      </w:r>
      <w:r>
        <w:rPr>
          <w:noProof/>
        </w:rPr>
        <w:t xml:space="preserve">Alkire, </w:t>
      </w:r>
      <w:r w:rsidR="00846994">
        <w:rPr>
          <w:noProof/>
        </w:rPr>
        <w:t>T</w:t>
      </w:r>
      <w:r>
        <w:rPr>
          <w:noProof/>
        </w:rPr>
        <w:t xml:space="preserve">. Zangmo, </w:t>
      </w:r>
      <w:r w:rsidR="00495978">
        <w:rPr>
          <w:noProof/>
        </w:rPr>
        <w:t>and</w:t>
      </w:r>
      <w:r>
        <w:rPr>
          <w:noProof/>
        </w:rPr>
        <w:t xml:space="preserve"> </w:t>
      </w:r>
      <w:r w:rsidR="00846994">
        <w:rPr>
          <w:noProof/>
        </w:rPr>
        <w:t xml:space="preserve">K. </w:t>
      </w:r>
      <w:r>
        <w:rPr>
          <w:noProof/>
        </w:rPr>
        <w:t xml:space="preserve">Wangdi. 2012. </w:t>
      </w:r>
      <w:r>
        <w:rPr>
          <w:i/>
          <w:iCs/>
          <w:noProof/>
        </w:rPr>
        <w:t xml:space="preserve">An </w:t>
      </w:r>
      <w:r w:rsidR="00240A53">
        <w:rPr>
          <w:i/>
          <w:iCs/>
          <w:noProof/>
        </w:rPr>
        <w:t>E</w:t>
      </w:r>
      <w:r>
        <w:rPr>
          <w:i/>
          <w:iCs/>
          <w:noProof/>
        </w:rPr>
        <w:t xml:space="preserve">xtensive </w:t>
      </w:r>
      <w:r w:rsidR="00240A53">
        <w:rPr>
          <w:i/>
          <w:iCs/>
          <w:noProof/>
        </w:rPr>
        <w:t>A</w:t>
      </w:r>
      <w:r>
        <w:rPr>
          <w:i/>
          <w:iCs/>
          <w:noProof/>
        </w:rPr>
        <w:t xml:space="preserve">nalysis of GNH </w:t>
      </w:r>
      <w:r w:rsidR="00240A53">
        <w:rPr>
          <w:i/>
          <w:iCs/>
          <w:noProof/>
        </w:rPr>
        <w:t>I</w:t>
      </w:r>
      <w:r>
        <w:rPr>
          <w:i/>
          <w:iCs/>
          <w:noProof/>
        </w:rPr>
        <w:t>ndex.</w:t>
      </w:r>
      <w:r>
        <w:rPr>
          <w:noProof/>
        </w:rPr>
        <w:t xml:space="preserve"> Bhutan: The Centre for Bhutan Studies.</w:t>
      </w:r>
    </w:p>
    <w:p w14:paraId="42129A7B" w14:textId="3F4CB6C4" w:rsidR="00114D96" w:rsidRDefault="00114D96" w:rsidP="00396A93">
      <w:pPr>
        <w:pStyle w:val="Bibliography"/>
        <w:spacing w:after="0" w:line="480" w:lineRule="auto"/>
        <w:rPr>
          <w:noProof/>
        </w:rPr>
      </w:pPr>
      <w:r>
        <w:rPr>
          <w:noProof/>
        </w:rPr>
        <w:t xml:space="preserve">Wagstaff, A. 2005. </w:t>
      </w:r>
      <w:r w:rsidR="00846994">
        <w:rPr>
          <w:noProof/>
        </w:rPr>
        <w:t>"</w:t>
      </w:r>
      <w:r>
        <w:rPr>
          <w:noProof/>
        </w:rPr>
        <w:t xml:space="preserve">The </w:t>
      </w:r>
      <w:r w:rsidR="00846994">
        <w:rPr>
          <w:noProof/>
        </w:rPr>
        <w:t>B</w:t>
      </w:r>
      <w:r>
        <w:rPr>
          <w:noProof/>
        </w:rPr>
        <w:t xml:space="preserve">ounds of the </w:t>
      </w:r>
      <w:r w:rsidR="00846994">
        <w:rPr>
          <w:noProof/>
        </w:rPr>
        <w:t>C</w:t>
      </w:r>
      <w:r>
        <w:rPr>
          <w:noProof/>
        </w:rPr>
        <w:t xml:space="preserve">oncentration </w:t>
      </w:r>
      <w:r w:rsidR="00846994">
        <w:rPr>
          <w:noProof/>
        </w:rPr>
        <w:t>I</w:t>
      </w:r>
      <w:r>
        <w:rPr>
          <w:noProof/>
        </w:rPr>
        <w:t xml:space="preserve">ndex </w:t>
      </w:r>
      <w:r w:rsidR="00846994">
        <w:rPr>
          <w:noProof/>
        </w:rPr>
        <w:t>W</w:t>
      </w:r>
      <w:r>
        <w:rPr>
          <w:noProof/>
        </w:rPr>
        <w:t xml:space="preserve">hen the </w:t>
      </w:r>
      <w:r w:rsidR="00846994">
        <w:rPr>
          <w:noProof/>
        </w:rPr>
        <w:t>V</w:t>
      </w:r>
      <w:r>
        <w:rPr>
          <w:noProof/>
        </w:rPr>
        <w:t>a</w:t>
      </w:r>
      <w:r w:rsidR="00846994">
        <w:rPr>
          <w:noProof/>
        </w:rPr>
        <w:t>r</w:t>
      </w:r>
      <w:r>
        <w:rPr>
          <w:noProof/>
        </w:rPr>
        <w:t xml:space="preserve">iable of </w:t>
      </w:r>
      <w:r w:rsidR="00846994">
        <w:rPr>
          <w:noProof/>
        </w:rPr>
        <w:t>I</w:t>
      </w:r>
      <w:r>
        <w:rPr>
          <w:noProof/>
        </w:rPr>
        <w:t xml:space="preserve">nterest is </w:t>
      </w:r>
      <w:r w:rsidR="00846994">
        <w:rPr>
          <w:noProof/>
        </w:rPr>
        <w:t>B</w:t>
      </w:r>
      <w:r>
        <w:rPr>
          <w:noProof/>
        </w:rPr>
        <w:t xml:space="preserve">inary, with an </w:t>
      </w:r>
      <w:r w:rsidR="00846994">
        <w:rPr>
          <w:noProof/>
        </w:rPr>
        <w:t>A</w:t>
      </w:r>
      <w:r>
        <w:rPr>
          <w:noProof/>
        </w:rPr>
        <w:t xml:space="preserve">pplication to </w:t>
      </w:r>
      <w:r w:rsidR="00846994">
        <w:rPr>
          <w:noProof/>
        </w:rPr>
        <w:t>I</w:t>
      </w:r>
      <w:r>
        <w:rPr>
          <w:noProof/>
        </w:rPr>
        <w:t xml:space="preserve">mmunization </w:t>
      </w:r>
      <w:r w:rsidR="00846994">
        <w:rPr>
          <w:noProof/>
        </w:rPr>
        <w:t>I</w:t>
      </w:r>
      <w:r>
        <w:rPr>
          <w:noProof/>
        </w:rPr>
        <w:t>nequality.</w:t>
      </w:r>
      <w:r w:rsidR="00846994">
        <w:rPr>
          <w:noProof/>
        </w:rPr>
        <w:t xml:space="preserve">" </w:t>
      </w:r>
      <w:r>
        <w:rPr>
          <w:i/>
          <w:iCs/>
          <w:noProof/>
        </w:rPr>
        <w:t xml:space="preserve">Health Economics </w:t>
      </w:r>
      <w:r w:rsidRPr="00396A93">
        <w:rPr>
          <w:noProof/>
        </w:rPr>
        <w:t>14</w:t>
      </w:r>
      <w:r w:rsidR="00846994">
        <w:rPr>
          <w:noProof/>
        </w:rPr>
        <w:t>:</w:t>
      </w:r>
      <w:r>
        <w:rPr>
          <w:noProof/>
        </w:rPr>
        <w:t xml:space="preserve"> 429–32.</w:t>
      </w:r>
    </w:p>
    <w:p w14:paraId="5EBD34AD" w14:textId="5B0A0E79" w:rsidR="00114D96" w:rsidRDefault="00114D96" w:rsidP="00396A93">
      <w:pPr>
        <w:pStyle w:val="Bibliography"/>
        <w:spacing w:after="0" w:line="480" w:lineRule="auto"/>
        <w:rPr>
          <w:noProof/>
        </w:rPr>
      </w:pPr>
      <w:r>
        <w:rPr>
          <w:noProof/>
        </w:rPr>
        <w:t xml:space="preserve">World Bank. </w:t>
      </w:r>
      <w:r w:rsidR="00846994">
        <w:rPr>
          <w:noProof/>
        </w:rPr>
        <w:t>2</w:t>
      </w:r>
      <w:r>
        <w:rPr>
          <w:noProof/>
        </w:rPr>
        <w:t xml:space="preserve">013. </w:t>
      </w:r>
      <w:r>
        <w:rPr>
          <w:i/>
          <w:iCs/>
          <w:noProof/>
        </w:rPr>
        <w:t>Inclusion Matters: The Foundation for Shared Prosperity.</w:t>
      </w:r>
      <w:r>
        <w:rPr>
          <w:noProof/>
        </w:rPr>
        <w:t xml:space="preserve"> Washington, DC: World Bank.</w:t>
      </w:r>
    </w:p>
    <w:p w14:paraId="3BD739DF" w14:textId="3A3AAB13" w:rsidR="00114D96" w:rsidRDefault="00114D96" w:rsidP="00396A93">
      <w:pPr>
        <w:pStyle w:val="Bibliography"/>
        <w:spacing w:after="0" w:line="480" w:lineRule="auto"/>
        <w:rPr>
          <w:b/>
          <w:bCs/>
        </w:rPr>
      </w:pPr>
      <w:r>
        <w:rPr>
          <w:noProof/>
        </w:rPr>
        <w:t xml:space="preserve">World Bank. 2018. </w:t>
      </w:r>
      <w:r>
        <w:rPr>
          <w:i/>
          <w:iCs/>
          <w:noProof/>
        </w:rPr>
        <w:t>Poverty and Shared Prosperity 2018: Piecing Together the Poverty Puzzle.</w:t>
      </w:r>
      <w:r>
        <w:rPr>
          <w:noProof/>
        </w:rPr>
        <w:t xml:space="preserve"> Washington, DC: World Bank.</w:t>
      </w:r>
      <w:r w:rsidR="00252E4A">
        <w:rPr>
          <w:szCs w:val="24"/>
        </w:rPr>
        <w:fldChar w:fldCharType="end"/>
      </w:r>
      <w:r>
        <w:rPr>
          <w:b/>
          <w:bCs/>
        </w:rPr>
        <w:br w:type="page"/>
      </w:r>
    </w:p>
    <w:p w14:paraId="7CAAA42B" w14:textId="3A67D15A" w:rsidR="008A59F2" w:rsidRPr="008A59F2" w:rsidRDefault="008A59F2" w:rsidP="00396A93">
      <w:pPr>
        <w:pStyle w:val="Heading1"/>
        <w:spacing w:before="0" w:line="480" w:lineRule="auto"/>
      </w:pPr>
      <w:r w:rsidRPr="008A59F2">
        <w:lastRenderedPageBreak/>
        <w:t>Appendix</w:t>
      </w:r>
    </w:p>
    <w:p w14:paraId="3BE80D40" w14:textId="268F98DF" w:rsidR="00344FEB" w:rsidRPr="00344FEB" w:rsidRDefault="00344FEB" w:rsidP="00C1575F">
      <w:pPr>
        <w:pStyle w:val="Heading2"/>
      </w:pPr>
      <w:r w:rsidRPr="00344FEB">
        <w:t xml:space="preserve">Proof of </w:t>
      </w:r>
      <w:r w:rsidR="00411B5A">
        <w:t>P</w:t>
      </w:r>
      <w:r w:rsidRPr="00344FEB">
        <w:t>roposition 1</w:t>
      </w:r>
    </w:p>
    <w:p w14:paraId="4C3A7420" w14:textId="5DCBD07F" w:rsidR="00535480" w:rsidRDefault="00535480" w:rsidP="00396A93">
      <w:pPr>
        <w:spacing w:after="120" w:line="480" w:lineRule="auto"/>
        <w:rPr>
          <w:rFonts w:eastAsiaTheme="minorEastAsia"/>
          <w:szCs w:val="24"/>
        </w:rPr>
      </w:pPr>
      <w:r>
        <w:rPr>
          <w:rFonts w:eastAsiaTheme="minorEastAsia"/>
          <w:szCs w:val="24"/>
        </w:rPr>
        <w:t xml:space="preserve">For some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m:rPr>
                <m:scr m:val="script"/>
              </m:rPr>
              <w:rPr>
                <w:rFonts w:ascii="Cambria Math" w:eastAsiaTheme="minorEastAsia" w:hAnsi="Cambria Math"/>
                <w:szCs w:val="24"/>
              </w:rPr>
              <m:t>F</m:t>
            </m:r>
          </m:e>
          <m:sub>
            <m:r>
              <w:rPr>
                <w:rFonts w:ascii="Cambria Math" w:eastAsiaTheme="minorEastAsia" w:hAnsi="Cambria Math"/>
                <w:szCs w:val="24"/>
              </w:rPr>
              <m:t>1</m:t>
            </m:r>
          </m:sub>
        </m:sSub>
      </m:oMath>
      <w:r w:rsidR="004779ED">
        <w:rPr>
          <w:rFonts w:eastAsiaTheme="minorEastAsia"/>
        </w:rPr>
        <w:t>,</w:t>
      </w:r>
      <w:r>
        <w:rPr>
          <w:rFonts w:eastAsiaTheme="minorEastAsia"/>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m:rPr>
                <m:scr m:val="script"/>
              </m:rPr>
              <w:rPr>
                <w:rFonts w:ascii="Cambria Math" w:eastAsiaTheme="minorEastAsia" w:hAnsi="Cambria Math"/>
                <w:szCs w:val="24"/>
              </w:rPr>
              <m:t>F</m:t>
            </m:r>
          </m:e>
          <m:sub>
            <m:r>
              <w:rPr>
                <w:rFonts w:ascii="Cambria Math" w:eastAsiaTheme="minorEastAsia" w:hAnsi="Cambria Math"/>
                <w:szCs w:val="24"/>
              </w:rPr>
              <m:t>2</m:t>
            </m:r>
          </m:sub>
        </m:sSub>
      </m:oMath>
      <w:r>
        <w:rPr>
          <w:rFonts w:eastAsiaTheme="minorEastAsia"/>
          <w:szCs w:val="24"/>
        </w:rPr>
        <w:t xml:space="preserve"> and </w:t>
      </w:r>
      <m:oMath>
        <m:r>
          <w:rPr>
            <w:rFonts w:ascii="Cambria Math" w:eastAsiaTheme="minorEastAsia" w:hAnsi="Cambria Math"/>
            <w:szCs w:val="24"/>
          </w:rPr>
          <m:t>ω∈</m:t>
        </m:r>
        <m:r>
          <m:rPr>
            <m:sty m:val="p"/>
          </m:rPr>
          <w:rPr>
            <w:rFonts w:ascii="Cambria Math" w:eastAsiaTheme="minorEastAsia" w:hAnsi="Cambria Math"/>
            <w:szCs w:val="24"/>
          </w:rPr>
          <m:t>Ω</m:t>
        </m:r>
      </m:oMath>
      <w:r>
        <w:rPr>
          <w:rFonts w:eastAsiaTheme="minorEastAsia"/>
          <w:szCs w:val="24"/>
        </w:rPr>
        <w:t xml:space="preserve">, </w:t>
      </w:r>
      <w:r>
        <w:rPr>
          <w:rFonts w:eastAsiaTheme="minorEastAsia"/>
          <w:iCs/>
        </w:rPr>
        <w:t>w</w:t>
      </w:r>
      <w:r w:rsidRPr="000C43E2">
        <w:rPr>
          <w:rFonts w:eastAsiaTheme="minorEastAsia"/>
          <w:iCs/>
        </w:rPr>
        <w:t xml:space="preserve">e </w:t>
      </w:r>
      <w:r>
        <w:rPr>
          <w:rFonts w:eastAsiaTheme="minorEastAsia"/>
          <w:iCs/>
        </w:rPr>
        <w:t xml:space="preserve">know that </w:t>
      </w:r>
      <m:oMath>
        <m:r>
          <m:rPr>
            <m:sty m:val="p"/>
          </m:rPr>
          <w:rPr>
            <w:rFonts w:ascii="Cambria Math" w:eastAsiaTheme="minorEastAsia"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eastAsiaTheme="minorEastAsia" w:hAnsi="Cambria Math"/>
                <w:szCs w:val="24"/>
              </w:rPr>
              <m:t>;ω</m:t>
            </m:r>
          </m:e>
        </m:d>
        <m:r>
          <w:rPr>
            <w:rFonts w:ascii="Cambria Math" w:eastAsiaTheme="minorEastAsia" w:hAnsi="Cambria Math"/>
          </w:rPr>
          <m:t>=</m:t>
        </m:r>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sSub>
              <m:sSubPr>
                <m:ctrlPr>
                  <w:rPr>
                    <w:rFonts w:ascii="Cambria Math" w:hAnsi="Cambria Math"/>
                  </w:rPr>
                </m:ctrlPr>
              </m:sSubPr>
              <m:e>
                <m:r>
                  <m:rPr>
                    <m:sty m:val="p"/>
                  </m:rPr>
                  <w:rPr>
                    <w:rFonts w:ascii="Cambria Math" w:hAnsi="Cambria Math"/>
                  </w:rPr>
                  <m:t>Δ</m:t>
                </m:r>
              </m:e>
              <m:sub>
                <m:r>
                  <w:rPr>
                    <w:rFonts w:ascii="Cambria Math" w:hAnsi="Cambria Math"/>
                  </w:rPr>
                  <m:t>q</m:t>
                </m:r>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e>
        </m:nary>
      </m:oMath>
      <w:r>
        <w:rPr>
          <w:rFonts w:eastAsiaTheme="minorEastAsia"/>
          <w:szCs w:val="24"/>
        </w:rPr>
        <w:t xml:space="preserve">. </w:t>
      </w:r>
      <w:r>
        <w:rPr>
          <w:rFonts w:eastAsiaTheme="minorEastAsia"/>
          <w:iCs/>
        </w:rPr>
        <w:t xml:space="preserve">First, we prove the </w:t>
      </w:r>
      <w:r w:rsidRPr="00502F87">
        <w:rPr>
          <w:rFonts w:eastAsiaTheme="minorEastAsia"/>
          <w:i/>
        </w:rPr>
        <w:t>sufficiency</w:t>
      </w:r>
      <w:r>
        <w:rPr>
          <w:rFonts w:eastAsiaTheme="minorEastAsia"/>
          <w:iCs/>
        </w:rPr>
        <w:t xml:space="preserve"> part, showing that </w:t>
      </w:r>
      <m:oMath>
        <m:r>
          <m:rPr>
            <m:sty m:val="p"/>
          </m:rPr>
          <w:rPr>
            <w:rFonts w:ascii="Cambria Math" w:eastAsiaTheme="minorEastAsia" w:hAnsi="Cambria Math"/>
          </w:rPr>
          <m:t>Δ</m:t>
        </m:r>
      </m:oMath>
      <w:r>
        <w:rPr>
          <w:rFonts w:eastAsiaTheme="minorEastAsia"/>
          <w:iCs/>
        </w:rPr>
        <w:t xml:space="preserve"> satisfies </w:t>
      </w:r>
      <w:r w:rsidR="00C2654D">
        <w:rPr>
          <w:rFonts w:eastAsiaTheme="minorEastAsia"/>
          <w:iCs/>
        </w:rPr>
        <w:t xml:space="preserve">weak </w:t>
      </w:r>
      <w:r>
        <w:rPr>
          <w:rFonts w:eastAsiaTheme="minorEastAsia"/>
          <w:szCs w:val="24"/>
        </w:rPr>
        <w:t xml:space="preserve">monotonicity, translation homogeneity and </w:t>
      </w:r>
      <w:r w:rsidR="00C2654D">
        <w:rPr>
          <w:rFonts w:eastAsiaTheme="minorEastAsia"/>
          <w:szCs w:val="24"/>
        </w:rPr>
        <w:t>weak priority</w:t>
      </w:r>
      <w:r>
        <w:rPr>
          <w:rFonts w:eastAsiaTheme="minorEastAsia"/>
          <w:szCs w:val="24"/>
        </w:rPr>
        <w:t xml:space="preserve"> if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r>
          <w:rPr>
            <w:rFonts w:ascii="Cambria Math" w:eastAsiaTheme="minorEastAsia" w:hAnsi="Cambria Math"/>
            <w:szCs w:val="24"/>
          </w:rPr>
          <m:t>≥0</m:t>
        </m:r>
      </m:oMath>
      <w:r>
        <w:rPr>
          <w:rFonts w:eastAsiaTheme="minorEastAsia"/>
          <w:szCs w:val="24"/>
        </w:rPr>
        <w:t xml:space="preserve"> for all </w:t>
      </w:r>
      <m:oMath>
        <m:r>
          <w:rPr>
            <w:rFonts w:ascii="Cambria Math" w:eastAsiaTheme="minorEastAsia" w:hAnsi="Cambria Math"/>
            <w:szCs w:val="24"/>
          </w:rPr>
          <m:t>q</m:t>
        </m:r>
      </m:oMath>
      <w:r>
        <w:rPr>
          <w:rFonts w:eastAsiaTheme="minorEastAsia"/>
          <w:szCs w:val="24"/>
        </w:rPr>
        <w:t xml:space="preserve">, </w:t>
      </w:r>
      <m:oMath>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e>
        </m:nary>
        <m:r>
          <w:rPr>
            <w:rFonts w:ascii="Cambria Math" w:eastAsiaTheme="minorEastAsia" w:hAnsi="Cambria Math"/>
            <w:szCs w:val="24"/>
          </w:rPr>
          <m:t>=1</m:t>
        </m:r>
      </m:oMath>
      <w:r>
        <w:rPr>
          <w:rFonts w:eastAsiaTheme="minorEastAsia"/>
          <w:szCs w:val="24"/>
        </w:rPr>
        <w:t xml:space="preserve"> and </w:t>
      </w:r>
      <m:oMath>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oMath>
      <w:r>
        <w:rPr>
          <w:rFonts w:eastAsiaTheme="minorEastAsia"/>
          <w:iCs/>
        </w:rPr>
        <w:t xml:space="preserve"> for all</w:t>
      </w:r>
      <w:r w:rsidR="00BE7F02">
        <w:rPr>
          <w:rFonts w:eastAsiaTheme="minorEastAsia"/>
          <w:iCs/>
        </w:rPr>
        <w:t xml:space="preserve"> pairs</w:t>
      </w:r>
      <w:r w:rsidR="00C2654D">
        <w:rPr>
          <w:rFonts w:eastAsiaTheme="minorEastAsia"/>
          <w:iCs/>
        </w:rPr>
        <w:t xml:space="preserve"> </w:t>
      </w:r>
      <m:oMath>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ctrlPr>
              <w:rPr>
                <w:rFonts w:ascii="Cambria Math" w:eastAsiaTheme="minorEastAsia" w:hAnsi="Cambria Math"/>
                <w:i/>
              </w:rPr>
            </m:ctrlPr>
          </m:e>
        </m:d>
        <m:r>
          <w:rPr>
            <w:rFonts w:ascii="Cambria Math" w:eastAsiaTheme="minorEastAsia" w:hAnsi="Cambria Math"/>
          </w:rPr>
          <m:t xml:space="preserve"> q'&lt;q''}∈</m:t>
        </m:r>
        <m:r>
          <m:rPr>
            <m:scr m:val="script"/>
          </m:rPr>
          <w:rPr>
            <w:rFonts w:ascii="Cambria Math" w:eastAsiaTheme="minorEastAsia" w:hAnsi="Cambria Math"/>
          </w:rPr>
          <m:t>Q</m:t>
        </m:r>
      </m:oMath>
      <w:r>
        <w:rPr>
          <w:rFonts w:eastAsiaTheme="minorEastAsia"/>
        </w:rPr>
        <w:t xml:space="preserve">. </w:t>
      </w:r>
      <w:r>
        <w:rPr>
          <w:rFonts w:eastAsiaTheme="minorEastAsia"/>
          <w:szCs w:val="24"/>
        </w:rPr>
        <w:t xml:space="preserve">Provided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r>
          <w:rPr>
            <w:rFonts w:ascii="Cambria Math" w:eastAsiaTheme="minorEastAsia" w:hAnsi="Cambria Math"/>
            <w:szCs w:val="24"/>
          </w:rPr>
          <m:t>≥0</m:t>
        </m:r>
      </m:oMath>
      <w:r>
        <w:rPr>
          <w:rFonts w:eastAsiaTheme="minorEastAsia"/>
          <w:szCs w:val="24"/>
        </w:rPr>
        <w:t xml:space="preserve">, we clearly have </w:t>
      </w:r>
      <m:oMath>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eastAsiaTheme="minorEastAsia" w:hAnsi="Cambria Math"/>
                <w:szCs w:val="24"/>
              </w:rPr>
              <m:t>;ω</m:t>
            </m:r>
          </m:e>
        </m:d>
        <m:r>
          <w:rPr>
            <w:rFonts w:ascii="Cambria Math" w:hAnsi="Cambria Math"/>
          </w:rPr>
          <m:t>≥0</m:t>
        </m:r>
      </m:oMath>
      <w:r>
        <w:rPr>
          <w:rFonts w:eastAsiaTheme="minorEastAsia"/>
          <w:iCs/>
        </w:rPr>
        <w:t xml:space="preserve"> whenever </w:t>
      </w:r>
      <m:oMath>
        <m:sSub>
          <m:sSubPr>
            <m:ctrlPr>
              <w:rPr>
                <w:rFonts w:ascii="Cambria Math" w:hAnsi="Cambria Math"/>
              </w:rPr>
            </m:ctrlPr>
          </m:sSubPr>
          <m:e>
            <m:r>
              <m:rPr>
                <m:sty m:val="p"/>
              </m:rPr>
              <w:rPr>
                <w:rFonts w:ascii="Cambria Math" w:hAnsi="Cambria Math"/>
              </w:rPr>
              <m:t>Δ</m:t>
            </m:r>
          </m:e>
          <m:sub>
            <m:r>
              <w:rPr>
                <w:rFonts w:ascii="Cambria Math" w:hAnsi="Cambria Math"/>
              </w:rPr>
              <m:t>q</m:t>
            </m:r>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r>
          <w:rPr>
            <w:rFonts w:ascii="Cambria Math" w:eastAsiaTheme="minorEastAsia" w:hAnsi="Cambria Math"/>
          </w:rPr>
          <m:t>≥0</m:t>
        </m:r>
      </m:oMath>
      <w:r>
        <w:rPr>
          <w:rFonts w:eastAsiaTheme="minorEastAsia"/>
          <w:iCs/>
        </w:rPr>
        <w:t xml:space="preserve"> for all </w:t>
      </w:r>
      <m:oMath>
        <m:r>
          <w:rPr>
            <w:rFonts w:ascii="Cambria Math" w:eastAsiaTheme="minorEastAsia" w:hAnsi="Cambria Math"/>
          </w:rPr>
          <m:t>q∈</m:t>
        </m:r>
        <m:r>
          <m:rPr>
            <m:scr m:val="script"/>
          </m:rPr>
          <w:rPr>
            <w:rFonts w:ascii="Cambria Math" w:eastAsiaTheme="minorEastAsia" w:hAnsi="Cambria Math"/>
          </w:rPr>
          <m:t>Q</m:t>
        </m:r>
      </m:oMath>
      <w:r w:rsidR="004779ED">
        <w:rPr>
          <w:rFonts w:eastAsiaTheme="minorEastAsia"/>
        </w:rPr>
        <w:t xml:space="preserve">, and so </w:t>
      </w:r>
      <m:oMath>
        <m:r>
          <m:rPr>
            <m:sty m:val="p"/>
          </m:rPr>
          <w:rPr>
            <w:rFonts w:ascii="Cambria Math" w:eastAsiaTheme="minorEastAsia" w:hAnsi="Cambria Math"/>
          </w:rPr>
          <m:t>Δ</m:t>
        </m:r>
      </m:oMath>
      <w:r>
        <w:rPr>
          <w:rFonts w:eastAsiaTheme="minorEastAsia"/>
        </w:rPr>
        <w:t xml:space="preserve"> satisfies </w:t>
      </w:r>
      <w:r w:rsidR="00C2654D" w:rsidRPr="007C17C3">
        <w:rPr>
          <w:rFonts w:eastAsiaTheme="minorEastAsia"/>
          <w:i/>
          <w:iCs/>
        </w:rPr>
        <w:t xml:space="preserve">weak </w:t>
      </w:r>
      <w:r w:rsidRPr="00F87BEE">
        <w:rPr>
          <w:rFonts w:eastAsiaTheme="minorEastAsia"/>
          <w:i/>
          <w:iCs/>
        </w:rPr>
        <w:t>monotonicity</w:t>
      </w:r>
      <w:r>
        <w:rPr>
          <w:rFonts w:eastAsiaTheme="minorEastAsia"/>
        </w:rPr>
        <w:t>.</w:t>
      </w:r>
      <w:r>
        <w:rPr>
          <w:rFonts w:eastAsiaTheme="minorEastAsia"/>
          <w:szCs w:val="24"/>
        </w:rPr>
        <w:t xml:space="preserve"> Provided </w:t>
      </w:r>
      <m:oMath>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e>
        </m:nary>
        <m:r>
          <w:rPr>
            <w:rFonts w:ascii="Cambria Math" w:eastAsiaTheme="minorEastAsia" w:hAnsi="Cambria Math"/>
            <w:szCs w:val="24"/>
          </w:rPr>
          <m:t>=1</m:t>
        </m:r>
      </m:oMath>
      <w:r>
        <w:rPr>
          <w:rFonts w:eastAsiaTheme="minorEastAsia"/>
          <w:szCs w:val="24"/>
        </w:rPr>
        <w:t xml:space="preserve">, it can be seen that </w:t>
      </w:r>
      <m:oMath>
        <m:r>
          <m:rPr>
            <m:sty m:val="p"/>
          </m:rPr>
          <w:rPr>
            <w:rFonts w:ascii="Cambria Math" w:eastAsiaTheme="minorEastAsia" w:hAnsi="Cambria Math"/>
            <w:szCs w:val="24"/>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eastAsiaTheme="minorEastAsia" w:hAnsi="Cambria Math"/>
                <w:szCs w:val="24"/>
              </w:rPr>
              <m:t>;ω</m:t>
            </m:r>
          </m:e>
        </m:d>
        <m:r>
          <w:rPr>
            <w:rFonts w:ascii="Cambria Math" w:eastAsiaTheme="minorEastAsia" w:hAnsi="Cambria Math"/>
            <w:szCs w:val="24"/>
          </w:rPr>
          <m:t>=γ</m:t>
        </m:r>
      </m:oMath>
      <w:r>
        <w:rPr>
          <w:rFonts w:eastAsiaTheme="minorEastAsia"/>
          <w:szCs w:val="24"/>
        </w:rPr>
        <w:t xml:space="preserve"> whenever </w:t>
      </w:r>
      <m:oMath>
        <m:sSub>
          <m:sSubPr>
            <m:ctrlPr>
              <w:rPr>
                <w:rFonts w:ascii="Cambria Math" w:hAnsi="Cambria Math"/>
              </w:rPr>
            </m:ctrlPr>
          </m:sSubPr>
          <m:e>
            <m:r>
              <m:rPr>
                <m:sty m:val="p"/>
              </m:rPr>
              <w:rPr>
                <w:rFonts w:ascii="Cambria Math" w:hAnsi="Cambria Math"/>
              </w:rPr>
              <m:t>Δ</m:t>
            </m:r>
          </m:e>
          <m:sub>
            <m:r>
              <w:rPr>
                <w:rFonts w:ascii="Cambria Math" w:hAnsi="Cambria Math"/>
              </w:rPr>
              <m:t>q</m:t>
            </m:r>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r>
          <w:rPr>
            <w:rFonts w:ascii="Cambria Math" w:eastAsiaTheme="minorEastAsia" w:hAnsi="Cambria Math"/>
          </w:rPr>
          <m:t>=γ</m:t>
        </m:r>
      </m:oMath>
      <w:r>
        <w:rPr>
          <w:rFonts w:eastAsiaTheme="minorEastAsia"/>
          <w:iCs/>
        </w:rPr>
        <w:t xml:space="preserve"> for all </w:t>
      </w:r>
      <m:oMath>
        <m:r>
          <w:rPr>
            <w:rFonts w:ascii="Cambria Math" w:eastAsiaTheme="minorEastAsia" w:hAnsi="Cambria Math"/>
          </w:rPr>
          <m:t>q∈</m:t>
        </m:r>
        <m:r>
          <m:rPr>
            <m:scr m:val="script"/>
          </m:rPr>
          <w:rPr>
            <w:rFonts w:ascii="Cambria Math" w:eastAsiaTheme="minorEastAsia" w:hAnsi="Cambria Math"/>
          </w:rPr>
          <m:t>Q</m:t>
        </m:r>
      </m:oMath>
      <w:r w:rsidR="004779ED">
        <w:rPr>
          <w:rFonts w:eastAsiaTheme="minorEastAsia"/>
        </w:rPr>
        <w:t>, and so</w:t>
      </w:r>
      <w:r>
        <w:rPr>
          <w:rFonts w:eastAsiaTheme="minorEastAsia"/>
          <w:szCs w:val="24"/>
        </w:rPr>
        <w:t xml:space="preserve"> </w:t>
      </w:r>
      <m:oMath>
        <m:r>
          <m:rPr>
            <m:sty m:val="p"/>
          </m:rPr>
          <w:rPr>
            <w:rFonts w:ascii="Cambria Math" w:eastAsiaTheme="minorEastAsia" w:hAnsi="Cambria Math"/>
            <w:szCs w:val="24"/>
          </w:rPr>
          <m:t>Δ</m:t>
        </m:r>
      </m:oMath>
      <w:r>
        <w:rPr>
          <w:rFonts w:eastAsiaTheme="minorEastAsia"/>
          <w:szCs w:val="24"/>
        </w:rPr>
        <w:t xml:space="preserve"> satisfies </w:t>
      </w:r>
      <w:r w:rsidRPr="00F87BEE">
        <w:rPr>
          <w:rFonts w:eastAsiaTheme="minorEastAsia"/>
          <w:i/>
          <w:iCs/>
          <w:szCs w:val="24"/>
        </w:rPr>
        <w:t>translation homogeneity</w:t>
      </w:r>
      <w:r>
        <w:rPr>
          <w:rFonts w:eastAsiaTheme="minorEastAsia"/>
          <w:szCs w:val="24"/>
        </w:rPr>
        <w:t xml:space="preserve">. Finally, for some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m:rPr>
                <m:scr m:val="script"/>
              </m:rPr>
              <w:rPr>
                <w:rFonts w:ascii="Cambria Math" w:eastAsiaTheme="minorEastAsia" w:hAnsi="Cambria Math"/>
                <w:szCs w:val="24"/>
              </w:rPr>
              <m:t>F</m:t>
            </m:r>
          </m:e>
          <m:sub>
            <m:r>
              <w:rPr>
                <w:rFonts w:ascii="Cambria Math" w:eastAsiaTheme="minorEastAsia" w:hAnsi="Cambria Math"/>
                <w:szCs w:val="24"/>
              </w:rPr>
              <m:t>1</m:t>
            </m:r>
          </m:sub>
        </m:sSub>
      </m:oMath>
      <w:r>
        <w:rPr>
          <w:rFonts w:eastAsiaTheme="minorEastAsia"/>
          <w:szCs w:val="24"/>
        </w:rPr>
        <w:t xml:space="preserve"> and</w:t>
      </w:r>
      <w:r>
        <w:rPr>
          <w:rFonts w:eastAsiaTheme="minorEastAsia"/>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F</m:t>
            </m:r>
          </m:e>
          <m:sub>
            <m:r>
              <w:rPr>
                <w:rFonts w:ascii="Cambria Math" w:eastAsiaTheme="minorEastAsia" w:hAnsi="Cambria Math"/>
                <w:szCs w:val="24"/>
              </w:rPr>
              <m:t>2</m:t>
            </m:r>
          </m:sub>
          <m:sup>
            <m:r>
              <w:rPr>
                <w:rFonts w:ascii="Cambria Math" w:eastAsiaTheme="minorEastAsia" w:hAnsi="Cambria Math"/>
                <w:szCs w:val="24"/>
              </w:rPr>
              <m:t>'</m:t>
            </m:r>
          </m:sup>
        </m:sSubSup>
        <m:r>
          <w:rPr>
            <w:rFonts w:ascii="Cambria Math" w:eastAsiaTheme="minorEastAsia" w:hAnsi="Cambria Math"/>
            <w:szCs w:val="24"/>
          </w:rPr>
          <m:t>∈</m:t>
        </m:r>
        <m:sSub>
          <m:sSubPr>
            <m:ctrlPr>
              <w:rPr>
                <w:rFonts w:ascii="Cambria Math" w:eastAsiaTheme="minorEastAsia" w:hAnsi="Cambria Math"/>
                <w:i/>
                <w:szCs w:val="24"/>
              </w:rPr>
            </m:ctrlPr>
          </m:sSubPr>
          <m:e>
            <m:r>
              <m:rPr>
                <m:scr m:val="script"/>
              </m:rPr>
              <w:rPr>
                <w:rFonts w:ascii="Cambria Math" w:eastAsiaTheme="minorEastAsia" w:hAnsi="Cambria Math"/>
                <w:szCs w:val="24"/>
              </w:rPr>
              <m:t>F</m:t>
            </m:r>
          </m:e>
          <m:sub>
            <m:r>
              <w:rPr>
                <w:rFonts w:ascii="Cambria Math" w:eastAsiaTheme="minorEastAsia" w:hAnsi="Cambria Math"/>
                <w:szCs w:val="24"/>
              </w:rPr>
              <m:t>2</m:t>
            </m:r>
          </m:sub>
        </m:sSub>
      </m:oMath>
      <w:r w:rsidR="00C2654D">
        <w:rPr>
          <w:rFonts w:eastAsiaTheme="minorEastAsia"/>
          <w:szCs w:val="24"/>
        </w:rPr>
        <w:t xml:space="preserve"> and for some </w:t>
      </w:r>
      <m:oMath>
        <m:d>
          <m:dPr>
            <m:begChr m:val="{"/>
            <m:endChr m:val="}"/>
            <m:ctrlPr>
              <w:rPr>
                <w:rFonts w:ascii="Cambria Math" w:eastAsiaTheme="minorEastAsia" w:hAnsi="Cambria Math"/>
                <w:i/>
                <w:szCs w:val="24"/>
              </w:rPr>
            </m:ctrlPr>
          </m:dPr>
          <m:e>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 q'&lt;q''</m:t>
            </m:r>
            <m:ctrlPr>
              <w:rPr>
                <w:rFonts w:ascii="Cambria Math" w:eastAsiaTheme="minorEastAsia" w:hAnsi="Cambria Math"/>
                <w:i/>
              </w:rPr>
            </m:ctrlPr>
          </m:e>
        </m:d>
        <m:r>
          <m:rPr>
            <m:scr m:val="script"/>
          </m:rPr>
          <w:rPr>
            <w:rFonts w:ascii="Cambria Math" w:eastAsiaTheme="minorEastAsia" w:hAnsi="Cambria Math"/>
          </w:rPr>
          <m:t>∈Q</m:t>
        </m:r>
      </m:oMath>
      <w:r>
        <w:rPr>
          <w:rFonts w:eastAsiaTheme="minorEastAsia"/>
          <w:szCs w:val="24"/>
        </w:rPr>
        <w:t xml:space="preserve">, suppose </w:t>
      </w:r>
      <m:oMath>
        <m:sSub>
          <m:sSubPr>
            <m:ctrlPr>
              <w:rPr>
                <w:rFonts w:ascii="Cambria Math" w:hAnsi="Cambria Math"/>
              </w:rPr>
            </m:ctrlPr>
          </m:sSubPr>
          <m:e>
            <m:r>
              <m:rPr>
                <m:sty m:val="p"/>
              </m:rPr>
              <w:rPr>
                <w:rFonts w:ascii="Cambria Math" w:hAnsi="Cambria Math"/>
              </w:rPr>
              <m:t>Δ</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r>
          <w:rPr>
            <w:rFonts w:ascii="Cambria Math" w:hAnsi="Cambria Math"/>
          </w:rPr>
          <m:t>=</m:t>
        </m:r>
        <m:sSub>
          <m:sSubPr>
            <m:ctrlPr>
              <w:rPr>
                <w:rFonts w:ascii="Cambria Math" w:hAnsi="Cambria Math"/>
              </w:rPr>
            </m:ctrlPr>
          </m:sSubPr>
          <m:e>
            <m:r>
              <m:rPr>
                <m:sty m:val="p"/>
              </m:rPr>
              <w:rPr>
                <w:rFonts w:ascii="Cambria Math" w:hAnsi="Cambria Math"/>
              </w:rPr>
              <m:t>Δ</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Sup>
              <m:sSubSupPr>
                <m:ctrlPr>
                  <w:rPr>
                    <w:rFonts w:ascii="Cambria Math" w:eastAsiaTheme="minorEastAsia" w:hAnsi="Cambria Math"/>
                    <w:i/>
                    <w:szCs w:val="24"/>
                  </w:rPr>
                </m:ctrlPr>
              </m:sSubSupPr>
              <m:e>
                <m:r>
                  <w:rPr>
                    <w:rFonts w:ascii="Cambria Math" w:eastAsiaTheme="minorEastAsia" w:hAnsi="Cambria Math"/>
                    <w:szCs w:val="24"/>
                  </w:rPr>
                  <m:t>F</m:t>
                </m:r>
              </m:e>
              <m:sub>
                <m:r>
                  <w:rPr>
                    <w:rFonts w:ascii="Cambria Math" w:eastAsiaTheme="minorEastAsia" w:hAnsi="Cambria Math"/>
                    <w:szCs w:val="24"/>
                  </w:rPr>
                  <m:t>2</m:t>
                </m:r>
              </m:sub>
              <m:sup>
                <m:r>
                  <w:rPr>
                    <w:rFonts w:ascii="Cambria Math" w:eastAsiaTheme="minorEastAsia" w:hAnsi="Cambria Math"/>
                    <w:szCs w:val="24"/>
                  </w:rPr>
                  <m:t>'</m:t>
                </m:r>
              </m:sup>
            </m:sSubSup>
          </m:e>
        </m:d>
        <m:r>
          <w:rPr>
            <w:rFonts w:ascii="Cambria Math" w:eastAsiaTheme="minorEastAsia" w:hAnsi="Cambria Math"/>
          </w:rPr>
          <m:t>=η&gt;0</m:t>
        </m:r>
      </m:oMath>
      <w:r>
        <w:rPr>
          <w:rFonts w:eastAsiaTheme="minorEastAsia"/>
          <w:iCs/>
        </w:rPr>
        <w:t xml:space="preserve">, </w:t>
      </w:r>
      <m:oMath>
        <m:sSub>
          <m:sSubPr>
            <m:ctrlPr>
              <w:rPr>
                <w:rFonts w:ascii="Cambria Math" w:hAnsi="Cambria Math"/>
              </w:rPr>
            </m:ctrlPr>
          </m:sSubPr>
          <m:e>
            <m:r>
              <m:rPr>
                <m:sty m:val="p"/>
              </m:rPr>
              <w:rPr>
                <w:rFonts w:ascii="Cambria Math" w:hAnsi="Cambria Math"/>
              </w:rPr>
              <m:t>Δ</m:t>
            </m:r>
          </m:e>
          <m:sub>
            <m:r>
              <w:rPr>
                <w:rFonts w:ascii="Cambria Math" w:hAnsi="Cambria Math"/>
              </w:rPr>
              <m:t>q</m:t>
            </m:r>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r>
          <w:rPr>
            <w:rFonts w:ascii="Cambria Math" w:hAnsi="Cambria Math"/>
          </w:rPr>
          <m:t>=0</m:t>
        </m:r>
      </m:oMath>
      <w:r>
        <w:rPr>
          <w:rFonts w:eastAsiaTheme="minorEastAsia"/>
          <w:iCs/>
        </w:rPr>
        <w:t xml:space="preserve"> for all </w:t>
      </w:r>
      <m:oMath>
        <m:r>
          <w:rPr>
            <w:rFonts w:ascii="Cambria Math" w:eastAsiaTheme="minorEastAsia" w:hAnsi="Cambria Math"/>
          </w:rPr>
          <m:t>q≠q'</m:t>
        </m:r>
      </m:oMath>
      <w:r>
        <w:rPr>
          <w:rFonts w:eastAsiaTheme="minorEastAsia"/>
          <w:iCs/>
        </w:rPr>
        <w:t xml:space="preserve">, </w:t>
      </w:r>
      <m:oMath>
        <m:sSub>
          <m:sSubPr>
            <m:ctrlPr>
              <w:rPr>
                <w:rFonts w:ascii="Cambria Math" w:hAnsi="Cambria Math"/>
              </w:rPr>
            </m:ctrlPr>
          </m:sSubPr>
          <m:e>
            <m:r>
              <m:rPr>
                <m:sty m:val="p"/>
              </m:rPr>
              <w:rPr>
                <w:rFonts w:ascii="Cambria Math" w:hAnsi="Cambria Math"/>
              </w:rPr>
              <m:t>Δ</m:t>
            </m:r>
          </m:e>
          <m:sub>
            <m:r>
              <w:rPr>
                <w:rFonts w:ascii="Cambria Math" w:hAnsi="Cambria Math"/>
              </w:rPr>
              <m:t>q</m:t>
            </m:r>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Sup>
              <m:sSubSupPr>
                <m:ctrlPr>
                  <w:rPr>
                    <w:rFonts w:ascii="Cambria Math" w:eastAsiaTheme="minorEastAsia" w:hAnsi="Cambria Math"/>
                    <w:i/>
                    <w:szCs w:val="24"/>
                  </w:rPr>
                </m:ctrlPr>
              </m:sSubSupPr>
              <m:e>
                <m:r>
                  <w:rPr>
                    <w:rFonts w:ascii="Cambria Math" w:eastAsiaTheme="minorEastAsia" w:hAnsi="Cambria Math"/>
                    <w:szCs w:val="24"/>
                  </w:rPr>
                  <m:t>F</m:t>
                </m:r>
              </m:e>
              <m:sub>
                <m:r>
                  <w:rPr>
                    <w:rFonts w:ascii="Cambria Math" w:eastAsiaTheme="minorEastAsia" w:hAnsi="Cambria Math"/>
                    <w:szCs w:val="24"/>
                  </w:rPr>
                  <m:t>2</m:t>
                </m:r>
              </m:sub>
              <m:sup>
                <m:r>
                  <w:rPr>
                    <w:rFonts w:ascii="Cambria Math" w:eastAsiaTheme="minorEastAsia" w:hAnsi="Cambria Math"/>
                    <w:szCs w:val="24"/>
                  </w:rPr>
                  <m:t>'</m:t>
                </m:r>
              </m:sup>
            </m:sSubSup>
          </m:e>
        </m:d>
        <m:r>
          <w:rPr>
            <w:rFonts w:ascii="Cambria Math" w:hAnsi="Cambria Math"/>
          </w:rPr>
          <m:t>=0</m:t>
        </m:r>
      </m:oMath>
      <w:r>
        <w:rPr>
          <w:rFonts w:eastAsiaTheme="minorEastAsia"/>
          <w:iCs/>
        </w:rPr>
        <w:t xml:space="preserve"> for all </w:t>
      </w:r>
      <m:oMath>
        <m:r>
          <w:rPr>
            <w:rFonts w:ascii="Cambria Math" w:eastAsiaTheme="minorEastAsia" w:hAnsi="Cambria Math"/>
          </w:rPr>
          <m:t>q≠q''</m:t>
        </m:r>
      </m:oMath>
      <w:r>
        <w:rPr>
          <w:rFonts w:eastAsiaTheme="minorEastAsia"/>
        </w:rPr>
        <w:t xml:space="preserve">. Then for some </w:t>
      </w:r>
      <m:oMath>
        <m:r>
          <w:rPr>
            <w:rFonts w:ascii="Cambria Math" w:eastAsiaTheme="minorEastAsia" w:hAnsi="Cambria Math"/>
          </w:rPr>
          <m:t>ω</m:t>
        </m:r>
      </m:oMath>
      <w:r>
        <w:rPr>
          <w:rFonts w:eastAsiaTheme="minorEastAsia"/>
        </w:rPr>
        <w:t xml:space="preserve">, </w:t>
      </w:r>
      <m:oMath>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;ω</m:t>
            </m:r>
          </m:e>
        </m:d>
        <m:r>
          <w:rPr>
            <w:rFonts w:ascii="Cambria Math" w:hAnsi="Cambria Math"/>
          </w:rPr>
          <m:t>-</m:t>
        </m:r>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Sup>
              <m:sSubSupPr>
                <m:ctrlPr>
                  <w:rPr>
                    <w:rFonts w:ascii="Cambria Math" w:hAnsi="Cambria Math"/>
                    <w:i/>
                  </w:rPr>
                </m:ctrlPr>
              </m:sSubSupPr>
              <m:e>
                <m:r>
                  <w:rPr>
                    <w:rFonts w:ascii="Cambria Math" w:eastAsiaTheme="minorEastAsia" w:hAnsi="Cambria Math"/>
                    <w:szCs w:val="24"/>
                  </w:rPr>
                  <m:t>F</m:t>
                </m:r>
                <m:ctrlPr>
                  <w:rPr>
                    <w:rFonts w:ascii="Cambria Math" w:eastAsiaTheme="minorEastAsia" w:hAnsi="Cambria Math"/>
                    <w:i/>
                    <w:szCs w:val="24"/>
                  </w:rPr>
                </m:ctrlPr>
              </m:e>
              <m:sub>
                <m:r>
                  <w:rPr>
                    <w:rFonts w:ascii="Cambria Math" w:eastAsiaTheme="minorEastAsia" w:hAnsi="Cambria Math"/>
                    <w:szCs w:val="24"/>
                  </w:rPr>
                  <m:t>2</m:t>
                </m:r>
                <m:ctrlPr>
                  <w:rPr>
                    <w:rFonts w:ascii="Cambria Math" w:eastAsiaTheme="minorEastAsia" w:hAnsi="Cambria Math"/>
                    <w:i/>
                    <w:szCs w:val="24"/>
                  </w:rPr>
                </m:ctrlPr>
              </m:sub>
              <m:sup>
                <m:r>
                  <w:rPr>
                    <w:rFonts w:ascii="Cambria Math" w:hAnsi="Cambria Math"/>
                  </w:rPr>
                  <m:t>'</m:t>
                </m:r>
              </m:sup>
            </m:sSubSup>
            <m:r>
              <w:rPr>
                <w:rFonts w:ascii="Cambria Math" w:hAnsi="Cambria Math"/>
              </w:rPr>
              <m:t>;ω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sSub>
          <m:sSubPr>
            <m:ctrlPr>
              <w:rPr>
                <w:rFonts w:ascii="Cambria Math" w:hAnsi="Cambria Math"/>
              </w:rPr>
            </m:ctrlPr>
          </m:sSubPr>
          <m:e>
            <m:r>
              <m:rPr>
                <m:sty m:val="p"/>
              </m:rPr>
              <w:rPr>
                <w:rFonts w:ascii="Cambria Math" w:hAnsi="Cambria Math"/>
              </w:rPr>
              <m:t>Δ</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r>
          <w:rPr>
            <w:rFonts w:ascii="Cambria Math" w:hAnsi="Cambria Math"/>
          </w:rPr>
          <m:t>-</m:t>
        </m:r>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sSub>
          <m:sSubPr>
            <m:ctrlPr>
              <w:rPr>
                <w:rFonts w:ascii="Cambria Math" w:hAnsi="Cambria Math"/>
              </w:rPr>
            </m:ctrlPr>
          </m:sSubPr>
          <m:e>
            <m:r>
              <m:rPr>
                <m:sty m:val="p"/>
              </m:rPr>
              <w:rPr>
                <w:rFonts w:ascii="Cambria Math" w:hAnsi="Cambria Math"/>
              </w:rPr>
              <m:t>Δ</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Sup>
              <m:sSubSupPr>
                <m:ctrlPr>
                  <w:rPr>
                    <w:rFonts w:ascii="Cambria Math" w:eastAsiaTheme="minorEastAsia" w:hAnsi="Cambria Math"/>
                    <w:i/>
                    <w:szCs w:val="24"/>
                  </w:rPr>
                </m:ctrlPr>
              </m:sSubSupPr>
              <m:e>
                <m:r>
                  <w:rPr>
                    <w:rFonts w:ascii="Cambria Math" w:eastAsiaTheme="minorEastAsia" w:hAnsi="Cambria Math"/>
                    <w:szCs w:val="24"/>
                  </w:rPr>
                  <m:t>F</m:t>
                </m:r>
              </m:e>
              <m:sub>
                <m:r>
                  <w:rPr>
                    <w:rFonts w:ascii="Cambria Math" w:eastAsiaTheme="minorEastAsia" w:hAnsi="Cambria Math"/>
                    <w:szCs w:val="24"/>
                  </w:rPr>
                  <m:t>2</m:t>
                </m:r>
              </m:sub>
              <m:sup>
                <m:r>
                  <w:rPr>
                    <w:rFonts w:ascii="Cambria Math" w:eastAsiaTheme="minorEastAsia" w:hAnsi="Cambria Math"/>
                    <w:szCs w:val="24"/>
                  </w:rPr>
                  <m:t>'</m:t>
                </m:r>
              </m:sup>
            </m:sSubSup>
          </m:e>
        </m:d>
        <m:r>
          <w:rPr>
            <w:rFonts w:ascii="Cambria Math" w:hAnsi="Cambria Math"/>
          </w:rPr>
          <m:t>=</m:t>
        </m:r>
        <m:d>
          <m:dPr>
            <m:ctrlPr>
              <w:rPr>
                <w:rFonts w:ascii="Cambria Math" w:hAnsi="Cambria Math"/>
                <w:i/>
                <w:iCs/>
              </w:rPr>
            </m:ctrlPr>
          </m:dPr>
          <m:e>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e>
        </m:d>
        <m:r>
          <w:rPr>
            <w:rFonts w:ascii="Cambria Math" w:hAnsi="Cambria Math"/>
          </w:rPr>
          <m:t>η</m:t>
        </m:r>
      </m:oMath>
      <w:r>
        <w:rPr>
          <w:rFonts w:eastAsiaTheme="minorEastAsia"/>
          <w:iCs/>
        </w:rPr>
        <w:t>. Provided</w:t>
      </w:r>
      <w:r w:rsidR="00633A39">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oMath>
      <w:r>
        <w:rPr>
          <w:rFonts w:eastAsiaTheme="minorEastAsia"/>
          <w:iCs/>
        </w:rPr>
        <w:t xml:space="preserve"> for all </w:t>
      </w:r>
      <m:oMath>
        <m:r>
          <w:rPr>
            <w:rFonts w:ascii="Cambria Math" w:eastAsiaTheme="minorEastAsia" w:hAnsi="Cambria Math"/>
          </w:rPr>
          <m:t>q&lt;q'</m:t>
        </m:r>
      </m:oMath>
      <w:r>
        <w:rPr>
          <w:rFonts w:eastAsiaTheme="minorEastAsia"/>
        </w:rPr>
        <w:t xml:space="preserve">, we certainly have </w:t>
      </w:r>
      <m:oMath>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oMath>
      <w:r>
        <w:rPr>
          <w:rFonts w:eastAsiaTheme="minorEastAsia"/>
          <w:iCs/>
        </w:rPr>
        <w:t xml:space="preserve"> and hence </w:t>
      </w:r>
      <m:oMath>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;ω</m:t>
            </m:r>
          </m:e>
        </m:d>
        <m:r>
          <w:rPr>
            <w:rFonts w:ascii="Cambria Math" w:hAnsi="Cambria Math"/>
          </w:rPr>
          <m:t>≥</m:t>
        </m:r>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Sup>
              <m:sSubSupPr>
                <m:ctrlPr>
                  <w:rPr>
                    <w:rFonts w:ascii="Cambria Math" w:hAnsi="Cambria Math"/>
                    <w:i/>
                  </w:rPr>
                </m:ctrlPr>
              </m:sSubSupPr>
              <m:e>
                <m:r>
                  <w:rPr>
                    <w:rFonts w:ascii="Cambria Math" w:eastAsiaTheme="minorEastAsia" w:hAnsi="Cambria Math"/>
                    <w:szCs w:val="24"/>
                  </w:rPr>
                  <m:t>F</m:t>
                </m:r>
                <m:ctrlPr>
                  <w:rPr>
                    <w:rFonts w:ascii="Cambria Math" w:eastAsiaTheme="minorEastAsia" w:hAnsi="Cambria Math"/>
                    <w:i/>
                    <w:szCs w:val="24"/>
                  </w:rPr>
                </m:ctrlPr>
              </m:e>
              <m:sub>
                <m:r>
                  <w:rPr>
                    <w:rFonts w:ascii="Cambria Math" w:eastAsiaTheme="minorEastAsia" w:hAnsi="Cambria Math"/>
                    <w:szCs w:val="24"/>
                  </w:rPr>
                  <m:t>2</m:t>
                </m:r>
                <m:ctrlPr>
                  <w:rPr>
                    <w:rFonts w:ascii="Cambria Math" w:eastAsiaTheme="minorEastAsia" w:hAnsi="Cambria Math"/>
                    <w:i/>
                    <w:szCs w:val="24"/>
                  </w:rPr>
                </m:ctrlPr>
              </m:sub>
              <m:sup>
                <m:r>
                  <w:rPr>
                    <w:rFonts w:ascii="Cambria Math" w:hAnsi="Cambria Math"/>
                  </w:rPr>
                  <m:t>'</m:t>
                </m:r>
              </m:sup>
            </m:sSubSup>
            <m:r>
              <w:rPr>
                <w:rFonts w:ascii="Cambria Math" w:hAnsi="Cambria Math"/>
              </w:rPr>
              <m:t>;ω</m:t>
            </m:r>
          </m:e>
        </m:d>
      </m:oMath>
      <w:r>
        <w:rPr>
          <w:rFonts w:eastAsiaTheme="minorEastAsia"/>
          <w:iCs/>
        </w:rPr>
        <w:t xml:space="preserve">. Therefore, </w:t>
      </w:r>
      <m:oMath>
        <m:r>
          <m:rPr>
            <m:sty m:val="p"/>
          </m:rPr>
          <w:rPr>
            <w:rFonts w:ascii="Cambria Math" w:eastAsiaTheme="minorEastAsia" w:hAnsi="Cambria Math"/>
          </w:rPr>
          <m:t>Δ</m:t>
        </m:r>
      </m:oMath>
      <w:r>
        <w:rPr>
          <w:rFonts w:eastAsiaTheme="minorEastAsia"/>
          <w:iCs/>
        </w:rPr>
        <w:t xml:space="preserve"> satisfies </w:t>
      </w:r>
      <w:r w:rsidR="00C2654D" w:rsidRPr="007C17C3">
        <w:rPr>
          <w:rFonts w:eastAsiaTheme="minorEastAsia"/>
          <w:i/>
        </w:rPr>
        <w:t xml:space="preserve">weak </w:t>
      </w:r>
      <w:r w:rsidR="00C2654D">
        <w:rPr>
          <w:rFonts w:eastAsiaTheme="minorEastAsia"/>
          <w:i/>
        </w:rPr>
        <w:t>priority</w:t>
      </w:r>
      <w:r>
        <w:rPr>
          <w:rFonts w:eastAsiaTheme="minorEastAsia"/>
          <w:iCs/>
        </w:rPr>
        <w:t>.</w:t>
      </w:r>
    </w:p>
    <w:p w14:paraId="7985C9C3" w14:textId="68E02B7A" w:rsidR="00535480" w:rsidRDefault="00535480" w:rsidP="00396A93">
      <w:pPr>
        <w:spacing w:after="120" w:line="480" w:lineRule="auto"/>
        <w:rPr>
          <w:rFonts w:ascii="Noto Sans" w:eastAsia="NSimSun" w:hAnsi="Noto Sans" w:cs="Noto Sans"/>
        </w:rPr>
      </w:pPr>
      <w:r>
        <w:rPr>
          <w:rFonts w:eastAsiaTheme="minorEastAsia"/>
          <w:szCs w:val="24"/>
        </w:rPr>
        <w:t xml:space="preserve">Next, we prove the </w:t>
      </w:r>
      <w:r w:rsidRPr="00C00CE0">
        <w:rPr>
          <w:rFonts w:eastAsiaTheme="minorEastAsia"/>
          <w:i/>
          <w:iCs/>
          <w:szCs w:val="24"/>
        </w:rPr>
        <w:t>necessity</w:t>
      </w:r>
      <w:r>
        <w:rPr>
          <w:rFonts w:eastAsiaTheme="minorEastAsia"/>
          <w:szCs w:val="24"/>
        </w:rPr>
        <w:t xml:space="preserve"> part. First, suppose that </w:t>
      </w:r>
      <m:oMath>
        <m:r>
          <m:rPr>
            <m:sty m:val="p"/>
          </m:rPr>
          <w:rPr>
            <w:rFonts w:ascii="Cambria Math" w:eastAsiaTheme="minorEastAsia" w:hAnsi="Cambria Math"/>
          </w:rPr>
          <m:t>Δ</m:t>
        </m:r>
      </m:oMath>
      <w:r>
        <w:rPr>
          <w:rFonts w:eastAsiaTheme="minorEastAsia"/>
          <w:iCs/>
        </w:rPr>
        <w:t xml:space="preserve"> satisfies </w:t>
      </w:r>
      <w:r>
        <w:rPr>
          <w:rFonts w:eastAsiaTheme="minorEastAsia"/>
          <w:szCs w:val="24"/>
        </w:rPr>
        <w:t xml:space="preserve">translation homogeneity, which requires </w:t>
      </w:r>
      <m:oMath>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;ω</m:t>
            </m:r>
          </m:e>
        </m:d>
        <m:r>
          <w:rPr>
            <w:rFonts w:ascii="Cambria Math" w:hAnsi="Cambria Math"/>
          </w:rPr>
          <m:t>=γ</m:t>
        </m:r>
      </m:oMath>
      <w:r>
        <w:rPr>
          <w:rFonts w:eastAsiaTheme="minorEastAsia"/>
          <w:iCs/>
        </w:rPr>
        <w:t xml:space="preserve"> whenever </w:t>
      </w:r>
      <m:oMath>
        <m:sSub>
          <m:sSubPr>
            <m:ctrlPr>
              <w:rPr>
                <w:rFonts w:ascii="Cambria Math" w:hAnsi="Cambria Math"/>
              </w:rPr>
            </m:ctrlPr>
          </m:sSubPr>
          <m:e>
            <m:r>
              <m:rPr>
                <m:sty m:val="p"/>
              </m:rPr>
              <w:rPr>
                <w:rFonts w:ascii="Cambria Math" w:hAnsi="Cambria Math"/>
              </w:rPr>
              <m:t>Δ</m:t>
            </m:r>
          </m:e>
          <m:sub>
            <m:r>
              <w:rPr>
                <w:rFonts w:ascii="Cambria Math" w:hAnsi="Cambria Math"/>
              </w:rPr>
              <m:t>q</m:t>
            </m:r>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r>
          <w:rPr>
            <w:rFonts w:ascii="Cambria Math" w:eastAsiaTheme="minorEastAsia" w:hAnsi="Cambria Math"/>
          </w:rPr>
          <m:t>=γ&gt;0</m:t>
        </m:r>
      </m:oMath>
      <w:r>
        <w:rPr>
          <w:rFonts w:eastAsiaTheme="minorEastAsia"/>
          <w:iCs/>
        </w:rPr>
        <w:t xml:space="preserve"> for all </w:t>
      </w:r>
      <m:oMath>
        <m:r>
          <w:rPr>
            <w:rFonts w:ascii="Cambria Math" w:eastAsiaTheme="minorEastAsia" w:hAnsi="Cambria Math"/>
          </w:rPr>
          <m:t>q∈</m:t>
        </m:r>
        <m:r>
          <m:rPr>
            <m:scr m:val="script"/>
          </m:rPr>
          <w:rPr>
            <w:rFonts w:ascii="Cambria Math" w:eastAsiaTheme="minorEastAsia" w:hAnsi="Cambria Math"/>
          </w:rPr>
          <m:t>Q</m:t>
        </m:r>
      </m:oMath>
      <w:r>
        <w:rPr>
          <w:rFonts w:eastAsiaTheme="minorEastAsia"/>
          <w:szCs w:val="24"/>
        </w:rPr>
        <w:t xml:space="preserve">. Thus, inserting the values in the equation </w:t>
      </w:r>
      <m:oMath>
        <m:r>
          <m:rPr>
            <m:sty m:val="p"/>
          </m:rPr>
          <w:rPr>
            <w:rFonts w:ascii="Cambria Math" w:eastAsiaTheme="minorEastAsia"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eastAsiaTheme="minorEastAsia" w:hAnsi="Cambria Math"/>
                <w:szCs w:val="24"/>
              </w:rPr>
              <m:t>;ω</m:t>
            </m:r>
          </m:e>
        </m:d>
        <m:r>
          <w:rPr>
            <w:rFonts w:ascii="Cambria Math" w:eastAsiaTheme="minorEastAsia" w:hAnsi="Cambria Math"/>
          </w:rPr>
          <m:t>=</m:t>
        </m:r>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sSub>
              <m:sSubPr>
                <m:ctrlPr>
                  <w:rPr>
                    <w:rFonts w:ascii="Cambria Math" w:hAnsi="Cambria Math"/>
                  </w:rPr>
                </m:ctrlPr>
              </m:sSubPr>
              <m:e>
                <m:r>
                  <m:rPr>
                    <m:sty m:val="p"/>
                  </m:rPr>
                  <w:rPr>
                    <w:rFonts w:ascii="Cambria Math" w:hAnsi="Cambria Math"/>
                  </w:rPr>
                  <m:t>Δ</m:t>
                </m:r>
              </m:e>
              <m:sub>
                <m:r>
                  <w:rPr>
                    <w:rFonts w:ascii="Cambria Math" w:hAnsi="Cambria Math"/>
                  </w:rPr>
                  <m:t>q</m:t>
                </m:r>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e>
        </m:nary>
      </m:oMath>
      <w:r>
        <w:rPr>
          <w:rFonts w:eastAsiaTheme="minorEastAsia"/>
          <w:szCs w:val="24"/>
        </w:rPr>
        <w:t xml:space="preserve"> we obtain </w:t>
      </w:r>
      <m:oMath>
        <m:r>
          <w:rPr>
            <w:rFonts w:ascii="Cambria Math" w:eastAsiaTheme="minorEastAsia" w:hAnsi="Cambria Math"/>
          </w:rPr>
          <m:t>γ=</m:t>
        </m:r>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r>
              <w:rPr>
                <w:rFonts w:ascii="Cambria Math" w:eastAsiaTheme="minorEastAsia" w:hAnsi="Cambria Math"/>
              </w:rPr>
              <m:t>γ</m:t>
            </m:r>
          </m:e>
        </m:nary>
      </m:oMath>
      <w:r>
        <w:rPr>
          <w:rFonts w:eastAsiaTheme="minorEastAsia"/>
          <w:szCs w:val="24"/>
        </w:rPr>
        <w:t xml:space="preserve">, which implies </w:t>
      </w:r>
      <m:oMath>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e>
        </m:nary>
        <m:r>
          <w:rPr>
            <w:rFonts w:ascii="Cambria Math" w:eastAsiaTheme="minorEastAsia" w:hAnsi="Cambria Math"/>
            <w:szCs w:val="24"/>
          </w:rPr>
          <m:t>=1</m:t>
        </m:r>
      </m:oMath>
      <w:r>
        <w:rPr>
          <w:rFonts w:eastAsiaTheme="minorEastAsia"/>
          <w:szCs w:val="24"/>
        </w:rPr>
        <w:t xml:space="preserve">. Second, suppose that </w:t>
      </w:r>
      <m:oMath>
        <m:r>
          <m:rPr>
            <m:sty m:val="p"/>
          </m:rPr>
          <w:rPr>
            <w:rFonts w:ascii="Cambria Math" w:eastAsiaTheme="minorEastAsia" w:hAnsi="Cambria Math"/>
          </w:rPr>
          <m:t>Δ</m:t>
        </m:r>
      </m:oMath>
      <w:r>
        <w:rPr>
          <w:rFonts w:eastAsiaTheme="minorEastAsia"/>
          <w:iCs/>
        </w:rPr>
        <w:t xml:space="preserve"> satisfies</w:t>
      </w:r>
      <w:r>
        <w:rPr>
          <w:rFonts w:eastAsiaTheme="minorEastAsia"/>
          <w:szCs w:val="24"/>
        </w:rPr>
        <w:t xml:space="preserve"> </w:t>
      </w:r>
      <w:r w:rsidR="00EE3B02">
        <w:rPr>
          <w:rFonts w:eastAsiaTheme="minorEastAsia"/>
          <w:szCs w:val="24"/>
        </w:rPr>
        <w:t xml:space="preserve">weak </w:t>
      </w:r>
      <w:r>
        <w:rPr>
          <w:rFonts w:eastAsiaTheme="minorEastAsia"/>
          <w:szCs w:val="24"/>
        </w:rPr>
        <w:t xml:space="preserve">monotonicity, which requires </w:t>
      </w:r>
      <m:oMath>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;ω</m:t>
            </m:r>
          </m:e>
        </m:d>
        <m:r>
          <w:rPr>
            <w:rFonts w:ascii="Cambria Math" w:hAnsi="Cambria Math"/>
          </w:rPr>
          <m:t>≥0</m:t>
        </m:r>
      </m:oMath>
      <w:r>
        <w:rPr>
          <w:rFonts w:eastAsiaTheme="minorEastAsia"/>
          <w:iCs/>
        </w:rPr>
        <w:t xml:space="preserve"> whenever </w:t>
      </w:r>
      <m:oMath>
        <m:sSub>
          <m:sSubPr>
            <m:ctrlPr>
              <w:rPr>
                <w:rFonts w:ascii="Cambria Math" w:hAnsi="Cambria Math"/>
              </w:rPr>
            </m:ctrlPr>
          </m:sSubPr>
          <m:e>
            <m:r>
              <m:rPr>
                <m:sty m:val="p"/>
              </m:rPr>
              <w:rPr>
                <w:rFonts w:ascii="Cambria Math" w:hAnsi="Cambria Math"/>
              </w:rPr>
              <m:t>Δ</m:t>
            </m:r>
          </m:e>
          <m:sub>
            <m:r>
              <w:rPr>
                <w:rFonts w:ascii="Cambria Math" w:hAnsi="Cambria Math"/>
              </w:rPr>
              <m:t>q</m:t>
            </m:r>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r>
          <w:rPr>
            <w:rFonts w:ascii="Cambria Math" w:eastAsiaTheme="minorEastAsia" w:hAnsi="Cambria Math"/>
          </w:rPr>
          <m:t>≥0</m:t>
        </m:r>
      </m:oMath>
      <w:r>
        <w:rPr>
          <w:rFonts w:eastAsiaTheme="minorEastAsia"/>
          <w:iCs/>
        </w:rPr>
        <w:t xml:space="preserve"> for all </w:t>
      </w:r>
      <m:oMath>
        <m:r>
          <w:rPr>
            <w:rFonts w:ascii="Cambria Math" w:eastAsiaTheme="minorEastAsia" w:hAnsi="Cambria Math"/>
          </w:rPr>
          <m:t>q∈</m:t>
        </m:r>
        <m:r>
          <m:rPr>
            <m:scr m:val="script"/>
          </m:rPr>
          <w:rPr>
            <w:rFonts w:ascii="Cambria Math" w:eastAsiaTheme="minorEastAsia" w:hAnsi="Cambria Math"/>
          </w:rPr>
          <m:t>Q</m:t>
        </m:r>
      </m:oMath>
      <w:r>
        <w:rPr>
          <w:rFonts w:eastAsiaTheme="minorEastAsia"/>
        </w:rPr>
        <w:t xml:space="preserve">. We need to show that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r>
          <w:rPr>
            <w:rFonts w:ascii="Cambria Math" w:eastAsiaTheme="minorEastAsia" w:hAnsi="Cambria Math"/>
            <w:szCs w:val="24"/>
          </w:rPr>
          <m:t>≥0</m:t>
        </m:r>
      </m:oMath>
      <w:r>
        <w:rPr>
          <w:rFonts w:eastAsiaTheme="minorEastAsia"/>
          <w:szCs w:val="24"/>
        </w:rPr>
        <w:t xml:space="preserve"> for all </w:t>
      </w:r>
      <m:oMath>
        <m:r>
          <w:rPr>
            <w:rFonts w:ascii="Cambria Math" w:eastAsiaTheme="minorEastAsia" w:hAnsi="Cambria Math"/>
            <w:szCs w:val="24"/>
          </w:rPr>
          <m:t>q</m:t>
        </m:r>
      </m:oMath>
      <w:r>
        <w:rPr>
          <w:rFonts w:eastAsiaTheme="minorEastAsia"/>
          <w:szCs w:val="24"/>
        </w:rPr>
        <w:t>.</w:t>
      </w:r>
      <w:r>
        <w:rPr>
          <w:rFonts w:eastAsiaTheme="minorEastAsia"/>
        </w:rPr>
        <w:t xml:space="preserve"> Without loss of generality, for an arbitrary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Pr>
          <w:rFonts w:eastAsiaTheme="minorEastAsia"/>
        </w:rPr>
        <w:t xml:space="preserve">, suppose </w:t>
      </w:r>
      <m:oMath>
        <m:sSub>
          <m:sSubPr>
            <m:ctrlPr>
              <w:rPr>
                <w:rFonts w:ascii="Cambria Math" w:hAnsi="Cambria Math"/>
              </w:rPr>
            </m:ctrlPr>
          </m:sSubPr>
          <m:e>
            <m:r>
              <m:rPr>
                <m:sty m:val="p"/>
              </m:rPr>
              <w:rPr>
                <w:rFonts w:ascii="Cambria Math" w:hAnsi="Cambria Math"/>
              </w:rPr>
              <m:t>Δ</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r>
          <w:rPr>
            <w:rFonts w:ascii="Cambria Math" w:eastAsiaTheme="minorEastAsia" w:hAnsi="Cambria Math"/>
          </w:rPr>
          <m:t>&gt;0</m:t>
        </m:r>
      </m:oMath>
      <w:r>
        <w:rPr>
          <w:rFonts w:eastAsiaTheme="minorEastAsia"/>
        </w:rPr>
        <w:t xml:space="preserve"> and </w:t>
      </w:r>
      <m:oMath>
        <m:sSub>
          <m:sSubPr>
            <m:ctrlPr>
              <w:rPr>
                <w:rFonts w:ascii="Cambria Math" w:hAnsi="Cambria Math"/>
              </w:rPr>
            </m:ctrlPr>
          </m:sSubPr>
          <m:e>
            <m:r>
              <m:rPr>
                <m:sty m:val="p"/>
              </m:rPr>
              <w:rPr>
                <w:rFonts w:ascii="Cambria Math" w:hAnsi="Cambria Math"/>
              </w:rPr>
              <m:t>Δ</m:t>
            </m:r>
          </m:e>
          <m:sub>
            <m:r>
              <w:rPr>
                <w:rFonts w:ascii="Cambria Math" w:hAnsi="Cambria Math"/>
              </w:rPr>
              <m:t>q</m:t>
            </m:r>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r>
          <w:rPr>
            <w:rFonts w:ascii="Cambria Math" w:eastAsiaTheme="minorEastAsia" w:hAnsi="Cambria Math"/>
          </w:rPr>
          <m:t>=0</m:t>
        </m:r>
      </m:oMath>
      <w:r>
        <w:rPr>
          <w:rFonts w:eastAsiaTheme="minorEastAsia"/>
        </w:rPr>
        <w:t xml:space="preserve"> for all </w:t>
      </w:r>
      <m:oMath>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Pr>
          <w:rFonts w:eastAsiaTheme="minorEastAsia"/>
        </w:rPr>
        <w:t xml:space="preserve">. Then, </w:t>
      </w:r>
      <m:oMath>
        <m:r>
          <m:rPr>
            <m:sty m:val="p"/>
          </m:rPr>
          <w:rPr>
            <w:rFonts w:ascii="Cambria Math" w:eastAsiaTheme="minorEastAsia"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eastAsiaTheme="minorEastAsia" w:hAnsi="Cambria Math"/>
                <w:szCs w:val="24"/>
              </w:rPr>
              <m:t>;ω</m:t>
            </m:r>
          </m:e>
        </m:d>
        <m:r>
          <w:rPr>
            <w:rFonts w:ascii="Cambria Math" w:eastAsiaTheme="minorEastAsia" w:hAnsi="Cambria Math"/>
          </w:rPr>
          <m:t>=</m:t>
        </m:r>
        <m:sSub>
          <m:sSubPr>
            <m:ctrlPr>
              <w:rPr>
                <w:rFonts w:ascii="Cambria Math" w:eastAsiaTheme="minorEastAsia" w:hAnsi="Cambria Math"/>
                <w:i/>
                <w:szCs w:val="24"/>
              </w:rPr>
            </m:ctrlPr>
          </m:sSubPr>
          <m:e>
            <m:r>
              <w:rPr>
                <w:rFonts w:ascii="Cambria Math" w:eastAsiaTheme="minorEastAsia" w:hAnsi="Cambria Math"/>
                <w:szCs w:val="24"/>
              </w:rPr>
              <m:t>ω</m:t>
            </m:r>
          </m:e>
          <m: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sub>
        </m:sSub>
        <m:sSub>
          <m:sSubPr>
            <m:ctrlPr>
              <w:rPr>
                <w:rFonts w:ascii="Cambria Math" w:hAnsi="Cambria Math"/>
              </w:rPr>
            </m:ctrlPr>
          </m:sSubPr>
          <m:e>
            <m:r>
              <m:rPr>
                <m:sty m:val="p"/>
              </m:rPr>
              <w:rPr>
                <w:rFonts w:ascii="Cambria Math" w:hAnsi="Cambria Math"/>
              </w:rPr>
              <m:t>Δ</m:t>
            </m:r>
          </m:e>
          <m: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oMath>
      <w:r>
        <w:rPr>
          <w:rFonts w:eastAsiaTheme="minorEastAsia"/>
          <w:iCs/>
        </w:rPr>
        <w:t xml:space="preserve">. Now, </w:t>
      </w:r>
      <m:oMath>
        <m:sSub>
          <m:sSubPr>
            <m:ctrlPr>
              <w:rPr>
                <w:rFonts w:ascii="Cambria Math" w:eastAsiaTheme="minorEastAsia" w:hAnsi="Cambria Math"/>
                <w:i/>
                <w:szCs w:val="24"/>
              </w:rPr>
            </m:ctrlPr>
          </m:sSubPr>
          <m:e>
            <m:r>
              <w:rPr>
                <w:rFonts w:ascii="Cambria Math" w:eastAsiaTheme="minorEastAsia" w:hAnsi="Cambria Math"/>
                <w:szCs w:val="24"/>
              </w:rPr>
              <m:t>ω</m:t>
            </m:r>
          </m:e>
          <m: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sub>
        </m:sSub>
        <m:r>
          <w:rPr>
            <w:rFonts w:ascii="Cambria Math" w:eastAsiaTheme="minorEastAsia" w:hAnsi="Cambria Math"/>
            <w:szCs w:val="24"/>
          </w:rPr>
          <m:t>&lt;0</m:t>
        </m:r>
      </m:oMath>
      <w:r>
        <w:rPr>
          <w:rFonts w:eastAsiaTheme="minorEastAsia"/>
          <w:szCs w:val="24"/>
        </w:rPr>
        <w:t xml:space="preserve"> implies that </w:t>
      </w:r>
      <m:oMath>
        <m:r>
          <m:rPr>
            <m:sty m:val="p"/>
          </m:rPr>
          <w:rPr>
            <w:rFonts w:ascii="Cambria Math" w:eastAsiaTheme="minorEastAsia"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eastAsiaTheme="minorEastAsia" w:hAnsi="Cambria Math"/>
                <w:szCs w:val="24"/>
              </w:rPr>
              <m:t>;ω</m:t>
            </m:r>
          </m:e>
        </m:d>
        <m:r>
          <w:rPr>
            <w:rFonts w:ascii="Cambria Math" w:hAnsi="Cambria Math"/>
          </w:rPr>
          <m:t>&lt;0</m:t>
        </m:r>
      </m:oMath>
      <w:r>
        <w:rPr>
          <w:rFonts w:eastAsiaTheme="minorEastAsia"/>
          <w:iCs/>
        </w:rPr>
        <w:t>,</w:t>
      </w:r>
      <w:r w:rsidR="004779ED">
        <w:rPr>
          <w:rFonts w:eastAsiaTheme="minorEastAsia"/>
          <w:iCs/>
        </w:rPr>
        <w:t xml:space="preserve"> which</w:t>
      </w:r>
      <w:r>
        <w:rPr>
          <w:rFonts w:eastAsiaTheme="minorEastAsia"/>
          <w:iCs/>
        </w:rPr>
        <w:t xml:space="preserve"> contradict</w:t>
      </w:r>
      <w:r w:rsidR="00EE3B02">
        <w:rPr>
          <w:rFonts w:eastAsiaTheme="minorEastAsia"/>
          <w:iCs/>
        </w:rPr>
        <w:t>s</w:t>
      </w:r>
      <w:r>
        <w:rPr>
          <w:rFonts w:eastAsiaTheme="minorEastAsia"/>
          <w:iCs/>
        </w:rPr>
        <w:t xml:space="preserve"> the monotonicity property. </w:t>
      </w:r>
      <w:r w:rsidR="004779ED">
        <w:rPr>
          <w:rFonts w:eastAsiaTheme="minorEastAsia"/>
          <w:iCs/>
        </w:rPr>
        <w:t>G</w:t>
      </w:r>
      <w:r>
        <w:rPr>
          <w:rFonts w:eastAsiaTheme="minorEastAsia"/>
          <w:szCs w:val="24"/>
        </w:rPr>
        <w:t xml:space="preserve">iven that </w:t>
      </w:r>
      <m:oMath>
        <m:sSub>
          <m:sSubPr>
            <m:ctrlPr>
              <w:rPr>
                <w:rFonts w:ascii="Cambria Math" w:eastAsiaTheme="minorEastAsia" w:hAnsi="Cambria Math"/>
                <w:i/>
                <w:szCs w:val="24"/>
              </w:rPr>
            </m:ctrlPr>
          </m:sSubPr>
          <m:e>
            <m:r>
              <w:rPr>
                <w:rFonts w:ascii="Cambria Math" w:eastAsiaTheme="minorEastAsia" w:hAnsi="Cambria Math"/>
                <w:szCs w:val="24"/>
              </w:rPr>
              <m:t>ω</m:t>
            </m:r>
          </m:e>
          <m: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sub>
        </m:sSub>
        <m:r>
          <w:rPr>
            <w:rFonts w:ascii="Cambria Math" w:eastAsiaTheme="minorEastAsia" w:hAnsi="Cambria Math"/>
            <w:szCs w:val="24"/>
          </w:rPr>
          <m:t>≥0</m:t>
        </m:r>
      </m:oMath>
      <w:r>
        <w:rPr>
          <w:rFonts w:eastAsiaTheme="minorEastAsia"/>
          <w:szCs w:val="24"/>
        </w:rPr>
        <w:t xml:space="preserve"> is necessary for an arbitrary </w:t>
      </w:r>
      <m:oMath>
        <m:sSup>
          <m:sSupPr>
            <m:ctrlPr>
              <w:rPr>
                <w:rFonts w:ascii="Cambria Math" w:eastAsiaTheme="minorEastAsia" w:hAnsi="Cambria Math"/>
                <w:i/>
                <w:szCs w:val="24"/>
              </w:rPr>
            </m:ctrlPr>
          </m:sSupPr>
          <m:e>
            <m:r>
              <w:rPr>
                <w:rFonts w:ascii="Cambria Math" w:eastAsiaTheme="minorEastAsia" w:hAnsi="Cambria Math"/>
                <w:szCs w:val="24"/>
              </w:rPr>
              <m:t>q</m:t>
            </m:r>
          </m:e>
          <m:sup>
            <m:r>
              <w:rPr>
                <w:rFonts w:ascii="Cambria Math" w:eastAsiaTheme="minorEastAsia" w:hAnsi="Cambria Math"/>
                <w:szCs w:val="24"/>
              </w:rPr>
              <m:t>'</m:t>
            </m:r>
          </m:sup>
        </m:sSup>
      </m:oMath>
      <w:r>
        <w:rPr>
          <w:rFonts w:eastAsiaTheme="minorEastAsia"/>
          <w:szCs w:val="24"/>
        </w:rPr>
        <w:t xml:space="preserve">, it is necessary that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rPr>
              <m:t>q</m:t>
            </m:r>
          </m:sub>
        </m:sSub>
        <m:r>
          <w:rPr>
            <w:rFonts w:ascii="Cambria Math" w:eastAsiaTheme="minorEastAsia" w:hAnsi="Cambria Math"/>
            <w:szCs w:val="24"/>
          </w:rPr>
          <m:t>≥0</m:t>
        </m:r>
      </m:oMath>
      <w:r>
        <w:rPr>
          <w:rFonts w:eastAsiaTheme="minorEastAsia"/>
          <w:szCs w:val="24"/>
        </w:rPr>
        <w:t xml:space="preserve"> for all </w:t>
      </w:r>
      <m:oMath>
        <m:r>
          <w:rPr>
            <w:rFonts w:ascii="Cambria Math" w:eastAsiaTheme="minorEastAsia" w:hAnsi="Cambria Math"/>
            <w:szCs w:val="24"/>
          </w:rPr>
          <m:t>q∈</m:t>
        </m:r>
        <m:r>
          <m:rPr>
            <m:scr m:val="script"/>
          </m:rPr>
          <w:rPr>
            <w:rFonts w:ascii="Cambria Math" w:eastAsiaTheme="minorEastAsia" w:hAnsi="Cambria Math"/>
            <w:szCs w:val="24"/>
          </w:rPr>
          <m:t>Q</m:t>
        </m:r>
      </m:oMath>
      <w:r>
        <w:rPr>
          <w:rFonts w:eastAsiaTheme="minorEastAsia"/>
          <w:szCs w:val="24"/>
        </w:rPr>
        <w:t xml:space="preserve">. Finally, for some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m:rPr>
                <m:scr m:val="script"/>
              </m:rPr>
              <w:rPr>
                <w:rFonts w:ascii="Cambria Math" w:eastAsiaTheme="minorEastAsia" w:hAnsi="Cambria Math"/>
                <w:szCs w:val="24"/>
              </w:rPr>
              <m:t>F</m:t>
            </m:r>
          </m:e>
          <m:sub>
            <m:r>
              <w:rPr>
                <w:rFonts w:ascii="Cambria Math" w:eastAsiaTheme="minorEastAsia" w:hAnsi="Cambria Math"/>
                <w:szCs w:val="24"/>
              </w:rPr>
              <m:t>1</m:t>
            </m:r>
          </m:sub>
        </m:sSub>
      </m:oMath>
      <w:r>
        <w:rPr>
          <w:rFonts w:eastAsiaTheme="minorEastAsia"/>
          <w:szCs w:val="24"/>
        </w:rPr>
        <w:t xml:space="preserve"> and</w:t>
      </w:r>
      <w:r>
        <w:rPr>
          <w:rFonts w:eastAsiaTheme="minorEastAsia"/>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F</m:t>
            </m:r>
          </m:e>
          <m:sub>
            <m:r>
              <w:rPr>
                <w:rFonts w:ascii="Cambria Math" w:eastAsiaTheme="minorEastAsia" w:hAnsi="Cambria Math"/>
                <w:szCs w:val="24"/>
              </w:rPr>
              <m:t>2</m:t>
            </m:r>
          </m:sub>
          <m:sup>
            <m:r>
              <w:rPr>
                <w:rFonts w:ascii="Cambria Math" w:eastAsiaTheme="minorEastAsia" w:hAnsi="Cambria Math"/>
                <w:szCs w:val="24"/>
              </w:rPr>
              <m:t>'</m:t>
            </m:r>
          </m:sup>
        </m:sSubSup>
        <m:r>
          <w:rPr>
            <w:rFonts w:ascii="Cambria Math" w:eastAsiaTheme="minorEastAsia" w:hAnsi="Cambria Math"/>
            <w:szCs w:val="24"/>
          </w:rPr>
          <m:t>∈</m:t>
        </m:r>
        <m:sSub>
          <m:sSubPr>
            <m:ctrlPr>
              <w:rPr>
                <w:rFonts w:ascii="Cambria Math" w:eastAsiaTheme="minorEastAsia" w:hAnsi="Cambria Math"/>
                <w:i/>
                <w:szCs w:val="24"/>
              </w:rPr>
            </m:ctrlPr>
          </m:sSubPr>
          <m:e>
            <m:r>
              <m:rPr>
                <m:scr m:val="script"/>
              </m:rPr>
              <w:rPr>
                <w:rFonts w:ascii="Cambria Math" w:eastAsiaTheme="minorEastAsia" w:hAnsi="Cambria Math"/>
                <w:szCs w:val="24"/>
              </w:rPr>
              <m:t>F</m:t>
            </m:r>
          </m:e>
          <m:sub>
            <m:r>
              <w:rPr>
                <w:rFonts w:ascii="Cambria Math" w:eastAsiaTheme="minorEastAsia" w:hAnsi="Cambria Math"/>
                <w:szCs w:val="24"/>
              </w:rPr>
              <m:t>2</m:t>
            </m:r>
          </m:sub>
        </m:sSub>
      </m:oMath>
      <w:r>
        <w:rPr>
          <w:rFonts w:eastAsiaTheme="minorEastAsia"/>
          <w:szCs w:val="24"/>
        </w:rPr>
        <w:t xml:space="preserve"> and for some arbitrary</w:t>
      </w:r>
      <w:r w:rsidR="005614C9">
        <w:rPr>
          <w:rFonts w:eastAsiaTheme="minorEastAsia"/>
          <w:szCs w:val="24"/>
        </w:rPr>
        <w:t xml:space="preserve"> pair</w:t>
      </w:r>
      <w:r>
        <w:rPr>
          <w:rFonts w:eastAsiaTheme="minorEastAsia"/>
          <w:szCs w:val="24"/>
        </w:rPr>
        <w:t xml:space="preserve"> </w:t>
      </w:r>
      <m:oMath>
        <m:d>
          <m:dPr>
            <m:begChr m:val="{"/>
            <m:endChr m:val="}"/>
            <m:ctrlPr>
              <w:rPr>
                <w:rFonts w:ascii="Cambria Math" w:eastAsiaTheme="minorEastAsia" w:hAnsi="Cambria Math"/>
                <w:i/>
                <w:szCs w:val="24"/>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&lt;q'''</m:t>
            </m:r>
            <m:ctrlPr>
              <w:rPr>
                <w:rFonts w:ascii="Cambria Math" w:eastAsiaTheme="minorEastAsia" w:hAnsi="Cambria Math"/>
                <w:i/>
              </w:rPr>
            </m:ctrlPr>
          </m:e>
        </m:d>
        <m:r>
          <m:rPr>
            <m:scr m:val="script"/>
          </m:rPr>
          <w:rPr>
            <w:rFonts w:ascii="Cambria Math" w:eastAsiaTheme="minorEastAsia" w:hAnsi="Cambria Math"/>
          </w:rPr>
          <m:t>∈Q</m:t>
        </m:r>
      </m:oMath>
      <w:r>
        <w:rPr>
          <w:rFonts w:eastAsiaTheme="minorEastAsia"/>
        </w:rPr>
        <w:t>,</w:t>
      </w:r>
      <w:r>
        <w:rPr>
          <w:rFonts w:eastAsiaTheme="minorEastAsia"/>
          <w:szCs w:val="24"/>
        </w:rPr>
        <w:t xml:space="preserve"> suppose </w:t>
      </w:r>
      <m:oMath>
        <m:sSub>
          <m:sSubPr>
            <m:ctrlPr>
              <w:rPr>
                <w:rFonts w:ascii="Cambria Math" w:hAnsi="Cambria Math"/>
              </w:rPr>
            </m:ctrlPr>
          </m:sSubPr>
          <m:e>
            <m:r>
              <m:rPr>
                <m:sty m:val="p"/>
              </m:rPr>
              <w:rPr>
                <w:rFonts w:ascii="Cambria Math" w:hAnsi="Cambria Math"/>
              </w:rPr>
              <m:t>Δ</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r>
          <w:rPr>
            <w:rFonts w:ascii="Cambria Math" w:hAnsi="Cambria Math"/>
          </w:rPr>
          <m:t>=</m:t>
        </m:r>
        <m:sSub>
          <m:sSubPr>
            <m:ctrlPr>
              <w:rPr>
                <w:rFonts w:ascii="Cambria Math" w:hAnsi="Cambria Math"/>
              </w:rPr>
            </m:ctrlPr>
          </m:sSubPr>
          <m:e>
            <m:r>
              <m:rPr>
                <m:sty m:val="p"/>
              </m:rPr>
              <w:rPr>
                <w:rFonts w:ascii="Cambria Math" w:hAnsi="Cambria Math"/>
              </w:rPr>
              <m:t>Δ</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Sup>
              <m:sSubSupPr>
                <m:ctrlPr>
                  <w:rPr>
                    <w:rFonts w:ascii="Cambria Math" w:eastAsiaTheme="minorEastAsia" w:hAnsi="Cambria Math"/>
                    <w:i/>
                    <w:szCs w:val="24"/>
                  </w:rPr>
                </m:ctrlPr>
              </m:sSubSupPr>
              <m:e>
                <m:r>
                  <w:rPr>
                    <w:rFonts w:ascii="Cambria Math" w:eastAsiaTheme="minorEastAsia" w:hAnsi="Cambria Math"/>
                    <w:szCs w:val="24"/>
                  </w:rPr>
                  <m:t>F</m:t>
                </m:r>
              </m:e>
              <m:sub>
                <m:r>
                  <w:rPr>
                    <w:rFonts w:ascii="Cambria Math" w:eastAsiaTheme="minorEastAsia" w:hAnsi="Cambria Math"/>
                    <w:szCs w:val="24"/>
                  </w:rPr>
                  <m:t>2</m:t>
                </m:r>
              </m:sub>
              <m:sup>
                <m:r>
                  <w:rPr>
                    <w:rFonts w:ascii="Cambria Math" w:eastAsiaTheme="minorEastAsia" w:hAnsi="Cambria Math"/>
                    <w:szCs w:val="24"/>
                  </w:rPr>
                  <m:t>'</m:t>
                </m:r>
              </m:sup>
            </m:sSubSup>
          </m:e>
        </m:d>
        <m:r>
          <w:rPr>
            <w:rFonts w:ascii="Cambria Math" w:eastAsiaTheme="minorEastAsia" w:hAnsi="Cambria Math"/>
          </w:rPr>
          <m:t>=η&gt;0</m:t>
        </m:r>
      </m:oMath>
      <w:r>
        <w:rPr>
          <w:rFonts w:eastAsiaTheme="minorEastAsia"/>
          <w:iCs/>
        </w:rPr>
        <w:t xml:space="preserve">, </w:t>
      </w:r>
      <m:oMath>
        <m:sSub>
          <m:sSubPr>
            <m:ctrlPr>
              <w:rPr>
                <w:rFonts w:ascii="Cambria Math" w:hAnsi="Cambria Math"/>
              </w:rPr>
            </m:ctrlPr>
          </m:sSubPr>
          <m:e>
            <m:r>
              <m:rPr>
                <m:sty m:val="p"/>
              </m:rPr>
              <w:rPr>
                <w:rFonts w:ascii="Cambria Math" w:hAnsi="Cambria Math"/>
              </w:rPr>
              <m:t>Δ</m:t>
            </m:r>
          </m:e>
          <m:sub>
            <m:r>
              <w:rPr>
                <w:rFonts w:ascii="Cambria Math" w:hAnsi="Cambria Math"/>
              </w:rPr>
              <m:t>q</m:t>
            </m:r>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r>
          <w:rPr>
            <w:rFonts w:ascii="Cambria Math" w:hAnsi="Cambria Math"/>
          </w:rPr>
          <m:t>=0</m:t>
        </m:r>
      </m:oMath>
      <w:r>
        <w:rPr>
          <w:rFonts w:eastAsiaTheme="minorEastAsia"/>
          <w:iCs/>
        </w:rPr>
        <w:t xml:space="preserve"> for all </w:t>
      </w:r>
      <m:oMath>
        <m:r>
          <w:rPr>
            <w:rFonts w:ascii="Cambria Math" w:eastAsiaTheme="minorEastAsia" w:hAnsi="Cambria Math"/>
          </w:rPr>
          <m:t>q≠q''</m:t>
        </m:r>
      </m:oMath>
      <w:r>
        <w:rPr>
          <w:rFonts w:eastAsiaTheme="minorEastAsia"/>
          <w:iCs/>
        </w:rPr>
        <w:t xml:space="preserve"> and </w:t>
      </w:r>
      <m:oMath>
        <m:sSub>
          <m:sSubPr>
            <m:ctrlPr>
              <w:rPr>
                <w:rFonts w:ascii="Cambria Math" w:hAnsi="Cambria Math"/>
              </w:rPr>
            </m:ctrlPr>
          </m:sSubPr>
          <m:e>
            <m:r>
              <m:rPr>
                <m:sty m:val="p"/>
              </m:rPr>
              <w:rPr>
                <w:rFonts w:ascii="Cambria Math" w:hAnsi="Cambria Math"/>
              </w:rPr>
              <m:t>Δ</m:t>
            </m:r>
          </m:e>
          <m:sub>
            <m:r>
              <w:rPr>
                <w:rFonts w:ascii="Cambria Math" w:hAnsi="Cambria Math"/>
              </w:rPr>
              <m:t>q</m:t>
            </m:r>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3</m:t>
                </m:r>
              </m:sub>
            </m:sSub>
          </m:e>
        </m:d>
        <m:r>
          <w:rPr>
            <w:rFonts w:ascii="Cambria Math" w:hAnsi="Cambria Math"/>
          </w:rPr>
          <m:t>=0</m:t>
        </m:r>
      </m:oMath>
      <w:r>
        <w:rPr>
          <w:rFonts w:eastAsiaTheme="minorEastAsia"/>
          <w:iCs/>
        </w:rPr>
        <w:t xml:space="preserve"> for all </w:t>
      </w:r>
      <m:oMath>
        <m:r>
          <w:rPr>
            <w:rFonts w:ascii="Cambria Math" w:eastAsiaTheme="minorEastAsia" w:hAnsi="Cambria Math"/>
          </w:rPr>
          <m:t>q≠q'''</m:t>
        </m:r>
      </m:oMath>
      <w:r>
        <w:rPr>
          <w:rFonts w:eastAsiaTheme="minorEastAsia"/>
        </w:rPr>
        <w:t xml:space="preserve">. Then, for some </w:t>
      </w:r>
      <m:oMath>
        <m:r>
          <w:rPr>
            <w:rFonts w:ascii="Cambria Math" w:eastAsiaTheme="minorEastAsia" w:hAnsi="Cambria Math"/>
          </w:rPr>
          <m:t>ω</m:t>
        </m:r>
      </m:oMath>
      <w:r>
        <w:rPr>
          <w:rFonts w:eastAsiaTheme="minorEastAsia"/>
        </w:rPr>
        <w:t xml:space="preserve">, </w:t>
      </w:r>
      <m:oMath>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;ω</m:t>
            </m:r>
          </m:e>
        </m:d>
        <m:r>
          <w:rPr>
            <w:rFonts w:ascii="Cambria Math" w:hAnsi="Cambria Math"/>
          </w:rPr>
          <m:t>-</m:t>
        </m:r>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3</m:t>
                </m:r>
              </m:sub>
            </m:sSub>
            <m:r>
              <w:rPr>
                <w:rFonts w:ascii="Cambria Math" w:hAnsi="Cambria Math"/>
              </w:rPr>
              <m:t>;ω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sSub>
          <m:sSubPr>
            <m:ctrlPr>
              <w:rPr>
                <w:rFonts w:ascii="Cambria Math" w:hAnsi="Cambria Math"/>
              </w:rPr>
            </m:ctrlPr>
          </m:sSubPr>
          <m:e>
            <m:r>
              <m:rPr>
                <m:sty m:val="p"/>
              </m:rPr>
              <w:rPr>
                <w:rFonts w:ascii="Cambria Math" w:hAnsi="Cambria Math"/>
              </w:rPr>
              <m:t>Δ</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e>
        </m:d>
        <m:r>
          <w:rPr>
            <w:rFonts w:ascii="Cambria Math" w:hAnsi="Cambria Math"/>
          </w:rPr>
          <m:t>-</m:t>
        </m:r>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sSub>
          <m:sSubPr>
            <m:ctrlPr>
              <w:rPr>
                <w:rFonts w:ascii="Cambria Math" w:hAnsi="Cambria Math"/>
              </w:rPr>
            </m:ctrlPr>
          </m:sSubPr>
          <m:e>
            <m:r>
              <m:rPr>
                <m:sty m:val="p"/>
              </m:rPr>
              <w:rPr>
                <w:rFonts w:ascii="Cambria Math" w:hAnsi="Cambria Math"/>
              </w:rPr>
              <m:t>Δ</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Sup>
              <m:sSubSupPr>
                <m:ctrlPr>
                  <w:rPr>
                    <w:rFonts w:ascii="Cambria Math" w:eastAsiaTheme="minorEastAsia" w:hAnsi="Cambria Math"/>
                    <w:i/>
                    <w:szCs w:val="24"/>
                  </w:rPr>
                </m:ctrlPr>
              </m:sSubSupPr>
              <m:e>
                <m:r>
                  <w:rPr>
                    <w:rFonts w:ascii="Cambria Math" w:eastAsiaTheme="minorEastAsia" w:hAnsi="Cambria Math"/>
                    <w:szCs w:val="24"/>
                  </w:rPr>
                  <m:t>F</m:t>
                </m:r>
              </m:e>
              <m:sub>
                <m:r>
                  <w:rPr>
                    <w:rFonts w:ascii="Cambria Math" w:eastAsiaTheme="minorEastAsia" w:hAnsi="Cambria Math"/>
                    <w:szCs w:val="24"/>
                  </w:rPr>
                  <m:t>2</m:t>
                </m:r>
              </m:sub>
              <m:sup>
                <m:r>
                  <w:rPr>
                    <w:rFonts w:ascii="Cambria Math" w:eastAsiaTheme="minorEastAsia" w:hAnsi="Cambria Math"/>
                    <w:szCs w:val="24"/>
                  </w:rPr>
                  <m:t>'</m:t>
                </m:r>
              </m:sup>
            </m:sSubSup>
          </m:e>
        </m:d>
        <m:r>
          <w:rPr>
            <w:rFonts w:ascii="Cambria Math" w:hAnsi="Cambria Math"/>
          </w:rPr>
          <m:t>=</m:t>
        </m:r>
        <m:d>
          <m:dPr>
            <m:ctrlPr>
              <w:rPr>
                <w:rFonts w:ascii="Cambria Math" w:hAnsi="Cambria Math"/>
                <w:i/>
                <w:iCs/>
              </w:rPr>
            </m:ctrlPr>
          </m:dPr>
          <m:e>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e>
        </m:d>
        <m:r>
          <w:rPr>
            <w:rFonts w:ascii="Cambria Math" w:hAnsi="Cambria Math"/>
          </w:rPr>
          <m:t>η</m:t>
        </m:r>
      </m:oMath>
      <w:r>
        <w:rPr>
          <w:rFonts w:eastAsiaTheme="minorEastAsia"/>
          <w:iCs/>
        </w:rPr>
        <w:t xml:space="preserve">. Now, </w:t>
      </w:r>
      <m:oMath>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r>
          <w:rPr>
            <w:rFonts w:ascii="Cambria Math" w:eastAsiaTheme="minorEastAsia" w:hAnsi="Cambria Math"/>
          </w:rPr>
          <m:t>&lt;</m:t>
        </m:r>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oMath>
      <w:r>
        <w:rPr>
          <w:rFonts w:eastAsiaTheme="minorEastAsia"/>
          <w:iCs/>
        </w:rPr>
        <w:t xml:space="preserve"> implies </w:t>
      </w:r>
      <m:oMath>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;ω</m:t>
            </m:r>
          </m:e>
        </m:d>
        <m:r>
          <w:rPr>
            <w:rFonts w:ascii="Cambria Math" w:hAnsi="Cambria Math"/>
          </w:rPr>
          <m:t>&lt;</m:t>
        </m:r>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Sup>
              <m:sSubSupPr>
                <m:ctrlPr>
                  <w:rPr>
                    <w:rFonts w:ascii="Cambria Math" w:hAnsi="Cambria Math"/>
                    <w:i/>
                  </w:rPr>
                </m:ctrlPr>
              </m:sSubSupPr>
              <m:e>
                <m:r>
                  <w:rPr>
                    <w:rFonts w:ascii="Cambria Math" w:eastAsiaTheme="minorEastAsia" w:hAnsi="Cambria Math"/>
                    <w:szCs w:val="24"/>
                  </w:rPr>
                  <m:t>F</m:t>
                </m:r>
                <m:ctrlPr>
                  <w:rPr>
                    <w:rFonts w:ascii="Cambria Math" w:eastAsiaTheme="minorEastAsia" w:hAnsi="Cambria Math"/>
                    <w:i/>
                    <w:szCs w:val="24"/>
                  </w:rPr>
                </m:ctrlPr>
              </m:e>
              <m:sub>
                <m:r>
                  <w:rPr>
                    <w:rFonts w:ascii="Cambria Math" w:eastAsiaTheme="minorEastAsia" w:hAnsi="Cambria Math"/>
                    <w:szCs w:val="24"/>
                  </w:rPr>
                  <m:t>2</m:t>
                </m:r>
                <m:ctrlPr>
                  <w:rPr>
                    <w:rFonts w:ascii="Cambria Math" w:eastAsiaTheme="minorEastAsia" w:hAnsi="Cambria Math"/>
                    <w:i/>
                    <w:szCs w:val="24"/>
                  </w:rPr>
                </m:ctrlPr>
              </m:sub>
              <m:sup>
                <m:r>
                  <w:rPr>
                    <w:rFonts w:ascii="Cambria Math" w:hAnsi="Cambria Math"/>
                  </w:rPr>
                  <m:t>'</m:t>
                </m:r>
              </m:sup>
            </m:sSubSup>
            <m:r>
              <w:rPr>
                <w:rFonts w:ascii="Cambria Math" w:hAnsi="Cambria Math"/>
              </w:rPr>
              <m:t>;ω</m:t>
            </m:r>
          </m:e>
        </m:d>
      </m:oMath>
      <w:r>
        <w:rPr>
          <w:rFonts w:eastAsiaTheme="minorEastAsia"/>
          <w:iCs/>
        </w:rPr>
        <w:t xml:space="preserve">, violating the </w:t>
      </w:r>
      <w:r w:rsidR="00EE3B02">
        <w:rPr>
          <w:rFonts w:eastAsiaTheme="minorEastAsia"/>
          <w:iCs/>
        </w:rPr>
        <w:t>weak priority</w:t>
      </w:r>
      <w:r>
        <w:rPr>
          <w:rFonts w:eastAsiaTheme="minorEastAsia"/>
          <w:iCs/>
        </w:rPr>
        <w:t xml:space="preserve"> property. So, </w:t>
      </w:r>
      <m:oMath>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oMath>
      <w:r>
        <w:rPr>
          <w:rFonts w:eastAsiaTheme="minorEastAsia"/>
          <w:iCs/>
        </w:rPr>
        <w:t xml:space="preserve"> is necessary for </w:t>
      </w:r>
      <m:oMath>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;ω</m:t>
            </m:r>
          </m:e>
        </m:d>
        <m:r>
          <w:rPr>
            <w:rFonts w:ascii="Cambria Math" w:hAnsi="Cambria Math"/>
          </w:rPr>
          <m:t>≥</m:t>
        </m:r>
        <m:r>
          <m:rPr>
            <m:sty m:val="p"/>
          </m:rPr>
          <w:rPr>
            <w:rFonts w:ascii="Cambria Math" w:hAnsi="Cambria Math"/>
          </w:rPr>
          <m:t>Δ</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Sup>
              <m:sSubSupPr>
                <m:ctrlPr>
                  <w:rPr>
                    <w:rFonts w:ascii="Cambria Math" w:hAnsi="Cambria Math"/>
                    <w:i/>
                  </w:rPr>
                </m:ctrlPr>
              </m:sSubSupPr>
              <m:e>
                <m:r>
                  <w:rPr>
                    <w:rFonts w:ascii="Cambria Math" w:eastAsiaTheme="minorEastAsia" w:hAnsi="Cambria Math"/>
                    <w:szCs w:val="24"/>
                  </w:rPr>
                  <m:t>F</m:t>
                </m:r>
                <m:ctrlPr>
                  <w:rPr>
                    <w:rFonts w:ascii="Cambria Math" w:eastAsiaTheme="minorEastAsia" w:hAnsi="Cambria Math"/>
                    <w:i/>
                    <w:szCs w:val="24"/>
                  </w:rPr>
                </m:ctrlPr>
              </m:e>
              <m:sub>
                <m:r>
                  <w:rPr>
                    <w:rFonts w:ascii="Cambria Math" w:eastAsiaTheme="minorEastAsia" w:hAnsi="Cambria Math"/>
                    <w:szCs w:val="24"/>
                  </w:rPr>
                  <m:t>2</m:t>
                </m:r>
                <m:ctrlPr>
                  <w:rPr>
                    <w:rFonts w:ascii="Cambria Math" w:eastAsiaTheme="minorEastAsia" w:hAnsi="Cambria Math"/>
                    <w:i/>
                    <w:szCs w:val="24"/>
                  </w:rPr>
                </m:ctrlPr>
              </m:sub>
              <m:sup>
                <m:r>
                  <w:rPr>
                    <w:rFonts w:ascii="Cambria Math" w:hAnsi="Cambria Math"/>
                  </w:rPr>
                  <m:t>'</m:t>
                </m:r>
              </m:sup>
            </m:sSubSup>
            <m:r>
              <w:rPr>
                <w:rFonts w:ascii="Cambria Math" w:hAnsi="Cambria Math"/>
              </w:rPr>
              <m:t>;ω</m:t>
            </m:r>
          </m:e>
        </m:d>
      </m:oMath>
      <w:r>
        <w:rPr>
          <w:rFonts w:eastAsiaTheme="minorEastAsia"/>
          <w:iCs/>
        </w:rPr>
        <w:t xml:space="preserve"> and since </w:t>
      </w:r>
      <w:r w:rsidR="00EE3B02">
        <w:rPr>
          <w:rFonts w:eastAsiaTheme="minorEastAsia"/>
          <w:iCs/>
        </w:rPr>
        <w:t xml:space="preserve">this </w:t>
      </w:r>
      <w:r>
        <w:rPr>
          <w:rFonts w:eastAsiaTheme="minorEastAsia"/>
          <w:iCs/>
        </w:rPr>
        <w:t xml:space="preserve">condition holds for any arbitrary </w:t>
      </w:r>
      <w:r w:rsidR="00F3052E">
        <w:rPr>
          <w:rFonts w:eastAsiaTheme="minorEastAsia"/>
          <w:iCs/>
        </w:rPr>
        <w:t xml:space="preserve">pair </w:t>
      </w:r>
      <m:oMath>
        <m:d>
          <m:dPr>
            <m:begChr m:val="{"/>
            <m:endChr m:val="}"/>
            <m:ctrlPr>
              <w:rPr>
                <w:rFonts w:ascii="Cambria Math" w:eastAsiaTheme="minorEastAsia" w:hAnsi="Cambria Math"/>
                <w:i/>
                <w:iCs/>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ctrlPr>
              <w:rPr>
                <w:rFonts w:ascii="Cambria Math" w:eastAsiaTheme="minorEastAsia" w:hAnsi="Cambria Math"/>
                <w:i/>
              </w:rPr>
            </m:ctrlPr>
          </m:e>
        </m:d>
      </m:oMath>
      <w:r>
        <w:rPr>
          <w:rFonts w:eastAsiaTheme="minorEastAsia"/>
        </w:rPr>
        <w:t xml:space="preserve">, it </w:t>
      </w:r>
      <w:r w:rsidR="00EE3B02">
        <w:rPr>
          <w:rFonts w:eastAsiaTheme="minorEastAsia"/>
        </w:rPr>
        <w:t xml:space="preserve">holds for </w:t>
      </w:r>
      <w:r>
        <w:rPr>
          <w:rFonts w:eastAsiaTheme="minorEastAsia"/>
          <w:iCs/>
        </w:rPr>
        <w:t>all</w:t>
      </w:r>
      <w:r w:rsidR="00EE3B02">
        <w:rPr>
          <w:rFonts w:eastAsiaTheme="minorEastAsia"/>
          <w:iCs/>
        </w:rPr>
        <w:t xml:space="preserve"> </w:t>
      </w:r>
      <w:r w:rsidR="00F3052E">
        <w:rPr>
          <w:rFonts w:eastAsiaTheme="minorEastAsia"/>
          <w:iCs/>
        </w:rPr>
        <w:t xml:space="preserve">pairs </w:t>
      </w:r>
      <m:oMath>
        <m:d>
          <m:dPr>
            <m:begChr m:val="{"/>
            <m:endChr m:val="}"/>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 q'&lt;q''</m:t>
            </m:r>
            <m:ctrlPr>
              <w:rPr>
                <w:rFonts w:ascii="Cambria Math" w:eastAsiaTheme="minorEastAsia" w:hAnsi="Cambria Math"/>
                <w:i/>
              </w:rPr>
            </m:ctrlPr>
          </m:e>
        </m:d>
        <m:r>
          <m:rPr>
            <m:scr m:val="script"/>
          </m:rPr>
          <w:rPr>
            <w:rFonts w:ascii="Cambria Math" w:eastAsiaTheme="minorEastAsia" w:hAnsi="Cambria Math"/>
          </w:rPr>
          <m:t>∈Q</m:t>
        </m:r>
      </m:oMath>
      <w:r w:rsidR="00F3052E">
        <w:rPr>
          <w:rFonts w:eastAsiaTheme="minorEastAsia"/>
          <w:iCs/>
        </w:rPr>
        <w:t>, which</w:t>
      </w:r>
      <w:r w:rsidR="009E521C">
        <w:rPr>
          <w:rFonts w:eastAsiaTheme="minorEastAsia"/>
          <w:iCs/>
        </w:rPr>
        <w:t xml:space="preserve"> completes our proof for the necessity part.</w:t>
      </w:r>
    </w:p>
    <w:p w14:paraId="3982065A" w14:textId="2F29B2CD" w:rsidR="00535480" w:rsidRDefault="00344FEB" w:rsidP="00C1575F">
      <w:pPr>
        <w:pStyle w:val="Heading2"/>
      </w:pPr>
      <w:r>
        <w:t xml:space="preserve">Proof of </w:t>
      </w:r>
      <w:r w:rsidR="00411B5A">
        <w:t>P</w:t>
      </w:r>
      <w:r>
        <w:t>roposition 2</w:t>
      </w:r>
    </w:p>
    <w:p w14:paraId="67324E3F" w14:textId="41DE0C07" w:rsidR="00E101BE" w:rsidRDefault="00146567" w:rsidP="00396A93">
      <w:pPr>
        <w:spacing w:after="120" w:line="480" w:lineRule="auto"/>
        <w:rPr>
          <w:rFonts w:eastAsiaTheme="minorEastAsia"/>
          <w:szCs w:val="24"/>
        </w:rPr>
      </w:pPr>
      <w:r>
        <w:rPr>
          <w:rFonts w:eastAsiaTheme="minorEastAsia"/>
          <w:szCs w:val="24"/>
        </w:rPr>
        <w:t xml:space="preserve">From </w:t>
      </w:r>
      <w:r w:rsidR="00411B5A">
        <w:rPr>
          <w:rFonts w:eastAsiaTheme="minorEastAsia"/>
          <w:szCs w:val="24"/>
        </w:rPr>
        <w:t>E</w:t>
      </w:r>
      <w:r>
        <w:rPr>
          <w:rFonts w:eastAsiaTheme="minorEastAsia"/>
          <w:szCs w:val="24"/>
        </w:rPr>
        <w:t xml:space="preserve">quation </w:t>
      </w:r>
      <w:r w:rsidRPr="00902218">
        <w:rPr>
          <w:rFonts w:eastAsiaTheme="minorEastAsia"/>
          <w:color w:val="000000" w:themeColor="text1"/>
          <w:szCs w:val="24"/>
        </w:rPr>
        <w:fldChar w:fldCharType="begin"/>
      </w:r>
      <w:r w:rsidRPr="00902218">
        <w:rPr>
          <w:rFonts w:eastAsiaTheme="minorEastAsia"/>
          <w:color w:val="000000" w:themeColor="text1"/>
          <w:szCs w:val="24"/>
        </w:rPr>
        <w:instrText xml:space="preserve"> REF _Ref88225326 \h </w:instrText>
      </w:r>
      <w:r w:rsidRPr="00902218">
        <w:rPr>
          <w:rFonts w:eastAsiaTheme="minorEastAsia"/>
          <w:color w:val="000000" w:themeColor="text1"/>
          <w:szCs w:val="24"/>
        </w:rPr>
      </w:r>
      <w:r w:rsidRPr="00902218">
        <w:rPr>
          <w:rFonts w:eastAsiaTheme="minorEastAsia"/>
          <w:color w:val="000000" w:themeColor="text1"/>
          <w:szCs w:val="24"/>
        </w:rPr>
        <w:fldChar w:fldCharType="separate"/>
      </w:r>
      <w:r w:rsidR="003647A1" w:rsidRPr="00C90F48">
        <w:rPr>
          <w:color w:val="000000" w:themeColor="text1"/>
          <w:szCs w:val="24"/>
        </w:rPr>
        <w:t>(</w:t>
      </w:r>
      <w:r w:rsidR="003647A1">
        <w:rPr>
          <w:noProof/>
          <w:color w:val="000000" w:themeColor="text1"/>
          <w:szCs w:val="24"/>
        </w:rPr>
        <w:t>3</w:t>
      </w:r>
      <w:r w:rsidR="003647A1" w:rsidRPr="00C90F48">
        <w:rPr>
          <w:color w:val="000000" w:themeColor="text1"/>
          <w:szCs w:val="24"/>
        </w:rPr>
        <w:t>)</w:t>
      </w:r>
      <w:r w:rsidRPr="00902218">
        <w:rPr>
          <w:rFonts w:eastAsiaTheme="minorEastAsia"/>
          <w:color w:val="000000" w:themeColor="text1"/>
          <w:szCs w:val="24"/>
        </w:rPr>
        <w:fldChar w:fldCharType="end"/>
      </w:r>
      <w:r w:rsidRPr="00902218">
        <w:rPr>
          <w:rFonts w:eastAsiaTheme="minorEastAsia"/>
          <w:color w:val="000000" w:themeColor="text1"/>
          <w:szCs w:val="24"/>
        </w:rPr>
        <w:t>,</w:t>
      </w:r>
      <w:r>
        <w:rPr>
          <w:rFonts w:eastAsiaTheme="minorEastAsia"/>
          <w:szCs w:val="24"/>
        </w:rPr>
        <w:t xml:space="preserve"> we obtain the </w:t>
      </w:r>
      <w:r w:rsidR="00A33A03" w:rsidRPr="00A33A03">
        <w:rPr>
          <w:rFonts w:eastAsiaTheme="minorEastAsia"/>
          <w:szCs w:val="24"/>
        </w:rPr>
        <w:t>inclusivity</w:t>
      </w:r>
      <w:r>
        <w:rPr>
          <w:rFonts w:eastAsiaTheme="minorEastAsia"/>
          <w:szCs w:val="24"/>
        </w:rPr>
        <w:t xml:space="preserve"> premium as </w:t>
      </w:r>
      <m:oMath>
        <m:r>
          <w:rPr>
            <w:rFonts w:ascii="Cambria Math" w:hAnsi="Cambria Math"/>
          </w:rPr>
          <m:t>S</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;ω</m:t>
            </m:r>
          </m:e>
        </m:d>
        <m:r>
          <m:rPr>
            <m:sty m:val="p"/>
          </m:rPr>
          <w:rPr>
            <w:rFonts w:ascii="Cambria Math" w:eastAsiaTheme="minorEastAsia" w:hAnsi="Cambria Math"/>
          </w:rPr>
          <m:t>=Δ-</m:t>
        </m:r>
        <m:acc>
          <m:accPr>
            <m:chr m:val="̅"/>
            <m:ctrlPr>
              <w:rPr>
                <w:rFonts w:ascii="Cambria Math" w:eastAsiaTheme="minorEastAsia" w:hAnsi="Cambria Math"/>
              </w:rPr>
            </m:ctrlPr>
          </m:accPr>
          <m:e>
            <m:r>
              <m:rPr>
                <m:sty m:val="p"/>
              </m:rPr>
              <w:rPr>
                <w:rFonts w:ascii="Cambria Math" w:eastAsiaTheme="minorEastAsia" w:hAnsi="Cambria Math"/>
              </w:rPr>
              <m:t>Δ</m:t>
            </m:r>
          </m:e>
        </m:acc>
        <m:r>
          <w:rPr>
            <w:rFonts w:ascii="Cambria Math" w:eastAsiaTheme="minorEastAsia" w:hAnsi="Cambria Math"/>
          </w:rPr>
          <m:t>=</m:t>
        </m:r>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d>
              <m:dPr>
                <m:ctrlPr>
                  <w:rPr>
                    <w:rFonts w:ascii="Cambria Math" w:eastAsiaTheme="minorEastAsia" w:hAnsi="Cambria Math"/>
                    <w:i/>
                    <w:szCs w:val="24"/>
                  </w:rPr>
                </m:ctrlPr>
              </m:dPr>
              <m:e>
                <m:sSub>
                  <m:sSubPr>
                    <m:ctrlPr>
                      <w:rPr>
                        <w:rFonts w:ascii="Cambria Math" w:hAnsi="Cambria Math"/>
                      </w:rPr>
                    </m:ctrlPr>
                  </m:sSubPr>
                  <m:e>
                    <m:r>
                      <m:rPr>
                        <m:sty m:val="p"/>
                      </m:rPr>
                      <w:rPr>
                        <w:rFonts w:ascii="Cambria Math" w:hAnsi="Cambria Math"/>
                      </w:rPr>
                      <m:t>Δ</m:t>
                    </m:r>
                  </m:e>
                  <m:sub>
                    <m:r>
                      <w:rPr>
                        <w:rFonts w:ascii="Cambria Math" w:hAnsi="Cambria Math"/>
                      </w:rPr>
                      <m:t>q</m:t>
                    </m:r>
                  </m:sub>
                </m:sSub>
                <m:r>
                  <w:rPr>
                    <w:rFonts w:ascii="Cambria Math" w:hAnsi="Cambria Math"/>
                  </w:rPr>
                  <m:t>-</m:t>
                </m:r>
                <m:acc>
                  <m:accPr>
                    <m:chr m:val="̅"/>
                    <m:ctrlPr>
                      <w:rPr>
                        <w:rFonts w:ascii="Cambria Math" w:hAnsi="Cambria Math"/>
                        <w:i/>
                      </w:rPr>
                    </m:ctrlPr>
                  </m:accPr>
                  <m:e>
                    <m:r>
                      <m:rPr>
                        <m:sty m:val="p"/>
                      </m:rPr>
                      <w:rPr>
                        <w:rFonts w:ascii="Cambria Math" w:hAnsi="Cambria Math"/>
                      </w:rPr>
                      <m:t>Δ</m:t>
                    </m:r>
                  </m:e>
                </m:acc>
                <m:ctrlPr>
                  <w:rPr>
                    <w:rFonts w:ascii="Cambria Math" w:hAnsi="Cambria Math"/>
                    <w:i/>
                  </w:rPr>
                </m:ctrlPr>
              </m:e>
            </m:d>
          </m:e>
        </m:nary>
      </m:oMath>
      <w:r>
        <w:rPr>
          <w:rFonts w:eastAsiaTheme="minorEastAsia"/>
          <w:szCs w:val="24"/>
        </w:rPr>
        <w:t>. For the ease of presentation</w:t>
      </w:r>
      <w:r w:rsidR="00E101BE">
        <w:rPr>
          <w:rFonts w:eastAsiaTheme="minorEastAsia"/>
          <w:szCs w:val="24"/>
        </w:rPr>
        <w:t xml:space="preserve"> in the proof</w:t>
      </w:r>
      <w:r>
        <w:rPr>
          <w:rFonts w:eastAsiaTheme="minorEastAsia"/>
          <w:szCs w:val="24"/>
        </w:rPr>
        <w:t>, we supress the inputs of the functions. Then, u</w:t>
      </w:r>
      <w:r w:rsidRPr="00D129CF">
        <w:rPr>
          <w:rFonts w:eastAsiaTheme="minorEastAsia"/>
          <w:szCs w:val="24"/>
        </w:rPr>
        <w:t xml:space="preserve">sing summation by parts, </w:t>
      </w:r>
      <w:r>
        <w:rPr>
          <w:rFonts w:eastAsiaTheme="minorEastAsia"/>
          <w:szCs w:val="24"/>
        </w:rPr>
        <w:t>we may rewrite the right-hand side of the equation</w:t>
      </w:r>
      <w:r w:rsidR="00E101BE">
        <w:rPr>
          <w:rFonts w:eastAsiaTheme="minorEastAsia"/>
          <w:szCs w:val="24"/>
        </w:rPr>
        <w:t xml:space="preserve"> as</w:t>
      </w:r>
      <w:r>
        <w:rPr>
          <w:rFonts w:eastAsiaTheme="minorEastAsia"/>
          <w:szCs w:val="24"/>
        </w:rPr>
        <w:t>:</w:t>
      </w:r>
      <w:r w:rsidR="00902218">
        <w:rPr>
          <w:rStyle w:val="FootnoteReference"/>
          <w:rFonts w:eastAsiaTheme="minorEastAsia"/>
          <w:szCs w:val="24"/>
        </w:rPr>
        <w:footnoteReference w:id="21"/>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229"/>
        <w:gridCol w:w="992"/>
      </w:tblGrid>
      <w:tr w:rsidR="00146567" w:rsidRPr="009C6E18" w14:paraId="50492446" w14:textId="77777777" w:rsidTr="00395354">
        <w:tc>
          <w:tcPr>
            <w:tcW w:w="993" w:type="dxa"/>
            <w:vAlign w:val="center"/>
          </w:tcPr>
          <w:p w14:paraId="760F5AB0" w14:textId="77777777" w:rsidR="00146567" w:rsidRPr="009C6E18" w:rsidRDefault="00146567" w:rsidP="00396A93">
            <w:pPr>
              <w:pStyle w:val="NoSpacing"/>
              <w:spacing w:after="120" w:line="480" w:lineRule="auto"/>
              <w:jc w:val="center"/>
              <w:rPr>
                <w:rFonts w:ascii="Garamond" w:hAnsi="Garamond"/>
                <w:sz w:val="24"/>
                <w:szCs w:val="24"/>
              </w:rPr>
            </w:pPr>
          </w:p>
        </w:tc>
        <w:tc>
          <w:tcPr>
            <w:tcW w:w="7229" w:type="dxa"/>
            <w:vAlign w:val="center"/>
          </w:tcPr>
          <w:p w14:paraId="4617069A" w14:textId="77777777" w:rsidR="00146567" w:rsidRPr="00704AF4" w:rsidRDefault="00146567" w:rsidP="00396A93">
            <w:pPr>
              <w:spacing w:after="120" w:line="480" w:lineRule="auto"/>
              <w:jc w:val="center"/>
            </w:pPr>
            <m:oMathPara>
              <m:oMath>
                <m:r>
                  <w:rPr>
                    <w:rFonts w:ascii="Cambria Math" w:hAnsi="Cambria Math"/>
                  </w:rPr>
                  <m:t>S</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;ω</m:t>
                    </m:r>
                  </m:e>
                </m:d>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d>
                      <m:dPr>
                        <m:ctrlPr>
                          <w:rPr>
                            <w:rFonts w:ascii="Cambria Math" w:eastAsiaTheme="minorEastAsia" w:hAnsi="Cambria Math"/>
                            <w:i/>
                            <w:szCs w:val="24"/>
                          </w:rPr>
                        </m:ctrlPr>
                      </m:dPr>
                      <m:e>
                        <m:sSub>
                          <m:sSubPr>
                            <m:ctrlPr>
                              <w:rPr>
                                <w:rFonts w:ascii="Cambria Math" w:hAnsi="Cambria Math"/>
                              </w:rPr>
                            </m:ctrlPr>
                          </m:sSubPr>
                          <m:e>
                            <m:r>
                              <m:rPr>
                                <m:sty m:val="p"/>
                              </m:rPr>
                              <w:rPr>
                                <w:rFonts w:ascii="Cambria Math" w:hAnsi="Cambria Math"/>
                              </w:rPr>
                              <m:t>Δ</m:t>
                            </m:r>
                          </m:e>
                          <m:sub>
                            <m:r>
                              <w:rPr>
                                <w:rFonts w:ascii="Cambria Math" w:hAnsi="Cambria Math"/>
                              </w:rPr>
                              <m:t>q</m:t>
                            </m:r>
                          </m:sub>
                        </m:sSub>
                        <m:r>
                          <w:rPr>
                            <w:rFonts w:ascii="Cambria Math" w:hAnsi="Cambria Math"/>
                          </w:rPr>
                          <m:t>-</m:t>
                        </m:r>
                        <m:acc>
                          <m:accPr>
                            <m:chr m:val="̅"/>
                            <m:ctrlPr>
                              <w:rPr>
                                <w:rFonts w:ascii="Cambria Math" w:hAnsi="Cambria Math"/>
                                <w:i/>
                              </w:rPr>
                            </m:ctrlPr>
                          </m:accPr>
                          <m:e>
                            <m:r>
                              <m:rPr>
                                <m:sty m:val="p"/>
                              </m:rPr>
                              <w:rPr>
                                <w:rFonts w:ascii="Cambria Math" w:hAnsi="Cambria Math"/>
                              </w:rPr>
                              <m:t>Δ</m:t>
                            </m:r>
                          </m:e>
                        </m:acc>
                        <m:ctrlPr>
                          <w:rPr>
                            <w:rFonts w:ascii="Cambria Math" w:hAnsi="Cambria Math"/>
                            <w:i/>
                          </w:rPr>
                        </m:ctrlPr>
                      </m:e>
                    </m:d>
                  </m:e>
                </m:nary>
                <m:r>
                  <w:rPr>
                    <w:rFonts w:ascii="Cambria Math" w:eastAsiaTheme="minorEastAsia" w:hAnsi="Cambria Math"/>
                    <w:szCs w:val="24"/>
                  </w:rPr>
                  <m:t>+</m:t>
                </m:r>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Q-1</m:t>
                    </m:r>
                  </m:sup>
                  <m:e>
                    <m:d>
                      <m:dPr>
                        <m:ctrlPr>
                          <w:rPr>
                            <w:rFonts w:ascii="Cambria Math" w:eastAsiaTheme="minorEastAsia" w:hAnsi="Cambria Math"/>
                            <w:i/>
                            <w:szCs w:val="24"/>
                          </w:rPr>
                        </m:ctrlPr>
                      </m:d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q+1</m:t>
                                </m:r>
                              </m:sub>
                            </m:sSub>
                          </m:e>
                        </m:d>
                        <m:d>
                          <m:dPr>
                            <m:begChr m:val="["/>
                            <m:endChr m:val="]"/>
                            <m:ctrlPr>
                              <w:rPr>
                                <w:rFonts w:ascii="Cambria Math" w:eastAsiaTheme="minorEastAsia" w:hAnsi="Cambria Math"/>
                                <w:i/>
                                <w:szCs w:val="24"/>
                              </w:rPr>
                            </m:ctrlPr>
                          </m:dPr>
                          <m:e>
                            <m:nary>
                              <m:naryPr>
                                <m:chr m:val="∑"/>
                                <m:limLoc m:val="undOvr"/>
                                <m:ctrlPr>
                                  <w:rPr>
                                    <w:rFonts w:ascii="Cambria Math" w:eastAsiaTheme="minorEastAsia" w:hAnsi="Cambria Math"/>
                                    <w:i/>
                                    <w:szCs w:val="24"/>
                                  </w:rPr>
                                </m:ctrlPr>
                              </m:naryPr>
                              <m:sub>
                                <m:r>
                                  <w:rPr>
                                    <w:rFonts w:ascii="Cambria Math" w:eastAsiaTheme="minorEastAsia" w:hAnsi="Cambria Math"/>
                                    <w:szCs w:val="24"/>
                                  </w:rPr>
                                  <m:t>r=1</m:t>
                                </m:r>
                              </m:sub>
                              <m:sup>
                                <m:r>
                                  <w:rPr>
                                    <w:rFonts w:ascii="Cambria Math" w:eastAsiaTheme="minorEastAsia" w:hAnsi="Cambria Math"/>
                                    <w:szCs w:val="24"/>
                                  </w:rPr>
                                  <m:t>q</m:t>
                                </m:r>
                              </m:sup>
                              <m:e>
                                <m:d>
                                  <m:dPr>
                                    <m:ctrlPr>
                                      <w:rPr>
                                        <w:rFonts w:ascii="Cambria Math" w:eastAsiaTheme="minorEastAsia" w:hAnsi="Cambria Math"/>
                                        <w:i/>
                                        <w:szCs w:val="24"/>
                                      </w:rPr>
                                    </m:ctrlPr>
                                  </m:dPr>
                                  <m:e>
                                    <m:sSub>
                                      <m:sSubPr>
                                        <m:ctrlPr>
                                          <w:rPr>
                                            <w:rFonts w:ascii="Cambria Math" w:hAnsi="Cambria Math"/>
                                          </w:rPr>
                                        </m:ctrlPr>
                                      </m:sSubPr>
                                      <m:e>
                                        <m:r>
                                          <m:rPr>
                                            <m:sty m:val="p"/>
                                          </m:rPr>
                                          <w:rPr>
                                            <w:rFonts w:ascii="Cambria Math" w:hAnsi="Cambria Math"/>
                                          </w:rPr>
                                          <m:t>Δ</m:t>
                                        </m:r>
                                      </m:e>
                                      <m:sub>
                                        <m:r>
                                          <w:rPr>
                                            <w:rFonts w:ascii="Cambria Math" w:hAnsi="Cambria Math"/>
                                          </w:rPr>
                                          <m:t>r</m:t>
                                        </m:r>
                                      </m:sub>
                                    </m:sSub>
                                    <m:r>
                                      <w:rPr>
                                        <w:rFonts w:ascii="Cambria Math" w:hAnsi="Cambria Math"/>
                                      </w:rPr>
                                      <m:t>-</m:t>
                                    </m:r>
                                    <m:acc>
                                      <m:accPr>
                                        <m:chr m:val="̅"/>
                                        <m:ctrlPr>
                                          <w:rPr>
                                            <w:rFonts w:ascii="Cambria Math" w:hAnsi="Cambria Math"/>
                                            <w:i/>
                                          </w:rPr>
                                        </m:ctrlPr>
                                      </m:accPr>
                                      <m:e>
                                        <m:r>
                                          <m:rPr>
                                            <m:sty m:val="p"/>
                                          </m:rPr>
                                          <w:rPr>
                                            <w:rFonts w:ascii="Cambria Math" w:hAnsi="Cambria Math"/>
                                          </w:rPr>
                                          <m:t>Δ</m:t>
                                        </m:r>
                                      </m:e>
                                    </m:acc>
                                    <m:ctrlPr>
                                      <w:rPr>
                                        <w:rFonts w:ascii="Cambria Math" w:hAnsi="Cambria Math"/>
                                        <w:i/>
                                      </w:rPr>
                                    </m:ctrlPr>
                                  </m:e>
                                </m:d>
                              </m:e>
                            </m:nary>
                            <m:ctrlPr>
                              <w:rPr>
                                <w:rFonts w:ascii="Cambria Math" w:hAnsi="Cambria Math"/>
                                <w:i/>
                              </w:rPr>
                            </m:ctrlPr>
                          </m:e>
                        </m:d>
                        <m:ctrlPr>
                          <w:rPr>
                            <w:rFonts w:ascii="Cambria Math" w:hAnsi="Cambria Math"/>
                            <w:i/>
                          </w:rPr>
                        </m:ctrlPr>
                      </m:e>
                    </m:d>
                  </m:e>
                </m:nary>
                <m:r>
                  <w:rPr>
                    <w:rFonts w:ascii="Cambria Math" w:eastAsiaTheme="minorEastAsia" w:hAnsi="Cambria Math"/>
                    <w:szCs w:val="24"/>
                  </w:rPr>
                  <m:t>.</m:t>
                </m:r>
              </m:oMath>
            </m:oMathPara>
          </w:p>
        </w:tc>
        <w:tc>
          <w:tcPr>
            <w:tcW w:w="992" w:type="dxa"/>
            <w:vAlign w:val="center"/>
          </w:tcPr>
          <w:p w14:paraId="7C652BAA" w14:textId="7A1834B1" w:rsidR="00146567" w:rsidRPr="009C6E18" w:rsidRDefault="00146567" w:rsidP="00396A93">
            <w:pPr>
              <w:pStyle w:val="NoSpacing"/>
              <w:spacing w:after="120" w:line="480" w:lineRule="auto"/>
              <w:jc w:val="right"/>
              <w:rPr>
                <w:rFonts w:ascii="Garamond" w:hAnsi="Garamond"/>
                <w:sz w:val="24"/>
                <w:szCs w:val="24"/>
              </w:rPr>
            </w:pPr>
            <w:bookmarkStart w:id="40" w:name="_Ref88404756"/>
            <w:r w:rsidRPr="009C6E18">
              <w:rPr>
                <w:rFonts w:ascii="Garamond" w:hAnsi="Garamond"/>
                <w:sz w:val="24"/>
                <w:szCs w:val="24"/>
              </w:rPr>
              <w:t>(</w:t>
            </w:r>
            <w:r w:rsidRPr="009C6E18">
              <w:rPr>
                <w:rFonts w:ascii="Garamond" w:hAnsi="Garamond"/>
                <w:noProof/>
                <w:sz w:val="24"/>
                <w:szCs w:val="24"/>
              </w:rPr>
              <w:fldChar w:fldCharType="begin"/>
            </w:r>
            <w:r w:rsidRPr="009C6E18">
              <w:rPr>
                <w:rFonts w:ascii="Garamond" w:hAnsi="Garamond"/>
                <w:noProof/>
                <w:sz w:val="24"/>
                <w:szCs w:val="24"/>
              </w:rPr>
              <w:instrText xml:space="preserve"> SEQ Equation \* ARABIC </w:instrText>
            </w:r>
            <w:r w:rsidRPr="009C6E18">
              <w:rPr>
                <w:rFonts w:ascii="Garamond" w:hAnsi="Garamond"/>
                <w:noProof/>
                <w:sz w:val="24"/>
                <w:szCs w:val="24"/>
              </w:rPr>
              <w:fldChar w:fldCharType="separate"/>
            </w:r>
            <w:r w:rsidR="003647A1">
              <w:rPr>
                <w:rFonts w:ascii="Garamond" w:hAnsi="Garamond"/>
                <w:noProof/>
                <w:sz w:val="24"/>
                <w:szCs w:val="24"/>
              </w:rPr>
              <w:t>4</w:t>
            </w:r>
            <w:r w:rsidRPr="009C6E18">
              <w:rPr>
                <w:rFonts w:ascii="Garamond" w:hAnsi="Garamond"/>
                <w:noProof/>
                <w:sz w:val="24"/>
                <w:szCs w:val="24"/>
              </w:rPr>
              <w:fldChar w:fldCharType="end"/>
            </w:r>
            <w:r w:rsidRPr="009C6E18">
              <w:rPr>
                <w:rFonts w:ascii="Garamond" w:hAnsi="Garamond"/>
                <w:sz w:val="24"/>
                <w:szCs w:val="24"/>
              </w:rPr>
              <w:t>)</w:t>
            </w:r>
            <w:bookmarkEnd w:id="40"/>
          </w:p>
        </w:tc>
      </w:tr>
    </w:tbl>
    <w:p w14:paraId="210173AA" w14:textId="77777777" w:rsidR="00146567" w:rsidRPr="00BC0CA2" w:rsidRDefault="00146567" w:rsidP="00396A93">
      <w:pPr>
        <w:pStyle w:val="NoSpacing"/>
        <w:spacing w:after="120" w:line="480" w:lineRule="auto"/>
      </w:pPr>
    </w:p>
    <w:p w14:paraId="4FBEF941" w14:textId="737EE3B6" w:rsidR="00146567" w:rsidRPr="001106A9" w:rsidRDefault="004B3FF8" w:rsidP="00396A93">
      <w:pPr>
        <w:spacing w:after="120" w:line="480" w:lineRule="auto"/>
        <w:rPr>
          <w:rFonts w:eastAsiaTheme="minorEastAsia"/>
          <w:szCs w:val="24"/>
        </w:rPr>
      </w:pPr>
      <w:r>
        <w:rPr>
          <w:rFonts w:eastAsiaTheme="minorEastAsia"/>
          <w:szCs w:val="24"/>
        </w:rPr>
        <w:t>B</w:t>
      </w:r>
      <w:r w:rsidR="00146567" w:rsidRPr="001106A9">
        <w:rPr>
          <w:rFonts w:eastAsiaTheme="minorEastAsia"/>
          <w:szCs w:val="24"/>
        </w:rPr>
        <w:t xml:space="preserve">y definition, </w:t>
      </w:r>
      <m:oMath>
        <m:acc>
          <m:accPr>
            <m:chr m:val="̅"/>
            <m:ctrlPr>
              <w:rPr>
                <w:rFonts w:ascii="Cambria Math" w:eastAsiaTheme="minorEastAsia" w:hAnsi="Cambria Math"/>
                <w:i/>
                <w:iCs/>
                <w:szCs w:val="24"/>
              </w:rPr>
            </m:ctrlPr>
          </m:accPr>
          <m:e>
            <m:r>
              <m:rPr>
                <m:sty m:val="p"/>
              </m:rPr>
              <w:rPr>
                <w:rFonts w:ascii="Cambria Math" w:hAnsi="Cambria Math"/>
              </w:rPr>
              <m:t>Δ</m:t>
            </m:r>
            <m:ctrlPr>
              <w:rPr>
                <w:rFonts w:ascii="Cambria Math"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sSub>
                  <m:sSubPr>
                    <m:ctrlPr>
                      <w:rPr>
                        <w:rFonts w:ascii="Cambria Math" w:hAnsi="Cambria Math"/>
                      </w:rPr>
                    </m:ctrlPr>
                  </m:sSubPr>
                  <m:e>
                    <m:r>
                      <m:rPr>
                        <m:sty m:val="p"/>
                      </m:rPr>
                      <w:rPr>
                        <w:rFonts w:ascii="Cambria Math" w:hAnsi="Cambria Math"/>
                      </w:rPr>
                      <m:t>Δ</m:t>
                    </m:r>
                  </m:e>
                  <m:sub>
                    <m:r>
                      <w:rPr>
                        <w:rFonts w:ascii="Cambria Math" w:hAnsi="Cambria Math"/>
                      </w:rPr>
                      <m:t>q</m:t>
                    </m:r>
                  </m:sub>
                </m:sSub>
              </m:e>
            </m:nary>
            <m:ctrlPr>
              <w:rPr>
                <w:rFonts w:ascii="Cambria Math" w:eastAsiaTheme="minorEastAsia" w:hAnsi="Cambria Math"/>
                <w:i/>
                <w:szCs w:val="24"/>
              </w:rPr>
            </m:ctrlPr>
          </m:e>
        </m:d>
        <m:r>
          <w:rPr>
            <w:rFonts w:ascii="Cambria Math" w:eastAsiaTheme="minorEastAsia" w:hAnsi="Cambria Math"/>
            <w:szCs w:val="24"/>
          </w:rPr>
          <m:t>/Q</m:t>
        </m:r>
      </m:oMath>
      <w:r w:rsidR="00146567" w:rsidRPr="001106A9">
        <w:rPr>
          <w:rFonts w:eastAsiaTheme="minorEastAsia"/>
        </w:rPr>
        <w:t xml:space="preserve"> and so</w:t>
      </w:r>
      <w:r w:rsidR="00146567" w:rsidRPr="001106A9">
        <w:rPr>
          <w:rFonts w:eastAsiaTheme="minorEastAsia"/>
          <w:szCs w:val="24"/>
        </w:rPr>
        <w:t xml:space="preserve"> </w:t>
      </w:r>
      <m:oMath>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d>
              <m:dPr>
                <m:ctrlPr>
                  <w:rPr>
                    <w:rFonts w:ascii="Cambria Math" w:eastAsiaTheme="minorEastAsia" w:hAnsi="Cambria Math"/>
                    <w:i/>
                    <w:szCs w:val="24"/>
                  </w:rPr>
                </m:ctrlPr>
              </m:dPr>
              <m:e>
                <m:sSub>
                  <m:sSubPr>
                    <m:ctrlPr>
                      <w:rPr>
                        <w:rFonts w:ascii="Cambria Math" w:hAnsi="Cambria Math"/>
                      </w:rPr>
                    </m:ctrlPr>
                  </m:sSubPr>
                  <m:e>
                    <m:r>
                      <m:rPr>
                        <m:sty m:val="p"/>
                      </m:rPr>
                      <w:rPr>
                        <w:rFonts w:ascii="Cambria Math" w:hAnsi="Cambria Math"/>
                      </w:rPr>
                      <m:t>Δ</m:t>
                    </m:r>
                  </m:e>
                  <m:sub>
                    <m:r>
                      <w:rPr>
                        <w:rFonts w:ascii="Cambria Math" w:hAnsi="Cambria Math"/>
                      </w:rPr>
                      <m:t>q</m:t>
                    </m:r>
                  </m:sub>
                </m:sSub>
                <m:r>
                  <w:rPr>
                    <w:rFonts w:ascii="Cambria Math" w:hAnsi="Cambria Math"/>
                  </w:rPr>
                  <m:t>-</m:t>
                </m:r>
                <m:acc>
                  <m:accPr>
                    <m:chr m:val="̅"/>
                    <m:ctrlPr>
                      <w:rPr>
                        <w:rFonts w:ascii="Cambria Math" w:eastAsiaTheme="minorEastAsia" w:hAnsi="Cambria Math"/>
                        <w:i/>
                        <w:iCs/>
                        <w:szCs w:val="24"/>
                      </w:rPr>
                    </m:ctrlPr>
                  </m:accPr>
                  <m:e>
                    <m:r>
                      <m:rPr>
                        <m:sty m:val="p"/>
                      </m:rPr>
                      <w:rPr>
                        <w:rFonts w:ascii="Cambria Math" w:hAnsi="Cambria Math"/>
                      </w:rPr>
                      <m:t>Δ</m:t>
                    </m:r>
                    <m:ctrlPr>
                      <w:rPr>
                        <w:rFonts w:ascii="Cambria Math" w:hAnsi="Cambria Math"/>
                        <w:i/>
                      </w:rPr>
                    </m:ctrlPr>
                  </m:e>
                </m:acc>
                <m:ctrlPr>
                  <w:rPr>
                    <w:rFonts w:ascii="Cambria Math" w:hAnsi="Cambria Math"/>
                    <w:i/>
                  </w:rPr>
                </m:ctrlPr>
              </m:e>
            </m:d>
          </m:e>
        </m:nary>
        <m:r>
          <w:rPr>
            <w:rFonts w:ascii="Cambria Math" w:eastAsiaTheme="minorEastAsia" w:hAnsi="Cambria Math"/>
            <w:szCs w:val="24"/>
          </w:rPr>
          <m:t>=0</m:t>
        </m:r>
      </m:oMath>
      <w:r w:rsidR="00146567" w:rsidRPr="001106A9">
        <w:rPr>
          <w:rFonts w:eastAsiaTheme="minorEastAsia"/>
          <w:szCs w:val="24"/>
        </w:rPr>
        <w:t xml:space="preserve">. Thus, the first term in </w:t>
      </w:r>
      <w:r>
        <w:rPr>
          <w:rFonts w:eastAsiaTheme="minorEastAsia"/>
          <w:szCs w:val="24"/>
        </w:rPr>
        <w:t>E</w:t>
      </w:r>
      <w:r w:rsidR="00146567" w:rsidRPr="001106A9">
        <w:rPr>
          <w:rFonts w:eastAsiaTheme="minorEastAsia"/>
          <w:szCs w:val="24"/>
        </w:rPr>
        <w:t xml:space="preserve">quation </w:t>
      </w:r>
      <w:r w:rsidR="00146567" w:rsidRPr="001106A9">
        <w:rPr>
          <w:rFonts w:eastAsiaTheme="minorEastAsia"/>
          <w:szCs w:val="24"/>
        </w:rPr>
        <w:fldChar w:fldCharType="begin"/>
      </w:r>
      <w:r w:rsidR="00146567" w:rsidRPr="001106A9">
        <w:rPr>
          <w:rFonts w:eastAsiaTheme="minorEastAsia"/>
          <w:szCs w:val="24"/>
        </w:rPr>
        <w:instrText xml:space="preserve"> REF _Ref88404756 \h </w:instrText>
      </w:r>
      <w:r w:rsidR="00146567" w:rsidRPr="001106A9">
        <w:rPr>
          <w:rFonts w:eastAsiaTheme="minorEastAsia"/>
          <w:szCs w:val="24"/>
        </w:rPr>
      </w:r>
      <w:r w:rsidR="00146567" w:rsidRPr="001106A9">
        <w:rPr>
          <w:rFonts w:eastAsiaTheme="minorEastAsia"/>
          <w:szCs w:val="24"/>
        </w:rPr>
        <w:fldChar w:fldCharType="separate"/>
      </w:r>
      <w:r w:rsidR="003647A1" w:rsidRPr="009C6E18">
        <w:rPr>
          <w:szCs w:val="24"/>
        </w:rPr>
        <w:t>(</w:t>
      </w:r>
      <w:r w:rsidR="003647A1">
        <w:rPr>
          <w:noProof/>
          <w:szCs w:val="24"/>
        </w:rPr>
        <w:t>4</w:t>
      </w:r>
      <w:r w:rsidR="003647A1" w:rsidRPr="009C6E18">
        <w:rPr>
          <w:szCs w:val="24"/>
        </w:rPr>
        <w:t>)</w:t>
      </w:r>
      <w:r w:rsidR="00146567" w:rsidRPr="001106A9">
        <w:rPr>
          <w:rFonts w:eastAsiaTheme="minorEastAsia"/>
          <w:szCs w:val="24"/>
        </w:rPr>
        <w:fldChar w:fldCharType="end"/>
      </w:r>
      <w:r w:rsidR="00146567" w:rsidRPr="001106A9">
        <w:rPr>
          <w:rFonts w:eastAsiaTheme="minorEastAsia"/>
          <w:szCs w:val="24"/>
        </w:rPr>
        <w:t xml:space="preserve"> equals to zero. Next, </w:t>
      </w:r>
      <w:r w:rsidR="00581D22" w:rsidRPr="001106A9">
        <w:rPr>
          <w:rFonts w:eastAsiaTheme="minorEastAsia"/>
          <w:iCs/>
        </w:rPr>
        <w:t>suppose</w:t>
      </w:r>
      <w:r w:rsidR="00146567" w:rsidRPr="001106A9">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q+1</m:t>
            </m:r>
          </m:sub>
        </m:sSub>
      </m:oMath>
      <w:r w:rsidR="00146567" w:rsidRPr="001106A9">
        <w:rPr>
          <w:rFonts w:eastAsiaTheme="minorEastAsia"/>
          <w:iCs/>
        </w:rPr>
        <w:t xml:space="preserve"> for all</w:t>
      </w:r>
      <w:r w:rsidR="00956145" w:rsidRPr="001106A9">
        <w:rPr>
          <w:rFonts w:eastAsiaTheme="minorEastAsia"/>
          <w:iCs/>
        </w:rPr>
        <w:t xml:space="preserve"> </w:t>
      </w:r>
      <m:oMath>
        <m:r>
          <w:rPr>
            <w:rFonts w:ascii="Cambria Math" w:eastAsiaTheme="minorEastAsia" w:hAnsi="Cambria Math"/>
          </w:rPr>
          <m:t>q∈</m:t>
        </m:r>
        <m:r>
          <m:rPr>
            <m:scr m:val="script"/>
          </m:rP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Q</m:t>
            </m:r>
          </m:e>
        </m:d>
      </m:oMath>
      <w:r w:rsidR="00581D22" w:rsidRPr="001106A9">
        <w:rPr>
          <w:rFonts w:eastAsiaTheme="minorEastAsia"/>
        </w:rPr>
        <w:t xml:space="preserve"> and </w:t>
      </w:r>
      <m:oMath>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iCs/>
                  </w:rPr>
                </m:ctrlPr>
              </m:sSupPr>
              <m:e>
                <m:r>
                  <w:rPr>
                    <w:rFonts w:ascii="Cambria Math" w:eastAsiaTheme="minorEastAsia" w:hAnsi="Cambria Math"/>
                  </w:rPr>
                  <m:t>q</m:t>
                </m:r>
              </m:e>
              <m:sup>
                <m:r>
                  <w:rPr>
                    <w:rFonts w:ascii="Cambria Math" w:eastAsiaTheme="minorEastAsia" w:hAnsi="Cambria Math"/>
                  </w:rPr>
                  <m:t>'</m:t>
                </m:r>
              </m:sup>
            </m:sSup>
          </m:sub>
        </m:sSub>
      </m:oMath>
      <w:r w:rsidR="008E399E" w:rsidRPr="001106A9">
        <w:rPr>
          <w:rFonts w:eastAsiaTheme="minorEastAsia"/>
          <w:iCs/>
        </w:rPr>
        <w:t xml:space="preserve"> for some </w:t>
      </w:r>
      <m:oMath>
        <m:r>
          <w:rPr>
            <w:rFonts w:ascii="Cambria Math" w:eastAsiaTheme="minorEastAsia" w:hAnsi="Cambria Math"/>
          </w:rPr>
          <m:t>q'∈</m:t>
        </m:r>
        <m:r>
          <m:rPr>
            <m:scr m:val="script"/>
          </m:rP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Q</m:t>
            </m:r>
          </m:e>
        </m:d>
      </m:oMath>
      <w:r w:rsidR="00581D22" w:rsidRPr="001106A9">
        <w:rPr>
          <w:rFonts w:eastAsiaTheme="minorEastAsia"/>
        </w:rPr>
        <w:t>.</w:t>
      </w:r>
      <w:r w:rsidR="00146567" w:rsidRPr="001106A9">
        <w:rPr>
          <w:rFonts w:eastAsiaTheme="minorEastAsia"/>
        </w:rPr>
        <w:t xml:space="preserve"> </w:t>
      </w:r>
      <w:r w:rsidR="00581D22" w:rsidRPr="001106A9">
        <w:rPr>
          <w:rFonts w:eastAsiaTheme="minorEastAsia"/>
        </w:rPr>
        <w:t xml:space="preserve">Then, </w:t>
      </w:r>
      <m:oMath>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ω</m:t>
            </m:r>
          </m:e>
          <m:sub>
            <m:r>
              <w:rPr>
                <w:rFonts w:ascii="Cambria Math" w:eastAsiaTheme="minorEastAsia" w:hAnsi="Cambria Math"/>
                <w:szCs w:val="24"/>
              </w:rPr>
              <m:t>q+1</m:t>
            </m:r>
          </m:sub>
        </m:sSub>
        <m:r>
          <w:rPr>
            <w:rFonts w:ascii="Cambria Math" w:eastAsiaTheme="minorEastAsia" w:hAnsi="Cambria Math"/>
          </w:rPr>
          <m:t>≥</m:t>
        </m:r>
        <m:r>
          <w:rPr>
            <w:rFonts w:ascii="Cambria Math" w:eastAsiaTheme="minorEastAsia" w:hAnsi="Cambria Math"/>
            <w:szCs w:val="24"/>
          </w:rPr>
          <m:t>0</m:t>
        </m:r>
      </m:oMath>
      <w:r w:rsidR="00B90451" w:rsidRPr="001106A9">
        <w:rPr>
          <w:rFonts w:eastAsiaTheme="minorEastAsia"/>
          <w:szCs w:val="24"/>
        </w:rPr>
        <w:t xml:space="preserve"> for all </w:t>
      </w:r>
      <m:oMath>
        <m:r>
          <w:rPr>
            <w:rFonts w:ascii="Cambria Math" w:eastAsiaTheme="minorEastAsia" w:hAnsi="Cambria Math"/>
            <w:szCs w:val="24"/>
          </w:rPr>
          <m:t>q∈</m:t>
        </m:r>
        <m:r>
          <m:rPr>
            <m:scr m:val="script"/>
          </m:rP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e>
        </m:d>
      </m:oMath>
      <w:r w:rsidR="00581D22" w:rsidRPr="001106A9">
        <w:rPr>
          <w:rFonts w:eastAsiaTheme="minorEastAsia"/>
          <w:szCs w:val="24"/>
        </w:rPr>
        <w:t xml:space="preserve"> and </w:t>
      </w:r>
      <m:oMath>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ω</m:t>
            </m:r>
          </m:e>
          <m: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sub>
        </m:sSub>
        <m:r>
          <w:rPr>
            <w:rFonts w:ascii="Cambria Math" w:eastAsiaTheme="minorEastAsia" w:hAnsi="Cambria Math"/>
          </w:rPr>
          <m:t>&gt;0</m:t>
        </m:r>
      </m:oMath>
      <w:r w:rsidR="00623FCE" w:rsidRPr="001106A9">
        <w:rPr>
          <w:rFonts w:eastAsiaTheme="minorEastAsia"/>
          <w:iCs/>
        </w:rPr>
        <w:t>.</w:t>
      </w:r>
      <w:r w:rsidR="00146567" w:rsidRPr="001106A9">
        <w:rPr>
          <w:rFonts w:eastAsiaTheme="minorEastAsia"/>
          <w:szCs w:val="24"/>
        </w:rPr>
        <w:t xml:space="preserve"> Finally, whenever </w:t>
      </w:r>
      <m:oMath>
        <m:sSub>
          <m:sSubPr>
            <m:ctrlPr>
              <w:rPr>
                <w:rFonts w:ascii="Cambria Math" w:hAnsi="Cambria Math"/>
              </w:rPr>
            </m:ctrlPr>
          </m:sSubPr>
          <m:e>
            <m:r>
              <m:rPr>
                <m:sty m:val="p"/>
              </m:rPr>
              <w:rPr>
                <w:rFonts w:ascii="Cambria Math" w:hAnsi="Cambria Math"/>
              </w:rPr>
              <m:t>Δ</m:t>
            </m:r>
          </m:e>
          <m:sub>
            <m:r>
              <w:rPr>
                <w:rFonts w:ascii="Cambria Math" w:hAnsi="Cambria Math"/>
              </w:rPr>
              <m:t>q</m:t>
            </m:r>
          </m:sub>
        </m:sSub>
        <m:r>
          <w:rPr>
            <w:rFonts w:ascii="Cambria Math" w:eastAsiaTheme="minorEastAsia" w:hAnsi="Cambria Math"/>
          </w:rPr>
          <m:t>&gt;</m:t>
        </m:r>
        <m:sSub>
          <m:sSubPr>
            <m:ctrlPr>
              <w:rPr>
                <w:rFonts w:ascii="Cambria Math" w:hAnsi="Cambria Math"/>
              </w:rPr>
            </m:ctrlPr>
          </m:sSubPr>
          <m:e>
            <m:r>
              <m:rPr>
                <m:sty m:val="p"/>
              </m:rPr>
              <w:rPr>
                <w:rFonts w:ascii="Cambria Math" w:hAnsi="Cambria Math"/>
              </w:rPr>
              <m:t>Δ</m:t>
            </m:r>
          </m:e>
          <m:sub>
            <m:r>
              <w:rPr>
                <w:rFonts w:ascii="Cambria Math" w:hAnsi="Cambria Math"/>
              </w:rPr>
              <m:t>q+1</m:t>
            </m:r>
          </m:sub>
        </m:sSub>
      </m:oMath>
      <w:r w:rsidR="00146567" w:rsidRPr="001106A9">
        <w:rPr>
          <w:rFonts w:eastAsiaTheme="minorEastAsia"/>
          <w:iCs/>
        </w:rPr>
        <w:t xml:space="preserve"> for all</w:t>
      </w:r>
      <w:r w:rsidR="003E1737" w:rsidRPr="001106A9">
        <w:rPr>
          <w:rFonts w:eastAsiaTheme="minorEastAsia"/>
          <w:iCs/>
        </w:rPr>
        <w:t xml:space="preserve"> </w:t>
      </w:r>
      <m:oMath>
        <m:r>
          <w:rPr>
            <w:rFonts w:ascii="Cambria Math" w:eastAsiaTheme="minorEastAsia" w:hAnsi="Cambria Math"/>
          </w:rPr>
          <m:t>q∈</m:t>
        </m:r>
        <m:r>
          <m:rPr>
            <m:scr m:val="script"/>
          </m:rP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Q</m:t>
            </m:r>
          </m:e>
        </m:d>
      </m:oMath>
      <w:r w:rsidR="00146567" w:rsidRPr="001106A9">
        <w:rPr>
          <w:rFonts w:eastAsiaTheme="minorEastAsia"/>
        </w:rPr>
        <w:t xml:space="preserve">, then </w:t>
      </w:r>
      <m:oMath>
        <m:nary>
          <m:naryPr>
            <m:chr m:val="∑"/>
            <m:limLoc m:val="undOvr"/>
            <m:ctrlPr>
              <w:rPr>
                <w:rFonts w:ascii="Cambria Math" w:eastAsiaTheme="minorEastAsia" w:hAnsi="Cambria Math"/>
                <w:i/>
                <w:szCs w:val="24"/>
              </w:rPr>
            </m:ctrlPr>
          </m:naryPr>
          <m:sub>
            <m:r>
              <w:rPr>
                <w:rFonts w:ascii="Cambria Math" w:eastAsiaTheme="minorEastAsia" w:hAnsi="Cambria Math"/>
                <w:szCs w:val="24"/>
              </w:rPr>
              <m:t>r=1</m:t>
            </m:r>
          </m:sub>
          <m:sup>
            <m:r>
              <w:rPr>
                <w:rFonts w:ascii="Cambria Math" w:eastAsiaTheme="minorEastAsia" w:hAnsi="Cambria Math"/>
                <w:szCs w:val="24"/>
              </w:rPr>
              <m:t>q</m:t>
            </m:r>
          </m:sup>
          <m:e>
            <m:d>
              <m:dPr>
                <m:ctrlPr>
                  <w:rPr>
                    <w:rFonts w:ascii="Cambria Math" w:eastAsiaTheme="minorEastAsia" w:hAnsi="Cambria Math"/>
                    <w:i/>
                    <w:szCs w:val="24"/>
                  </w:rPr>
                </m:ctrlPr>
              </m:dPr>
              <m:e>
                <m:sSub>
                  <m:sSubPr>
                    <m:ctrlPr>
                      <w:rPr>
                        <w:rFonts w:ascii="Cambria Math" w:hAnsi="Cambria Math"/>
                      </w:rPr>
                    </m:ctrlPr>
                  </m:sSubPr>
                  <m:e>
                    <m:r>
                      <m:rPr>
                        <m:sty m:val="p"/>
                      </m:rPr>
                      <w:rPr>
                        <w:rFonts w:ascii="Cambria Math" w:hAnsi="Cambria Math"/>
                      </w:rPr>
                      <m:t>Δ</m:t>
                    </m:r>
                  </m:e>
                  <m:sub>
                    <m:r>
                      <w:rPr>
                        <w:rFonts w:ascii="Cambria Math" w:hAnsi="Cambria Math"/>
                      </w:rPr>
                      <m:t>r</m:t>
                    </m:r>
                  </m:sub>
                </m:sSub>
                <m:r>
                  <w:rPr>
                    <w:rFonts w:ascii="Cambria Math" w:hAnsi="Cambria Math"/>
                  </w:rPr>
                  <m:t>-</m:t>
                </m:r>
                <m:acc>
                  <m:accPr>
                    <m:chr m:val="̅"/>
                    <m:ctrlPr>
                      <w:rPr>
                        <w:rFonts w:ascii="Cambria Math" w:eastAsiaTheme="minorEastAsia" w:hAnsi="Cambria Math"/>
                        <w:i/>
                        <w:iCs/>
                        <w:szCs w:val="24"/>
                      </w:rPr>
                    </m:ctrlPr>
                  </m:accPr>
                  <m:e>
                    <m:r>
                      <m:rPr>
                        <m:sty m:val="p"/>
                      </m:rPr>
                      <w:rPr>
                        <w:rFonts w:ascii="Cambria Math" w:hAnsi="Cambria Math"/>
                      </w:rPr>
                      <m:t>Δ</m:t>
                    </m:r>
                    <m:ctrlPr>
                      <w:rPr>
                        <w:rFonts w:ascii="Cambria Math" w:hAnsi="Cambria Math"/>
                        <w:i/>
                      </w:rPr>
                    </m:ctrlPr>
                  </m:e>
                </m:acc>
                <m:ctrlPr>
                  <w:rPr>
                    <w:rFonts w:ascii="Cambria Math" w:hAnsi="Cambria Math"/>
                    <w:i/>
                  </w:rPr>
                </m:ctrlPr>
              </m:e>
            </m:d>
          </m:e>
        </m:nary>
        <m:r>
          <w:rPr>
            <w:rFonts w:ascii="Cambria Math" w:eastAsiaTheme="minorEastAsia" w:hAnsi="Cambria Math"/>
          </w:rPr>
          <m:t>&gt;</m:t>
        </m:r>
        <m:r>
          <w:rPr>
            <w:rFonts w:ascii="Cambria Math" w:eastAsiaTheme="minorEastAsia" w:hAnsi="Cambria Math"/>
            <w:szCs w:val="24"/>
          </w:rPr>
          <m:t>0</m:t>
        </m:r>
      </m:oMath>
      <w:r w:rsidR="00146567" w:rsidRPr="001106A9">
        <w:rPr>
          <w:rFonts w:eastAsiaTheme="minorEastAsia"/>
          <w:szCs w:val="24"/>
        </w:rPr>
        <w:t xml:space="preserve"> for all </w:t>
      </w:r>
      <m:oMath>
        <m:r>
          <w:rPr>
            <w:rFonts w:ascii="Cambria Math" w:eastAsiaTheme="minorEastAsia" w:hAnsi="Cambria Math"/>
            <w:szCs w:val="24"/>
          </w:rPr>
          <m:t>q∈</m:t>
        </m:r>
        <m:r>
          <m:rPr>
            <m:scr m:val="script"/>
          </m:rP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Q</m:t>
            </m:r>
          </m:e>
        </m:d>
      </m:oMath>
      <w:r w:rsidR="00146567" w:rsidRPr="001106A9">
        <w:rPr>
          <w:rFonts w:eastAsiaTheme="minorEastAsia"/>
          <w:szCs w:val="24"/>
        </w:rPr>
        <w:t xml:space="preserve">. Hence, </w:t>
      </w:r>
      <m:oMath>
        <m:r>
          <w:rPr>
            <w:rFonts w:ascii="Cambria Math" w:hAnsi="Cambria Math"/>
          </w:rPr>
          <m:t>S</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;ω</m:t>
            </m:r>
          </m:e>
        </m:d>
        <m:r>
          <w:rPr>
            <w:rFonts w:ascii="Cambria Math" w:eastAsiaTheme="minorEastAsia" w:hAnsi="Cambria Math"/>
          </w:rPr>
          <m:t>&gt;</m:t>
        </m:r>
        <m:r>
          <w:rPr>
            <w:rFonts w:ascii="Cambria Math" w:eastAsiaTheme="minorEastAsia" w:hAnsi="Cambria Math"/>
            <w:szCs w:val="24"/>
          </w:rPr>
          <m:t>0</m:t>
        </m:r>
      </m:oMath>
      <w:r w:rsidR="00146567" w:rsidRPr="001106A9">
        <w:rPr>
          <w:rFonts w:eastAsiaTheme="minorEastAsia"/>
          <w:szCs w:val="24"/>
        </w:rPr>
        <w:t>.</w:t>
      </w:r>
    </w:p>
    <w:p w14:paraId="000C10C9" w14:textId="77777777" w:rsidR="003647A1" w:rsidRDefault="00146567" w:rsidP="00396A93">
      <w:pPr>
        <w:spacing w:after="120" w:line="480" w:lineRule="auto"/>
        <w:rPr>
          <w:rFonts w:eastAsiaTheme="minorEastAsia"/>
          <w:szCs w:val="24"/>
        </w:rPr>
      </w:pPr>
      <w:r w:rsidRPr="001106A9">
        <w:rPr>
          <w:rFonts w:eastAsiaTheme="minorEastAsia"/>
          <w:szCs w:val="24"/>
        </w:rPr>
        <w:t xml:space="preserve">We next prove the necessity part by showing that </w:t>
      </w:r>
      <m:oMath>
        <m:r>
          <w:rPr>
            <w:rFonts w:ascii="Cambria Math" w:eastAsiaTheme="minorEastAsia" w:hAnsi="Cambria Math"/>
            <w:szCs w:val="24"/>
          </w:rPr>
          <m:t>S&lt;0</m:t>
        </m:r>
      </m:oMath>
      <w:r w:rsidRPr="001106A9">
        <w:rPr>
          <w:rFonts w:eastAsiaTheme="minorEastAsia"/>
          <w:szCs w:val="24"/>
        </w:rPr>
        <w:t xml:space="preserve"> whenever </w:t>
      </w:r>
      <m:oMath>
        <m:sSub>
          <m:sSubPr>
            <m:ctrlPr>
              <w:rPr>
                <w:rFonts w:ascii="Cambria Math" w:hAnsi="Cambria Math"/>
              </w:rPr>
            </m:ctrlPr>
          </m:sSubPr>
          <m:e>
            <m:r>
              <w:rPr>
                <w:rFonts w:ascii="Cambria Math" w:hAnsi="Cambria Math"/>
              </w:rPr>
              <m:t>ω</m:t>
            </m:r>
          </m:e>
          <m:sub>
            <m:r>
              <w:rPr>
                <w:rFonts w:ascii="Cambria Math" w:hAnsi="Cambria Math"/>
              </w:rPr>
              <m:t>q</m:t>
            </m:r>
          </m:sub>
        </m:sSub>
        <m:r>
          <w:rPr>
            <w:rFonts w:ascii="Cambria Math" w:hAnsi="Cambria Math"/>
          </w:rPr>
          <m:t>&lt;</m:t>
        </m:r>
        <m:sSub>
          <m:sSubPr>
            <m:ctrlPr>
              <w:rPr>
                <w:rFonts w:ascii="Cambria Math" w:hAnsi="Cambria Math"/>
              </w:rPr>
            </m:ctrlPr>
          </m:sSubPr>
          <m:e>
            <m:r>
              <w:rPr>
                <w:rFonts w:ascii="Cambria Math" w:hAnsi="Cambria Math"/>
              </w:rPr>
              <m:t>ω</m:t>
            </m:r>
          </m:e>
          <m:sub>
            <m:r>
              <w:rPr>
                <w:rFonts w:ascii="Cambria Math" w:hAnsi="Cambria Math"/>
              </w:rPr>
              <m:t>q+1</m:t>
            </m:r>
          </m:sub>
        </m:sSub>
      </m:oMath>
      <w:r w:rsidRPr="001106A9">
        <w:rPr>
          <w:rFonts w:eastAsiaTheme="minorEastAsia"/>
        </w:rPr>
        <w:t xml:space="preserve"> for some</w:t>
      </w:r>
      <w:r w:rsidR="003E1737" w:rsidRPr="001106A9">
        <w:rPr>
          <w:rFonts w:eastAsiaTheme="minorEastAsia"/>
        </w:rPr>
        <w:t xml:space="preserve"> </w:t>
      </w:r>
      <m:oMath>
        <m:r>
          <w:rPr>
            <w:rFonts w:ascii="Cambria Math" w:eastAsiaTheme="minorEastAsia" w:hAnsi="Cambria Math"/>
          </w:rPr>
          <m:t>q</m:t>
        </m:r>
      </m:oMath>
      <w:r w:rsidR="00C60E4B" w:rsidRPr="001106A9">
        <w:rPr>
          <w:rFonts w:eastAsiaTheme="minorEastAsia"/>
          <w:szCs w:val="24"/>
        </w:rPr>
        <w:t xml:space="preserve"> and </w:t>
      </w:r>
      <m:oMath>
        <m:r>
          <w:rPr>
            <w:rFonts w:ascii="Cambria Math" w:eastAsiaTheme="minorEastAsia" w:hAnsi="Cambria Math"/>
            <w:szCs w:val="24"/>
          </w:rPr>
          <m:t>S=0</m:t>
        </m:r>
      </m:oMath>
      <w:r w:rsidR="00C60E4B" w:rsidRPr="001106A9">
        <w:rPr>
          <w:rFonts w:eastAsiaTheme="minorEastAsia"/>
          <w:szCs w:val="24"/>
        </w:rPr>
        <w:t xml:space="preserve"> whenever </w:t>
      </w:r>
      <m:oMath>
        <m:r>
          <w:rPr>
            <w:rFonts w:ascii="Cambria Math" w:hAnsi="Cambria Math"/>
          </w:rPr>
          <m:t>ω=</m:t>
        </m:r>
        <m:acc>
          <m:accPr>
            <m:chr m:val="̅"/>
            <m:ctrlPr>
              <w:rPr>
                <w:rFonts w:ascii="Cambria Math" w:hAnsi="Cambria Math"/>
                <w:i/>
              </w:rPr>
            </m:ctrlPr>
          </m:accPr>
          <m:e>
            <m:r>
              <w:rPr>
                <w:rFonts w:ascii="Cambria Math" w:hAnsi="Cambria Math"/>
              </w:rPr>
              <m:t>ω</m:t>
            </m:r>
          </m:e>
        </m:acc>
      </m:oMath>
      <w:r w:rsidR="00C60E4B" w:rsidRPr="001106A9">
        <w:rPr>
          <w:rFonts w:eastAsiaTheme="minorEastAsia"/>
        </w:rPr>
        <w:t>.</w:t>
      </w:r>
      <w:r w:rsidRPr="001106A9">
        <w:rPr>
          <w:rFonts w:eastAsiaTheme="minorEastAsia"/>
          <w:szCs w:val="24"/>
        </w:rPr>
        <w:t xml:space="preserve"> </w:t>
      </w:r>
      <w:r w:rsidR="00E04D28" w:rsidRPr="001106A9">
        <w:rPr>
          <w:rFonts w:eastAsiaTheme="minorEastAsia"/>
          <w:szCs w:val="24"/>
        </w:rPr>
        <w:t xml:space="preserve">For the first part, suppose </w:t>
      </w:r>
      <m:oMath>
        <m:r>
          <w:rPr>
            <w:rFonts w:ascii="Cambria Math" w:eastAsiaTheme="minorEastAsia" w:hAnsi="Cambria Math"/>
            <w:szCs w:val="24"/>
          </w:rPr>
          <m:t>Q=2</m:t>
        </m:r>
      </m:oMath>
      <w:r w:rsidR="002772C6" w:rsidRPr="001106A9">
        <w:rPr>
          <w:rFonts w:eastAsiaTheme="minorEastAsia"/>
          <w:szCs w:val="24"/>
        </w:rPr>
        <w:t xml:space="preserve"> and s</w:t>
      </w:r>
      <w:proofErr w:type="spellStart"/>
      <w:r w:rsidRPr="001106A9">
        <w:rPr>
          <w:rFonts w:eastAsiaTheme="minorEastAsia"/>
          <w:szCs w:val="24"/>
        </w:rPr>
        <w:t>uppose</w:t>
      </w:r>
      <w:proofErr w:type="spellEnd"/>
      <w:r w:rsidR="002772C6" w:rsidRPr="001106A9">
        <w:rPr>
          <w:rFonts w:eastAsiaTheme="minorEastAsia"/>
          <w:szCs w:val="24"/>
        </w:rPr>
        <w:t xml:space="preserve"> further</w:t>
      </w:r>
      <w:r w:rsidRPr="001106A9">
        <w:rPr>
          <w:rFonts w:eastAsiaTheme="minorEastAsia"/>
          <w:szCs w:val="24"/>
        </w:rPr>
        <w:t xml:space="preserve"> without loss of generality that </w:t>
      </w:r>
      <m:oMath>
        <m:sSub>
          <m:sSubPr>
            <m:ctrlPr>
              <w:rPr>
                <w:rFonts w:ascii="Cambria Math" w:hAnsi="Cambria Math"/>
              </w:rPr>
            </m:ctrlPr>
          </m:sSubPr>
          <m:e>
            <m:r>
              <m:rPr>
                <m:sty m:val="p"/>
              </m:rPr>
              <w:rPr>
                <w:rFonts w:ascii="Cambria Math" w:hAnsi="Cambria Math"/>
              </w:rPr>
              <m:t>Δ</m:t>
            </m:r>
          </m:e>
          <m:sub>
            <m:r>
              <w:rPr>
                <w:rFonts w:ascii="Cambria Math" w:hAnsi="Cambria Math"/>
              </w:rPr>
              <m:t>1</m:t>
            </m:r>
          </m:sub>
        </m:sSub>
        <m:r>
          <w:rPr>
            <w:rFonts w:ascii="Cambria Math" w:eastAsiaTheme="minorEastAsia" w:hAnsi="Cambria Math"/>
          </w:rPr>
          <m:t>&gt;</m:t>
        </m:r>
        <m:sSub>
          <m:sSubPr>
            <m:ctrlPr>
              <w:rPr>
                <w:rFonts w:ascii="Cambria Math" w:hAnsi="Cambria Math"/>
              </w:rPr>
            </m:ctrlPr>
          </m:sSubPr>
          <m:e>
            <m:r>
              <m:rPr>
                <m:sty m:val="p"/>
              </m:rPr>
              <w:rPr>
                <w:rFonts w:ascii="Cambria Math" w:hAnsi="Cambria Math"/>
              </w:rPr>
              <m:t>Δ</m:t>
            </m:r>
          </m:e>
          <m:sub>
            <m:r>
              <w:rPr>
                <w:rFonts w:ascii="Cambria Math" w:hAnsi="Cambria Math"/>
              </w:rPr>
              <m:t>2</m:t>
            </m:r>
          </m:sub>
        </m:sSub>
      </m:oMath>
      <w:r w:rsidRPr="001106A9">
        <w:rPr>
          <w:rFonts w:eastAsiaTheme="minorEastAsia"/>
        </w:rPr>
        <w:t xml:space="preserve"> and </w:t>
      </w:r>
      <m:oMath>
        <m:acc>
          <m:accPr>
            <m:chr m:val="̅"/>
            <m:ctrlPr>
              <w:rPr>
                <w:rFonts w:ascii="Cambria Math" w:eastAsiaTheme="minorEastAsia" w:hAnsi="Cambria Math"/>
                <w:i/>
              </w:rPr>
            </m:ctrlPr>
          </m:accPr>
          <m:e>
            <m:r>
              <m:rPr>
                <m:sty m:val="p"/>
              </m:rPr>
              <w:rPr>
                <w:rFonts w:ascii="Cambria Math" w:eastAsiaTheme="minorEastAsia" w:hAnsi="Cambria Math"/>
              </w:rPr>
              <m:t>Δ</m:t>
            </m:r>
          </m:e>
        </m:acc>
        <m:r>
          <w:rPr>
            <w:rFonts w:ascii="Cambria Math" w:eastAsiaTheme="minorEastAsia" w:hAnsi="Cambria Math"/>
          </w:rPr>
          <m:t>=0</m:t>
        </m:r>
      </m:oMath>
      <w:r w:rsidRPr="001106A9">
        <w:rPr>
          <w:rFonts w:eastAsiaTheme="minorEastAsia"/>
          <w:iCs/>
        </w:rPr>
        <w:t xml:space="preserve">. Then, </w:t>
      </w:r>
      <m:oMath>
        <m:r>
          <w:rPr>
            <w:rFonts w:ascii="Cambria Math" w:eastAsiaTheme="minorEastAsia" w:hAnsi="Cambria Math"/>
          </w:rPr>
          <m:t>S=</m:t>
        </m:r>
        <m:sSub>
          <m:sSubPr>
            <m:ctrlPr>
              <w:rPr>
                <w:rFonts w:ascii="Cambria Math" w:hAnsi="Cambria Math"/>
              </w:rPr>
            </m:ctrlPr>
          </m:sSubPr>
          <m:e>
            <m:r>
              <w:rPr>
                <w:rFonts w:ascii="Cambria Math" w:hAnsi="Cambria Math"/>
              </w:rPr>
              <m:t>ω</m:t>
            </m:r>
          </m:e>
          <m:sub>
            <m:r>
              <w:rPr>
                <w:rFonts w:ascii="Cambria Math" w:hAnsi="Cambria Math"/>
              </w:rPr>
              <m:t>1</m:t>
            </m:r>
          </m:sub>
        </m:sSub>
        <m:sSub>
          <m:sSubPr>
            <m:ctrlPr>
              <w:rPr>
                <w:rFonts w:ascii="Cambria Math" w:hAnsi="Cambria Math"/>
              </w:rPr>
            </m:ctrlPr>
          </m:sSubPr>
          <m:e>
            <m:r>
              <m:rPr>
                <m:sty m:val="p"/>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sSub>
          <m:sSubPr>
            <m:ctrlPr>
              <w:rPr>
                <w:rFonts w:ascii="Cambria Math" w:hAnsi="Cambria Math"/>
              </w:rPr>
            </m:ctrlPr>
          </m:sSubPr>
          <m:e>
            <m:r>
              <m:rPr>
                <m:sty m:val="p"/>
              </m:rPr>
              <w:rPr>
                <w:rFonts w:ascii="Cambria Math" w:hAnsi="Cambria Math"/>
              </w:rPr>
              <m:t>Δ</m:t>
            </m:r>
          </m:e>
          <m:sub>
            <m:r>
              <w:rPr>
                <w:rFonts w:ascii="Cambria Math" w:hAnsi="Cambria Math"/>
              </w:rPr>
              <m:t>2</m:t>
            </m:r>
          </m:sub>
        </m:sSub>
      </m:oMath>
      <w:r w:rsidRPr="001106A9">
        <w:rPr>
          <w:rFonts w:eastAsiaTheme="minorEastAsia"/>
        </w:rPr>
        <w:t>.</w:t>
      </w:r>
      <w:r w:rsidRPr="001106A9">
        <w:rPr>
          <w:rFonts w:eastAsiaTheme="minorEastAsia"/>
          <w:iCs/>
        </w:rPr>
        <w:t xml:space="preserve"> Given that </w:t>
      </w:r>
      <m:oMath>
        <m:acc>
          <m:accPr>
            <m:chr m:val="̅"/>
            <m:ctrlPr>
              <w:rPr>
                <w:rFonts w:ascii="Cambria Math" w:eastAsiaTheme="minorEastAsia" w:hAnsi="Cambria Math"/>
                <w:i/>
                <w:iCs/>
                <w:szCs w:val="24"/>
              </w:rPr>
            </m:ctrlPr>
          </m:accPr>
          <m:e>
            <m:r>
              <m:rPr>
                <m:sty m:val="p"/>
              </m:rPr>
              <w:rPr>
                <w:rFonts w:ascii="Cambria Math" w:hAnsi="Cambria Math"/>
              </w:rPr>
              <m:t>Δ</m:t>
            </m:r>
            <m:ctrlPr>
              <w:rPr>
                <w:rFonts w:ascii="Cambria Math"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2</m:t>
                </m:r>
              </m:sub>
            </m:sSub>
            <m:ctrlPr>
              <w:rPr>
                <w:rFonts w:ascii="Cambria Math" w:eastAsiaTheme="minorEastAsia" w:hAnsi="Cambria Math"/>
                <w:i/>
                <w:szCs w:val="24"/>
              </w:rPr>
            </m:ctrlPr>
          </m:e>
        </m:d>
        <m:r>
          <w:rPr>
            <w:rFonts w:ascii="Cambria Math" w:eastAsiaTheme="minorEastAsia" w:hAnsi="Cambria Math"/>
            <w:szCs w:val="24"/>
          </w:rPr>
          <m:t>/2</m:t>
        </m:r>
      </m:oMath>
      <w:r w:rsidRPr="001106A9">
        <w:rPr>
          <w:rFonts w:eastAsiaTheme="minorEastAsia"/>
          <w:szCs w:val="24"/>
        </w:rPr>
        <w:t xml:space="preserve">, then </w:t>
      </w:r>
      <m:oMath>
        <m:sSub>
          <m:sSubPr>
            <m:ctrlPr>
              <w:rPr>
                <w:rFonts w:ascii="Cambria Math" w:hAnsi="Cambria Math"/>
              </w:rPr>
            </m:ctrlPr>
          </m:sSubPr>
          <m:e>
            <m:r>
              <m:rPr>
                <m:sty m:val="p"/>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2</m:t>
            </m:r>
          </m:sub>
        </m:sSub>
      </m:oMath>
      <w:r w:rsidR="00404B2D" w:rsidRPr="001106A9">
        <w:rPr>
          <w:rFonts w:eastAsiaTheme="minorEastAsia"/>
        </w:rPr>
        <w:t xml:space="preserve"> or </w:t>
      </w:r>
      <m:oMath>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1</m:t>
                </m:r>
              </m:sub>
            </m:sSub>
          </m:e>
        </m:d>
        <m:r>
          <w:rPr>
            <w:rFonts w:ascii="Cambria Math" w:hAnsi="Cambria Math"/>
          </w:rPr>
          <m:t>=1</m:t>
        </m:r>
      </m:oMath>
      <w:r w:rsidRPr="001106A9">
        <w:rPr>
          <w:rFonts w:eastAsiaTheme="minorEastAsia"/>
          <w:szCs w:val="24"/>
        </w:rPr>
        <w:t>.</w:t>
      </w:r>
      <w:r w:rsidRPr="001106A9">
        <w:rPr>
          <w:rFonts w:eastAsiaTheme="minorEastAsia"/>
          <w:iCs/>
        </w:rPr>
        <w:t xml:space="preserve"> </w:t>
      </w:r>
      <w:r w:rsidR="00404B2D" w:rsidRPr="001106A9">
        <w:rPr>
          <w:rFonts w:eastAsiaTheme="minorEastAsia"/>
          <w:iCs/>
        </w:rPr>
        <w:t>Now, s</w:t>
      </w:r>
      <w:r w:rsidRPr="001106A9">
        <w:rPr>
          <w:rFonts w:eastAsiaTheme="minorEastAsia"/>
          <w:iCs/>
        </w:rPr>
        <w:t xml:space="preserve">uppose </w:t>
      </w:r>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ω</m:t>
            </m:r>
          </m:e>
          <m:sub>
            <m:r>
              <w:rPr>
                <w:rFonts w:ascii="Cambria Math" w:hAnsi="Cambria Math"/>
              </w:rPr>
              <m:t>2</m:t>
            </m:r>
          </m:sub>
        </m:sSub>
      </m:oMath>
      <w:r w:rsidRPr="001106A9">
        <w:rPr>
          <w:rFonts w:eastAsiaTheme="minorEastAsia"/>
        </w:rPr>
        <w:t xml:space="preserve">. Clearly, </w:t>
      </w:r>
      <m:oMath>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&lt;-</m:t>
        </m:r>
        <m:d>
          <m:dPr>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1</m:t>
                </m:r>
              </m:sub>
            </m:sSub>
          </m:e>
        </m:d>
        <m:r>
          <w:rPr>
            <w:rFonts w:ascii="Cambria Math" w:hAnsi="Cambria Math"/>
          </w:rPr>
          <m:t>=1</m:t>
        </m:r>
      </m:oMath>
      <w:r w:rsidRPr="001106A9">
        <w:rPr>
          <w:rFonts w:eastAsiaTheme="minorEastAsia"/>
        </w:rPr>
        <w:t xml:space="preserve"> or </w:t>
      </w:r>
      <m:oMath>
        <m:sSub>
          <m:sSubPr>
            <m:ctrlPr>
              <w:rPr>
                <w:rFonts w:ascii="Cambria Math" w:hAnsi="Cambria Math"/>
              </w:rPr>
            </m:ctrlPr>
          </m:sSubPr>
          <m:e>
            <m:r>
              <w:rPr>
                <w:rFonts w:ascii="Cambria Math" w:hAnsi="Cambria Math"/>
              </w:rPr>
              <m:t>ω</m:t>
            </m:r>
          </m:e>
          <m:sub>
            <m:r>
              <w:rPr>
                <w:rFonts w:ascii="Cambria Math" w:hAnsi="Cambria Math"/>
              </w:rPr>
              <m:t>1</m:t>
            </m:r>
          </m:sub>
        </m:sSub>
        <m:sSub>
          <m:sSubPr>
            <m:ctrlPr>
              <w:rPr>
                <w:rFonts w:ascii="Cambria Math" w:hAnsi="Cambria Math"/>
              </w:rPr>
            </m:ctrlPr>
          </m:sSubPr>
          <m:e>
            <m:r>
              <m:rPr>
                <m:sty m:val="p"/>
              </m:rP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sSub>
          <m:sSubPr>
            <m:ctrlPr>
              <w:rPr>
                <w:rFonts w:ascii="Cambria Math" w:hAnsi="Cambria Math"/>
              </w:rPr>
            </m:ctrlPr>
          </m:sSubPr>
          <m:e>
            <m:r>
              <m:rPr>
                <m:sty m:val="p"/>
              </m:rPr>
              <w:rPr>
                <w:rFonts w:ascii="Cambria Math" w:hAnsi="Cambria Math"/>
              </w:rPr>
              <m:t>Δ</m:t>
            </m:r>
          </m:e>
          <m:sub>
            <m:r>
              <w:rPr>
                <w:rFonts w:ascii="Cambria Math" w:hAnsi="Cambria Math"/>
              </w:rPr>
              <m:t>2</m:t>
            </m:r>
          </m:sub>
        </m:sSub>
        <m:r>
          <w:rPr>
            <w:rFonts w:ascii="Cambria Math" w:hAnsi="Cambria Math"/>
          </w:rPr>
          <m:t>&lt;0</m:t>
        </m:r>
      </m:oMath>
      <w:r w:rsidRPr="001106A9">
        <w:rPr>
          <w:rFonts w:eastAsiaTheme="minorEastAsia"/>
        </w:rPr>
        <w:t xml:space="preserve">. Hence, </w:t>
      </w:r>
      <m:oMath>
        <m:r>
          <w:rPr>
            <w:rFonts w:ascii="Cambria Math" w:eastAsiaTheme="minorEastAsia" w:hAnsi="Cambria Math"/>
          </w:rPr>
          <m:t>S&lt;0</m:t>
        </m:r>
      </m:oMath>
      <w:r w:rsidRPr="001106A9">
        <w:rPr>
          <w:rFonts w:eastAsiaTheme="minorEastAsia"/>
        </w:rPr>
        <w:t>.</w:t>
      </w:r>
      <w:r w:rsidR="00E04D28" w:rsidRPr="001106A9">
        <w:rPr>
          <w:rFonts w:eastAsiaTheme="minorEastAsia"/>
        </w:rPr>
        <w:t xml:space="preserve"> For the second part, by definition, </w:t>
      </w:r>
      <m:oMath>
        <m:acc>
          <m:accPr>
            <m:chr m:val="̅"/>
            <m:ctrlPr>
              <w:rPr>
                <w:rFonts w:ascii="Cambria Math" w:eastAsiaTheme="minorEastAsia" w:hAnsi="Cambria Math"/>
                <w:i/>
                <w:iCs/>
                <w:szCs w:val="24"/>
              </w:rPr>
            </m:ctrlPr>
          </m:accPr>
          <m:e>
            <m:r>
              <m:rPr>
                <m:sty m:val="p"/>
              </m:rPr>
              <w:rPr>
                <w:rFonts w:ascii="Cambria Math" w:hAnsi="Cambria Math"/>
              </w:rPr>
              <m:t>Δ</m:t>
            </m:r>
            <m:ctrlPr>
              <w:rPr>
                <w:rFonts w:ascii="Cambria Math"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sSub>
                  <m:sSubPr>
                    <m:ctrlPr>
                      <w:rPr>
                        <w:rFonts w:ascii="Cambria Math" w:hAnsi="Cambria Math"/>
                      </w:rPr>
                    </m:ctrlPr>
                  </m:sSubPr>
                  <m:e>
                    <m:r>
                      <m:rPr>
                        <m:sty m:val="p"/>
                      </m:rPr>
                      <w:rPr>
                        <w:rFonts w:ascii="Cambria Math" w:hAnsi="Cambria Math"/>
                      </w:rPr>
                      <m:t>Δ</m:t>
                    </m:r>
                  </m:e>
                  <m:sub>
                    <m:r>
                      <w:rPr>
                        <w:rFonts w:ascii="Cambria Math" w:hAnsi="Cambria Math"/>
                      </w:rPr>
                      <m:t>q</m:t>
                    </m:r>
                  </m:sub>
                </m:sSub>
              </m:e>
            </m:nary>
            <m:ctrlPr>
              <w:rPr>
                <w:rFonts w:ascii="Cambria Math" w:eastAsiaTheme="minorEastAsia" w:hAnsi="Cambria Math"/>
                <w:i/>
                <w:szCs w:val="24"/>
              </w:rPr>
            </m:ctrlPr>
          </m:e>
        </m:d>
        <m:r>
          <w:rPr>
            <w:rFonts w:ascii="Cambria Math" w:eastAsiaTheme="minorEastAsia" w:hAnsi="Cambria Math"/>
            <w:szCs w:val="24"/>
          </w:rPr>
          <m:t>/Q</m:t>
        </m:r>
      </m:oMath>
      <w:r w:rsidR="00E04D28" w:rsidRPr="001106A9">
        <w:rPr>
          <w:rFonts w:eastAsiaTheme="minorEastAsia"/>
          <w:szCs w:val="24"/>
        </w:rPr>
        <w:t xml:space="preserve"> and so </w:t>
      </w:r>
      <m:oMath>
        <m:r>
          <w:rPr>
            <w:rFonts w:ascii="Cambria Math" w:hAnsi="Cambria Math"/>
          </w:rPr>
          <m:t>S</m:t>
        </m:r>
        <m:d>
          <m:dPr>
            <m:ctrlPr>
              <w:rPr>
                <w:rFonts w:ascii="Cambria Math" w:hAnsi="Cambria Math"/>
                <w:i/>
                <w:iCs/>
              </w:rPr>
            </m:ctrlPr>
          </m:dPr>
          <m:e>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1</m:t>
                </m:r>
              </m:sub>
            </m:sSub>
            <m:r>
              <w:rPr>
                <w:rFonts w:ascii="Cambria Math" w:hAnsi="Cambria Math"/>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2</m:t>
                </m:r>
              </m:sub>
            </m:sSub>
            <m:r>
              <w:rPr>
                <w:rFonts w:ascii="Cambria Math" w:hAnsi="Cambria Math"/>
              </w:rPr>
              <m:t>;</m:t>
            </m:r>
            <m:acc>
              <m:accPr>
                <m:chr m:val="̅"/>
                <m:ctrlPr>
                  <w:rPr>
                    <w:rFonts w:ascii="Cambria Math" w:hAnsi="Cambria Math"/>
                    <w:i/>
                  </w:rPr>
                </m:ctrlPr>
              </m:accPr>
              <m:e>
                <m:r>
                  <w:rPr>
                    <w:rFonts w:ascii="Cambria Math" w:hAnsi="Cambria Math"/>
                  </w:rPr>
                  <m:t>ω</m:t>
                </m:r>
              </m:e>
            </m:acc>
          </m:e>
        </m:d>
        <m:r>
          <w:rPr>
            <w:rFonts w:ascii="Cambria Math" w:hAnsi="Cambria Math"/>
          </w:rPr>
          <m:t>=</m:t>
        </m:r>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sSub>
              <m:sSubPr>
                <m:ctrlPr>
                  <w:rPr>
                    <w:rFonts w:ascii="Cambria Math" w:eastAsiaTheme="minorEastAsia" w:hAnsi="Cambria Math"/>
                    <w:i/>
                    <w:szCs w:val="24"/>
                  </w:rPr>
                </m:ctrlPr>
              </m:sSubPr>
              <m:e>
                <m:acc>
                  <m:accPr>
                    <m:chr m:val="̅"/>
                    <m:ctrlPr>
                      <w:rPr>
                        <w:rFonts w:ascii="Cambria Math" w:eastAsiaTheme="minorEastAsia" w:hAnsi="Cambria Math"/>
                        <w:i/>
                        <w:szCs w:val="24"/>
                      </w:rPr>
                    </m:ctrlPr>
                  </m:accPr>
                  <m:e>
                    <m:r>
                      <w:rPr>
                        <w:rFonts w:ascii="Cambria Math" w:eastAsiaTheme="minorEastAsia" w:hAnsi="Cambria Math"/>
                        <w:szCs w:val="24"/>
                      </w:rPr>
                      <m:t>ω</m:t>
                    </m:r>
                  </m:e>
                </m:acc>
              </m:e>
              <m:sub>
                <m:r>
                  <w:rPr>
                    <w:rFonts w:ascii="Cambria Math" w:eastAsiaTheme="minorEastAsia" w:hAnsi="Cambria Math"/>
                    <w:szCs w:val="24"/>
                  </w:rPr>
                  <m:t>q</m:t>
                </m:r>
              </m:sub>
            </m:sSub>
            <m:d>
              <m:dPr>
                <m:ctrlPr>
                  <w:rPr>
                    <w:rFonts w:ascii="Cambria Math" w:eastAsiaTheme="minorEastAsia" w:hAnsi="Cambria Math"/>
                    <w:i/>
                    <w:szCs w:val="24"/>
                  </w:rPr>
                </m:ctrlPr>
              </m:dPr>
              <m:e>
                <m:sSub>
                  <m:sSubPr>
                    <m:ctrlPr>
                      <w:rPr>
                        <w:rFonts w:ascii="Cambria Math" w:hAnsi="Cambria Math"/>
                      </w:rPr>
                    </m:ctrlPr>
                  </m:sSubPr>
                  <m:e>
                    <m:r>
                      <m:rPr>
                        <m:sty m:val="p"/>
                      </m:rPr>
                      <w:rPr>
                        <w:rFonts w:ascii="Cambria Math" w:hAnsi="Cambria Math"/>
                      </w:rPr>
                      <m:t>Δ</m:t>
                    </m:r>
                  </m:e>
                  <m:sub>
                    <m:r>
                      <w:rPr>
                        <w:rFonts w:ascii="Cambria Math" w:hAnsi="Cambria Math"/>
                      </w:rPr>
                      <m:t>q</m:t>
                    </m:r>
                  </m:sub>
                </m:sSub>
                <m:r>
                  <w:rPr>
                    <w:rFonts w:ascii="Cambria Math" w:hAnsi="Cambria Math"/>
                  </w:rPr>
                  <m:t>-</m:t>
                </m:r>
                <m:acc>
                  <m:accPr>
                    <m:chr m:val="̅"/>
                    <m:ctrlPr>
                      <w:rPr>
                        <w:rFonts w:ascii="Cambria Math" w:hAnsi="Cambria Math"/>
                        <w:i/>
                      </w:rPr>
                    </m:ctrlPr>
                  </m:accPr>
                  <m:e>
                    <m:r>
                      <m:rPr>
                        <m:sty m:val="p"/>
                      </m:rPr>
                      <w:rPr>
                        <w:rFonts w:ascii="Cambria Math" w:hAnsi="Cambria Math"/>
                      </w:rPr>
                      <m:t>Δ</m:t>
                    </m:r>
                  </m:e>
                </m:acc>
                <m:ctrlPr>
                  <w:rPr>
                    <w:rFonts w:ascii="Cambria Math" w:hAnsi="Cambria Math"/>
                    <w:i/>
                  </w:rPr>
                </m:ctrlP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eastAsiaTheme="minorEastAsia" w:hAnsi="Cambria Math"/>
                <w:i/>
                <w:szCs w:val="24"/>
              </w:rPr>
            </m:ctrlPr>
          </m:naryPr>
          <m:sub>
            <m:r>
              <w:rPr>
                <w:rFonts w:ascii="Cambria Math" w:eastAsiaTheme="minorEastAsia" w:hAnsi="Cambria Math"/>
                <w:szCs w:val="24"/>
              </w:rPr>
              <m:t>q=1</m:t>
            </m:r>
          </m:sub>
          <m:sup>
            <m:r>
              <w:rPr>
                <w:rFonts w:ascii="Cambria Math" w:eastAsiaTheme="minorEastAsia" w:hAnsi="Cambria Math"/>
                <w:szCs w:val="24"/>
              </w:rPr>
              <m:t>Q</m:t>
            </m:r>
          </m:sup>
          <m:e>
            <m:d>
              <m:dPr>
                <m:ctrlPr>
                  <w:rPr>
                    <w:rFonts w:ascii="Cambria Math" w:eastAsiaTheme="minorEastAsia" w:hAnsi="Cambria Math"/>
                    <w:i/>
                    <w:szCs w:val="24"/>
                  </w:rPr>
                </m:ctrlPr>
              </m:dPr>
              <m:e>
                <m:sSub>
                  <m:sSubPr>
                    <m:ctrlPr>
                      <w:rPr>
                        <w:rFonts w:ascii="Cambria Math" w:hAnsi="Cambria Math"/>
                      </w:rPr>
                    </m:ctrlPr>
                  </m:sSubPr>
                  <m:e>
                    <m:r>
                      <m:rPr>
                        <m:sty m:val="p"/>
                      </m:rPr>
                      <w:rPr>
                        <w:rFonts w:ascii="Cambria Math" w:hAnsi="Cambria Math"/>
                      </w:rPr>
                      <m:t>Δ</m:t>
                    </m:r>
                  </m:e>
                  <m:sub>
                    <m:r>
                      <w:rPr>
                        <w:rFonts w:ascii="Cambria Math" w:hAnsi="Cambria Math"/>
                      </w:rPr>
                      <m:t>q</m:t>
                    </m:r>
                  </m:sub>
                </m:sSub>
                <m:r>
                  <w:rPr>
                    <w:rFonts w:ascii="Cambria Math" w:hAnsi="Cambria Math"/>
                  </w:rPr>
                  <m:t>-</m:t>
                </m:r>
                <m:acc>
                  <m:accPr>
                    <m:chr m:val="̅"/>
                    <m:ctrlPr>
                      <w:rPr>
                        <w:rFonts w:ascii="Cambria Math" w:hAnsi="Cambria Math"/>
                        <w:i/>
                      </w:rPr>
                    </m:ctrlPr>
                  </m:accPr>
                  <m:e>
                    <m:r>
                      <m:rPr>
                        <m:sty m:val="p"/>
                      </m:rPr>
                      <w:rPr>
                        <w:rFonts w:ascii="Cambria Math" w:hAnsi="Cambria Math"/>
                      </w:rPr>
                      <m:t>Δ</m:t>
                    </m:r>
                  </m:e>
                </m:acc>
                <m:ctrlPr>
                  <w:rPr>
                    <w:rFonts w:ascii="Cambria Math" w:hAnsi="Cambria Math"/>
                    <w:i/>
                  </w:rPr>
                </m:ctrlPr>
              </m:e>
            </m:d>
          </m:e>
        </m:nary>
        <m:r>
          <w:rPr>
            <w:rFonts w:ascii="Cambria Math" w:eastAsiaTheme="minorEastAsia" w:hAnsi="Cambria Math"/>
            <w:szCs w:val="24"/>
          </w:rPr>
          <m:t>=0</m:t>
        </m:r>
      </m:oMath>
      <w:r w:rsidR="001C6C14" w:rsidRPr="001106A9">
        <w:rPr>
          <w:rFonts w:eastAsiaTheme="minorEastAsia"/>
          <w:szCs w:val="24"/>
        </w:rPr>
        <w:t>, which completes our proof.</w:t>
      </w:r>
    </w:p>
    <w:p w14:paraId="688283C6" w14:textId="5AE3927C" w:rsidR="00AF5402" w:rsidRDefault="00F23419" w:rsidP="00C1575F">
      <w:pPr>
        <w:pStyle w:val="Heading2"/>
      </w:pPr>
      <w:r>
        <w:t>Supplementary tables</w:t>
      </w:r>
    </w:p>
    <w:p w14:paraId="3906250C" w14:textId="4CB73EF6" w:rsidR="003647A1" w:rsidRPr="00FA08C7" w:rsidRDefault="003647A1" w:rsidP="00B508B8">
      <w:pPr>
        <w:pStyle w:val="Caption"/>
      </w:pPr>
      <w:bookmarkStart w:id="41" w:name="_Ref120385869"/>
      <w:r>
        <w:t>Table A</w:t>
      </w:r>
      <w:fldSimple w:instr=" SEQ Table_A \* ARABIC ">
        <w:r>
          <w:rPr>
            <w:noProof/>
          </w:rPr>
          <w:t>1</w:t>
        </w:r>
      </w:fldSimple>
      <w:bookmarkEnd w:id="41"/>
      <w:r w:rsidR="00CF7434">
        <w:t>.</w:t>
      </w:r>
      <w:r>
        <w:t xml:space="preserve"> Dimensions, indicators, relevant SDG areas and weights for </w:t>
      </w:r>
      <w:r w:rsidR="00085419">
        <w:t xml:space="preserve">the </w:t>
      </w:r>
      <w:r w:rsidR="00F3764E">
        <w:t>g</w:t>
      </w:r>
      <w:r>
        <w:t>lobal MPI</w:t>
      </w:r>
    </w:p>
    <w:tbl>
      <w:tblPr>
        <w:tblW w:w="8907" w:type="dxa"/>
        <w:jc w:val="center"/>
        <w:tblLook w:val="04A0" w:firstRow="1" w:lastRow="0" w:firstColumn="1" w:lastColumn="0" w:noHBand="0" w:noVBand="1"/>
      </w:tblPr>
      <w:tblGrid>
        <w:gridCol w:w="1342"/>
        <w:gridCol w:w="1133"/>
        <w:gridCol w:w="4757"/>
        <w:gridCol w:w="787"/>
        <w:gridCol w:w="888"/>
      </w:tblGrid>
      <w:tr w:rsidR="003647A1" w:rsidRPr="00396A93" w14:paraId="7E6E29AC" w14:textId="77777777" w:rsidTr="00615A44">
        <w:trPr>
          <w:trHeight w:val="374"/>
          <w:jc w:val="center"/>
        </w:trPr>
        <w:tc>
          <w:tcPr>
            <w:tcW w:w="1203" w:type="dxa"/>
            <w:tcBorders>
              <w:top w:val="single" w:sz="4" w:space="0" w:color="auto"/>
              <w:left w:val="nil"/>
              <w:bottom w:val="single" w:sz="4" w:space="0" w:color="auto"/>
              <w:right w:val="nil"/>
            </w:tcBorders>
            <w:shd w:val="clear" w:color="auto" w:fill="auto"/>
            <w:vAlign w:val="center"/>
            <w:hideMark/>
          </w:tcPr>
          <w:p w14:paraId="3BC80537" w14:textId="77777777" w:rsidR="003647A1" w:rsidRPr="00396A93" w:rsidRDefault="003647A1" w:rsidP="00F23419">
            <w:pPr>
              <w:spacing w:after="0"/>
              <w:jc w:val="left"/>
              <w:rPr>
                <w:b/>
                <w:bCs/>
                <w:sz w:val="22"/>
              </w:rPr>
            </w:pPr>
            <w:r w:rsidRPr="00396A93">
              <w:rPr>
                <w:sz w:val="22"/>
              </w:rPr>
              <w:br w:type="page"/>
            </w:r>
            <w:r w:rsidRPr="00396A93">
              <w:rPr>
                <w:b/>
                <w:bCs/>
                <w:sz w:val="22"/>
              </w:rPr>
              <w:t>Dimensions of poverty</w:t>
            </w:r>
          </w:p>
        </w:tc>
        <w:tc>
          <w:tcPr>
            <w:tcW w:w="1124" w:type="dxa"/>
            <w:tcBorders>
              <w:top w:val="single" w:sz="4" w:space="0" w:color="auto"/>
              <w:left w:val="nil"/>
              <w:bottom w:val="single" w:sz="4" w:space="0" w:color="auto"/>
              <w:right w:val="nil"/>
            </w:tcBorders>
            <w:shd w:val="clear" w:color="auto" w:fill="auto"/>
            <w:vAlign w:val="center"/>
            <w:hideMark/>
          </w:tcPr>
          <w:p w14:paraId="037CF03E" w14:textId="77777777" w:rsidR="003647A1" w:rsidRPr="00396A93" w:rsidRDefault="003647A1" w:rsidP="00F23419">
            <w:pPr>
              <w:spacing w:after="0"/>
              <w:jc w:val="center"/>
              <w:rPr>
                <w:b/>
                <w:bCs/>
                <w:sz w:val="22"/>
              </w:rPr>
            </w:pPr>
            <w:r w:rsidRPr="00396A93">
              <w:rPr>
                <w:b/>
                <w:bCs/>
                <w:sz w:val="22"/>
              </w:rPr>
              <w:t>Indicator</w:t>
            </w:r>
          </w:p>
        </w:tc>
        <w:tc>
          <w:tcPr>
            <w:tcW w:w="4980" w:type="dxa"/>
            <w:tcBorders>
              <w:top w:val="single" w:sz="4" w:space="0" w:color="auto"/>
              <w:left w:val="nil"/>
              <w:bottom w:val="single" w:sz="4" w:space="0" w:color="auto"/>
              <w:right w:val="nil"/>
            </w:tcBorders>
            <w:shd w:val="clear" w:color="auto" w:fill="auto"/>
            <w:vAlign w:val="center"/>
            <w:hideMark/>
          </w:tcPr>
          <w:p w14:paraId="6B192528" w14:textId="77777777" w:rsidR="003647A1" w:rsidRPr="00396A93" w:rsidRDefault="003647A1" w:rsidP="00F23419">
            <w:pPr>
              <w:spacing w:after="0"/>
              <w:jc w:val="center"/>
              <w:rPr>
                <w:b/>
                <w:bCs/>
                <w:sz w:val="22"/>
              </w:rPr>
            </w:pPr>
            <w:r w:rsidRPr="00396A93">
              <w:rPr>
                <w:b/>
                <w:bCs/>
                <w:sz w:val="22"/>
              </w:rPr>
              <w:t>Deprived if...</w:t>
            </w:r>
          </w:p>
        </w:tc>
        <w:tc>
          <w:tcPr>
            <w:tcW w:w="796" w:type="dxa"/>
            <w:tcBorders>
              <w:top w:val="single" w:sz="4" w:space="0" w:color="auto"/>
              <w:left w:val="nil"/>
              <w:bottom w:val="single" w:sz="4" w:space="0" w:color="auto"/>
              <w:right w:val="nil"/>
            </w:tcBorders>
            <w:shd w:val="clear" w:color="auto" w:fill="auto"/>
            <w:vAlign w:val="center"/>
            <w:hideMark/>
          </w:tcPr>
          <w:p w14:paraId="3EB356EF" w14:textId="77777777" w:rsidR="003647A1" w:rsidRPr="00396A93" w:rsidRDefault="003647A1" w:rsidP="00F23419">
            <w:pPr>
              <w:spacing w:after="0"/>
              <w:jc w:val="center"/>
              <w:rPr>
                <w:b/>
                <w:bCs/>
                <w:sz w:val="22"/>
              </w:rPr>
            </w:pPr>
            <w:r w:rsidRPr="00396A93">
              <w:rPr>
                <w:b/>
                <w:bCs/>
                <w:sz w:val="22"/>
              </w:rPr>
              <w:t xml:space="preserve">SDG </w:t>
            </w:r>
            <w:r w:rsidRPr="00396A93">
              <w:rPr>
                <w:b/>
                <w:bCs/>
                <w:sz w:val="22"/>
              </w:rPr>
              <w:br/>
              <w:t>area</w:t>
            </w:r>
          </w:p>
        </w:tc>
        <w:tc>
          <w:tcPr>
            <w:tcW w:w="803" w:type="dxa"/>
            <w:tcBorders>
              <w:top w:val="single" w:sz="4" w:space="0" w:color="auto"/>
              <w:left w:val="nil"/>
              <w:bottom w:val="single" w:sz="4" w:space="0" w:color="auto"/>
              <w:right w:val="nil"/>
            </w:tcBorders>
            <w:shd w:val="clear" w:color="auto" w:fill="auto"/>
            <w:vAlign w:val="center"/>
            <w:hideMark/>
          </w:tcPr>
          <w:p w14:paraId="011ADBC8" w14:textId="77777777" w:rsidR="003647A1" w:rsidRPr="00396A93" w:rsidRDefault="003647A1" w:rsidP="00F23419">
            <w:pPr>
              <w:spacing w:after="0"/>
              <w:jc w:val="center"/>
              <w:rPr>
                <w:b/>
                <w:bCs/>
                <w:sz w:val="22"/>
              </w:rPr>
            </w:pPr>
            <w:r w:rsidRPr="00396A93">
              <w:rPr>
                <w:b/>
                <w:bCs/>
                <w:sz w:val="22"/>
              </w:rPr>
              <w:t>Weight</w:t>
            </w:r>
          </w:p>
        </w:tc>
      </w:tr>
      <w:tr w:rsidR="003647A1" w:rsidRPr="00396A93" w14:paraId="62CBF0C5" w14:textId="77777777" w:rsidTr="00615A44">
        <w:trPr>
          <w:trHeight w:val="423"/>
          <w:jc w:val="center"/>
        </w:trPr>
        <w:tc>
          <w:tcPr>
            <w:tcW w:w="1203" w:type="dxa"/>
            <w:vMerge w:val="restart"/>
            <w:tcBorders>
              <w:top w:val="single" w:sz="4" w:space="0" w:color="auto"/>
              <w:left w:val="nil"/>
              <w:bottom w:val="single" w:sz="4" w:space="0" w:color="000000"/>
              <w:right w:val="nil"/>
            </w:tcBorders>
            <w:shd w:val="clear" w:color="auto" w:fill="auto"/>
            <w:vAlign w:val="center"/>
            <w:hideMark/>
          </w:tcPr>
          <w:p w14:paraId="63419728" w14:textId="77777777" w:rsidR="003647A1" w:rsidRPr="00396A93" w:rsidRDefault="003647A1" w:rsidP="00F23419">
            <w:pPr>
              <w:spacing w:after="0"/>
              <w:jc w:val="left"/>
              <w:rPr>
                <w:sz w:val="22"/>
              </w:rPr>
            </w:pPr>
            <w:r w:rsidRPr="00396A93">
              <w:rPr>
                <w:sz w:val="22"/>
              </w:rPr>
              <w:t xml:space="preserve">Health </w:t>
            </w:r>
          </w:p>
        </w:tc>
        <w:tc>
          <w:tcPr>
            <w:tcW w:w="1124" w:type="dxa"/>
            <w:tcBorders>
              <w:top w:val="nil"/>
              <w:left w:val="nil"/>
              <w:bottom w:val="single" w:sz="4" w:space="0" w:color="auto"/>
              <w:right w:val="nil"/>
            </w:tcBorders>
            <w:shd w:val="clear" w:color="auto" w:fill="auto"/>
            <w:vAlign w:val="center"/>
            <w:hideMark/>
          </w:tcPr>
          <w:p w14:paraId="6650BFA8" w14:textId="77777777" w:rsidR="003647A1" w:rsidRPr="00396A93" w:rsidRDefault="003647A1" w:rsidP="00F23419">
            <w:pPr>
              <w:spacing w:after="0"/>
              <w:jc w:val="left"/>
              <w:rPr>
                <w:sz w:val="22"/>
              </w:rPr>
            </w:pPr>
            <w:r w:rsidRPr="00396A93">
              <w:rPr>
                <w:sz w:val="22"/>
              </w:rPr>
              <w:t>Nutrition</w:t>
            </w:r>
          </w:p>
        </w:tc>
        <w:tc>
          <w:tcPr>
            <w:tcW w:w="4980" w:type="dxa"/>
            <w:tcBorders>
              <w:top w:val="nil"/>
              <w:left w:val="nil"/>
              <w:bottom w:val="single" w:sz="4" w:space="0" w:color="auto"/>
              <w:right w:val="nil"/>
            </w:tcBorders>
            <w:shd w:val="clear" w:color="auto" w:fill="auto"/>
            <w:vAlign w:val="center"/>
            <w:hideMark/>
          </w:tcPr>
          <w:p w14:paraId="42D57FF9" w14:textId="77777777" w:rsidR="003647A1" w:rsidRPr="00982E6D" w:rsidRDefault="003647A1" w:rsidP="00396A93">
            <w:pPr>
              <w:pStyle w:val="NoSpacing"/>
              <w:spacing w:line="276" w:lineRule="auto"/>
              <w:rPr>
                <w:rFonts w:ascii="Garamond" w:hAnsi="Garamond"/>
              </w:rPr>
            </w:pPr>
            <w:r w:rsidRPr="00982E6D">
              <w:rPr>
                <w:rFonts w:ascii="Garamond" w:hAnsi="Garamond"/>
              </w:rPr>
              <w:t xml:space="preserve">Any person under 70 years of age for whom there is nutritional information is </w:t>
            </w:r>
            <w:r w:rsidRPr="00982E6D">
              <w:rPr>
                <w:rFonts w:ascii="Garamond" w:hAnsi="Garamond"/>
                <w:b/>
                <w:bCs/>
              </w:rPr>
              <w:t>undernourished</w:t>
            </w:r>
            <w:r w:rsidRPr="00982E6D">
              <w:rPr>
                <w:rFonts w:ascii="Garamond" w:hAnsi="Garamond"/>
              </w:rPr>
              <w:t>.</w:t>
            </w:r>
            <w:r w:rsidRPr="00982E6D">
              <w:rPr>
                <w:rFonts w:ascii="Garamond" w:hAnsi="Garamond"/>
                <w:vertAlign w:val="superscript"/>
              </w:rPr>
              <w:t>1</w:t>
            </w:r>
          </w:p>
        </w:tc>
        <w:tc>
          <w:tcPr>
            <w:tcW w:w="796" w:type="dxa"/>
            <w:tcBorders>
              <w:top w:val="nil"/>
              <w:left w:val="nil"/>
              <w:bottom w:val="single" w:sz="4" w:space="0" w:color="auto"/>
              <w:right w:val="nil"/>
            </w:tcBorders>
            <w:shd w:val="clear" w:color="auto" w:fill="auto"/>
            <w:vAlign w:val="center"/>
            <w:hideMark/>
          </w:tcPr>
          <w:p w14:paraId="139B5B89" w14:textId="77777777" w:rsidR="003647A1" w:rsidRPr="00396A93" w:rsidRDefault="003647A1" w:rsidP="00F23419">
            <w:pPr>
              <w:spacing w:after="0"/>
              <w:jc w:val="left"/>
              <w:rPr>
                <w:sz w:val="22"/>
              </w:rPr>
            </w:pPr>
            <w:r w:rsidRPr="00396A93">
              <w:rPr>
                <w:sz w:val="22"/>
              </w:rPr>
              <w:t>SDG 2</w:t>
            </w:r>
          </w:p>
        </w:tc>
        <w:tc>
          <w:tcPr>
            <w:tcW w:w="803" w:type="dxa"/>
            <w:tcBorders>
              <w:top w:val="nil"/>
              <w:left w:val="nil"/>
              <w:bottom w:val="single" w:sz="4" w:space="0" w:color="auto"/>
              <w:right w:val="nil"/>
            </w:tcBorders>
            <w:shd w:val="clear" w:color="auto" w:fill="auto"/>
            <w:vAlign w:val="center"/>
            <w:hideMark/>
          </w:tcPr>
          <w:p w14:paraId="4A1355B6" w14:textId="77777777" w:rsidR="003647A1" w:rsidRPr="00396A93" w:rsidRDefault="003647A1" w:rsidP="00F23419">
            <w:pPr>
              <w:spacing w:after="0"/>
              <w:jc w:val="center"/>
              <w:rPr>
                <w:sz w:val="22"/>
              </w:rPr>
            </w:pPr>
            <w:r w:rsidRPr="00396A93">
              <w:rPr>
                <w:sz w:val="22"/>
              </w:rPr>
              <w:t>1/6</w:t>
            </w:r>
          </w:p>
        </w:tc>
      </w:tr>
      <w:tr w:rsidR="003647A1" w:rsidRPr="00396A93" w14:paraId="744D0ECE" w14:textId="77777777" w:rsidTr="00615A44">
        <w:trPr>
          <w:trHeight w:val="438"/>
          <w:jc w:val="center"/>
        </w:trPr>
        <w:tc>
          <w:tcPr>
            <w:tcW w:w="1203" w:type="dxa"/>
            <w:vMerge/>
            <w:tcBorders>
              <w:top w:val="single" w:sz="4" w:space="0" w:color="auto"/>
              <w:left w:val="nil"/>
              <w:bottom w:val="single" w:sz="4" w:space="0" w:color="000000"/>
              <w:right w:val="nil"/>
            </w:tcBorders>
            <w:vAlign w:val="center"/>
            <w:hideMark/>
          </w:tcPr>
          <w:p w14:paraId="44E0A49C" w14:textId="77777777" w:rsidR="003647A1" w:rsidRPr="00396A93" w:rsidRDefault="003647A1" w:rsidP="00F23419">
            <w:pPr>
              <w:spacing w:after="0"/>
              <w:jc w:val="left"/>
              <w:rPr>
                <w:sz w:val="22"/>
              </w:rPr>
            </w:pPr>
          </w:p>
        </w:tc>
        <w:tc>
          <w:tcPr>
            <w:tcW w:w="1124" w:type="dxa"/>
            <w:tcBorders>
              <w:top w:val="nil"/>
              <w:left w:val="nil"/>
              <w:bottom w:val="single" w:sz="4" w:space="0" w:color="auto"/>
              <w:right w:val="nil"/>
            </w:tcBorders>
            <w:shd w:val="clear" w:color="auto" w:fill="auto"/>
            <w:vAlign w:val="center"/>
            <w:hideMark/>
          </w:tcPr>
          <w:p w14:paraId="7917D5DA" w14:textId="77777777" w:rsidR="003647A1" w:rsidRPr="00396A93" w:rsidRDefault="003647A1" w:rsidP="00396A93">
            <w:pPr>
              <w:pStyle w:val="NoSpacing"/>
              <w:spacing w:line="276" w:lineRule="auto"/>
              <w:rPr>
                <w:rFonts w:ascii="Garamond" w:hAnsi="Garamond"/>
              </w:rPr>
            </w:pPr>
            <w:r w:rsidRPr="00396A93">
              <w:rPr>
                <w:rFonts w:ascii="Garamond" w:hAnsi="Garamond"/>
              </w:rPr>
              <w:t>Child mortality</w:t>
            </w:r>
          </w:p>
        </w:tc>
        <w:tc>
          <w:tcPr>
            <w:tcW w:w="4980" w:type="dxa"/>
            <w:tcBorders>
              <w:top w:val="nil"/>
              <w:left w:val="nil"/>
              <w:bottom w:val="single" w:sz="4" w:space="0" w:color="auto"/>
              <w:right w:val="nil"/>
            </w:tcBorders>
            <w:shd w:val="clear" w:color="auto" w:fill="auto"/>
            <w:vAlign w:val="center"/>
            <w:hideMark/>
          </w:tcPr>
          <w:p w14:paraId="2273FC97" w14:textId="77777777" w:rsidR="003647A1" w:rsidRPr="00396A93" w:rsidRDefault="003647A1" w:rsidP="00396A93">
            <w:pPr>
              <w:pStyle w:val="NoSpacing"/>
              <w:spacing w:line="276" w:lineRule="auto"/>
              <w:rPr>
                <w:rFonts w:ascii="Garamond" w:hAnsi="Garamond"/>
              </w:rPr>
            </w:pPr>
            <w:r w:rsidRPr="00396A93">
              <w:rPr>
                <w:rFonts w:ascii="Garamond" w:hAnsi="Garamond"/>
              </w:rPr>
              <w:t>A child</w:t>
            </w:r>
            <w:r w:rsidRPr="00396A93">
              <w:rPr>
                <w:rFonts w:ascii="Garamond" w:hAnsi="Garamond"/>
                <w:b/>
                <w:bCs/>
              </w:rPr>
              <w:t xml:space="preserve"> under 18 </w:t>
            </w:r>
            <w:r w:rsidRPr="00396A93">
              <w:rPr>
                <w:rFonts w:ascii="Garamond" w:hAnsi="Garamond"/>
              </w:rPr>
              <w:t>has</w:t>
            </w:r>
            <w:r w:rsidRPr="00396A93">
              <w:rPr>
                <w:rFonts w:ascii="Garamond" w:hAnsi="Garamond"/>
                <w:b/>
                <w:bCs/>
              </w:rPr>
              <w:t xml:space="preserve"> died</w:t>
            </w:r>
            <w:r w:rsidRPr="00396A93">
              <w:rPr>
                <w:rFonts w:ascii="Garamond" w:hAnsi="Garamond"/>
              </w:rPr>
              <w:t xml:space="preserve"> in the household in the five-year period preceding the survey.</w:t>
            </w:r>
            <w:r w:rsidRPr="00396A93">
              <w:rPr>
                <w:rFonts w:ascii="Garamond" w:hAnsi="Garamond"/>
                <w:vertAlign w:val="superscript"/>
              </w:rPr>
              <w:t>2</w:t>
            </w:r>
          </w:p>
        </w:tc>
        <w:tc>
          <w:tcPr>
            <w:tcW w:w="796" w:type="dxa"/>
            <w:tcBorders>
              <w:top w:val="nil"/>
              <w:left w:val="nil"/>
              <w:bottom w:val="single" w:sz="4" w:space="0" w:color="auto"/>
              <w:right w:val="nil"/>
            </w:tcBorders>
            <w:shd w:val="clear" w:color="auto" w:fill="auto"/>
            <w:vAlign w:val="center"/>
            <w:hideMark/>
          </w:tcPr>
          <w:p w14:paraId="56ADF203" w14:textId="77777777" w:rsidR="003647A1" w:rsidRPr="00396A93" w:rsidRDefault="003647A1" w:rsidP="00F23419">
            <w:pPr>
              <w:spacing w:after="0"/>
              <w:jc w:val="left"/>
              <w:rPr>
                <w:sz w:val="22"/>
              </w:rPr>
            </w:pPr>
            <w:r w:rsidRPr="00396A93">
              <w:rPr>
                <w:sz w:val="22"/>
              </w:rPr>
              <w:t>SDG 3</w:t>
            </w:r>
          </w:p>
        </w:tc>
        <w:tc>
          <w:tcPr>
            <w:tcW w:w="803" w:type="dxa"/>
            <w:tcBorders>
              <w:top w:val="nil"/>
              <w:left w:val="nil"/>
              <w:bottom w:val="single" w:sz="4" w:space="0" w:color="auto"/>
              <w:right w:val="nil"/>
            </w:tcBorders>
            <w:shd w:val="clear" w:color="auto" w:fill="auto"/>
            <w:vAlign w:val="center"/>
            <w:hideMark/>
          </w:tcPr>
          <w:p w14:paraId="6A2A5007" w14:textId="77777777" w:rsidR="003647A1" w:rsidRPr="00396A93" w:rsidRDefault="003647A1" w:rsidP="00F23419">
            <w:pPr>
              <w:spacing w:after="0"/>
              <w:jc w:val="center"/>
              <w:rPr>
                <w:sz w:val="22"/>
              </w:rPr>
            </w:pPr>
            <w:r w:rsidRPr="00396A93">
              <w:rPr>
                <w:sz w:val="22"/>
              </w:rPr>
              <w:t>1/6</w:t>
            </w:r>
          </w:p>
        </w:tc>
      </w:tr>
      <w:tr w:rsidR="003647A1" w:rsidRPr="00396A93" w14:paraId="64DD6A2B" w14:textId="77777777" w:rsidTr="00615A44">
        <w:trPr>
          <w:trHeight w:val="390"/>
          <w:jc w:val="center"/>
        </w:trPr>
        <w:tc>
          <w:tcPr>
            <w:tcW w:w="1203" w:type="dxa"/>
            <w:vMerge w:val="restart"/>
            <w:tcBorders>
              <w:top w:val="single" w:sz="4" w:space="0" w:color="auto"/>
              <w:left w:val="nil"/>
              <w:bottom w:val="single" w:sz="4" w:space="0" w:color="000000"/>
              <w:right w:val="nil"/>
            </w:tcBorders>
            <w:shd w:val="clear" w:color="auto" w:fill="auto"/>
            <w:vAlign w:val="center"/>
            <w:hideMark/>
          </w:tcPr>
          <w:p w14:paraId="4B3DF51D" w14:textId="77777777" w:rsidR="003647A1" w:rsidRPr="00396A93" w:rsidRDefault="003647A1" w:rsidP="00F23419">
            <w:pPr>
              <w:spacing w:after="0"/>
              <w:jc w:val="left"/>
              <w:rPr>
                <w:sz w:val="22"/>
              </w:rPr>
            </w:pPr>
            <w:r w:rsidRPr="00396A93">
              <w:rPr>
                <w:sz w:val="22"/>
              </w:rPr>
              <w:t xml:space="preserve">Education </w:t>
            </w:r>
          </w:p>
        </w:tc>
        <w:tc>
          <w:tcPr>
            <w:tcW w:w="1124" w:type="dxa"/>
            <w:tcBorders>
              <w:top w:val="nil"/>
              <w:left w:val="nil"/>
              <w:bottom w:val="single" w:sz="4" w:space="0" w:color="auto"/>
              <w:right w:val="nil"/>
            </w:tcBorders>
            <w:shd w:val="clear" w:color="auto" w:fill="auto"/>
            <w:vAlign w:val="center"/>
            <w:hideMark/>
          </w:tcPr>
          <w:p w14:paraId="22F1322D" w14:textId="77777777" w:rsidR="003647A1" w:rsidRPr="00396A93" w:rsidRDefault="003647A1" w:rsidP="00396A93">
            <w:pPr>
              <w:pStyle w:val="NoSpacing"/>
              <w:spacing w:line="276" w:lineRule="auto"/>
              <w:rPr>
                <w:rFonts w:ascii="Garamond" w:hAnsi="Garamond"/>
                <w:color w:val="000000"/>
              </w:rPr>
            </w:pPr>
            <w:r w:rsidRPr="00396A93">
              <w:rPr>
                <w:rFonts w:ascii="Garamond" w:hAnsi="Garamond"/>
              </w:rPr>
              <w:t>Years of schooling</w:t>
            </w:r>
          </w:p>
        </w:tc>
        <w:tc>
          <w:tcPr>
            <w:tcW w:w="4980" w:type="dxa"/>
            <w:tcBorders>
              <w:top w:val="nil"/>
              <w:left w:val="nil"/>
              <w:bottom w:val="single" w:sz="4" w:space="0" w:color="auto"/>
              <w:right w:val="nil"/>
            </w:tcBorders>
            <w:shd w:val="clear" w:color="auto" w:fill="auto"/>
            <w:vAlign w:val="center"/>
            <w:hideMark/>
          </w:tcPr>
          <w:p w14:paraId="1A1EBD9E" w14:textId="77777777" w:rsidR="003647A1" w:rsidRPr="00396A93" w:rsidRDefault="003647A1" w:rsidP="00396A93">
            <w:pPr>
              <w:pStyle w:val="NoSpacing"/>
              <w:spacing w:line="276" w:lineRule="auto"/>
              <w:rPr>
                <w:rFonts w:ascii="Garamond" w:hAnsi="Garamond"/>
              </w:rPr>
            </w:pPr>
            <w:r w:rsidRPr="00396A93">
              <w:rPr>
                <w:rFonts w:ascii="Garamond" w:hAnsi="Garamond"/>
                <w:b/>
                <w:bCs/>
              </w:rPr>
              <w:t>No</w:t>
            </w:r>
            <w:r w:rsidRPr="00396A93">
              <w:rPr>
                <w:rFonts w:ascii="Garamond" w:hAnsi="Garamond"/>
              </w:rPr>
              <w:t xml:space="preserve"> eligible household member has completed </w:t>
            </w:r>
            <w:r w:rsidRPr="00396A93">
              <w:rPr>
                <w:rFonts w:ascii="Garamond" w:hAnsi="Garamond"/>
                <w:b/>
                <w:bCs/>
              </w:rPr>
              <w:t>six years</w:t>
            </w:r>
            <w:r w:rsidRPr="00396A93">
              <w:rPr>
                <w:rFonts w:ascii="Garamond" w:hAnsi="Garamond"/>
              </w:rPr>
              <w:t xml:space="preserve"> of </w:t>
            </w:r>
            <w:r w:rsidRPr="00396A93">
              <w:rPr>
                <w:rFonts w:ascii="Garamond" w:hAnsi="Garamond"/>
                <w:b/>
                <w:bCs/>
              </w:rPr>
              <w:t>schooling</w:t>
            </w:r>
            <w:r w:rsidRPr="00396A93">
              <w:rPr>
                <w:rFonts w:ascii="Garamond" w:hAnsi="Garamond"/>
              </w:rPr>
              <w:t>.</w:t>
            </w:r>
            <w:r w:rsidRPr="00396A93">
              <w:rPr>
                <w:rFonts w:ascii="Garamond" w:hAnsi="Garamond"/>
                <w:vertAlign w:val="superscript"/>
              </w:rPr>
              <w:t>3</w:t>
            </w:r>
          </w:p>
        </w:tc>
        <w:tc>
          <w:tcPr>
            <w:tcW w:w="796" w:type="dxa"/>
            <w:tcBorders>
              <w:top w:val="nil"/>
              <w:left w:val="nil"/>
              <w:bottom w:val="single" w:sz="4" w:space="0" w:color="auto"/>
              <w:right w:val="nil"/>
            </w:tcBorders>
            <w:shd w:val="clear" w:color="auto" w:fill="auto"/>
            <w:vAlign w:val="center"/>
            <w:hideMark/>
          </w:tcPr>
          <w:p w14:paraId="285D2500" w14:textId="77777777" w:rsidR="003647A1" w:rsidRPr="00396A93" w:rsidRDefault="003647A1" w:rsidP="00F23419">
            <w:pPr>
              <w:spacing w:after="0"/>
              <w:jc w:val="left"/>
              <w:rPr>
                <w:sz w:val="22"/>
              </w:rPr>
            </w:pPr>
            <w:r w:rsidRPr="00396A93">
              <w:rPr>
                <w:sz w:val="22"/>
              </w:rPr>
              <w:t>SDG 4</w:t>
            </w:r>
          </w:p>
        </w:tc>
        <w:tc>
          <w:tcPr>
            <w:tcW w:w="803" w:type="dxa"/>
            <w:tcBorders>
              <w:top w:val="nil"/>
              <w:left w:val="nil"/>
              <w:bottom w:val="single" w:sz="4" w:space="0" w:color="auto"/>
              <w:right w:val="nil"/>
            </w:tcBorders>
            <w:shd w:val="clear" w:color="auto" w:fill="auto"/>
            <w:vAlign w:val="center"/>
            <w:hideMark/>
          </w:tcPr>
          <w:p w14:paraId="1861393C" w14:textId="77777777" w:rsidR="003647A1" w:rsidRPr="00396A93" w:rsidRDefault="003647A1" w:rsidP="00F23419">
            <w:pPr>
              <w:spacing w:after="0"/>
              <w:jc w:val="center"/>
              <w:rPr>
                <w:sz w:val="22"/>
              </w:rPr>
            </w:pPr>
            <w:r w:rsidRPr="00396A93">
              <w:rPr>
                <w:sz w:val="22"/>
              </w:rPr>
              <w:t>1/6</w:t>
            </w:r>
          </w:p>
        </w:tc>
      </w:tr>
      <w:tr w:rsidR="003647A1" w:rsidRPr="00396A93" w14:paraId="531FED1D" w14:textId="77777777" w:rsidTr="00615A44">
        <w:trPr>
          <w:trHeight w:val="453"/>
          <w:jc w:val="center"/>
        </w:trPr>
        <w:tc>
          <w:tcPr>
            <w:tcW w:w="1203" w:type="dxa"/>
            <w:vMerge/>
            <w:tcBorders>
              <w:top w:val="single" w:sz="4" w:space="0" w:color="auto"/>
              <w:left w:val="nil"/>
              <w:bottom w:val="single" w:sz="4" w:space="0" w:color="000000"/>
              <w:right w:val="nil"/>
            </w:tcBorders>
            <w:vAlign w:val="center"/>
            <w:hideMark/>
          </w:tcPr>
          <w:p w14:paraId="1D3ED661" w14:textId="77777777" w:rsidR="003647A1" w:rsidRPr="00396A93" w:rsidRDefault="003647A1" w:rsidP="00F23419">
            <w:pPr>
              <w:spacing w:after="0"/>
              <w:jc w:val="left"/>
              <w:rPr>
                <w:sz w:val="22"/>
              </w:rPr>
            </w:pPr>
          </w:p>
        </w:tc>
        <w:tc>
          <w:tcPr>
            <w:tcW w:w="1124" w:type="dxa"/>
            <w:tcBorders>
              <w:top w:val="nil"/>
              <w:left w:val="nil"/>
              <w:bottom w:val="single" w:sz="4" w:space="0" w:color="auto"/>
              <w:right w:val="nil"/>
            </w:tcBorders>
            <w:shd w:val="clear" w:color="auto" w:fill="auto"/>
            <w:vAlign w:val="center"/>
            <w:hideMark/>
          </w:tcPr>
          <w:p w14:paraId="0EB30A27" w14:textId="77777777" w:rsidR="003647A1" w:rsidRPr="00396A93" w:rsidRDefault="003647A1" w:rsidP="00396A93">
            <w:pPr>
              <w:pStyle w:val="NoSpacing"/>
              <w:spacing w:line="276" w:lineRule="auto"/>
              <w:rPr>
                <w:rFonts w:ascii="Garamond" w:hAnsi="Garamond"/>
                <w:color w:val="000000"/>
              </w:rPr>
            </w:pPr>
            <w:r w:rsidRPr="00396A93">
              <w:rPr>
                <w:rFonts w:ascii="Garamond" w:hAnsi="Garamond"/>
              </w:rPr>
              <w:t>School attendance</w:t>
            </w:r>
          </w:p>
        </w:tc>
        <w:tc>
          <w:tcPr>
            <w:tcW w:w="4980" w:type="dxa"/>
            <w:tcBorders>
              <w:top w:val="nil"/>
              <w:left w:val="nil"/>
              <w:bottom w:val="single" w:sz="4" w:space="0" w:color="auto"/>
              <w:right w:val="nil"/>
            </w:tcBorders>
            <w:shd w:val="clear" w:color="auto" w:fill="auto"/>
            <w:vAlign w:val="center"/>
            <w:hideMark/>
          </w:tcPr>
          <w:p w14:paraId="05993584" w14:textId="77777777" w:rsidR="003647A1" w:rsidRPr="00396A93" w:rsidRDefault="003647A1" w:rsidP="00396A93">
            <w:pPr>
              <w:pStyle w:val="NoSpacing"/>
              <w:spacing w:line="276" w:lineRule="auto"/>
              <w:rPr>
                <w:rFonts w:ascii="Garamond" w:hAnsi="Garamond"/>
              </w:rPr>
            </w:pPr>
            <w:r w:rsidRPr="00396A93">
              <w:rPr>
                <w:rFonts w:ascii="Garamond" w:hAnsi="Garamond"/>
              </w:rPr>
              <w:t xml:space="preserve">Any school-aged child is </w:t>
            </w:r>
            <w:r w:rsidRPr="00396A93">
              <w:rPr>
                <w:rFonts w:ascii="Garamond" w:hAnsi="Garamond"/>
                <w:b/>
                <w:bCs/>
              </w:rPr>
              <w:t xml:space="preserve">not attending </w:t>
            </w:r>
            <w:r w:rsidRPr="00396A93">
              <w:rPr>
                <w:rFonts w:ascii="Garamond" w:hAnsi="Garamond"/>
              </w:rPr>
              <w:t xml:space="preserve">school </w:t>
            </w:r>
            <w:r w:rsidRPr="00396A93">
              <w:rPr>
                <w:rFonts w:ascii="Garamond" w:hAnsi="Garamond"/>
                <w:b/>
                <w:bCs/>
              </w:rPr>
              <w:t>up to</w:t>
            </w:r>
            <w:r w:rsidRPr="00396A93">
              <w:rPr>
                <w:rFonts w:ascii="Garamond" w:hAnsi="Garamond"/>
              </w:rPr>
              <w:t xml:space="preserve"> the age at which he/she would complete </w:t>
            </w:r>
            <w:r w:rsidRPr="00396A93">
              <w:rPr>
                <w:rFonts w:ascii="Garamond" w:hAnsi="Garamond"/>
                <w:b/>
                <w:bCs/>
              </w:rPr>
              <w:t>class 8</w:t>
            </w:r>
            <w:r w:rsidRPr="00396A93">
              <w:rPr>
                <w:rFonts w:ascii="Garamond" w:hAnsi="Garamond"/>
              </w:rPr>
              <w:t>.</w:t>
            </w:r>
            <w:r w:rsidRPr="00396A93">
              <w:rPr>
                <w:rFonts w:ascii="Garamond" w:hAnsi="Garamond"/>
                <w:vertAlign w:val="superscript"/>
              </w:rPr>
              <w:t>4</w:t>
            </w:r>
          </w:p>
        </w:tc>
        <w:tc>
          <w:tcPr>
            <w:tcW w:w="796" w:type="dxa"/>
            <w:tcBorders>
              <w:top w:val="nil"/>
              <w:left w:val="nil"/>
              <w:bottom w:val="single" w:sz="4" w:space="0" w:color="auto"/>
              <w:right w:val="nil"/>
            </w:tcBorders>
            <w:shd w:val="clear" w:color="auto" w:fill="auto"/>
            <w:vAlign w:val="center"/>
            <w:hideMark/>
          </w:tcPr>
          <w:p w14:paraId="61A6B708" w14:textId="77777777" w:rsidR="003647A1" w:rsidRPr="00396A93" w:rsidRDefault="003647A1" w:rsidP="00F23419">
            <w:pPr>
              <w:spacing w:after="0"/>
              <w:jc w:val="left"/>
              <w:rPr>
                <w:sz w:val="22"/>
              </w:rPr>
            </w:pPr>
            <w:r w:rsidRPr="00396A93">
              <w:rPr>
                <w:sz w:val="22"/>
              </w:rPr>
              <w:t>SDG 4</w:t>
            </w:r>
          </w:p>
        </w:tc>
        <w:tc>
          <w:tcPr>
            <w:tcW w:w="803" w:type="dxa"/>
            <w:tcBorders>
              <w:top w:val="nil"/>
              <w:left w:val="nil"/>
              <w:bottom w:val="single" w:sz="4" w:space="0" w:color="auto"/>
              <w:right w:val="nil"/>
            </w:tcBorders>
            <w:shd w:val="clear" w:color="auto" w:fill="auto"/>
            <w:vAlign w:val="center"/>
            <w:hideMark/>
          </w:tcPr>
          <w:p w14:paraId="53C8A2F1" w14:textId="77777777" w:rsidR="003647A1" w:rsidRPr="00396A93" w:rsidRDefault="003647A1" w:rsidP="00F23419">
            <w:pPr>
              <w:spacing w:after="0"/>
              <w:jc w:val="center"/>
              <w:rPr>
                <w:sz w:val="22"/>
              </w:rPr>
            </w:pPr>
            <w:r w:rsidRPr="00396A93">
              <w:rPr>
                <w:sz w:val="22"/>
              </w:rPr>
              <w:t>1/6</w:t>
            </w:r>
          </w:p>
        </w:tc>
      </w:tr>
      <w:tr w:rsidR="003647A1" w:rsidRPr="00396A93" w14:paraId="0101742A" w14:textId="77777777" w:rsidTr="00615A44">
        <w:trPr>
          <w:trHeight w:val="445"/>
          <w:jc w:val="center"/>
        </w:trPr>
        <w:tc>
          <w:tcPr>
            <w:tcW w:w="1203" w:type="dxa"/>
            <w:vMerge w:val="restart"/>
            <w:tcBorders>
              <w:top w:val="single" w:sz="4" w:space="0" w:color="auto"/>
              <w:left w:val="nil"/>
              <w:bottom w:val="single" w:sz="4" w:space="0" w:color="000000"/>
              <w:right w:val="nil"/>
            </w:tcBorders>
            <w:shd w:val="clear" w:color="auto" w:fill="auto"/>
            <w:vAlign w:val="center"/>
            <w:hideMark/>
          </w:tcPr>
          <w:p w14:paraId="0AD84B27" w14:textId="3B5BD40F" w:rsidR="003647A1" w:rsidRPr="00396A93" w:rsidRDefault="003647A1" w:rsidP="00F23419">
            <w:pPr>
              <w:spacing w:after="0"/>
              <w:jc w:val="left"/>
              <w:rPr>
                <w:sz w:val="22"/>
              </w:rPr>
            </w:pPr>
            <w:r w:rsidRPr="00396A93">
              <w:rPr>
                <w:sz w:val="22"/>
              </w:rPr>
              <w:t xml:space="preserve">Living </w:t>
            </w:r>
            <w:r w:rsidRPr="00396A93">
              <w:rPr>
                <w:sz w:val="22"/>
              </w:rPr>
              <w:br/>
            </w:r>
            <w:r w:rsidR="00961B6F" w:rsidRPr="00396A93">
              <w:rPr>
                <w:sz w:val="22"/>
              </w:rPr>
              <w:t>s</w:t>
            </w:r>
            <w:r w:rsidRPr="00396A93">
              <w:rPr>
                <w:sz w:val="22"/>
              </w:rPr>
              <w:t>tandards</w:t>
            </w:r>
          </w:p>
        </w:tc>
        <w:tc>
          <w:tcPr>
            <w:tcW w:w="1124" w:type="dxa"/>
            <w:tcBorders>
              <w:top w:val="nil"/>
              <w:left w:val="nil"/>
              <w:bottom w:val="single" w:sz="4" w:space="0" w:color="auto"/>
              <w:right w:val="nil"/>
            </w:tcBorders>
            <w:shd w:val="clear" w:color="auto" w:fill="auto"/>
            <w:vAlign w:val="center"/>
            <w:hideMark/>
          </w:tcPr>
          <w:p w14:paraId="26C7D3F0" w14:textId="77777777" w:rsidR="003647A1" w:rsidRPr="00396A93" w:rsidRDefault="003647A1" w:rsidP="00396A93">
            <w:pPr>
              <w:pStyle w:val="NoSpacing"/>
              <w:spacing w:line="276" w:lineRule="auto"/>
              <w:rPr>
                <w:rFonts w:ascii="Garamond" w:hAnsi="Garamond"/>
                <w:color w:val="000000"/>
              </w:rPr>
            </w:pPr>
            <w:r w:rsidRPr="00396A93">
              <w:rPr>
                <w:rFonts w:ascii="Garamond" w:hAnsi="Garamond"/>
              </w:rPr>
              <w:t>Cooking fuel</w:t>
            </w:r>
          </w:p>
        </w:tc>
        <w:tc>
          <w:tcPr>
            <w:tcW w:w="4980" w:type="dxa"/>
            <w:tcBorders>
              <w:top w:val="nil"/>
              <w:left w:val="nil"/>
              <w:bottom w:val="single" w:sz="4" w:space="0" w:color="auto"/>
              <w:right w:val="nil"/>
            </w:tcBorders>
            <w:shd w:val="clear" w:color="auto" w:fill="auto"/>
            <w:vAlign w:val="center"/>
            <w:hideMark/>
          </w:tcPr>
          <w:p w14:paraId="5B1A5D93" w14:textId="1D5EE7D8" w:rsidR="003647A1" w:rsidRPr="00396A93" w:rsidRDefault="003647A1" w:rsidP="00396A93">
            <w:pPr>
              <w:pStyle w:val="NoSpacing"/>
              <w:spacing w:line="276" w:lineRule="auto"/>
              <w:rPr>
                <w:rFonts w:ascii="Garamond" w:hAnsi="Garamond"/>
              </w:rPr>
            </w:pPr>
            <w:r w:rsidRPr="00396A93">
              <w:rPr>
                <w:rFonts w:ascii="Garamond" w:hAnsi="Garamond"/>
              </w:rPr>
              <w:t xml:space="preserve">A household cooks using </w:t>
            </w:r>
            <w:r w:rsidRPr="00396A93">
              <w:rPr>
                <w:rFonts w:ascii="Garamond" w:hAnsi="Garamond"/>
                <w:b/>
                <w:bCs/>
              </w:rPr>
              <w:t>solid fuel</w:t>
            </w:r>
            <w:r w:rsidRPr="00396A93">
              <w:rPr>
                <w:rFonts w:ascii="Garamond" w:hAnsi="Garamond"/>
              </w:rPr>
              <w:t xml:space="preserve">, such as dung, agricultural crop, shrubs, wood, </w:t>
            </w:r>
            <w:proofErr w:type="gramStart"/>
            <w:r w:rsidRPr="00396A93">
              <w:rPr>
                <w:rFonts w:ascii="Garamond" w:hAnsi="Garamond"/>
              </w:rPr>
              <w:t>charcoal</w:t>
            </w:r>
            <w:proofErr w:type="gramEnd"/>
            <w:r w:rsidRPr="00396A93">
              <w:rPr>
                <w:rFonts w:ascii="Garamond" w:hAnsi="Garamond"/>
              </w:rPr>
              <w:t xml:space="preserve"> or coal.</w:t>
            </w:r>
            <w:r w:rsidRPr="00396A93">
              <w:rPr>
                <w:rFonts w:ascii="Garamond" w:hAnsi="Garamond"/>
                <w:vertAlign w:val="superscript"/>
              </w:rPr>
              <w:t>5</w:t>
            </w:r>
          </w:p>
        </w:tc>
        <w:tc>
          <w:tcPr>
            <w:tcW w:w="796" w:type="dxa"/>
            <w:tcBorders>
              <w:top w:val="nil"/>
              <w:left w:val="nil"/>
              <w:bottom w:val="single" w:sz="4" w:space="0" w:color="auto"/>
              <w:right w:val="nil"/>
            </w:tcBorders>
            <w:shd w:val="clear" w:color="auto" w:fill="auto"/>
            <w:vAlign w:val="center"/>
            <w:hideMark/>
          </w:tcPr>
          <w:p w14:paraId="1D84C3DF" w14:textId="77777777" w:rsidR="003647A1" w:rsidRPr="00396A93" w:rsidRDefault="003647A1" w:rsidP="00F23419">
            <w:pPr>
              <w:spacing w:after="0"/>
              <w:jc w:val="left"/>
              <w:rPr>
                <w:sz w:val="22"/>
              </w:rPr>
            </w:pPr>
            <w:r w:rsidRPr="00396A93">
              <w:rPr>
                <w:sz w:val="22"/>
              </w:rPr>
              <w:t>SDG 7</w:t>
            </w:r>
          </w:p>
        </w:tc>
        <w:tc>
          <w:tcPr>
            <w:tcW w:w="803" w:type="dxa"/>
            <w:tcBorders>
              <w:top w:val="nil"/>
              <w:left w:val="nil"/>
              <w:bottom w:val="single" w:sz="4" w:space="0" w:color="auto"/>
              <w:right w:val="nil"/>
            </w:tcBorders>
            <w:shd w:val="clear" w:color="auto" w:fill="auto"/>
            <w:vAlign w:val="center"/>
            <w:hideMark/>
          </w:tcPr>
          <w:p w14:paraId="095AF1F8" w14:textId="77777777" w:rsidR="003647A1" w:rsidRPr="00396A93" w:rsidRDefault="003647A1" w:rsidP="00F23419">
            <w:pPr>
              <w:spacing w:after="0"/>
              <w:jc w:val="center"/>
              <w:rPr>
                <w:sz w:val="22"/>
              </w:rPr>
            </w:pPr>
            <w:r w:rsidRPr="00396A93">
              <w:rPr>
                <w:sz w:val="22"/>
              </w:rPr>
              <w:t>1/18</w:t>
            </w:r>
          </w:p>
        </w:tc>
      </w:tr>
      <w:tr w:rsidR="003647A1" w:rsidRPr="00396A93" w14:paraId="660AAB55" w14:textId="77777777" w:rsidTr="00615A44">
        <w:trPr>
          <w:trHeight w:val="445"/>
          <w:jc w:val="center"/>
        </w:trPr>
        <w:tc>
          <w:tcPr>
            <w:tcW w:w="1203" w:type="dxa"/>
            <w:vMerge/>
            <w:tcBorders>
              <w:top w:val="single" w:sz="4" w:space="0" w:color="auto"/>
              <w:left w:val="nil"/>
              <w:bottom w:val="single" w:sz="4" w:space="0" w:color="000000"/>
              <w:right w:val="nil"/>
            </w:tcBorders>
            <w:vAlign w:val="center"/>
            <w:hideMark/>
          </w:tcPr>
          <w:p w14:paraId="2FD22429" w14:textId="77777777" w:rsidR="003647A1" w:rsidRPr="00396A93" w:rsidRDefault="003647A1" w:rsidP="00F23419">
            <w:pPr>
              <w:spacing w:after="0"/>
              <w:jc w:val="left"/>
              <w:rPr>
                <w:sz w:val="22"/>
              </w:rPr>
            </w:pPr>
          </w:p>
        </w:tc>
        <w:tc>
          <w:tcPr>
            <w:tcW w:w="1124" w:type="dxa"/>
            <w:tcBorders>
              <w:top w:val="nil"/>
              <w:left w:val="nil"/>
              <w:bottom w:val="single" w:sz="4" w:space="0" w:color="auto"/>
              <w:right w:val="nil"/>
            </w:tcBorders>
            <w:shd w:val="clear" w:color="auto" w:fill="auto"/>
            <w:vAlign w:val="center"/>
            <w:hideMark/>
          </w:tcPr>
          <w:p w14:paraId="2BC1F584" w14:textId="77777777" w:rsidR="003647A1" w:rsidRPr="00396A93" w:rsidRDefault="003647A1" w:rsidP="00396A93">
            <w:pPr>
              <w:pStyle w:val="NoSpacing"/>
              <w:spacing w:line="276" w:lineRule="auto"/>
              <w:rPr>
                <w:rFonts w:ascii="Garamond" w:hAnsi="Garamond"/>
                <w:color w:val="000000"/>
              </w:rPr>
            </w:pPr>
            <w:r w:rsidRPr="00396A93">
              <w:rPr>
                <w:rFonts w:ascii="Garamond" w:hAnsi="Garamond"/>
              </w:rPr>
              <w:t>Sanitation</w:t>
            </w:r>
          </w:p>
        </w:tc>
        <w:tc>
          <w:tcPr>
            <w:tcW w:w="4980" w:type="dxa"/>
            <w:tcBorders>
              <w:top w:val="nil"/>
              <w:left w:val="nil"/>
              <w:bottom w:val="single" w:sz="4" w:space="0" w:color="auto"/>
              <w:right w:val="nil"/>
            </w:tcBorders>
            <w:shd w:val="clear" w:color="auto" w:fill="auto"/>
            <w:vAlign w:val="center"/>
            <w:hideMark/>
          </w:tcPr>
          <w:p w14:paraId="4AF485E8" w14:textId="77777777" w:rsidR="003647A1" w:rsidRPr="00396A93" w:rsidRDefault="003647A1" w:rsidP="00396A93">
            <w:pPr>
              <w:pStyle w:val="NoSpacing"/>
              <w:spacing w:line="276" w:lineRule="auto"/>
              <w:rPr>
                <w:rFonts w:ascii="Garamond" w:hAnsi="Garamond"/>
              </w:rPr>
            </w:pPr>
            <w:r w:rsidRPr="00396A93">
              <w:rPr>
                <w:rFonts w:ascii="Garamond" w:hAnsi="Garamond"/>
              </w:rPr>
              <w:t>The household has</w:t>
            </w:r>
            <w:r w:rsidRPr="00396A93">
              <w:rPr>
                <w:rFonts w:ascii="Garamond" w:hAnsi="Garamond"/>
                <w:b/>
                <w:bCs/>
              </w:rPr>
              <w:t xml:space="preserve"> unimproved</w:t>
            </w:r>
            <w:r w:rsidRPr="00396A93">
              <w:rPr>
                <w:rFonts w:ascii="Garamond" w:hAnsi="Garamond"/>
              </w:rPr>
              <w:t xml:space="preserve"> or </w:t>
            </w:r>
            <w:r w:rsidRPr="00396A93">
              <w:rPr>
                <w:rFonts w:ascii="Garamond" w:hAnsi="Garamond"/>
                <w:b/>
                <w:bCs/>
              </w:rPr>
              <w:t>no</w:t>
            </w:r>
            <w:r w:rsidRPr="00396A93">
              <w:rPr>
                <w:rFonts w:ascii="Garamond" w:hAnsi="Garamond"/>
              </w:rPr>
              <w:t xml:space="preserve"> sanitation</w:t>
            </w:r>
            <w:r w:rsidRPr="00396A93">
              <w:rPr>
                <w:rFonts w:ascii="Garamond" w:hAnsi="Garamond"/>
                <w:b/>
                <w:bCs/>
              </w:rPr>
              <w:t xml:space="preserve"> facility</w:t>
            </w:r>
            <w:r w:rsidRPr="00396A93">
              <w:rPr>
                <w:rFonts w:ascii="Garamond" w:hAnsi="Garamond"/>
              </w:rPr>
              <w:t xml:space="preserve"> or it is improved but </w:t>
            </w:r>
            <w:r w:rsidRPr="00396A93">
              <w:rPr>
                <w:rFonts w:ascii="Garamond" w:hAnsi="Garamond"/>
                <w:b/>
                <w:bCs/>
              </w:rPr>
              <w:t>shared</w:t>
            </w:r>
            <w:r w:rsidRPr="00396A93">
              <w:rPr>
                <w:rFonts w:ascii="Garamond" w:hAnsi="Garamond"/>
              </w:rPr>
              <w:t xml:space="preserve"> with other households.</w:t>
            </w:r>
            <w:r w:rsidRPr="00396A93">
              <w:rPr>
                <w:rFonts w:ascii="Garamond" w:hAnsi="Garamond"/>
                <w:vertAlign w:val="superscript"/>
              </w:rPr>
              <w:t>6</w:t>
            </w:r>
          </w:p>
        </w:tc>
        <w:tc>
          <w:tcPr>
            <w:tcW w:w="796" w:type="dxa"/>
            <w:tcBorders>
              <w:top w:val="nil"/>
              <w:left w:val="nil"/>
              <w:bottom w:val="single" w:sz="4" w:space="0" w:color="auto"/>
              <w:right w:val="nil"/>
            </w:tcBorders>
            <w:shd w:val="clear" w:color="auto" w:fill="auto"/>
            <w:vAlign w:val="center"/>
            <w:hideMark/>
          </w:tcPr>
          <w:p w14:paraId="21C1F946" w14:textId="77777777" w:rsidR="003647A1" w:rsidRPr="00396A93" w:rsidRDefault="003647A1" w:rsidP="00F23419">
            <w:pPr>
              <w:spacing w:after="0"/>
              <w:jc w:val="left"/>
              <w:rPr>
                <w:sz w:val="22"/>
              </w:rPr>
            </w:pPr>
            <w:r w:rsidRPr="00396A93">
              <w:rPr>
                <w:sz w:val="22"/>
              </w:rPr>
              <w:t>SDG 6</w:t>
            </w:r>
          </w:p>
        </w:tc>
        <w:tc>
          <w:tcPr>
            <w:tcW w:w="803" w:type="dxa"/>
            <w:tcBorders>
              <w:top w:val="nil"/>
              <w:left w:val="nil"/>
              <w:bottom w:val="single" w:sz="4" w:space="0" w:color="auto"/>
              <w:right w:val="nil"/>
            </w:tcBorders>
            <w:shd w:val="clear" w:color="auto" w:fill="auto"/>
            <w:vAlign w:val="center"/>
            <w:hideMark/>
          </w:tcPr>
          <w:p w14:paraId="2984C873" w14:textId="77777777" w:rsidR="003647A1" w:rsidRPr="00396A93" w:rsidRDefault="003647A1" w:rsidP="00F23419">
            <w:pPr>
              <w:spacing w:after="0"/>
              <w:jc w:val="center"/>
              <w:rPr>
                <w:sz w:val="22"/>
              </w:rPr>
            </w:pPr>
            <w:r w:rsidRPr="00396A93">
              <w:rPr>
                <w:sz w:val="22"/>
              </w:rPr>
              <w:t>1/18</w:t>
            </w:r>
          </w:p>
        </w:tc>
      </w:tr>
      <w:tr w:rsidR="003647A1" w:rsidRPr="00396A93" w14:paraId="783EC6FC" w14:textId="77777777" w:rsidTr="00615A44">
        <w:trPr>
          <w:trHeight w:val="438"/>
          <w:jc w:val="center"/>
        </w:trPr>
        <w:tc>
          <w:tcPr>
            <w:tcW w:w="1203" w:type="dxa"/>
            <w:vMerge/>
            <w:tcBorders>
              <w:top w:val="single" w:sz="4" w:space="0" w:color="auto"/>
              <w:left w:val="nil"/>
              <w:bottom w:val="single" w:sz="4" w:space="0" w:color="000000"/>
              <w:right w:val="nil"/>
            </w:tcBorders>
            <w:vAlign w:val="center"/>
            <w:hideMark/>
          </w:tcPr>
          <w:p w14:paraId="425BC7A0" w14:textId="77777777" w:rsidR="003647A1" w:rsidRPr="00396A93" w:rsidRDefault="003647A1" w:rsidP="00F23419">
            <w:pPr>
              <w:spacing w:after="0"/>
              <w:jc w:val="left"/>
              <w:rPr>
                <w:sz w:val="22"/>
              </w:rPr>
            </w:pPr>
          </w:p>
        </w:tc>
        <w:tc>
          <w:tcPr>
            <w:tcW w:w="1124" w:type="dxa"/>
            <w:tcBorders>
              <w:top w:val="nil"/>
              <w:left w:val="nil"/>
              <w:bottom w:val="single" w:sz="4" w:space="0" w:color="auto"/>
              <w:right w:val="nil"/>
            </w:tcBorders>
            <w:shd w:val="clear" w:color="auto" w:fill="auto"/>
            <w:vAlign w:val="center"/>
            <w:hideMark/>
          </w:tcPr>
          <w:p w14:paraId="5606269B" w14:textId="77777777" w:rsidR="003647A1" w:rsidRPr="00396A93" w:rsidRDefault="003647A1" w:rsidP="00396A93">
            <w:pPr>
              <w:pStyle w:val="NoSpacing"/>
              <w:spacing w:line="276" w:lineRule="auto"/>
              <w:rPr>
                <w:rFonts w:ascii="Garamond" w:hAnsi="Garamond"/>
                <w:color w:val="000000"/>
              </w:rPr>
            </w:pPr>
            <w:r w:rsidRPr="00396A93">
              <w:rPr>
                <w:rFonts w:ascii="Garamond" w:hAnsi="Garamond"/>
              </w:rPr>
              <w:t>Drinking water</w:t>
            </w:r>
          </w:p>
        </w:tc>
        <w:tc>
          <w:tcPr>
            <w:tcW w:w="4980" w:type="dxa"/>
            <w:tcBorders>
              <w:top w:val="nil"/>
              <w:left w:val="nil"/>
              <w:bottom w:val="single" w:sz="4" w:space="0" w:color="auto"/>
              <w:right w:val="nil"/>
            </w:tcBorders>
            <w:shd w:val="clear" w:color="auto" w:fill="auto"/>
            <w:vAlign w:val="center"/>
            <w:hideMark/>
          </w:tcPr>
          <w:p w14:paraId="4503EE36" w14:textId="77777777" w:rsidR="003647A1" w:rsidRPr="00396A93" w:rsidRDefault="003647A1" w:rsidP="00396A93">
            <w:pPr>
              <w:pStyle w:val="NoSpacing"/>
              <w:spacing w:line="276" w:lineRule="auto"/>
              <w:rPr>
                <w:rFonts w:ascii="Garamond" w:hAnsi="Garamond"/>
              </w:rPr>
            </w:pPr>
            <w:r w:rsidRPr="00396A93">
              <w:rPr>
                <w:rFonts w:ascii="Garamond" w:hAnsi="Garamond"/>
              </w:rPr>
              <w:t>The household’s source of</w:t>
            </w:r>
            <w:r w:rsidRPr="00396A93">
              <w:rPr>
                <w:rFonts w:ascii="Garamond" w:hAnsi="Garamond"/>
                <w:b/>
                <w:bCs/>
              </w:rPr>
              <w:t xml:space="preserve"> drinking water</w:t>
            </w:r>
            <w:r w:rsidRPr="00396A93">
              <w:rPr>
                <w:rFonts w:ascii="Garamond" w:hAnsi="Garamond"/>
              </w:rPr>
              <w:t xml:space="preserve"> is </w:t>
            </w:r>
            <w:r w:rsidRPr="00396A93">
              <w:rPr>
                <w:rFonts w:ascii="Garamond" w:hAnsi="Garamond"/>
                <w:b/>
                <w:bCs/>
              </w:rPr>
              <w:t>not safe</w:t>
            </w:r>
            <w:r w:rsidRPr="00396A93">
              <w:rPr>
                <w:rFonts w:ascii="Garamond" w:hAnsi="Garamond"/>
              </w:rPr>
              <w:t xml:space="preserve"> or safe drinking water is a </w:t>
            </w:r>
            <w:r w:rsidRPr="00396A93">
              <w:rPr>
                <w:rFonts w:ascii="Garamond" w:hAnsi="Garamond"/>
                <w:b/>
                <w:bCs/>
              </w:rPr>
              <w:t xml:space="preserve">30-minute </w:t>
            </w:r>
            <w:r w:rsidRPr="00396A93">
              <w:rPr>
                <w:rFonts w:ascii="Garamond" w:hAnsi="Garamond"/>
              </w:rPr>
              <w:t>or</w:t>
            </w:r>
            <w:r w:rsidRPr="00396A93">
              <w:rPr>
                <w:rFonts w:ascii="Garamond" w:hAnsi="Garamond"/>
                <w:b/>
                <w:bCs/>
              </w:rPr>
              <w:t xml:space="preserve"> longer walk</w:t>
            </w:r>
            <w:r w:rsidRPr="00396A93">
              <w:rPr>
                <w:rFonts w:ascii="Garamond" w:hAnsi="Garamond"/>
              </w:rPr>
              <w:t xml:space="preserve"> from home, roundtrip.</w:t>
            </w:r>
            <w:r w:rsidRPr="00396A93">
              <w:rPr>
                <w:rFonts w:ascii="Garamond" w:hAnsi="Garamond"/>
                <w:vertAlign w:val="superscript"/>
              </w:rPr>
              <w:t>7</w:t>
            </w:r>
          </w:p>
        </w:tc>
        <w:tc>
          <w:tcPr>
            <w:tcW w:w="796" w:type="dxa"/>
            <w:tcBorders>
              <w:top w:val="nil"/>
              <w:left w:val="nil"/>
              <w:bottom w:val="single" w:sz="4" w:space="0" w:color="auto"/>
              <w:right w:val="nil"/>
            </w:tcBorders>
            <w:shd w:val="clear" w:color="auto" w:fill="auto"/>
            <w:vAlign w:val="center"/>
            <w:hideMark/>
          </w:tcPr>
          <w:p w14:paraId="42D668A8" w14:textId="77777777" w:rsidR="003647A1" w:rsidRPr="00396A93" w:rsidRDefault="003647A1" w:rsidP="00F23419">
            <w:pPr>
              <w:spacing w:after="0"/>
              <w:jc w:val="left"/>
              <w:rPr>
                <w:sz w:val="22"/>
              </w:rPr>
            </w:pPr>
            <w:r w:rsidRPr="00396A93">
              <w:rPr>
                <w:sz w:val="22"/>
              </w:rPr>
              <w:t>SDG 6</w:t>
            </w:r>
          </w:p>
        </w:tc>
        <w:tc>
          <w:tcPr>
            <w:tcW w:w="803" w:type="dxa"/>
            <w:tcBorders>
              <w:top w:val="nil"/>
              <w:left w:val="nil"/>
              <w:bottom w:val="single" w:sz="4" w:space="0" w:color="auto"/>
              <w:right w:val="nil"/>
            </w:tcBorders>
            <w:shd w:val="clear" w:color="auto" w:fill="auto"/>
            <w:vAlign w:val="center"/>
            <w:hideMark/>
          </w:tcPr>
          <w:p w14:paraId="3679C31C" w14:textId="77777777" w:rsidR="003647A1" w:rsidRPr="00396A93" w:rsidRDefault="003647A1" w:rsidP="00F23419">
            <w:pPr>
              <w:spacing w:after="0"/>
              <w:jc w:val="center"/>
              <w:rPr>
                <w:sz w:val="22"/>
              </w:rPr>
            </w:pPr>
            <w:r w:rsidRPr="00396A93">
              <w:rPr>
                <w:sz w:val="22"/>
              </w:rPr>
              <w:t>1/18</w:t>
            </w:r>
          </w:p>
        </w:tc>
      </w:tr>
      <w:tr w:rsidR="003647A1" w:rsidRPr="00396A93" w14:paraId="08CFD0F2" w14:textId="77777777" w:rsidTr="00615A44">
        <w:trPr>
          <w:trHeight w:val="286"/>
          <w:jc w:val="center"/>
        </w:trPr>
        <w:tc>
          <w:tcPr>
            <w:tcW w:w="1203" w:type="dxa"/>
            <w:vMerge/>
            <w:tcBorders>
              <w:top w:val="single" w:sz="4" w:space="0" w:color="auto"/>
              <w:left w:val="nil"/>
              <w:bottom w:val="single" w:sz="4" w:space="0" w:color="000000"/>
              <w:right w:val="nil"/>
            </w:tcBorders>
            <w:vAlign w:val="center"/>
            <w:hideMark/>
          </w:tcPr>
          <w:p w14:paraId="1B64AC22" w14:textId="77777777" w:rsidR="003647A1" w:rsidRPr="00396A93" w:rsidRDefault="003647A1" w:rsidP="00F23419">
            <w:pPr>
              <w:spacing w:after="0"/>
              <w:jc w:val="left"/>
              <w:rPr>
                <w:sz w:val="22"/>
              </w:rPr>
            </w:pPr>
          </w:p>
        </w:tc>
        <w:tc>
          <w:tcPr>
            <w:tcW w:w="1124" w:type="dxa"/>
            <w:tcBorders>
              <w:top w:val="nil"/>
              <w:left w:val="nil"/>
              <w:bottom w:val="single" w:sz="4" w:space="0" w:color="auto"/>
              <w:right w:val="nil"/>
            </w:tcBorders>
            <w:shd w:val="clear" w:color="auto" w:fill="auto"/>
            <w:vAlign w:val="center"/>
            <w:hideMark/>
          </w:tcPr>
          <w:p w14:paraId="002C4E20" w14:textId="77777777" w:rsidR="003647A1" w:rsidRPr="00396A93" w:rsidRDefault="003647A1" w:rsidP="00396A93">
            <w:pPr>
              <w:pStyle w:val="NoSpacing"/>
              <w:spacing w:line="276" w:lineRule="auto"/>
              <w:rPr>
                <w:rFonts w:ascii="Garamond" w:hAnsi="Garamond"/>
                <w:color w:val="000000"/>
              </w:rPr>
            </w:pPr>
            <w:r w:rsidRPr="00396A93">
              <w:rPr>
                <w:rFonts w:ascii="Garamond" w:hAnsi="Garamond"/>
              </w:rPr>
              <w:t>Electricity</w:t>
            </w:r>
          </w:p>
        </w:tc>
        <w:tc>
          <w:tcPr>
            <w:tcW w:w="4980" w:type="dxa"/>
            <w:tcBorders>
              <w:top w:val="nil"/>
              <w:left w:val="nil"/>
              <w:bottom w:val="single" w:sz="4" w:space="0" w:color="auto"/>
              <w:right w:val="nil"/>
            </w:tcBorders>
            <w:shd w:val="clear" w:color="auto" w:fill="auto"/>
            <w:vAlign w:val="center"/>
            <w:hideMark/>
          </w:tcPr>
          <w:p w14:paraId="3EBDD6D3" w14:textId="77777777" w:rsidR="003647A1" w:rsidRPr="00396A93" w:rsidRDefault="003647A1" w:rsidP="00396A93">
            <w:pPr>
              <w:pStyle w:val="NoSpacing"/>
              <w:spacing w:line="276" w:lineRule="auto"/>
              <w:rPr>
                <w:rFonts w:ascii="Garamond" w:hAnsi="Garamond"/>
              </w:rPr>
            </w:pPr>
            <w:r w:rsidRPr="00396A93">
              <w:rPr>
                <w:rFonts w:ascii="Garamond" w:hAnsi="Garamond"/>
              </w:rPr>
              <w:t xml:space="preserve">The household has </w:t>
            </w:r>
            <w:r w:rsidRPr="00396A93">
              <w:rPr>
                <w:rFonts w:ascii="Garamond" w:hAnsi="Garamond"/>
                <w:b/>
                <w:bCs/>
              </w:rPr>
              <w:t>no electricity</w:t>
            </w:r>
            <w:r w:rsidRPr="00396A93">
              <w:rPr>
                <w:rFonts w:ascii="Garamond" w:hAnsi="Garamond"/>
              </w:rPr>
              <w:t>.</w:t>
            </w:r>
            <w:r w:rsidRPr="00396A93">
              <w:rPr>
                <w:rFonts w:ascii="Garamond" w:hAnsi="Garamond"/>
                <w:vertAlign w:val="superscript"/>
              </w:rPr>
              <w:t>8</w:t>
            </w:r>
          </w:p>
        </w:tc>
        <w:tc>
          <w:tcPr>
            <w:tcW w:w="796" w:type="dxa"/>
            <w:tcBorders>
              <w:top w:val="nil"/>
              <w:left w:val="nil"/>
              <w:bottom w:val="single" w:sz="4" w:space="0" w:color="auto"/>
              <w:right w:val="nil"/>
            </w:tcBorders>
            <w:shd w:val="clear" w:color="auto" w:fill="auto"/>
            <w:vAlign w:val="center"/>
            <w:hideMark/>
          </w:tcPr>
          <w:p w14:paraId="13E73526" w14:textId="77777777" w:rsidR="003647A1" w:rsidRPr="00396A93" w:rsidRDefault="003647A1" w:rsidP="00F23419">
            <w:pPr>
              <w:spacing w:after="0"/>
              <w:jc w:val="left"/>
              <w:rPr>
                <w:sz w:val="22"/>
              </w:rPr>
            </w:pPr>
            <w:r w:rsidRPr="00396A93">
              <w:rPr>
                <w:sz w:val="22"/>
              </w:rPr>
              <w:t>SDG 7</w:t>
            </w:r>
          </w:p>
        </w:tc>
        <w:tc>
          <w:tcPr>
            <w:tcW w:w="803" w:type="dxa"/>
            <w:tcBorders>
              <w:top w:val="nil"/>
              <w:left w:val="nil"/>
              <w:bottom w:val="single" w:sz="4" w:space="0" w:color="auto"/>
              <w:right w:val="nil"/>
            </w:tcBorders>
            <w:shd w:val="clear" w:color="auto" w:fill="auto"/>
            <w:vAlign w:val="center"/>
            <w:hideMark/>
          </w:tcPr>
          <w:p w14:paraId="27EEA229" w14:textId="77777777" w:rsidR="003647A1" w:rsidRPr="00396A93" w:rsidRDefault="003647A1" w:rsidP="00F23419">
            <w:pPr>
              <w:spacing w:after="0"/>
              <w:jc w:val="center"/>
              <w:rPr>
                <w:sz w:val="22"/>
              </w:rPr>
            </w:pPr>
            <w:r w:rsidRPr="00396A93">
              <w:rPr>
                <w:sz w:val="22"/>
              </w:rPr>
              <w:t>1/18</w:t>
            </w:r>
          </w:p>
        </w:tc>
      </w:tr>
      <w:tr w:rsidR="003647A1" w:rsidRPr="00396A93" w14:paraId="5178C269" w14:textId="77777777" w:rsidTr="00615A44">
        <w:trPr>
          <w:trHeight w:val="438"/>
          <w:jc w:val="center"/>
        </w:trPr>
        <w:tc>
          <w:tcPr>
            <w:tcW w:w="1203" w:type="dxa"/>
            <w:vMerge/>
            <w:tcBorders>
              <w:top w:val="single" w:sz="4" w:space="0" w:color="auto"/>
              <w:left w:val="nil"/>
              <w:bottom w:val="single" w:sz="4" w:space="0" w:color="000000"/>
              <w:right w:val="nil"/>
            </w:tcBorders>
            <w:vAlign w:val="center"/>
            <w:hideMark/>
          </w:tcPr>
          <w:p w14:paraId="278F836C" w14:textId="77777777" w:rsidR="003647A1" w:rsidRPr="00396A93" w:rsidRDefault="003647A1" w:rsidP="00F23419">
            <w:pPr>
              <w:spacing w:after="0"/>
              <w:jc w:val="left"/>
              <w:rPr>
                <w:sz w:val="22"/>
              </w:rPr>
            </w:pPr>
          </w:p>
        </w:tc>
        <w:tc>
          <w:tcPr>
            <w:tcW w:w="1124" w:type="dxa"/>
            <w:tcBorders>
              <w:top w:val="nil"/>
              <w:left w:val="nil"/>
              <w:bottom w:val="single" w:sz="4" w:space="0" w:color="auto"/>
              <w:right w:val="nil"/>
            </w:tcBorders>
            <w:shd w:val="clear" w:color="auto" w:fill="auto"/>
            <w:vAlign w:val="center"/>
            <w:hideMark/>
          </w:tcPr>
          <w:p w14:paraId="47B17FDB" w14:textId="77777777" w:rsidR="003647A1" w:rsidRPr="00396A93" w:rsidRDefault="003647A1" w:rsidP="00396A93">
            <w:pPr>
              <w:pStyle w:val="NoSpacing"/>
              <w:spacing w:line="276" w:lineRule="auto"/>
              <w:rPr>
                <w:rFonts w:ascii="Garamond" w:hAnsi="Garamond"/>
              </w:rPr>
            </w:pPr>
            <w:r w:rsidRPr="00396A93">
              <w:rPr>
                <w:rFonts w:ascii="Garamond" w:hAnsi="Garamond"/>
              </w:rPr>
              <w:t>Housing</w:t>
            </w:r>
          </w:p>
        </w:tc>
        <w:tc>
          <w:tcPr>
            <w:tcW w:w="4980" w:type="dxa"/>
            <w:tcBorders>
              <w:top w:val="nil"/>
              <w:left w:val="nil"/>
              <w:bottom w:val="single" w:sz="4" w:space="0" w:color="auto"/>
              <w:right w:val="nil"/>
            </w:tcBorders>
            <w:shd w:val="clear" w:color="auto" w:fill="auto"/>
            <w:vAlign w:val="center"/>
            <w:hideMark/>
          </w:tcPr>
          <w:p w14:paraId="7F82C22E" w14:textId="4BF11CBB" w:rsidR="003647A1" w:rsidRPr="00396A93" w:rsidRDefault="003647A1" w:rsidP="00396A93">
            <w:pPr>
              <w:pStyle w:val="NoSpacing"/>
              <w:spacing w:line="276" w:lineRule="auto"/>
              <w:rPr>
                <w:rFonts w:ascii="Garamond" w:hAnsi="Garamond"/>
              </w:rPr>
            </w:pPr>
            <w:r w:rsidRPr="00396A93">
              <w:rPr>
                <w:rFonts w:ascii="Garamond" w:hAnsi="Garamond"/>
              </w:rPr>
              <w:t xml:space="preserve">The household has </w:t>
            </w:r>
            <w:r w:rsidRPr="00396A93">
              <w:rPr>
                <w:rFonts w:ascii="Garamond" w:hAnsi="Garamond"/>
                <w:b/>
                <w:bCs/>
              </w:rPr>
              <w:t>inadequate</w:t>
            </w:r>
            <w:r w:rsidRPr="00396A93">
              <w:rPr>
                <w:rFonts w:ascii="Garamond" w:hAnsi="Garamond"/>
              </w:rPr>
              <w:t xml:space="preserve"> housing materials in </w:t>
            </w:r>
            <w:r w:rsidRPr="00396A93">
              <w:rPr>
                <w:rFonts w:ascii="Garamond" w:hAnsi="Garamond"/>
                <w:b/>
                <w:bCs/>
              </w:rPr>
              <w:t>any</w:t>
            </w:r>
            <w:r w:rsidRPr="00396A93">
              <w:rPr>
                <w:rFonts w:ascii="Garamond" w:hAnsi="Garamond"/>
              </w:rPr>
              <w:t xml:space="preserve"> of the three components: </w:t>
            </w:r>
            <w:r w:rsidRPr="00396A93">
              <w:rPr>
                <w:rFonts w:ascii="Garamond" w:hAnsi="Garamond"/>
                <w:b/>
                <w:bCs/>
              </w:rPr>
              <w:t>floor</w:t>
            </w:r>
            <w:r w:rsidRPr="00396A93">
              <w:rPr>
                <w:rFonts w:ascii="Garamond" w:hAnsi="Garamond"/>
              </w:rPr>
              <w:t xml:space="preserve">, </w:t>
            </w:r>
            <w:proofErr w:type="gramStart"/>
            <w:r w:rsidRPr="00396A93">
              <w:rPr>
                <w:rFonts w:ascii="Garamond" w:hAnsi="Garamond"/>
                <w:b/>
                <w:bCs/>
              </w:rPr>
              <w:t>roof</w:t>
            </w:r>
            <w:proofErr w:type="gramEnd"/>
            <w:r w:rsidRPr="00396A93">
              <w:rPr>
                <w:rFonts w:ascii="Garamond" w:hAnsi="Garamond"/>
              </w:rPr>
              <w:t xml:space="preserve"> or </w:t>
            </w:r>
            <w:r w:rsidRPr="00396A93">
              <w:rPr>
                <w:rFonts w:ascii="Garamond" w:hAnsi="Garamond"/>
                <w:b/>
                <w:bCs/>
              </w:rPr>
              <w:t>walls</w:t>
            </w:r>
            <w:r w:rsidRPr="00396A93">
              <w:rPr>
                <w:rFonts w:ascii="Garamond" w:hAnsi="Garamond"/>
              </w:rPr>
              <w:t>.</w:t>
            </w:r>
            <w:r w:rsidRPr="00396A93">
              <w:rPr>
                <w:rFonts w:ascii="Garamond" w:hAnsi="Garamond"/>
                <w:vertAlign w:val="superscript"/>
              </w:rPr>
              <w:t>9</w:t>
            </w:r>
          </w:p>
        </w:tc>
        <w:tc>
          <w:tcPr>
            <w:tcW w:w="796" w:type="dxa"/>
            <w:tcBorders>
              <w:top w:val="nil"/>
              <w:left w:val="nil"/>
              <w:bottom w:val="single" w:sz="4" w:space="0" w:color="auto"/>
              <w:right w:val="nil"/>
            </w:tcBorders>
            <w:shd w:val="clear" w:color="auto" w:fill="auto"/>
            <w:vAlign w:val="center"/>
            <w:hideMark/>
          </w:tcPr>
          <w:p w14:paraId="566065CE" w14:textId="77777777" w:rsidR="003647A1" w:rsidRPr="00396A93" w:rsidRDefault="003647A1" w:rsidP="00F23419">
            <w:pPr>
              <w:spacing w:after="0"/>
              <w:jc w:val="left"/>
              <w:rPr>
                <w:sz w:val="22"/>
              </w:rPr>
            </w:pPr>
            <w:r w:rsidRPr="00396A93">
              <w:rPr>
                <w:sz w:val="22"/>
              </w:rPr>
              <w:t>SDG 11</w:t>
            </w:r>
          </w:p>
        </w:tc>
        <w:tc>
          <w:tcPr>
            <w:tcW w:w="803" w:type="dxa"/>
            <w:tcBorders>
              <w:top w:val="nil"/>
              <w:left w:val="nil"/>
              <w:bottom w:val="single" w:sz="4" w:space="0" w:color="auto"/>
              <w:right w:val="nil"/>
            </w:tcBorders>
            <w:shd w:val="clear" w:color="auto" w:fill="auto"/>
            <w:vAlign w:val="center"/>
            <w:hideMark/>
          </w:tcPr>
          <w:p w14:paraId="4B2E7CDB" w14:textId="77777777" w:rsidR="003647A1" w:rsidRPr="00396A93" w:rsidRDefault="003647A1" w:rsidP="00F23419">
            <w:pPr>
              <w:spacing w:after="0"/>
              <w:jc w:val="center"/>
              <w:rPr>
                <w:sz w:val="22"/>
              </w:rPr>
            </w:pPr>
            <w:r w:rsidRPr="00396A93">
              <w:rPr>
                <w:sz w:val="22"/>
              </w:rPr>
              <w:t>1/18</w:t>
            </w:r>
          </w:p>
        </w:tc>
      </w:tr>
      <w:tr w:rsidR="003647A1" w:rsidRPr="00396A93" w14:paraId="728827E9" w14:textId="77777777" w:rsidTr="00615A44">
        <w:trPr>
          <w:trHeight w:val="590"/>
          <w:jc w:val="center"/>
        </w:trPr>
        <w:tc>
          <w:tcPr>
            <w:tcW w:w="1203" w:type="dxa"/>
            <w:vMerge/>
            <w:tcBorders>
              <w:top w:val="single" w:sz="4" w:space="0" w:color="auto"/>
              <w:left w:val="nil"/>
              <w:bottom w:val="single" w:sz="4" w:space="0" w:color="000000"/>
              <w:right w:val="nil"/>
            </w:tcBorders>
            <w:vAlign w:val="center"/>
            <w:hideMark/>
          </w:tcPr>
          <w:p w14:paraId="20C722B8" w14:textId="77777777" w:rsidR="003647A1" w:rsidRPr="00396A93" w:rsidRDefault="003647A1" w:rsidP="00F23419">
            <w:pPr>
              <w:spacing w:after="0"/>
              <w:jc w:val="left"/>
              <w:rPr>
                <w:sz w:val="22"/>
              </w:rPr>
            </w:pPr>
          </w:p>
        </w:tc>
        <w:tc>
          <w:tcPr>
            <w:tcW w:w="1124" w:type="dxa"/>
            <w:tcBorders>
              <w:top w:val="nil"/>
              <w:left w:val="nil"/>
              <w:bottom w:val="single" w:sz="4" w:space="0" w:color="auto"/>
              <w:right w:val="nil"/>
            </w:tcBorders>
            <w:shd w:val="clear" w:color="auto" w:fill="auto"/>
            <w:vAlign w:val="center"/>
            <w:hideMark/>
          </w:tcPr>
          <w:p w14:paraId="128BA7E4" w14:textId="77777777" w:rsidR="003647A1" w:rsidRPr="00396A93" w:rsidRDefault="003647A1" w:rsidP="00396A93">
            <w:pPr>
              <w:pStyle w:val="NoSpacing"/>
              <w:spacing w:line="276" w:lineRule="auto"/>
              <w:rPr>
                <w:rFonts w:ascii="Garamond" w:hAnsi="Garamond"/>
                <w:color w:val="000000"/>
              </w:rPr>
            </w:pPr>
            <w:r w:rsidRPr="00396A93">
              <w:rPr>
                <w:rFonts w:ascii="Garamond" w:hAnsi="Garamond"/>
              </w:rPr>
              <w:t>Assets</w:t>
            </w:r>
          </w:p>
        </w:tc>
        <w:tc>
          <w:tcPr>
            <w:tcW w:w="4980" w:type="dxa"/>
            <w:tcBorders>
              <w:top w:val="nil"/>
              <w:left w:val="nil"/>
              <w:bottom w:val="single" w:sz="4" w:space="0" w:color="auto"/>
              <w:right w:val="nil"/>
            </w:tcBorders>
            <w:shd w:val="clear" w:color="auto" w:fill="auto"/>
            <w:vAlign w:val="center"/>
            <w:hideMark/>
          </w:tcPr>
          <w:p w14:paraId="12B48E67" w14:textId="60151E86" w:rsidR="003647A1" w:rsidRPr="00396A93" w:rsidRDefault="003647A1" w:rsidP="00396A93">
            <w:pPr>
              <w:pStyle w:val="NoSpacing"/>
              <w:spacing w:line="276" w:lineRule="auto"/>
              <w:rPr>
                <w:rFonts w:ascii="Garamond" w:hAnsi="Garamond"/>
              </w:rPr>
            </w:pPr>
            <w:r w:rsidRPr="00396A93">
              <w:rPr>
                <w:rFonts w:ascii="Garamond" w:hAnsi="Garamond"/>
              </w:rPr>
              <w:t xml:space="preserve">The household does </w:t>
            </w:r>
            <w:r w:rsidRPr="00396A93">
              <w:rPr>
                <w:rFonts w:ascii="Garamond" w:hAnsi="Garamond"/>
                <w:b/>
                <w:bCs/>
              </w:rPr>
              <w:t xml:space="preserve">not own more than one </w:t>
            </w:r>
            <w:r w:rsidRPr="00396A93">
              <w:rPr>
                <w:rFonts w:ascii="Garamond" w:hAnsi="Garamond"/>
              </w:rPr>
              <w:t>of these</w:t>
            </w:r>
            <w:r w:rsidRPr="00396A93">
              <w:rPr>
                <w:rFonts w:ascii="Garamond" w:hAnsi="Garamond"/>
                <w:b/>
                <w:bCs/>
              </w:rPr>
              <w:t xml:space="preserve"> assets</w:t>
            </w:r>
            <w:r w:rsidRPr="00396A93">
              <w:rPr>
                <w:rFonts w:ascii="Garamond" w:hAnsi="Garamond"/>
              </w:rPr>
              <w:t xml:space="preserve">: radio, TV, telephone, computer, animal cart, bicycle, </w:t>
            </w:r>
            <w:proofErr w:type="gramStart"/>
            <w:r w:rsidRPr="00396A93">
              <w:rPr>
                <w:rFonts w:ascii="Garamond" w:hAnsi="Garamond"/>
              </w:rPr>
              <w:t>motorbike</w:t>
            </w:r>
            <w:proofErr w:type="gramEnd"/>
            <w:r w:rsidRPr="00396A93">
              <w:rPr>
                <w:rFonts w:ascii="Garamond" w:hAnsi="Garamond"/>
              </w:rPr>
              <w:t xml:space="preserve"> or refrigerator, and does not own a car or truck.</w:t>
            </w:r>
          </w:p>
        </w:tc>
        <w:tc>
          <w:tcPr>
            <w:tcW w:w="796" w:type="dxa"/>
            <w:tcBorders>
              <w:top w:val="nil"/>
              <w:left w:val="nil"/>
              <w:bottom w:val="single" w:sz="4" w:space="0" w:color="auto"/>
              <w:right w:val="nil"/>
            </w:tcBorders>
            <w:shd w:val="clear" w:color="auto" w:fill="auto"/>
            <w:vAlign w:val="center"/>
            <w:hideMark/>
          </w:tcPr>
          <w:p w14:paraId="33C7BE37" w14:textId="77777777" w:rsidR="003647A1" w:rsidRPr="00396A93" w:rsidRDefault="003647A1" w:rsidP="00F23419">
            <w:pPr>
              <w:spacing w:after="0"/>
              <w:jc w:val="left"/>
              <w:rPr>
                <w:sz w:val="22"/>
              </w:rPr>
            </w:pPr>
            <w:r w:rsidRPr="00396A93">
              <w:rPr>
                <w:sz w:val="22"/>
              </w:rPr>
              <w:t>SDG 1</w:t>
            </w:r>
          </w:p>
        </w:tc>
        <w:tc>
          <w:tcPr>
            <w:tcW w:w="803" w:type="dxa"/>
            <w:tcBorders>
              <w:top w:val="nil"/>
              <w:left w:val="nil"/>
              <w:bottom w:val="single" w:sz="4" w:space="0" w:color="auto"/>
              <w:right w:val="nil"/>
            </w:tcBorders>
            <w:shd w:val="clear" w:color="auto" w:fill="auto"/>
            <w:vAlign w:val="center"/>
            <w:hideMark/>
          </w:tcPr>
          <w:p w14:paraId="10D911AF" w14:textId="77777777" w:rsidR="003647A1" w:rsidRPr="00396A93" w:rsidRDefault="003647A1" w:rsidP="00F23419">
            <w:pPr>
              <w:spacing w:after="0"/>
              <w:jc w:val="center"/>
              <w:rPr>
                <w:sz w:val="22"/>
              </w:rPr>
            </w:pPr>
            <w:r w:rsidRPr="00396A93">
              <w:rPr>
                <w:sz w:val="22"/>
              </w:rPr>
              <w:t>1/18</w:t>
            </w:r>
          </w:p>
        </w:tc>
      </w:tr>
      <w:tr w:rsidR="003647A1" w:rsidRPr="00396A93" w14:paraId="5E0FBB4F" w14:textId="77777777" w:rsidTr="00615A44">
        <w:trPr>
          <w:trHeight w:val="515"/>
          <w:jc w:val="center"/>
        </w:trPr>
        <w:tc>
          <w:tcPr>
            <w:tcW w:w="8907" w:type="dxa"/>
            <w:gridSpan w:val="5"/>
            <w:tcBorders>
              <w:top w:val="single" w:sz="4" w:space="0" w:color="auto"/>
              <w:left w:val="nil"/>
              <w:bottom w:val="nil"/>
              <w:right w:val="nil"/>
            </w:tcBorders>
            <w:shd w:val="clear" w:color="auto" w:fill="auto"/>
            <w:vAlign w:val="center"/>
            <w:hideMark/>
          </w:tcPr>
          <w:p w14:paraId="6C6FFE78" w14:textId="75650926" w:rsidR="003647A1" w:rsidRPr="00396A93" w:rsidRDefault="003647A1" w:rsidP="00396A93">
            <w:pPr>
              <w:pStyle w:val="NoSpacing"/>
              <w:spacing w:line="276" w:lineRule="auto"/>
              <w:jc w:val="both"/>
              <w:rPr>
                <w:rFonts w:ascii="Garamond" w:hAnsi="Garamond"/>
              </w:rPr>
            </w:pPr>
            <w:r w:rsidRPr="00396A93">
              <w:rPr>
                <w:rFonts w:ascii="Garamond" w:hAnsi="Garamond"/>
              </w:rPr>
              <w:t>Source: Alkire</w:t>
            </w:r>
            <w:r w:rsidR="00495978" w:rsidRPr="00396A93">
              <w:rPr>
                <w:rFonts w:ascii="Garamond" w:hAnsi="Garamond"/>
              </w:rPr>
              <w:t>,</w:t>
            </w:r>
            <w:r w:rsidRPr="00396A93">
              <w:rPr>
                <w:rFonts w:ascii="Garamond" w:hAnsi="Garamond"/>
              </w:rPr>
              <w:t xml:space="preserve"> </w:t>
            </w:r>
            <w:r w:rsidR="00495978" w:rsidRPr="00396A93">
              <w:rPr>
                <w:rFonts w:ascii="Garamond" w:hAnsi="Garamond"/>
              </w:rPr>
              <w:t>Kanagaratnam, and Suppa</w:t>
            </w:r>
            <w:r w:rsidR="00495978" w:rsidRPr="00396A93" w:rsidDel="00495978">
              <w:rPr>
                <w:rFonts w:ascii="Garamond" w:hAnsi="Garamond"/>
              </w:rPr>
              <w:t xml:space="preserve"> </w:t>
            </w:r>
            <w:r w:rsidRPr="00396A93">
              <w:rPr>
                <w:rFonts w:ascii="Garamond" w:hAnsi="Garamond"/>
              </w:rPr>
              <w:t>(2020).</w:t>
            </w:r>
          </w:p>
          <w:p w14:paraId="1F821FEE" w14:textId="4CC6C7AB" w:rsidR="003647A1" w:rsidRPr="00396A93" w:rsidRDefault="003647A1" w:rsidP="00396A93">
            <w:pPr>
              <w:pStyle w:val="NoSpacing"/>
              <w:spacing w:line="276" w:lineRule="auto"/>
              <w:jc w:val="both"/>
              <w:rPr>
                <w:rFonts w:ascii="Garamond" w:hAnsi="Garamond"/>
              </w:rPr>
            </w:pPr>
            <w:r w:rsidRPr="00396A93">
              <w:rPr>
                <w:rFonts w:ascii="Garamond" w:hAnsi="Garamond"/>
              </w:rPr>
              <w:t xml:space="preserve">Notes: The global MPI is related to the following SDGs: No Poverty (SDG 1), Zero Hunger (SDG 2), </w:t>
            </w:r>
            <w:r w:rsidR="00E35143" w:rsidRPr="00396A93">
              <w:rPr>
                <w:rFonts w:ascii="Garamond" w:hAnsi="Garamond"/>
              </w:rPr>
              <w:t xml:space="preserve">Good </w:t>
            </w:r>
            <w:r w:rsidRPr="00396A93">
              <w:rPr>
                <w:rFonts w:ascii="Garamond" w:hAnsi="Garamond"/>
              </w:rPr>
              <w:t>Health and Well-being (SDG 3), Quality Education (SDG 4), Clean Water and Sanitation (SDG 6), Affordable and Clean Energy (SDG 7), and Sustainable Cities and Communities (SDG 11).</w:t>
            </w:r>
          </w:p>
        </w:tc>
      </w:tr>
      <w:tr w:rsidR="003647A1" w:rsidRPr="00396A93" w14:paraId="1DCCB2D4" w14:textId="77777777" w:rsidTr="00615A44">
        <w:trPr>
          <w:trHeight w:val="773"/>
          <w:jc w:val="center"/>
        </w:trPr>
        <w:tc>
          <w:tcPr>
            <w:tcW w:w="8907" w:type="dxa"/>
            <w:gridSpan w:val="5"/>
            <w:tcBorders>
              <w:top w:val="nil"/>
              <w:left w:val="nil"/>
              <w:bottom w:val="nil"/>
              <w:right w:val="nil"/>
            </w:tcBorders>
            <w:shd w:val="clear" w:color="auto" w:fill="auto"/>
            <w:vAlign w:val="center"/>
            <w:hideMark/>
          </w:tcPr>
          <w:p w14:paraId="1C91BB57" w14:textId="294FFAE8" w:rsidR="003647A1" w:rsidRPr="00396A93" w:rsidRDefault="003647A1" w:rsidP="00396A93">
            <w:pPr>
              <w:pStyle w:val="NoSpacing"/>
              <w:spacing w:line="276" w:lineRule="auto"/>
              <w:jc w:val="both"/>
              <w:rPr>
                <w:rFonts w:ascii="Garamond" w:hAnsi="Garamond"/>
              </w:rPr>
            </w:pPr>
            <w:r w:rsidRPr="00396A93">
              <w:rPr>
                <w:rFonts w:ascii="Garamond" w:hAnsi="Garamond"/>
                <w:vertAlign w:val="superscript"/>
              </w:rPr>
              <w:t>1</w:t>
            </w:r>
            <w:r w:rsidRPr="00396A93">
              <w:rPr>
                <w:rFonts w:ascii="Garamond" w:hAnsi="Garamond"/>
              </w:rPr>
              <w:t xml:space="preserve"> Children under 5 years (60 months and younger) are considered undernourished if their z-score of either height-for-age (stunting) or weight-for-age (underweight) is below minus two standard deviations from the median of the reference population. Children 5–19 years (61–228 months) are identified as deprived if their age-specific BMI </w:t>
            </w:r>
            <w:proofErr w:type="spellStart"/>
            <w:r w:rsidRPr="00396A93">
              <w:rPr>
                <w:rFonts w:ascii="Garamond" w:hAnsi="Garamond"/>
              </w:rPr>
              <w:t>cutoff</w:t>
            </w:r>
            <w:proofErr w:type="spellEnd"/>
            <w:r w:rsidRPr="00396A93">
              <w:rPr>
                <w:rFonts w:ascii="Garamond" w:hAnsi="Garamond"/>
              </w:rPr>
              <w:t xml:space="preserve"> is below minus two standard deviations. Adults 19 to 70 years (229–840 months) are considered undernourished if their Body Mass Index (BMI) is below 18.5 m/kg². </w:t>
            </w:r>
          </w:p>
        </w:tc>
      </w:tr>
      <w:tr w:rsidR="003647A1" w:rsidRPr="00396A93" w14:paraId="67FF6485" w14:textId="77777777" w:rsidTr="00615A44">
        <w:trPr>
          <w:trHeight w:val="773"/>
          <w:jc w:val="center"/>
        </w:trPr>
        <w:tc>
          <w:tcPr>
            <w:tcW w:w="8907" w:type="dxa"/>
            <w:gridSpan w:val="5"/>
            <w:tcBorders>
              <w:top w:val="nil"/>
              <w:left w:val="nil"/>
              <w:bottom w:val="nil"/>
              <w:right w:val="nil"/>
            </w:tcBorders>
            <w:shd w:val="clear" w:color="auto" w:fill="auto"/>
            <w:vAlign w:val="center"/>
            <w:hideMark/>
          </w:tcPr>
          <w:p w14:paraId="50F527A9" w14:textId="77777777" w:rsidR="003647A1" w:rsidRPr="00396A93" w:rsidRDefault="003647A1" w:rsidP="00396A93">
            <w:pPr>
              <w:pStyle w:val="NoSpacing"/>
              <w:spacing w:line="276" w:lineRule="auto"/>
              <w:jc w:val="both"/>
              <w:rPr>
                <w:rFonts w:ascii="Garamond" w:hAnsi="Garamond"/>
              </w:rPr>
            </w:pPr>
            <w:r w:rsidRPr="00396A93">
              <w:rPr>
                <w:rFonts w:ascii="Garamond" w:hAnsi="Garamond"/>
                <w:vertAlign w:val="superscript"/>
              </w:rPr>
              <w:lastRenderedPageBreak/>
              <w:t>2</w:t>
            </w:r>
            <w:r w:rsidRPr="00396A93">
              <w:rPr>
                <w:rFonts w:ascii="Garamond" w:hAnsi="Garamond"/>
              </w:rPr>
              <w:t xml:space="preserve"> The child mortality indicator of the global MPI is based on birth history data provided by mothers aged 15 to 49. In most surveys, men have provided information on child mortality as well, but this lacks the date of birth and death of the child. Hence, the indicator is constructed solely from mothers. However, if the data from the mother are missing, and if the male in the household reported no child mortality, then we identify no child mortality in the household. </w:t>
            </w:r>
          </w:p>
        </w:tc>
      </w:tr>
      <w:tr w:rsidR="003647A1" w:rsidRPr="00396A93" w14:paraId="2754F60E" w14:textId="77777777" w:rsidTr="00615A44">
        <w:trPr>
          <w:trHeight w:val="605"/>
          <w:jc w:val="center"/>
        </w:trPr>
        <w:tc>
          <w:tcPr>
            <w:tcW w:w="8907" w:type="dxa"/>
            <w:gridSpan w:val="5"/>
            <w:tcBorders>
              <w:top w:val="nil"/>
              <w:left w:val="nil"/>
              <w:bottom w:val="nil"/>
              <w:right w:val="nil"/>
            </w:tcBorders>
            <w:shd w:val="clear" w:color="auto" w:fill="auto"/>
            <w:vAlign w:val="center"/>
            <w:hideMark/>
          </w:tcPr>
          <w:p w14:paraId="4BC03242" w14:textId="04AE9DDE" w:rsidR="003647A1" w:rsidRPr="00396A93" w:rsidRDefault="003647A1" w:rsidP="00396A93">
            <w:pPr>
              <w:pStyle w:val="NoSpacing"/>
              <w:spacing w:line="276" w:lineRule="auto"/>
              <w:jc w:val="both"/>
              <w:rPr>
                <w:rFonts w:ascii="Garamond" w:hAnsi="Garamond"/>
              </w:rPr>
            </w:pPr>
            <w:r w:rsidRPr="00396A93">
              <w:rPr>
                <w:rFonts w:ascii="Garamond" w:hAnsi="Garamond"/>
                <w:vertAlign w:val="superscript"/>
              </w:rPr>
              <w:t>3</w:t>
            </w:r>
            <w:r w:rsidRPr="00396A93">
              <w:rPr>
                <w:rFonts w:ascii="Garamond" w:hAnsi="Garamond"/>
              </w:rPr>
              <w:t xml:space="preserve"> If all individuals in the household are in an age group where they should have formally completed </w:t>
            </w:r>
            <w:r w:rsidR="004D58BC" w:rsidRPr="00396A93">
              <w:rPr>
                <w:rFonts w:ascii="Garamond" w:hAnsi="Garamond"/>
              </w:rPr>
              <w:t>six</w:t>
            </w:r>
            <w:r w:rsidRPr="00396A93">
              <w:rPr>
                <w:rFonts w:ascii="Garamond" w:hAnsi="Garamond"/>
              </w:rPr>
              <w:t xml:space="preserve"> or more years of schooling, but none have this achievement, then the household is deprived. However, if any individuals aged 10 years and older reported </w:t>
            </w:r>
            <w:r w:rsidR="004D58BC" w:rsidRPr="00396A93">
              <w:rPr>
                <w:rFonts w:ascii="Garamond" w:hAnsi="Garamond"/>
              </w:rPr>
              <w:t>six</w:t>
            </w:r>
            <w:r w:rsidRPr="00396A93">
              <w:rPr>
                <w:rFonts w:ascii="Garamond" w:hAnsi="Garamond"/>
              </w:rPr>
              <w:t xml:space="preserve"> years or more of schooling, the household is not deprived.</w:t>
            </w:r>
          </w:p>
        </w:tc>
      </w:tr>
      <w:tr w:rsidR="003647A1" w:rsidRPr="00396A93" w14:paraId="48D57433" w14:textId="77777777" w:rsidTr="00615A44">
        <w:trPr>
          <w:trHeight w:val="214"/>
          <w:jc w:val="center"/>
        </w:trPr>
        <w:tc>
          <w:tcPr>
            <w:tcW w:w="8907" w:type="dxa"/>
            <w:gridSpan w:val="5"/>
            <w:tcBorders>
              <w:top w:val="nil"/>
              <w:left w:val="nil"/>
              <w:bottom w:val="nil"/>
              <w:right w:val="nil"/>
            </w:tcBorders>
            <w:shd w:val="clear" w:color="auto" w:fill="auto"/>
            <w:vAlign w:val="center"/>
            <w:hideMark/>
          </w:tcPr>
          <w:p w14:paraId="01703608" w14:textId="2CDDEBE8" w:rsidR="003647A1" w:rsidRPr="00396A93" w:rsidRDefault="003647A1" w:rsidP="00396A93">
            <w:pPr>
              <w:pStyle w:val="NoSpacing"/>
              <w:spacing w:line="276" w:lineRule="auto"/>
              <w:jc w:val="both"/>
              <w:rPr>
                <w:rFonts w:ascii="Garamond" w:hAnsi="Garamond"/>
              </w:rPr>
            </w:pPr>
            <w:r w:rsidRPr="00396A93">
              <w:rPr>
                <w:rFonts w:ascii="Garamond" w:hAnsi="Garamond"/>
                <w:vertAlign w:val="superscript"/>
              </w:rPr>
              <w:t>4</w:t>
            </w:r>
            <w:r w:rsidRPr="00396A93">
              <w:rPr>
                <w:rFonts w:ascii="Garamond" w:hAnsi="Garamond"/>
              </w:rPr>
              <w:t xml:space="preserve"> Data source</w:t>
            </w:r>
            <w:r w:rsidR="00454E42" w:rsidRPr="00396A93">
              <w:rPr>
                <w:rFonts w:ascii="Garamond" w:hAnsi="Garamond"/>
              </w:rPr>
              <w:t>s</w:t>
            </w:r>
            <w:r w:rsidRPr="00396A93">
              <w:rPr>
                <w:rFonts w:ascii="Garamond" w:hAnsi="Garamond"/>
              </w:rPr>
              <w:t xml:space="preserve"> for the age children start compulsory primary school</w:t>
            </w:r>
            <w:r w:rsidR="00454E42" w:rsidRPr="00396A93">
              <w:rPr>
                <w:rFonts w:ascii="Garamond" w:hAnsi="Garamond"/>
              </w:rPr>
              <w:t xml:space="preserve"> are</w:t>
            </w:r>
            <w:r w:rsidRPr="00396A93">
              <w:rPr>
                <w:rFonts w:ascii="Garamond" w:hAnsi="Garamond"/>
              </w:rPr>
              <w:t xml:space="preserve"> DHS or</w:t>
            </w:r>
            <w:r w:rsidRPr="00396A93">
              <w:rPr>
                <w:rFonts w:ascii="Garamond" w:hAnsi="Garamond"/>
                <w:color w:val="FF0000"/>
              </w:rPr>
              <w:t xml:space="preserve"> </w:t>
            </w:r>
            <w:r w:rsidRPr="00396A93">
              <w:rPr>
                <w:rFonts w:ascii="Garamond" w:hAnsi="Garamond"/>
              </w:rPr>
              <w:t>MICS survey reports</w:t>
            </w:r>
            <w:r w:rsidR="00454E42" w:rsidRPr="00396A93">
              <w:rPr>
                <w:rFonts w:ascii="Garamond" w:hAnsi="Garamond"/>
              </w:rPr>
              <w:t>,</w:t>
            </w:r>
            <w:r w:rsidRPr="00396A93">
              <w:rPr>
                <w:rFonts w:ascii="Garamond" w:hAnsi="Garamond"/>
              </w:rPr>
              <w:t xml:space="preserve"> and http://data.uis.unesco.org</w:t>
            </w:r>
          </w:p>
        </w:tc>
      </w:tr>
      <w:tr w:rsidR="003647A1" w:rsidRPr="00396A93" w14:paraId="4BEA8AE6" w14:textId="77777777" w:rsidTr="00615A44">
        <w:trPr>
          <w:trHeight w:val="207"/>
          <w:jc w:val="center"/>
        </w:trPr>
        <w:tc>
          <w:tcPr>
            <w:tcW w:w="8907" w:type="dxa"/>
            <w:gridSpan w:val="5"/>
            <w:tcBorders>
              <w:top w:val="nil"/>
              <w:left w:val="nil"/>
              <w:bottom w:val="nil"/>
              <w:right w:val="nil"/>
            </w:tcBorders>
            <w:shd w:val="clear" w:color="auto" w:fill="auto"/>
            <w:vAlign w:val="center"/>
            <w:hideMark/>
          </w:tcPr>
          <w:p w14:paraId="3FD79136" w14:textId="77777777" w:rsidR="003647A1" w:rsidRPr="00396A93" w:rsidRDefault="003647A1" w:rsidP="00396A93">
            <w:pPr>
              <w:pStyle w:val="NoSpacing"/>
              <w:spacing w:line="276" w:lineRule="auto"/>
              <w:jc w:val="both"/>
              <w:rPr>
                <w:rFonts w:ascii="Garamond" w:hAnsi="Garamond"/>
              </w:rPr>
            </w:pPr>
            <w:r w:rsidRPr="00396A93">
              <w:rPr>
                <w:rFonts w:ascii="Garamond" w:hAnsi="Garamond"/>
                <w:vertAlign w:val="superscript"/>
              </w:rPr>
              <w:t>5</w:t>
            </w:r>
            <w:r w:rsidRPr="00396A93">
              <w:rPr>
                <w:rFonts w:ascii="Garamond" w:hAnsi="Garamond"/>
              </w:rPr>
              <w:t xml:space="preserve"> If the survey report uses other definitions of solid fuel, we follow the survey report. </w:t>
            </w:r>
          </w:p>
        </w:tc>
      </w:tr>
      <w:tr w:rsidR="003647A1" w:rsidRPr="00396A93" w14:paraId="3C886246" w14:textId="77777777" w:rsidTr="00615A44">
        <w:trPr>
          <w:trHeight w:val="438"/>
          <w:jc w:val="center"/>
        </w:trPr>
        <w:tc>
          <w:tcPr>
            <w:tcW w:w="8907" w:type="dxa"/>
            <w:gridSpan w:val="5"/>
            <w:tcBorders>
              <w:top w:val="nil"/>
              <w:left w:val="nil"/>
              <w:bottom w:val="nil"/>
              <w:right w:val="nil"/>
            </w:tcBorders>
            <w:shd w:val="clear" w:color="auto" w:fill="auto"/>
            <w:vAlign w:val="center"/>
            <w:hideMark/>
          </w:tcPr>
          <w:p w14:paraId="7FDF81ED" w14:textId="77777777" w:rsidR="003647A1" w:rsidRPr="00396A93" w:rsidRDefault="003647A1" w:rsidP="00396A93">
            <w:pPr>
              <w:pStyle w:val="NoSpacing"/>
              <w:spacing w:line="276" w:lineRule="auto"/>
              <w:jc w:val="both"/>
              <w:rPr>
                <w:rFonts w:ascii="Garamond" w:hAnsi="Garamond"/>
              </w:rPr>
            </w:pPr>
            <w:r w:rsidRPr="00396A93">
              <w:rPr>
                <w:rFonts w:ascii="Garamond" w:hAnsi="Garamond"/>
                <w:vertAlign w:val="superscript"/>
              </w:rPr>
              <w:t xml:space="preserve">6 </w:t>
            </w:r>
            <w:r w:rsidRPr="00396A93">
              <w:rPr>
                <w:rFonts w:ascii="Garamond" w:hAnsi="Garamond"/>
              </w:rPr>
              <w:t xml:space="preserve">A household is considered to have access to improved sanitation if it has some type of flush toilet or latrine, or ventilated improved pit or composting toilet, </w:t>
            </w:r>
            <w:proofErr w:type="gramStart"/>
            <w:r w:rsidRPr="00396A93">
              <w:rPr>
                <w:rFonts w:ascii="Garamond" w:hAnsi="Garamond"/>
              </w:rPr>
              <w:t>provided that</w:t>
            </w:r>
            <w:proofErr w:type="gramEnd"/>
            <w:r w:rsidRPr="00396A93">
              <w:rPr>
                <w:rFonts w:ascii="Garamond" w:hAnsi="Garamond"/>
              </w:rPr>
              <w:t xml:space="preserve"> they are not shared. If the survey report uses other definitions of adequate sanitation, we follow the survey report </w:t>
            </w:r>
          </w:p>
        </w:tc>
      </w:tr>
      <w:tr w:rsidR="003647A1" w:rsidRPr="00396A93" w14:paraId="3FC52BE9" w14:textId="77777777" w:rsidTr="00615A44">
        <w:trPr>
          <w:trHeight w:val="613"/>
          <w:jc w:val="center"/>
        </w:trPr>
        <w:tc>
          <w:tcPr>
            <w:tcW w:w="8907" w:type="dxa"/>
            <w:gridSpan w:val="5"/>
            <w:tcBorders>
              <w:top w:val="nil"/>
              <w:left w:val="nil"/>
              <w:bottom w:val="nil"/>
              <w:right w:val="nil"/>
            </w:tcBorders>
            <w:shd w:val="clear" w:color="auto" w:fill="auto"/>
            <w:vAlign w:val="center"/>
            <w:hideMark/>
          </w:tcPr>
          <w:p w14:paraId="572EF6F6" w14:textId="77777777" w:rsidR="003647A1" w:rsidRPr="00396A93" w:rsidRDefault="003647A1" w:rsidP="00396A93">
            <w:pPr>
              <w:pStyle w:val="NoSpacing"/>
              <w:spacing w:line="276" w:lineRule="auto"/>
              <w:jc w:val="both"/>
              <w:rPr>
                <w:rFonts w:ascii="Garamond" w:hAnsi="Garamond"/>
              </w:rPr>
            </w:pPr>
            <w:r w:rsidRPr="00396A93">
              <w:rPr>
                <w:rFonts w:ascii="Garamond" w:hAnsi="Garamond"/>
                <w:vertAlign w:val="superscript"/>
              </w:rPr>
              <w:t>7</w:t>
            </w:r>
            <w:r w:rsidRPr="00396A93">
              <w:rPr>
                <w:rFonts w:ascii="Garamond" w:hAnsi="Garamond"/>
              </w:rPr>
              <w:t xml:space="preserve">A household has access to clean drinking water if the water source is any of the following types: piped water, public tap, </w:t>
            </w:r>
            <w:proofErr w:type="gramStart"/>
            <w:r w:rsidRPr="00396A93">
              <w:rPr>
                <w:rFonts w:ascii="Garamond" w:hAnsi="Garamond"/>
              </w:rPr>
              <w:t>borehole</w:t>
            </w:r>
            <w:proofErr w:type="gramEnd"/>
            <w:r w:rsidRPr="00396A93">
              <w:rPr>
                <w:rFonts w:ascii="Garamond" w:hAnsi="Garamond"/>
              </w:rPr>
              <w:t xml:space="preserve"> or pump, protected well, protected spring, or rainwater, and it is within a 30-minute walk, round trip. If the survey report uses other definitions of clean or safe drinking water, we follow the survey report. </w:t>
            </w:r>
          </w:p>
        </w:tc>
      </w:tr>
      <w:tr w:rsidR="003647A1" w:rsidRPr="00396A93" w14:paraId="491CA95C" w14:textId="77777777" w:rsidTr="00615A44">
        <w:trPr>
          <w:trHeight w:val="381"/>
          <w:jc w:val="center"/>
        </w:trPr>
        <w:tc>
          <w:tcPr>
            <w:tcW w:w="8907" w:type="dxa"/>
            <w:gridSpan w:val="5"/>
            <w:tcBorders>
              <w:top w:val="nil"/>
              <w:left w:val="nil"/>
              <w:bottom w:val="nil"/>
              <w:right w:val="nil"/>
            </w:tcBorders>
            <w:shd w:val="clear" w:color="auto" w:fill="auto"/>
            <w:vAlign w:val="center"/>
            <w:hideMark/>
          </w:tcPr>
          <w:p w14:paraId="0A325CBE" w14:textId="72A306E8" w:rsidR="003647A1" w:rsidRPr="00396A93" w:rsidRDefault="003647A1" w:rsidP="00396A93">
            <w:pPr>
              <w:pStyle w:val="NoSpacing"/>
              <w:spacing w:line="276" w:lineRule="auto"/>
              <w:jc w:val="both"/>
              <w:rPr>
                <w:rFonts w:ascii="Garamond" w:hAnsi="Garamond"/>
              </w:rPr>
            </w:pPr>
            <w:r w:rsidRPr="00396A93">
              <w:rPr>
                <w:rFonts w:ascii="Garamond" w:hAnsi="Garamond"/>
                <w:vertAlign w:val="superscript"/>
              </w:rPr>
              <w:t>8</w:t>
            </w:r>
            <w:r w:rsidRPr="00396A93">
              <w:rPr>
                <w:rFonts w:ascii="Garamond" w:hAnsi="Garamond"/>
              </w:rPr>
              <w:t>A number of countries do not collect data on electricity because of 100</w:t>
            </w:r>
            <w:r w:rsidR="00564308" w:rsidRPr="00396A93">
              <w:rPr>
                <w:rFonts w:ascii="Garamond" w:hAnsi="Garamond"/>
              </w:rPr>
              <w:t xml:space="preserve"> percent</w:t>
            </w:r>
            <w:r w:rsidRPr="00396A93">
              <w:rPr>
                <w:rFonts w:ascii="Garamond" w:hAnsi="Garamond"/>
              </w:rPr>
              <w:t xml:space="preserve"> coverage. In such cases, we identify all households in the country as non-deprived in electricity. </w:t>
            </w:r>
          </w:p>
        </w:tc>
      </w:tr>
      <w:tr w:rsidR="003647A1" w:rsidRPr="00396A93" w14:paraId="0D41DAC7" w14:textId="77777777" w:rsidTr="00615A44">
        <w:trPr>
          <w:trHeight w:val="557"/>
          <w:jc w:val="center"/>
        </w:trPr>
        <w:tc>
          <w:tcPr>
            <w:tcW w:w="8907" w:type="dxa"/>
            <w:gridSpan w:val="5"/>
            <w:tcBorders>
              <w:top w:val="nil"/>
              <w:left w:val="nil"/>
              <w:bottom w:val="nil"/>
              <w:right w:val="nil"/>
            </w:tcBorders>
            <w:shd w:val="clear" w:color="auto" w:fill="auto"/>
            <w:vAlign w:val="center"/>
            <w:hideMark/>
          </w:tcPr>
          <w:p w14:paraId="6B99FB12" w14:textId="4038810A" w:rsidR="003647A1" w:rsidRPr="00396A93" w:rsidRDefault="003647A1" w:rsidP="00F23419">
            <w:pPr>
              <w:spacing w:afterLines="20" w:after="48"/>
              <w:rPr>
                <w:color w:val="000000"/>
                <w:sz w:val="22"/>
              </w:rPr>
            </w:pPr>
            <w:r w:rsidRPr="00396A93">
              <w:rPr>
                <w:color w:val="000000"/>
                <w:sz w:val="22"/>
                <w:vertAlign w:val="superscript"/>
              </w:rPr>
              <w:t>9</w:t>
            </w:r>
            <w:r w:rsidRPr="00396A93">
              <w:rPr>
                <w:color w:val="000000"/>
                <w:sz w:val="22"/>
              </w:rPr>
              <w:t xml:space="preserve"> </w:t>
            </w:r>
            <w:r w:rsidR="00454E42" w:rsidRPr="00396A93">
              <w:rPr>
                <w:color w:val="000000"/>
                <w:sz w:val="22"/>
              </w:rPr>
              <w:t>A household is considered d</w:t>
            </w:r>
            <w:r w:rsidRPr="00396A93">
              <w:rPr>
                <w:color w:val="000000"/>
                <w:sz w:val="22"/>
              </w:rPr>
              <w:t xml:space="preserve">eprived if </w:t>
            </w:r>
            <w:r w:rsidR="00454E42" w:rsidRPr="00396A93">
              <w:rPr>
                <w:color w:val="000000"/>
                <w:sz w:val="22"/>
              </w:rPr>
              <w:t xml:space="preserve">its </w:t>
            </w:r>
            <w:r w:rsidRPr="00396A93">
              <w:rPr>
                <w:color w:val="000000"/>
                <w:sz w:val="22"/>
              </w:rPr>
              <w:t xml:space="preserve">floor is made of natural materials or if </w:t>
            </w:r>
            <w:r w:rsidR="00454E42" w:rsidRPr="00396A93">
              <w:rPr>
                <w:color w:val="000000"/>
                <w:sz w:val="22"/>
              </w:rPr>
              <w:t xml:space="preserve">the </w:t>
            </w:r>
            <w:r w:rsidRPr="00396A93">
              <w:rPr>
                <w:color w:val="000000"/>
                <w:sz w:val="22"/>
              </w:rPr>
              <w:t>dwelling has no roof or walls</w:t>
            </w:r>
            <w:r w:rsidR="00454E42" w:rsidRPr="00396A93">
              <w:rPr>
                <w:color w:val="000000"/>
                <w:sz w:val="22"/>
              </w:rPr>
              <w:t>,</w:t>
            </w:r>
            <w:r w:rsidRPr="00396A93">
              <w:rPr>
                <w:color w:val="000000"/>
                <w:sz w:val="22"/>
              </w:rPr>
              <w:t xml:space="preserve"> or if either the roof or walls are constructed using natural or rudimentary materials. The definition of natural and rudimentary materials follows the classification used in country-specific DHS or MICS questionnaires.</w:t>
            </w:r>
          </w:p>
        </w:tc>
      </w:tr>
    </w:tbl>
    <w:p w14:paraId="3272B3E0" w14:textId="77777777" w:rsidR="003647A1" w:rsidRPr="005C2407" w:rsidRDefault="003647A1" w:rsidP="00396A93">
      <w:pPr>
        <w:spacing w:after="0"/>
      </w:pPr>
    </w:p>
    <w:p w14:paraId="31C3A024" w14:textId="77777777" w:rsidR="00FA422E" w:rsidRDefault="00FA422E" w:rsidP="00396A93">
      <w:pPr>
        <w:spacing w:after="0"/>
        <w:rPr>
          <w:rFonts w:eastAsiaTheme="minorEastAsia"/>
        </w:rPr>
        <w:sectPr w:rsidR="00FA422E" w:rsidSect="00FA422E">
          <w:footerReference w:type="default" r:id="rId16"/>
          <w:pgSz w:w="11906" w:h="16838"/>
          <w:pgMar w:top="1440" w:right="1440" w:bottom="1440" w:left="1440" w:header="709" w:footer="709" w:gutter="0"/>
          <w:cols w:space="708"/>
          <w:docGrid w:linePitch="360"/>
        </w:sectPr>
      </w:pPr>
    </w:p>
    <w:p w14:paraId="6823A7B2" w14:textId="0C21E113" w:rsidR="006D1AF5" w:rsidRPr="00531031" w:rsidRDefault="00FB4CB8" w:rsidP="00B23FCF">
      <w:pPr>
        <w:pStyle w:val="Caption"/>
      </w:pPr>
      <w:bookmarkStart w:id="42" w:name="_Ref97054640"/>
      <w:r>
        <w:lastRenderedPageBreak/>
        <w:t>Table A</w:t>
      </w:r>
      <w:fldSimple w:instr=" SEQ Table_A \* ARABIC ">
        <w:r w:rsidR="003647A1">
          <w:rPr>
            <w:noProof/>
          </w:rPr>
          <w:t>2</w:t>
        </w:r>
      </w:fldSimple>
      <w:bookmarkEnd w:id="42"/>
      <w:r w:rsidR="00CF7434">
        <w:t>.</w:t>
      </w:r>
      <w:r>
        <w:t xml:space="preserve"> </w:t>
      </w:r>
      <w:r w:rsidR="006D1AF5">
        <w:t>Q</w:t>
      </w:r>
      <w:r w:rsidR="006D1AF5" w:rsidRPr="00531031">
        <w:t>uintile</w:t>
      </w:r>
      <w:r w:rsidR="006D1AF5">
        <w:t>-wise a</w:t>
      </w:r>
      <w:r w:rsidR="006D1AF5" w:rsidRPr="00531031">
        <w:t>verage attainment score</w:t>
      </w:r>
      <w:r w:rsidR="006D1AF5">
        <w:t xml:space="preserve">s and </w:t>
      </w:r>
      <w:r w:rsidR="0019086A">
        <w:t>nati</w:t>
      </w:r>
      <w:r w:rsidR="003647A1">
        <w:t>o</w:t>
      </w:r>
      <w:r w:rsidR="0019086A">
        <w:t>nal</w:t>
      </w:r>
      <w:r w:rsidR="006D1AF5">
        <w:t xml:space="preserve"> average attainment scores</w:t>
      </w:r>
      <w:r w:rsidR="006D1AF5" w:rsidRPr="00531031">
        <w:t xml:space="preserve"> across countries</w:t>
      </w:r>
    </w:p>
    <w:tbl>
      <w:tblPr>
        <w:tblW w:w="14492" w:type="dxa"/>
        <w:jc w:val="center"/>
        <w:tblLayout w:type="fixed"/>
        <w:tblCellMar>
          <w:left w:w="0" w:type="dxa"/>
          <w:right w:w="0" w:type="dxa"/>
        </w:tblCellMar>
        <w:tblLook w:val="04A0" w:firstRow="1" w:lastRow="0" w:firstColumn="1" w:lastColumn="0" w:noHBand="0" w:noVBand="1"/>
      </w:tblPr>
      <w:tblGrid>
        <w:gridCol w:w="1985"/>
        <w:gridCol w:w="571"/>
        <w:gridCol w:w="846"/>
        <w:gridCol w:w="851"/>
        <w:gridCol w:w="142"/>
        <w:gridCol w:w="567"/>
        <w:gridCol w:w="567"/>
        <w:gridCol w:w="148"/>
        <w:gridCol w:w="274"/>
        <w:gridCol w:w="425"/>
        <w:gridCol w:w="426"/>
        <w:gridCol w:w="143"/>
        <w:gridCol w:w="136"/>
        <w:gridCol w:w="288"/>
        <w:gridCol w:w="425"/>
        <w:gridCol w:w="427"/>
        <w:gridCol w:w="160"/>
        <w:gridCol w:w="130"/>
        <w:gridCol w:w="417"/>
        <w:gridCol w:w="425"/>
        <w:gridCol w:w="428"/>
        <w:gridCol w:w="147"/>
        <w:gridCol w:w="166"/>
        <w:gridCol w:w="393"/>
        <w:gridCol w:w="426"/>
        <w:gridCol w:w="423"/>
        <w:gridCol w:w="160"/>
        <w:gridCol w:w="133"/>
        <w:gridCol w:w="418"/>
        <w:gridCol w:w="425"/>
        <w:gridCol w:w="382"/>
        <w:gridCol w:w="166"/>
        <w:gridCol w:w="103"/>
        <w:gridCol w:w="341"/>
        <w:gridCol w:w="425"/>
        <w:gridCol w:w="428"/>
        <w:gridCol w:w="175"/>
      </w:tblGrid>
      <w:tr w:rsidR="005A5F22" w:rsidRPr="006068F9" w14:paraId="4A995836" w14:textId="77777777" w:rsidTr="00793AB9">
        <w:trPr>
          <w:trHeight w:val="98"/>
          <w:tblHeader/>
          <w:jc w:val="center"/>
        </w:trPr>
        <w:tc>
          <w:tcPr>
            <w:tcW w:w="1985" w:type="dxa"/>
            <w:tcBorders>
              <w:top w:val="single" w:sz="12" w:space="0" w:color="auto"/>
              <w:left w:val="nil"/>
              <w:bottom w:val="nil"/>
              <w:right w:val="nil"/>
            </w:tcBorders>
            <w:shd w:val="clear" w:color="000000" w:fill="FFFFFF"/>
            <w:noWrap/>
            <w:vAlign w:val="bottom"/>
            <w:hideMark/>
          </w:tcPr>
          <w:p w14:paraId="3AE534A7" w14:textId="77777777" w:rsidR="004D1F46" w:rsidRPr="006068F9" w:rsidRDefault="004D1F46" w:rsidP="00396A93">
            <w:pPr>
              <w:pStyle w:val="NoSpacing"/>
              <w:spacing w:line="276" w:lineRule="auto"/>
              <w:rPr>
                <w:rFonts w:ascii="Garamond" w:hAnsi="Garamond"/>
                <w:sz w:val="16"/>
                <w:szCs w:val="16"/>
                <w:lang w:eastAsia="en-GB"/>
              </w:rPr>
            </w:pPr>
            <w:r w:rsidRPr="006068F9">
              <w:rPr>
                <w:rFonts w:ascii="Garamond" w:hAnsi="Garamond"/>
                <w:sz w:val="16"/>
                <w:szCs w:val="16"/>
                <w:lang w:eastAsia="en-GB"/>
              </w:rPr>
              <w:t> </w:t>
            </w:r>
          </w:p>
        </w:tc>
        <w:tc>
          <w:tcPr>
            <w:tcW w:w="571" w:type="dxa"/>
            <w:tcBorders>
              <w:top w:val="single" w:sz="12" w:space="0" w:color="auto"/>
              <w:left w:val="nil"/>
              <w:bottom w:val="nil"/>
              <w:right w:val="nil"/>
            </w:tcBorders>
            <w:shd w:val="clear" w:color="000000" w:fill="FFFFFF"/>
          </w:tcPr>
          <w:p w14:paraId="0621AE1B" w14:textId="77777777" w:rsidR="004D1F46" w:rsidRPr="006068F9" w:rsidRDefault="004D1F46" w:rsidP="00396A93">
            <w:pPr>
              <w:pStyle w:val="NoSpacing"/>
              <w:spacing w:line="276" w:lineRule="auto"/>
              <w:rPr>
                <w:rFonts w:ascii="Garamond" w:hAnsi="Garamond"/>
                <w:sz w:val="16"/>
                <w:szCs w:val="16"/>
                <w:lang w:eastAsia="en-GB"/>
              </w:rPr>
            </w:pPr>
          </w:p>
        </w:tc>
        <w:tc>
          <w:tcPr>
            <w:tcW w:w="1697" w:type="dxa"/>
            <w:gridSpan w:val="2"/>
            <w:tcBorders>
              <w:top w:val="single" w:sz="12" w:space="0" w:color="auto"/>
              <w:left w:val="nil"/>
              <w:bottom w:val="single" w:sz="4" w:space="0" w:color="auto"/>
              <w:right w:val="nil"/>
            </w:tcBorders>
            <w:shd w:val="clear" w:color="000000" w:fill="FFFFFF"/>
          </w:tcPr>
          <w:p w14:paraId="7CCC99CC" w14:textId="142A6090" w:rsidR="004D1F46" w:rsidRDefault="004D1F46" w:rsidP="00396A93">
            <w:pPr>
              <w:pStyle w:val="NoSpacing"/>
              <w:spacing w:line="276" w:lineRule="auto"/>
              <w:jc w:val="center"/>
              <w:rPr>
                <w:rFonts w:ascii="Garamond" w:hAnsi="Garamond"/>
                <w:sz w:val="16"/>
                <w:szCs w:val="16"/>
                <w:lang w:eastAsia="en-GB"/>
              </w:rPr>
            </w:pPr>
            <w:r>
              <w:rPr>
                <w:rFonts w:ascii="Garamond" w:hAnsi="Garamond"/>
                <w:sz w:val="16"/>
                <w:szCs w:val="16"/>
                <w:lang w:eastAsia="en-GB"/>
              </w:rPr>
              <w:t>Survey</w:t>
            </w:r>
          </w:p>
        </w:tc>
        <w:tc>
          <w:tcPr>
            <w:tcW w:w="142" w:type="dxa"/>
            <w:tcBorders>
              <w:top w:val="single" w:sz="12" w:space="0" w:color="auto"/>
              <w:left w:val="nil"/>
              <w:right w:val="nil"/>
            </w:tcBorders>
            <w:shd w:val="clear" w:color="000000" w:fill="FFFFFF"/>
          </w:tcPr>
          <w:p w14:paraId="2ECF03B7" w14:textId="6A027EF0" w:rsidR="004D1F46" w:rsidRDefault="004D1F46" w:rsidP="00396A93">
            <w:pPr>
              <w:pStyle w:val="NoSpacing"/>
              <w:spacing w:line="276" w:lineRule="auto"/>
              <w:jc w:val="center"/>
              <w:rPr>
                <w:rFonts w:ascii="Garamond" w:hAnsi="Garamond"/>
                <w:sz w:val="16"/>
                <w:szCs w:val="16"/>
                <w:lang w:eastAsia="en-GB"/>
              </w:rPr>
            </w:pPr>
          </w:p>
        </w:tc>
        <w:tc>
          <w:tcPr>
            <w:tcW w:w="1134" w:type="dxa"/>
            <w:gridSpan w:val="2"/>
            <w:tcBorders>
              <w:top w:val="single" w:sz="12" w:space="0" w:color="auto"/>
              <w:left w:val="nil"/>
              <w:bottom w:val="single" w:sz="4" w:space="0" w:color="auto"/>
              <w:right w:val="nil"/>
            </w:tcBorders>
            <w:shd w:val="clear" w:color="000000" w:fill="FFFFFF"/>
            <w:noWrap/>
            <w:vAlign w:val="bottom"/>
            <w:hideMark/>
          </w:tcPr>
          <w:p w14:paraId="6F2C23A2" w14:textId="2FDF911E" w:rsidR="004D1F46" w:rsidRPr="006068F9" w:rsidRDefault="004D1F46" w:rsidP="00396A93">
            <w:pPr>
              <w:pStyle w:val="NoSpacing"/>
              <w:spacing w:line="276" w:lineRule="auto"/>
              <w:jc w:val="center"/>
              <w:rPr>
                <w:rFonts w:ascii="Garamond" w:hAnsi="Garamond"/>
                <w:sz w:val="16"/>
                <w:szCs w:val="16"/>
                <w:lang w:eastAsia="en-GB"/>
              </w:rPr>
            </w:pPr>
            <w:r>
              <w:rPr>
                <w:rFonts w:ascii="Garamond" w:hAnsi="Garamond"/>
                <w:sz w:val="16"/>
                <w:szCs w:val="16"/>
                <w:lang w:eastAsia="en-GB"/>
              </w:rPr>
              <w:t>Year</w:t>
            </w:r>
          </w:p>
        </w:tc>
        <w:tc>
          <w:tcPr>
            <w:tcW w:w="148" w:type="dxa"/>
            <w:tcBorders>
              <w:top w:val="single" w:sz="12" w:space="0" w:color="auto"/>
              <w:left w:val="nil"/>
              <w:right w:val="nil"/>
            </w:tcBorders>
            <w:shd w:val="clear" w:color="000000" w:fill="FFFFFF"/>
          </w:tcPr>
          <w:p w14:paraId="5B2EA1D6" w14:textId="77777777" w:rsidR="004D1F46" w:rsidRDefault="004D1F46" w:rsidP="00396A93">
            <w:pPr>
              <w:pStyle w:val="NoSpacing"/>
              <w:spacing w:line="276" w:lineRule="auto"/>
              <w:jc w:val="center"/>
              <w:rPr>
                <w:rFonts w:ascii="Garamond" w:hAnsi="Garamond"/>
                <w:sz w:val="16"/>
                <w:szCs w:val="16"/>
                <w:lang w:eastAsia="en-GB"/>
              </w:rPr>
            </w:pPr>
          </w:p>
        </w:tc>
        <w:tc>
          <w:tcPr>
            <w:tcW w:w="1268" w:type="dxa"/>
            <w:gridSpan w:val="4"/>
            <w:tcBorders>
              <w:top w:val="single" w:sz="12" w:space="0" w:color="auto"/>
              <w:left w:val="nil"/>
              <w:bottom w:val="single" w:sz="4" w:space="0" w:color="auto"/>
              <w:right w:val="nil"/>
            </w:tcBorders>
            <w:shd w:val="clear" w:color="000000" w:fill="FFFFFF"/>
            <w:noWrap/>
            <w:vAlign w:val="bottom"/>
            <w:hideMark/>
          </w:tcPr>
          <w:p w14:paraId="0B5FF584" w14:textId="5A7BD1DB" w:rsidR="004D1F46" w:rsidRPr="006068F9" w:rsidRDefault="004D1F46" w:rsidP="00396A93">
            <w:pPr>
              <w:pStyle w:val="NoSpacing"/>
              <w:spacing w:line="276" w:lineRule="auto"/>
              <w:jc w:val="center"/>
              <w:rPr>
                <w:rFonts w:ascii="Garamond" w:hAnsi="Garamond"/>
                <w:sz w:val="16"/>
                <w:szCs w:val="16"/>
                <w:lang w:eastAsia="en-GB"/>
              </w:rPr>
            </w:pPr>
            <w:r>
              <w:rPr>
                <w:rFonts w:ascii="Garamond" w:hAnsi="Garamond"/>
                <w:sz w:val="16"/>
                <w:szCs w:val="16"/>
                <w:lang w:eastAsia="en-GB"/>
              </w:rPr>
              <w:t>Overall</w:t>
            </w:r>
          </w:p>
        </w:tc>
        <w:tc>
          <w:tcPr>
            <w:tcW w:w="136" w:type="dxa"/>
            <w:tcBorders>
              <w:top w:val="single" w:sz="12" w:space="0" w:color="auto"/>
              <w:left w:val="nil"/>
              <w:bottom w:val="nil"/>
              <w:right w:val="nil"/>
            </w:tcBorders>
            <w:shd w:val="clear" w:color="000000" w:fill="FFFFFF"/>
            <w:noWrap/>
            <w:vAlign w:val="bottom"/>
            <w:hideMark/>
          </w:tcPr>
          <w:p w14:paraId="7B5A7F93" w14:textId="77777777" w:rsidR="004D1F46" w:rsidRPr="006068F9" w:rsidRDefault="004D1F46" w:rsidP="00396A93">
            <w:pPr>
              <w:pStyle w:val="NoSpacing"/>
              <w:spacing w:line="276" w:lineRule="auto"/>
              <w:rPr>
                <w:rFonts w:ascii="Garamond" w:hAnsi="Garamond"/>
                <w:sz w:val="16"/>
                <w:szCs w:val="16"/>
                <w:lang w:eastAsia="en-GB"/>
              </w:rPr>
            </w:pPr>
            <w:r w:rsidRPr="006068F9">
              <w:rPr>
                <w:rFonts w:ascii="Garamond" w:hAnsi="Garamond"/>
                <w:sz w:val="16"/>
                <w:szCs w:val="16"/>
                <w:lang w:eastAsia="en-GB"/>
              </w:rPr>
              <w:t> </w:t>
            </w:r>
          </w:p>
        </w:tc>
        <w:tc>
          <w:tcPr>
            <w:tcW w:w="1300" w:type="dxa"/>
            <w:gridSpan w:val="4"/>
            <w:tcBorders>
              <w:top w:val="single" w:sz="12" w:space="0" w:color="auto"/>
              <w:left w:val="nil"/>
              <w:bottom w:val="single" w:sz="4" w:space="0" w:color="auto"/>
              <w:right w:val="nil"/>
            </w:tcBorders>
            <w:shd w:val="clear" w:color="000000" w:fill="FFFFFF"/>
            <w:noWrap/>
            <w:vAlign w:val="bottom"/>
            <w:hideMark/>
          </w:tcPr>
          <w:p w14:paraId="59DD1433" w14:textId="13EAD0BF" w:rsidR="004D1F46" w:rsidRPr="006068F9" w:rsidRDefault="004D1F46" w:rsidP="00396A93">
            <w:pPr>
              <w:pStyle w:val="NoSpacing"/>
              <w:spacing w:line="276" w:lineRule="auto"/>
              <w:jc w:val="center"/>
              <w:rPr>
                <w:rFonts w:ascii="Garamond" w:hAnsi="Garamond"/>
                <w:sz w:val="16"/>
                <w:szCs w:val="16"/>
                <w:lang w:eastAsia="en-GB"/>
              </w:rPr>
            </w:pPr>
            <w:r w:rsidRPr="006068F9">
              <w:rPr>
                <w:rFonts w:ascii="Garamond" w:hAnsi="Garamond"/>
                <w:sz w:val="16"/>
                <w:szCs w:val="16"/>
                <w:lang w:eastAsia="en-GB"/>
              </w:rPr>
              <w:t>Poorest Quintile</w:t>
            </w:r>
          </w:p>
        </w:tc>
        <w:tc>
          <w:tcPr>
            <w:tcW w:w="130" w:type="dxa"/>
            <w:tcBorders>
              <w:top w:val="single" w:sz="12" w:space="0" w:color="auto"/>
              <w:left w:val="nil"/>
              <w:bottom w:val="nil"/>
              <w:right w:val="nil"/>
            </w:tcBorders>
            <w:shd w:val="clear" w:color="000000" w:fill="FFFFFF"/>
            <w:noWrap/>
            <w:vAlign w:val="bottom"/>
            <w:hideMark/>
          </w:tcPr>
          <w:p w14:paraId="115CD4A7" w14:textId="77777777" w:rsidR="004D1F46" w:rsidRPr="006068F9" w:rsidRDefault="004D1F46" w:rsidP="00396A93">
            <w:pPr>
              <w:pStyle w:val="NoSpacing"/>
              <w:spacing w:line="276" w:lineRule="auto"/>
              <w:rPr>
                <w:rFonts w:ascii="Garamond" w:hAnsi="Garamond"/>
                <w:sz w:val="16"/>
                <w:szCs w:val="16"/>
                <w:lang w:eastAsia="en-GB"/>
              </w:rPr>
            </w:pPr>
            <w:r w:rsidRPr="006068F9">
              <w:rPr>
                <w:rFonts w:ascii="Garamond" w:hAnsi="Garamond"/>
                <w:sz w:val="16"/>
                <w:szCs w:val="16"/>
                <w:lang w:eastAsia="en-GB"/>
              </w:rPr>
              <w:t> </w:t>
            </w:r>
          </w:p>
        </w:tc>
        <w:tc>
          <w:tcPr>
            <w:tcW w:w="1417" w:type="dxa"/>
            <w:gridSpan w:val="4"/>
            <w:tcBorders>
              <w:top w:val="single" w:sz="12" w:space="0" w:color="auto"/>
              <w:left w:val="nil"/>
              <w:bottom w:val="single" w:sz="4" w:space="0" w:color="auto"/>
              <w:right w:val="nil"/>
            </w:tcBorders>
            <w:shd w:val="clear" w:color="000000" w:fill="FFFFFF"/>
            <w:noWrap/>
            <w:vAlign w:val="bottom"/>
            <w:hideMark/>
          </w:tcPr>
          <w:p w14:paraId="3156C244" w14:textId="2D06B763" w:rsidR="004D1F46" w:rsidRPr="006068F9" w:rsidRDefault="004D1F46" w:rsidP="00396A93">
            <w:pPr>
              <w:pStyle w:val="NoSpacing"/>
              <w:spacing w:line="276" w:lineRule="auto"/>
              <w:jc w:val="center"/>
              <w:rPr>
                <w:rFonts w:ascii="Garamond" w:hAnsi="Garamond"/>
                <w:sz w:val="16"/>
                <w:szCs w:val="16"/>
                <w:lang w:eastAsia="en-GB"/>
              </w:rPr>
            </w:pPr>
            <w:r w:rsidRPr="006068F9">
              <w:rPr>
                <w:rFonts w:ascii="Garamond" w:hAnsi="Garamond"/>
                <w:sz w:val="16"/>
                <w:szCs w:val="16"/>
                <w:lang w:eastAsia="en-GB"/>
              </w:rPr>
              <w:t>2</w:t>
            </w:r>
            <w:r w:rsidRPr="006068F9">
              <w:rPr>
                <w:rFonts w:ascii="Garamond" w:hAnsi="Garamond"/>
                <w:sz w:val="16"/>
                <w:szCs w:val="16"/>
                <w:vertAlign w:val="superscript"/>
                <w:lang w:eastAsia="en-GB"/>
              </w:rPr>
              <w:t>nd</w:t>
            </w:r>
            <w:r w:rsidRPr="006068F9">
              <w:rPr>
                <w:rFonts w:ascii="Garamond" w:hAnsi="Garamond"/>
                <w:sz w:val="16"/>
                <w:szCs w:val="16"/>
                <w:lang w:eastAsia="en-GB"/>
              </w:rPr>
              <w:t xml:space="preserve"> Poorest Quintile </w:t>
            </w:r>
          </w:p>
        </w:tc>
        <w:tc>
          <w:tcPr>
            <w:tcW w:w="166" w:type="dxa"/>
            <w:tcBorders>
              <w:top w:val="single" w:sz="12" w:space="0" w:color="auto"/>
              <w:left w:val="nil"/>
              <w:bottom w:val="nil"/>
              <w:right w:val="nil"/>
            </w:tcBorders>
            <w:shd w:val="clear" w:color="000000" w:fill="FFFFFF"/>
            <w:noWrap/>
            <w:vAlign w:val="bottom"/>
            <w:hideMark/>
          </w:tcPr>
          <w:p w14:paraId="68677C00" w14:textId="77777777" w:rsidR="004D1F46" w:rsidRPr="006068F9" w:rsidRDefault="004D1F46" w:rsidP="00396A93">
            <w:pPr>
              <w:pStyle w:val="NoSpacing"/>
              <w:spacing w:line="276" w:lineRule="auto"/>
              <w:rPr>
                <w:rFonts w:ascii="Garamond" w:hAnsi="Garamond"/>
                <w:sz w:val="16"/>
                <w:szCs w:val="16"/>
                <w:lang w:eastAsia="en-GB"/>
              </w:rPr>
            </w:pPr>
            <w:r w:rsidRPr="006068F9">
              <w:rPr>
                <w:rFonts w:ascii="Garamond" w:hAnsi="Garamond"/>
                <w:sz w:val="16"/>
                <w:szCs w:val="16"/>
                <w:lang w:eastAsia="en-GB"/>
              </w:rPr>
              <w:t> </w:t>
            </w:r>
          </w:p>
        </w:tc>
        <w:tc>
          <w:tcPr>
            <w:tcW w:w="1402" w:type="dxa"/>
            <w:gridSpan w:val="4"/>
            <w:tcBorders>
              <w:top w:val="single" w:sz="12" w:space="0" w:color="auto"/>
              <w:left w:val="nil"/>
              <w:bottom w:val="single" w:sz="4" w:space="0" w:color="auto"/>
              <w:right w:val="nil"/>
            </w:tcBorders>
            <w:shd w:val="clear" w:color="000000" w:fill="FFFFFF"/>
            <w:noWrap/>
            <w:vAlign w:val="bottom"/>
            <w:hideMark/>
          </w:tcPr>
          <w:p w14:paraId="650CE8E9" w14:textId="2F3F363F" w:rsidR="004D1F46" w:rsidRPr="006068F9" w:rsidRDefault="004D1F46" w:rsidP="00396A93">
            <w:pPr>
              <w:pStyle w:val="NoSpacing"/>
              <w:spacing w:line="276" w:lineRule="auto"/>
              <w:jc w:val="center"/>
              <w:rPr>
                <w:rFonts w:ascii="Garamond" w:hAnsi="Garamond"/>
                <w:sz w:val="16"/>
                <w:szCs w:val="16"/>
                <w:lang w:eastAsia="en-GB"/>
              </w:rPr>
            </w:pPr>
            <w:r w:rsidRPr="006068F9">
              <w:rPr>
                <w:rFonts w:ascii="Garamond" w:hAnsi="Garamond"/>
                <w:sz w:val="16"/>
                <w:szCs w:val="16"/>
                <w:lang w:eastAsia="en-GB"/>
              </w:rPr>
              <w:t>Middle Quintile</w:t>
            </w:r>
          </w:p>
        </w:tc>
        <w:tc>
          <w:tcPr>
            <w:tcW w:w="133" w:type="dxa"/>
            <w:tcBorders>
              <w:top w:val="single" w:sz="12" w:space="0" w:color="auto"/>
              <w:left w:val="nil"/>
              <w:bottom w:val="nil"/>
              <w:right w:val="nil"/>
            </w:tcBorders>
            <w:shd w:val="clear" w:color="000000" w:fill="FFFFFF"/>
            <w:noWrap/>
            <w:vAlign w:val="bottom"/>
            <w:hideMark/>
          </w:tcPr>
          <w:p w14:paraId="3B50157A" w14:textId="77777777" w:rsidR="004D1F46" w:rsidRPr="006068F9" w:rsidRDefault="004D1F46" w:rsidP="00396A93">
            <w:pPr>
              <w:pStyle w:val="NoSpacing"/>
              <w:spacing w:line="276" w:lineRule="auto"/>
              <w:rPr>
                <w:rFonts w:ascii="Garamond" w:hAnsi="Garamond"/>
                <w:sz w:val="16"/>
                <w:szCs w:val="16"/>
                <w:lang w:eastAsia="en-GB"/>
              </w:rPr>
            </w:pPr>
            <w:r w:rsidRPr="006068F9">
              <w:rPr>
                <w:rFonts w:ascii="Garamond" w:hAnsi="Garamond"/>
                <w:sz w:val="16"/>
                <w:szCs w:val="16"/>
                <w:lang w:eastAsia="en-GB"/>
              </w:rPr>
              <w:t> </w:t>
            </w:r>
          </w:p>
        </w:tc>
        <w:tc>
          <w:tcPr>
            <w:tcW w:w="1391" w:type="dxa"/>
            <w:gridSpan w:val="4"/>
            <w:tcBorders>
              <w:top w:val="single" w:sz="12" w:space="0" w:color="auto"/>
              <w:left w:val="nil"/>
              <w:bottom w:val="single" w:sz="4" w:space="0" w:color="auto"/>
              <w:right w:val="nil"/>
            </w:tcBorders>
            <w:shd w:val="clear" w:color="000000" w:fill="FFFFFF"/>
            <w:noWrap/>
            <w:vAlign w:val="bottom"/>
            <w:hideMark/>
          </w:tcPr>
          <w:p w14:paraId="0A54B334" w14:textId="03F49DD4" w:rsidR="004D1F46" w:rsidRPr="006068F9" w:rsidRDefault="004D1F46" w:rsidP="00396A93">
            <w:pPr>
              <w:pStyle w:val="NoSpacing"/>
              <w:spacing w:line="276" w:lineRule="auto"/>
              <w:jc w:val="center"/>
              <w:rPr>
                <w:rFonts w:ascii="Garamond" w:hAnsi="Garamond"/>
                <w:sz w:val="16"/>
                <w:szCs w:val="16"/>
                <w:lang w:eastAsia="en-GB"/>
              </w:rPr>
            </w:pPr>
            <w:r w:rsidRPr="006068F9">
              <w:rPr>
                <w:rFonts w:ascii="Garamond" w:hAnsi="Garamond"/>
                <w:sz w:val="16"/>
                <w:szCs w:val="16"/>
                <w:lang w:eastAsia="en-GB"/>
              </w:rPr>
              <w:t>2</w:t>
            </w:r>
            <w:r w:rsidRPr="006068F9">
              <w:rPr>
                <w:rFonts w:ascii="Garamond" w:hAnsi="Garamond"/>
                <w:sz w:val="16"/>
                <w:szCs w:val="16"/>
                <w:vertAlign w:val="superscript"/>
                <w:lang w:eastAsia="en-GB"/>
              </w:rPr>
              <w:t>nd</w:t>
            </w:r>
            <w:r w:rsidRPr="006068F9">
              <w:rPr>
                <w:rFonts w:ascii="Garamond" w:hAnsi="Garamond"/>
                <w:sz w:val="16"/>
                <w:szCs w:val="16"/>
                <w:lang w:eastAsia="en-GB"/>
              </w:rPr>
              <w:t xml:space="preserve"> Richest Quintile</w:t>
            </w:r>
          </w:p>
        </w:tc>
        <w:tc>
          <w:tcPr>
            <w:tcW w:w="103" w:type="dxa"/>
            <w:tcBorders>
              <w:top w:val="single" w:sz="12" w:space="0" w:color="auto"/>
              <w:left w:val="nil"/>
              <w:right w:val="nil"/>
            </w:tcBorders>
            <w:shd w:val="clear" w:color="000000" w:fill="FFFFFF"/>
          </w:tcPr>
          <w:p w14:paraId="6E6B891C" w14:textId="77777777" w:rsidR="004D1F46" w:rsidRPr="006068F9" w:rsidRDefault="004D1F46" w:rsidP="00396A93">
            <w:pPr>
              <w:pStyle w:val="NoSpacing"/>
              <w:spacing w:line="276" w:lineRule="auto"/>
              <w:jc w:val="center"/>
              <w:rPr>
                <w:rFonts w:ascii="Garamond" w:hAnsi="Garamond"/>
                <w:sz w:val="16"/>
                <w:szCs w:val="16"/>
                <w:lang w:eastAsia="en-GB"/>
              </w:rPr>
            </w:pPr>
          </w:p>
        </w:tc>
        <w:tc>
          <w:tcPr>
            <w:tcW w:w="1369" w:type="dxa"/>
            <w:gridSpan w:val="4"/>
            <w:tcBorders>
              <w:top w:val="single" w:sz="12" w:space="0" w:color="auto"/>
              <w:left w:val="nil"/>
              <w:bottom w:val="single" w:sz="4" w:space="0" w:color="auto"/>
              <w:right w:val="nil"/>
            </w:tcBorders>
            <w:shd w:val="clear" w:color="000000" w:fill="FFFFFF"/>
          </w:tcPr>
          <w:p w14:paraId="2E77F25B" w14:textId="7E5579C0" w:rsidR="004D1F46" w:rsidRPr="006068F9" w:rsidRDefault="004D1F46" w:rsidP="00396A93">
            <w:pPr>
              <w:pStyle w:val="NoSpacing"/>
              <w:spacing w:line="276" w:lineRule="auto"/>
              <w:jc w:val="center"/>
              <w:rPr>
                <w:rFonts w:ascii="Garamond" w:hAnsi="Garamond"/>
                <w:sz w:val="16"/>
                <w:szCs w:val="16"/>
                <w:lang w:eastAsia="en-GB"/>
              </w:rPr>
            </w:pPr>
            <w:r w:rsidRPr="006068F9">
              <w:rPr>
                <w:rFonts w:ascii="Garamond" w:hAnsi="Garamond"/>
                <w:sz w:val="16"/>
                <w:szCs w:val="16"/>
                <w:lang w:eastAsia="en-GB"/>
              </w:rPr>
              <w:t>Richest Quintile</w:t>
            </w:r>
          </w:p>
        </w:tc>
      </w:tr>
      <w:tr w:rsidR="00B9755F" w:rsidRPr="00A5170D" w14:paraId="1BBD29EE" w14:textId="77777777" w:rsidTr="0095647D">
        <w:trPr>
          <w:trHeight w:val="227"/>
          <w:tblHeader/>
          <w:jc w:val="center"/>
        </w:trPr>
        <w:tc>
          <w:tcPr>
            <w:tcW w:w="1985" w:type="dxa"/>
            <w:tcBorders>
              <w:top w:val="nil"/>
              <w:left w:val="nil"/>
              <w:bottom w:val="single" w:sz="4" w:space="0" w:color="auto"/>
              <w:right w:val="nil"/>
            </w:tcBorders>
            <w:shd w:val="clear" w:color="000000" w:fill="FFFFFF"/>
            <w:noWrap/>
            <w:vAlign w:val="center"/>
            <w:hideMark/>
          </w:tcPr>
          <w:p w14:paraId="77D9F092" w14:textId="1C905B86" w:rsidR="004D1F46" w:rsidRPr="00A5170D" w:rsidRDefault="004D1F46" w:rsidP="00396A93">
            <w:pPr>
              <w:pStyle w:val="NoSpacing"/>
              <w:spacing w:line="276" w:lineRule="auto"/>
              <w:rPr>
                <w:rFonts w:ascii="Garamond" w:hAnsi="Garamond"/>
                <w:sz w:val="16"/>
                <w:szCs w:val="16"/>
                <w:lang w:eastAsia="en-GB"/>
              </w:rPr>
            </w:pPr>
            <w:r w:rsidRPr="00A5170D">
              <w:rPr>
                <w:rFonts w:ascii="Garamond" w:hAnsi="Garamond"/>
                <w:sz w:val="16"/>
                <w:szCs w:val="16"/>
                <w:lang w:eastAsia="en-GB"/>
              </w:rPr>
              <w:t>Country</w:t>
            </w:r>
            <w:r>
              <w:rPr>
                <w:rFonts w:ascii="Garamond" w:hAnsi="Garamond"/>
                <w:sz w:val="16"/>
                <w:szCs w:val="16"/>
                <w:lang w:eastAsia="en-GB"/>
              </w:rPr>
              <w:t xml:space="preserve"> (ISO)</w:t>
            </w:r>
          </w:p>
        </w:tc>
        <w:tc>
          <w:tcPr>
            <w:tcW w:w="571" w:type="dxa"/>
            <w:tcBorders>
              <w:top w:val="nil"/>
              <w:left w:val="nil"/>
              <w:bottom w:val="single" w:sz="4" w:space="0" w:color="auto"/>
              <w:right w:val="nil"/>
            </w:tcBorders>
            <w:shd w:val="clear" w:color="000000" w:fill="FFFFFF"/>
            <w:vAlign w:val="center"/>
          </w:tcPr>
          <w:p w14:paraId="7EEF12E3" w14:textId="77777777" w:rsidR="004D1F46" w:rsidRPr="00A5170D" w:rsidRDefault="004D1F46" w:rsidP="00396A93">
            <w:pPr>
              <w:pStyle w:val="NoSpacing"/>
              <w:spacing w:line="276" w:lineRule="auto"/>
              <w:jc w:val="center"/>
              <w:rPr>
                <w:rFonts w:ascii="Garamond" w:hAnsi="Garamond"/>
                <w:sz w:val="16"/>
                <w:szCs w:val="16"/>
                <w:lang w:eastAsia="en-GB"/>
              </w:rPr>
            </w:pPr>
            <w:r w:rsidRPr="00A5170D">
              <w:rPr>
                <w:rFonts w:ascii="Garamond" w:hAnsi="Garamond"/>
                <w:sz w:val="16"/>
                <w:szCs w:val="16"/>
                <w:lang w:eastAsia="en-GB"/>
              </w:rPr>
              <w:t>Region</w:t>
            </w:r>
          </w:p>
        </w:tc>
        <w:tc>
          <w:tcPr>
            <w:tcW w:w="846" w:type="dxa"/>
            <w:tcBorders>
              <w:top w:val="single" w:sz="4" w:space="0" w:color="auto"/>
              <w:left w:val="nil"/>
              <w:bottom w:val="single" w:sz="4" w:space="0" w:color="auto"/>
              <w:right w:val="nil"/>
            </w:tcBorders>
            <w:shd w:val="clear" w:color="000000" w:fill="FFFFFF"/>
          </w:tcPr>
          <w:p w14:paraId="160DE2BB" w14:textId="3F69E8A7" w:rsidR="004D1F46" w:rsidRPr="00A5170D" w:rsidRDefault="004D1F46" w:rsidP="00396A93">
            <w:pPr>
              <w:pStyle w:val="NoSpacing"/>
              <w:spacing w:line="276" w:lineRule="auto"/>
              <w:jc w:val="center"/>
              <w:rPr>
                <w:rFonts w:ascii="Garamond" w:hAnsi="Garamond"/>
                <w:sz w:val="16"/>
                <w:szCs w:val="16"/>
                <w:lang w:eastAsia="en-GB"/>
              </w:rPr>
            </w:pPr>
            <w:r>
              <w:rPr>
                <w:rFonts w:ascii="Garamond" w:hAnsi="Garamond"/>
                <w:sz w:val="16"/>
                <w:szCs w:val="16"/>
                <w:lang w:eastAsia="en-GB"/>
              </w:rPr>
              <w:t>1</w:t>
            </w:r>
            <w:r w:rsidRPr="004D1F46">
              <w:rPr>
                <w:rFonts w:ascii="Garamond" w:hAnsi="Garamond"/>
                <w:sz w:val="16"/>
                <w:szCs w:val="16"/>
                <w:vertAlign w:val="superscript"/>
                <w:lang w:eastAsia="en-GB"/>
              </w:rPr>
              <w:t>st</w:t>
            </w:r>
            <w:r>
              <w:rPr>
                <w:rFonts w:ascii="Garamond" w:hAnsi="Garamond"/>
                <w:sz w:val="16"/>
                <w:szCs w:val="16"/>
                <w:lang w:eastAsia="en-GB"/>
              </w:rPr>
              <w:t xml:space="preserve"> </w:t>
            </w:r>
          </w:p>
        </w:tc>
        <w:tc>
          <w:tcPr>
            <w:tcW w:w="851" w:type="dxa"/>
            <w:tcBorders>
              <w:top w:val="single" w:sz="4" w:space="0" w:color="auto"/>
              <w:left w:val="nil"/>
              <w:bottom w:val="single" w:sz="4" w:space="0" w:color="auto"/>
              <w:right w:val="nil"/>
            </w:tcBorders>
            <w:shd w:val="clear" w:color="000000" w:fill="FFFFFF"/>
          </w:tcPr>
          <w:p w14:paraId="1F5D9A67" w14:textId="348D02A3" w:rsidR="004D1F46" w:rsidRPr="00A5170D" w:rsidRDefault="004D1F46" w:rsidP="00396A93">
            <w:pPr>
              <w:pStyle w:val="NoSpacing"/>
              <w:spacing w:line="276" w:lineRule="auto"/>
              <w:jc w:val="center"/>
              <w:rPr>
                <w:rFonts w:ascii="Garamond" w:hAnsi="Garamond"/>
                <w:sz w:val="16"/>
                <w:szCs w:val="16"/>
                <w:lang w:eastAsia="en-GB"/>
              </w:rPr>
            </w:pPr>
            <w:r>
              <w:rPr>
                <w:rFonts w:ascii="Garamond" w:hAnsi="Garamond"/>
                <w:sz w:val="16"/>
                <w:szCs w:val="16"/>
                <w:lang w:eastAsia="en-GB"/>
              </w:rPr>
              <w:t>2</w:t>
            </w:r>
            <w:r w:rsidRPr="004D1F46">
              <w:rPr>
                <w:rFonts w:ascii="Garamond" w:hAnsi="Garamond"/>
                <w:sz w:val="16"/>
                <w:szCs w:val="16"/>
                <w:vertAlign w:val="superscript"/>
                <w:lang w:eastAsia="en-GB"/>
              </w:rPr>
              <w:t>nd</w:t>
            </w:r>
            <w:r>
              <w:rPr>
                <w:rFonts w:ascii="Garamond" w:hAnsi="Garamond"/>
                <w:sz w:val="16"/>
                <w:szCs w:val="16"/>
                <w:lang w:eastAsia="en-GB"/>
              </w:rPr>
              <w:t xml:space="preserve"> </w:t>
            </w:r>
          </w:p>
        </w:tc>
        <w:tc>
          <w:tcPr>
            <w:tcW w:w="142" w:type="dxa"/>
            <w:tcBorders>
              <w:left w:val="nil"/>
              <w:bottom w:val="single" w:sz="4" w:space="0" w:color="auto"/>
              <w:right w:val="nil"/>
            </w:tcBorders>
            <w:shd w:val="clear" w:color="000000" w:fill="FFFFFF"/>
          </w:tcPr>
          <w:p w14:paraId="45326C38" w14:textId="5035146E" w:rsidR="004D1F46" w:rsidRPr="00A5170D" w:rsidRDefault="004D1F46" w:rsidP="00396A93">
            <w:pPr>
              <w:pStyle w:val="NoSpacing"/>
              <w:spacing w:line="276" w:lineRule="auto"/>
              <w:jc w:val="center"/>
              <w:rPr>
                <w:rFonts w:ascii="Garamond" w:hAnsi="Garamond"/>
                <w:sz w:val="16"/>
                <w:szCs w:val="16"/>
                <w:lang w:eastAsia="en-GB"/>
              </w:rPr>
            </w:pPr>
          </w:p>
        </w:tc>
        <w:tc>
          <w:tcPr>
            <w:tcW w:w="567" w:type="dxa"/>
            <w:tcBorders>
              <w:top w:val="single" w:sz="4" w:space="0" w:color="auto"/>
              <w:left w:val="nil"/>
              <w:bottom w:val="single" w:sz="4" w:space="0" w:color="auto"/>
              <w:right w:val="nil"/>
            </w:tcBorders>
            <w:shd w:val="clear" w:color="000000" w:fill="FFFFFF"/>
            <w:noWrap/>
            <w:vAlign w:val="center"/>
            <w:hideMark/>
          </w:tcPr>
          <w:p w14:paraId="34B4866D" w14:textId="56CE58D3" w:rsidR="004D1F46" w:rsidRPr="00A5170D" w:rsidRDefault="004D1F46" w:rsidP="00396A93">
            <w:pPr>
              <w:pStyle w:val="NoSpacing"/>
              <w:spacing w:line="276" w:lineRule="auto"/>
              <w:jc w:val="center"/>
              <w:rPr>
                <w:rFonts w:ascii="Garamond" w:hAnsi="Garamond"/>
                <w:sz w:val="16"/>
                <w:szCs w:val="16"/>
                <w:lang w:eastAsia="en-GB"/>
              </w:rPr>
            </w:pPr>
            <w:r w:rsidRPr="00A5170D">
              <w:rPr>
                <w:rFonts w:ascii="Garamond" w:hAnsi="Garamond"/>
                <w:sz w:val="16"/>
                <w:szCs w:val="16"/>
                <w:lang w:eastAsia="en-GB"/>
              </w:rPr>
              <w:t>1</w:t>
            </w:r>
            <w:r w:rsidRPr="00E054A0">
              <w:rPr>
                <w:rFonts w:ascii="Garamond" w:hAnsi="Garamond"/>
                <w:sz w:val="16"/>
                <w:szCs w:val="16"/>
                <w:vertAlign w:val="superscript"/>
                <w:lang w:eastAsia="en-GB"/>
              </w:rPr>
              <w:t>st</w:t>
            </w:r>
            <w:r>
              <w:rPr>
                <w:rFonts w:ascii="Garamond" w:hAnsi="Garamond"/>
                <w:sz w:val="16"/>
                <w:szCs w:val="16"/>
                <w:lang w:eastAsia="en-GB"/>
              </w:rPr>
              <w:t xml:space="preserve"> </w:t>
            </w:r>
          </w:p>
        </w:tc>
        <w:tc>
          <w:tcPr>
            <w:tcW w:w="567" w:type="dxa"/>
            <w:tcBorders>
              <w:top w:val="single" w:sz="4" w:space="0" w:color="auto"/>
              <w:left w:val="nil"/>
              <w:bottom w:val="single" w:sz="4" w:space="0" w:color="auto"/>
              <w:right w:val="nil"/>
            </w:tcBorders>
            <w:shd w:val="clear" w:color="000000" w:fill="FFFFFF"/>
            <w:noWrap/>
            <w:vAlign w:val="center"/>
            <w:hideMark/>
          </w:tcPr>
          <w:p w14:paraId="0C95D619" w14:textId="6E727733" w:rsidR="004D1F46" w:rsidRPr="00A5170D" w:rsidRDefault="004D1F46" w:rsidP="00396A93">
            <w:pPr>
              <w:pStyle w:val="NoSpacing"/>
              <w:spacing w:line="276" w:lineRule="auto"/>
              <w:jc w:val="center"/>
              <w:rPr>
                <w:rFonts w:ascii="Garamond" w:hAnsi="Garamond"/>
                <w:sz w:val="16"/>
                <w:szCs w:val="16"/>
                <w:lang w:eastAsia="en-GB"/>
              </w:rPr>
            </w:pPr>
            <w:r w:rsidRPr="00A5170D">
              <w:rPr>
                <w:rFonts w:ascii="Garamond" w:hAnsi="Garamond"/>
                <w:sz w:val="16"/>
                <w:szCs w:val="16"/>
                <w:lang w:eastAsia="en-GB"/>
              </w:rPr>
              <w:t>2</w:t>
            </w:r>
            <w:r w:rsidRPr="00E054A0">
              <w:rPr>
                <w:rFonts w:ascii="Garamond" w:hAnsi="Garamond"/>
                <w:sz w:val="16"/>
                <w:szCs w:val="16"/>
                <w:vertAlign w:val="superscript"/>
                <w:lang w:eastAsia="en-GB"/>
              </w:rPr>
              <w:t>nd</w:t>
            </w:r>
            <w:r>
              <w:rPr>
                <w:rFonts w:ascii="Garamond" w:hAnsi="Garamond"/>
                <w:sz w:val="16"/>
                <w:szCs w:val="16"/>
                <w:lang w:eastAsia="en-GB"/>
              </w:rPr>
              <w:t xml:space="preserve"> </w:t>
            </w:r>
          </w:p>
        </w:tc>
        <w:tc>
          <w:tcPr>
            <w:tcW w:w="148" w:type="dxa"/>
            <w:tcBorders>
              <w:top w:val="nil"/>
              <w:left w:val="nil"/>
              <w:bottom w:val="single" w:sz="4" w:space="0" w:color="auto"/>
              <w:right w:val="nil"/>
            </w:tcBorders>
            <w:shd w:val="clear" w:color="000000" w:fill="FFFFFF"/>
          </w:tcPr>
          <w:p w14:paraId="4CAFA12F" w14:textId="77777777" w:rsidR="004D1F46" w:rsidRDefault="004D1F46" w:rsidP="00396A93">
            <w:pPr>
              <w:pStyle w:val="NoSpacing"/>
              <w:spacing w:line="276" w:lineRule="auto"/>
              <w:jc w:val="center"/>
              <w:rPr>
                <w:rFonts w:ascii="Garamond" w:eastAsia="Calibri" w:hAnsi="Garamond" w:cs="Microsoft Himalaya"/>
                <w:sz w:val="16"/>
                <w:szCs w:val="16"/>
              </w:rPr>
            </w:pPr>
          </w:p>
        </w:tc>
        <w:tc>
          <w:tcPr>
            <w:tcW w:w="274" w:type="dxa"/>
            <w:tcBorders>
              <w:top w:val="nil"/>
              <w:left w:val="nil"/>
              <w:bottom w:val="single" w:sz="4" w:space="0" w:color="auto"/>
              <w:right w:val="nil"/>
            </w:tcBorders>
            <w:shd w:val="clear" w:color="000000" w:fill="FFFFFF"/>
            <w:noWrap/>
            <w:vAlign w:val="center"/>
            <w:hideMark/>
          </w:tcPr>
          <w:p w14:paraId="6B433008" w14:textId="3470DD85" w:rsidR="004D1F46" w:rsidRPr="00A5170D" w:rsidRDefault="00841E4C" w:rsidP="00396A93">
            <w:pPr>
              <w:pStyle w:val="NoSpacing"/>
              <w:spacing w:line="276" w:lineRule="auto"/>
              <w:jc w:val="center"/>
              <w:rPr>
                <w:rFonts w:ascii="Garamond" w:hAnsi="Garamond"/>
                <w:sz w:val="16"/>
                <w:szCs w:val="16"/>
                <w:lang w:eastAsia="en-GB"/>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1</m:t>
                    </m:r>
                  </m:sub>
                </m:sSub>
                <m:r>
                  <w:rPr>
                    <w:rFonts w:ascii="Cambria Math" w:eastAsiaTheme="minorEastAsia" w:hAnsi="Cambria Math"/>
                    <w:sz w:val="16"/>
                    <w:szCs w:val="16"/>
                  </w:rPr>
                  <m:t xml:space="preserve"> </m:t>
                </m:r>
              </m:oMath>
            </m:oMathPara>
          </w:p>
        </w:tc>
        <w:tc>
          <w:tcPr>
            <w:tcW w:w="425" w:type="dxa"/>
            <w:tcBorders>
              <w:top w:val="nil"/>
              <w:left w:val="nil"/>
              <w:bottom w:val="single" w:sz="4" w:space="0" w:color="auto"/>
              <w:right w:val="nil"/>
            </w:tcBorders>
            <w:shd w:val="clear" w:color="000000" w:fill="FFFFFF"/>
            <w:noWrap/>
            <w:vAlign w:val="center"/>
            <w:hideMark/>
          </w:tcPr>
          <w:p w14:paraId="0B969088" w14:textId="21A6EC02" w:rsidR="004D1F46" w:rsidRPr="00A5170D" w:rsidRDefault="00841E4C" w:rsidP="00396A93">
            <w:pPr>
              <w:pStyle w:val="NoSpacing"/>
              <w:spacing w:line="276" w:lineRule="auto"/>
              <w:jc w:val="center"/>
              <w:rPr>
                <w:rFonts w:ascii="Garamond" w:hAnsi="Garamond"/>
                <w:sz w:val="16"/>
                <w:szCs w:val="16"/>
                <w:lang w:eastAsia="en-GB"/>
              </w:rPr>
            </w:pPr>
            <m:oMathPara>
              <m:oMathParaPr>
                <m:jc m:val="right"/>
              </m:oMathParaPr>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2</m:t>
                    </m:r>
                  </m:sub>
                </m:sSub>
              </m:oMath>
            </m:oMathPara>
          </w:p>
        </w:tc>
        <w:tc>
          <w:tcPr>
            <w:tcW w:w="569" w:type="dxa"/>
            <w:gridSpan w:val="2"/>
            <w:tcBorders>
              <w:top w:val="single" w:sz="4" w:space="0" w:color="auto"/>
              <w:left w:val="nil"/>
              <w:bottom w:val="single" w:sz="4" w:space="0" w:color="auto"/>
              <w:right w:val="nil"/>
            </w:tcBorders>
            <w:shd w:val="clear" w:color="000000" w:fill="FFFFFF"/>
            <w:vAlign w:val="center"/>
            <w:hideMark/>
          </w:tcPr>
          <w:p w14:paraId="2A335AFE" w14:textId="0485CC1D" w:rsidR="004D1F46" w:rsidRPr="00A5170D" w:rsidRDefault="00841E4C" w:rsidP="00396A93">
            <w:pPr>
              <w:pStyle w:val="NoSpacing"/>
              <w:spacing w:line="276" w:lineRule="auto"/>
              <w:jc w:val="center"/>
              <w:rPr>
                <w:rFonts w:ascii="Garamond" w:hAnsi="Garamond"/>
                <w:sz w:val="16"/>
                <w:szCs w:val="16"/>
                <w:lang w:eastAsia="en-GB"/>
              </w:rPr>
            </w:pPr>
            <m:oMathPara>
              <m:oMath>
                <m:acc>
                  <m:accPr>
                    <m:chr m:val="̅"/>
                    <m:ctrlPr>
                      <w:rPr>
                        <w:rFonts w:ascii="Cambria Math" w:hAnsi="Cambria Math"/>
                        <w:i/>
                        <w:sz w:val="16"/>
                        <w:szCs w:val="16"/>
                        <w:lang w:eastAsia="en-GB"/>
                      </w:rPr>
                    </m:ctrlPr>
                  </m:accPr>
                  <m:e>
                    <m:r>
                      <m:rPr>
                        <m:sty m:val="p"/>
                      </m:rPr>
                      <w:rPr>
                        <w:rFonts w:ascii="Cambria Math" w:hAnsi="Cambria Math"/>
                        <w:sz w:val="16"/>
                        <w:szCs w:val="16"/>
                        <w:lang w:eastAsia="en-GB"/>
                      </w:rPr>
                      <m:t>Δ</m:t>
                    </m:r>
                  </m:e>
                </m:acc>
              </m:oMath>
            </m:oMathPara>
          </w:p>
        </w:tc>
        <w:tc>
          <w:tcPr>
            <w:tcW w:w="136" w:type="dxa"/>
            <w:tcBorders>
              <w:top w:val="nil"/>
              <w:left w:val="nil"/>
              <w:bottom w:val="single" w:sz="4" w:space="0" w:color="auto"/>
              <w:right w:val="nil"/>
            </w:tcBorders>
            <w:shd w:val="clear" w:color="000000" w:fill="FFFFFF"/>
            <w:noWrap/>
            <w:vAlign w:val="center"/>
            <w:hideMark/>
          </w:tcPr>
          <w:p w14:paraId="0F3694D9" w14:textId="77777777" w:rsidR="004D1F46" w:rsidRPr="00A5170D" w:rsidRDefault="004D1F46" w:rsidP="00396A93">
            <w:pPr>
              <w:pStyle w:val="NoSpacing"/>
              <w:spacing w:line="276" w:lineRule="auto"/>
              <w:jc w:val="center"/>
              <w:rPr>
                <w:rFonts w:ascii="Garamond" w:hAnsi="Garamond"/>
                <w:sz w:val="16"/>
                <w:szCs w:val="16"/>
                <w:lang w:eastAsia="en-GB"/>
              </w:rPr>
            </w:pPr>
          </w:p>
        </w:tc>
        <w:tc>
          <w:tcPr>
            <w:tcW w:w="288" w:type="dxa"/>
            <w:tcBorders>
              <w:top w:val="nil"/>
              <w:left w:val="nil"/>
              <w:bottom w:val="single" w:sz="4" w:space="0" w:color="auto"/>
              <w:right w:val="nil"/>
            </w:tcBorders>
            <w:shd w:val="clear" w:color="000000" w:fill="FFFFFF"/>
            <w:noWrap/>
            <w:vAlign w:val="center"/>
            <w:hideMark/>
          </w:tcPr>
          <w:p w14:paraId="3BF902C1" w14:textId="3D0BD3B9" w:rsidR="004D1F46" w:rsidRPr="00A5170D" w:rsidRDefault="00841E4C" w:rsidP="00396A93">
            <w:pPr>
              <w:pStyle w:val="NoSpacing"/>
              <w:spacing w:line="276" w:lineRule="auto"/>
              <w:jc w:val="center"/>
              <w:rPr>
                <w:rFonts w:ascii="Garamond" w:hAnsi="Garamond"/>
                <w:sz w:val="16"/>
                <w:szCs w:val="16"/>
                <w:lang w:eastAsia="en-GB"/>
              </w:rPr>
            </w:pPr>
            <m:oMathPara>
              <m:oMathParaPr>
                <m:jc m:val="right"/>
              </m:oMathParaP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1</m:t>
                    </m:r>
                  </m:sub>
                  <m:sup>
                    <m:r>
                      <w:rPr>
                        <w:rFonts w:ascii="Cambria Math" w:eastAsiaTheme="minorEastAsia" w:hAnsi="Cambria Math"/>
                        <w:sz w:val="16"/>
                        <w:szCs w:val="16"/>
                      </w:rPr>
                      <m:t>1</m:t>
                    </m:r>
                  </m:sup>
                </m:sSubSup>
              </m:oMath>
            </m:oMathPara>
          </w:p>
        </w:tc>
        <w:tc>
          <w:tcPr>
            <w:tcW w:w="425" w:type="dxa"/>
            <w:tcBorders>
              <w:top w:val="nil"/>
              <w:left w:val="nil"/>
              <w:bottom w:val="single" w:sz="4" w:space="0" w:color="auto"/>
              <w:right w:val="nil"/>
            </w:tcBorders>
            <w:shd w:val="clear" w:color="000000" w:fill="FFFFFF"/>
            <w:noWrap/>
            <w:vAlign w:val="center"/>
            <w:hideMark/>
          </w:tcPr>
          <w:p w14:paraId="5AEB693F" w14:textId="1AC2556D" w:rsidR="004D1F46" w:rsidRPr="00A5170D" w:rsidRDefault="00841E4C" w:rsidP="00396A93">
            <w:pPr>
              <w:pStyle w:val="NoSpacing"/>
              <w:spacing w:line="276" w:lineRule="auto"/>
              <w:jc w:val="center"/>
              <w:rPr>
                <w:rFonts w:ascii="Garamond" w:hAnsi="Garamond"/>
                <w:sz w:val="16"/>
                <w:szCs w:val="16"/>
                <w:lang w:eastAsia="en-GB"/>
              </w:rPr>
            </w:pPr>
            <m:oMathPara>
              <m:oMathParaPr>
                <m:jc m:val="right"/>
              </m:oMathParaP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2</m:t>
                    </m:r>
                  </m:sub>
                  <m:sup>
                    <m:r>
                      <w:rPr>
                        <w:rFonts w:ascii="Cambria Math" w:eastAsiaTheme="minorEastAsia" w:hAnsi="Cambria Math"/>
                        <w:sz w:val="16"/>
                        <w:szCs w:val="16"/>
                      </w:rPr>
                      <m:t>1</m:t>
                    </m:r>
                  </m:sup>
                </m:sSubSup>
              </m:oMath>
            </m:oMathPara>
          </w:p>
        </w:tc>
        <w:tc>
          <w:tcPr>
            <w:tcW w:w="587" w:type="dxa"/>
            <w:gridSpan w:val="2"/>
            <w:tcBorders>
              <w:top w:val="single" w:sz="4" w:space="0" w:color="auto"/>
              <w:left w:val="nil"/>
              <w:bottom w:val="single" w:sz="4" w:space="0" w:color="auto"/>
              <w:right w:val="nil"/>
            </w:tcBorders>
            <w:shd w:val="clear" w:color="000000" w:fill="FFFFFF"/>
            <w:vAlign w:val="center"/>
            <w:hideMark/>
          </w:tcPr>
          <w:p w14:paraId="14318C80" w14:textId="3939587D" w:rsidR="004D1F46" w:rsidRPr="00A5170D" w:rsidRDefault="00841E4C" w:rsidP="00396A93">
            <w:pPr>
              <w:pStyle w:val="NoSpacing"/>
              <w:spacing w:line="276" w:lineRule="auto"/>
              <w:jc w:val="center"/>
              <w:rPr>
                <w:rFonts w:ascii="Garamond" w:hAnsi="Garamond"/>
                <w:sz w:val="16"/>
                <w:szCs w:val="16"/>
                <w:lang w:eastAsia="en-GB"/>
              </w:rPr>
            </w:pPr>
            <m:oMathPara>
              <m:oMath>
                <m:sSub>
                  <m:sSubPr>
                    <m:ctrlPr>
                      <w:rPr>
                        <w:rFonts w:ascii="Cambria Math" w:hAnsi="Cambria Math"/>
                        <w:i/>
                        <w:sz w:val="16"/>
                        <w:szCs w:val="16"/>
                        <w:lang w:eastAsia="en-GB"/>
                      </w:rPr>
                    </m:ctrlPr>
                  </m:sSubPr>
                  <m:e>
                    <m:r>
                      <m:rPr>
                        <m:sty m:val="p"/>
                      </m:rPr>
                      <w:rPr>
                        <w:rFonts w:ascii="Cambria Math" w:hAnsi="Cambria Math"/>
                        <w:sz w:val="16"/>
                        <w:szCs w:val="16"/>
                        <w:lang w:eastAsia="en-GB"/>
                      </w:rPr>
                      <m:t>Δ</m:t>
                    </m:r>
                    <m:ctrlPr>
                      <w:rPr>
                        <w:rFonts w:ascii="Cambria Math" w:hAnsi="Cambria Math"/>
                        <w:sz w:val="16"/>
                        <w:szCs w:val="16"/>
                        <w:lang w:eastAsia="en-GB"/>
                      </w:rPr>
                    </m:ctrlPr>
                  </m:e>
                  <m:sub>
                    <m:r>
                      <w:rPr>
                        <w:rFonts w:ascii="Cambria Math" w:hAnsi="Cambria Math"/>
                        <w:sz w:val="16"/>
                        <w:szCs w:val="16"/>
                        <w:vertAlign w:val="subscript"/>
                        <w:lang w:eastAsia="en-GB"/>
                      </w:rPr>
                      <m:t>1</m:t>
                    </m:r>
                  </m:sub>
                </m:sSub>
              </m:oMath>
            </m:oMathPara>
          </w:p>
        </w:tc>
        <w:tc>
          <w:tcPr>
            <w:tcW w:w="130" w:type="dxa"/>
            <w:tcBorders>
              <w:top w:val="nil"/>
              <w:left w:val="nil"/>
              <w:bottom w:val="single" w:sz="4" w:space="0" w:color="auto"/>
              <w:right w:val="nil"/>
            </w:tcBorders>
            <w:shd w:val="clear" w:color="000000" w:fill="FFFFFF"/>
            <w:noWrap/>
            <w:vAlign w:val="center"/>
            <w:hideMark/>
          </w:tcPr>
          <w:p w14:paraId="4BE7D295" w14:textId="77777777" w:rsidR="004D1F46" w:rsidRPr="00A5170D" w:rsidRDefault="004D1F46" w:rsidP="00396A93">
            <w:pPr>
              <w:pStyle w:val="NoSpacing"/>
              <w:spacing w:line="276" w:lineRule="auto"/>
              <w:jc w:val="center"/>
              <w:rPr>
                <w:rFonts w:ascii="Garamond" w:hAnsi="Garamond"/>
                <w:sz w:val="16"/>
                <w:szCs w:val="16"/>
                <w:lang w:eastAsia="en-GB"/>
              </w:rPr>
            </w:pPr>
          </w:p>
        </w:tc>
        <w:tc>
          <w:tcPr>
            <w:tcW w:w="417" w:type="dxa"/>
            <w:tcBorders>
              <w:top w:val="nil"/>
              <w:left w:val="nil"/>
              <w:bottom w:val="single" w:sz="4" w:space="0" w:color="auto"/>
              <w:right w:val="nil"/>
            </w:tcBorders>
            <w:shd w:val="clear" w:color="000000" w:fill="FFFFFF"/>
            <w:noWrap/>
            <w:vAlign w:val="center"/>
            <w:hideMark/>
          </w:tcPr>
          <w:p w14:paraId="17866DEE" w14:textId="2ACBE6A0" w:rsidR="004D1F46" w:rsidRPr="00A5170D" w:rsidRDefault="00841E4C" w:rsidP="00396A93">
            <w:pPr>
              <w:pStyle w:val="NoSpacing"/>
              <w:spacing w:line="276" w:lineRule="auto"/>
              <w:jc w:val="center"/>
              <w:rPr>
                <w:rFonts w:ascii="Garamond" w:hAnsi="Garamond"/>
                <w:sz w:val="16"/>
                <w:szCs w:val="16"/>
                <w:lang w:eastAsia="en-GB"/>
              </w:rPr>
            </w:pPr>
            <m:oMathPara>
              <m:oMathParaPr>
                <m:jc m:val="right"/>
              </m:oMathParaP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1</m:t>
                    </m:r>
                  </m:sub>
                  <m:sup>
                    <m:r>
                      <w:rPr>
                        <w:rFonts w:ascii="Cambria Math" w:eastAsiaTheme="minorEastAsia" w:hAnsi="Cambria Math"/>
                        <w:sz w:val="16"/>
                        <w:szCs w:val="16"/>
                      </w:rPr>
                      <m:t>2</m:t>
                    </m:r>
                  </m:sup>
                </m:sSubSup>
              </m:oMath>
            </m:oMathPara>
          </w:p>
        </w:tc>
        <w:tc>
          <w:tcPr>
            <w:tcW w:w="425" w:type="dxa"/>
            <w:tcBorders>
              <w:top w:val="nil"/>
              <w:left w:val="nil"/>
              <w:bottom w:val="single" w:sz="4" w:space="0" w:color="auto"/>
              <w:right w:val="nil"/>
            </w:tcBorders>
            <w:shd w:val="clear" w:color="000000" w:fill="FFFFFF"/>
            <w:noWrap/>
            <w:vAlign w:val="center"/>
            <w:hideMark/>
          </w:tcPr>
          <w:p w14:paraId="1B340819" w14:textId="39EA8B20" w:rsidR="004D1F46" w:rsidRPr="00A5170D" w:rsidRDefault="00841E4C" w:rsidP="00396A93">
            <w:pPr>
              <w:pStyle w:val="NoSpacing"/>
              <w:spacing w:line="276" w:lineRule="auto"/>
              <w:jc w:val="center"/>
              <w:rPr>
                <w:rFonts w:ascii="Garamond" w:hAnsi="Garamond"/>
                <w:sz w:val="16"/>
                <w:szCs w:val="16"/>
                <w:lang w:eastAsia="en-GB"/>
              </w:rPr>
            </w:pPr>
            <m:oMathPara>
              <m:oMathParaPr>
                <m:jc m:val="right"/>
              </m:oMathParaP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2</m:t>
                    </m:r>
                  </m:sub>
                  <m:sup>
                    <m:r>
                      <w:rPr>
                        <w:rFonts w:ascii="Cambria Math" w:eastAsiaTheme="minorEastAsia" w:hAnsi="Cambria Math"/>
                        <w:sz w:val="16"/>
                        <w:szCs w:val="16"/>
                      </w:rPr>
                      <m:t>2</m:t>
                    </m:r>
                  </m:sup>
                </m:sSubSup>
              </m:oMath>
            </m:oMathPara>
          </w:p>
        </w:tc>
        <w:tc>
          <w:tcPr>
            <w:tcW w:w="575" w:type="dxa"/>
            <w:gridSpan w:val="2"/>
            <w:tcBorders>
              <w:top w:val="single" w:sz="4" w:space="0" w:color="auto"/>
              <w:left w:val="nil"/>
              <w:bottom w:val="single" w:sz="4" w:space="0" w:color="auto"/>
              <w:right w:val="nil"/>
            </w:tcBorders>
            <w:shd w:val="clear" w:color="000000" w:fill="FFFFFF"/>
            <w:vAlign w:val="center"/>
            <w:hideMark/>
          </w:tcPr>
          <w:p w14:paraId="3627693F" w14:textId="222C33FC" w:rsidR="004D1F46" w:rsidRPr="00A5170D" w:rsidRDefault="00841E4C" w:rsidP="00396A93">
            <w:pPr>
              <w:pStyle w:val="NoSpacing"/>
              <w:spacing w:line="276" w:lineRule="auto"/>
              <w:jc w:val="center"/>
              <w:rPr>
                <w:rFonts w:ascii="Garamond" w:hAnsi="Garamond"/>
                <w:sz w:val="16"/>
                <w:szCs w:val="16"/>
                <w:lang w:eastAsia="en-GB"/>
              </w:rPr>
            </w:pPr>
            <m:oMathPara>
              <m:oMath>
                <m:sSub>
                  <m:sSubPr>
                    <m:ctrlPr>
                      <w:rPr>
                        <w:rFonts w:ascii="Cambria Math" w:hAnsi="Cambria Math"/>
                        <w:i/>
                        <w:sz w:val="16"/>
                        <w:szCs w:val="16"/>
                        <w:lang w:eastAsia="en-GB"/>
                      </w:rPr>
                    </m:ctrlPr>
                  </m:sSubPr>
                  <m:e>
                    <m:r>
                      <m:rPr>
                        <m:sty m:val="p"/>
                      </m:rPr>
                      <w:rPr>
                        <w:rFonts w:ascii="Cambria Math" w:hAnsi="Cambria Math"/>
                        <w:sz w:val="16"/>
                        <w:szCs w:val="16"/>
                        <w:lang w:eastAsia="en-GB"/>
                      </w:rPr>
                      <m:t>Δ</m:t>
                    </m:r>
                    <m:ctrlPr>
                      <w:rPr>
                        <w:rFonts w:ascii="Cambria Math" w:hAnsi="Cambria Math"/>
                        <w:sz w:val="16"/>
                        <w:szCs w:val="16"/>
                        <w:lang w:eastAsia="en-GB"/>
                      </w:rPr>
                    </m:ctrlPr>
                  </m:e>
                  <m:sub>
                    <m:r>
                      <w:rPr>
                        <w:rFonts w:ascii="Cambria Math" w:hAnsi="Cambria Math"/>
                        <w:sz w:val="16"/>
                        <w:szCs w:val="16"/>
                        <w:vertAlign w:val="subscript"/>
                        <w:lang w:eastAsia="en-GB"/>
                      </w:rPr>
                      <m:t>2</m:t>
                    </m:r>
                  </m:sub>
                </m:sSub>
              </m:oMath>
            </m:oMathPara>
          </w:p>
        </w:tc>
        <w:tc>
          <w:tcPr>
            <w:tcW w:w="166" w:type="dxa"/>
            <w:tcBorders>
              <w:top w:val="nil"/>
              <w:left w:val="nil"/>
              <w:bottom w:val="single" w:sz="4" w:space="0" w:color="auto"/>
              <w:right w:val="nil"/>
            </w:tcBorders>
            <w:shd w:val="clear" w:color="000000" w:fill="FFFFFF"/>
            <w:noWrap/>
            <w:vAlign w:val="center"/>
            <w:hideMark/>
          </w:tcPr>
          <w:p w14:paraId="20FD5847" w14:textId="77777777" w:rsidR="004D1F46" w:rsidRPr="00A5170D" w:rsidRDefault="004D1F46" w:rsidP="00396A93">
            <w:pPr>
              <w:pStyle w:val="NoSpacing"/>
              <w:spacing w:line="276" w:lineRule="auto"/>
              <w:jc w:val="center"/>
              <w:rPr>
                <w:rFonts w:ascii="Garamond" w:hAnsi="Garamond"/>
                <w:sz w:val="16"/>
                <w:szCs w:val="16"/>
                <w:lang w:eastAsia="en-GB"/>
              </w:rPr>
            </w:pPr>
          </w:p>
        </w:tc>
        <w:tc>
          <w:tcPr>
            <w:tcW w:w="393" w:type="dxa"/>
            <w:tcBorders>
              <w:top w:val="nil"/>
              <w:left w:val="nil"/>
              <w:bottom w:val="single" w:sz="4" w:space="0" w:color="auto"/>
              <w:right w:val="nil"/>
            </w:tcBorders>
            <w:shd w:val="clear" w:color="000000" w:fill="FFFFFF"/>
            <w:noWrap/>
            <w:vAlign w:val="center"/>
            <w:hideMark/>
          </w:tcPr>
          <w:p w14:paraId="32304CB9" w14:textId="2C0F0F4D" w:rsidR="004D1F46" w:rsidRPr="00A5170D" w:rsidRDefault="00841E4C" w:rsidP="00396A93">
            <w:pPr>
              <w:pStyle w:val="NoSpacing"/>
              <w:spacing w:line="276" w:lineRule="auto"/>
              <w:jc w:val="center"/>
              <w:rPr>
                <w:rFonts w:ascii="Garamond" w:hAnsi="Garamond"/>
                <w:sz w:val="16"/>
                <w:szCs w:val="16"/>
                <w:lang w:eastAsia="en-GB"/>
              </w:rPr>
            </w:pPr>
            <m:oMathPara>
              <m:oMathParaPr>
                <m:jc m:val="right"/>
              </m:oMathParaP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1</m:t>
                    </m:r>
                  </m:sub>
                  <m:sup>
                    <m:r>
                      <w:rPr>
                        <w:rFonts w:ascii="Cambria Math" w:eastAsiaTheme="minorEastAsia" w:hAnsi="Cambria Math"/>
                        <w:sz w:val="16"/>
                        <w:szCs w:val="16"/>
                      </w:rPr>
                      <m:t>3</m:t>
                    </m:r>
                  </m:sup>
                </m:sSubSup>
              </m:oMath>
            </m:oMathPara>
          </w:p>
        </w:tc>
        <w:tc>
          <w:tcPr>
            <w:tcW w:w="426" w:type="dxa"/>
            <w:tcBorders>
              <w:top w:val="nil"/>
              <w:left w:val="nil"/>
              <w:bottom w:val="single" w:sz="4" w:space="0" w:color="auto"/>
              <w:right w:val="nil"/>
            </w:tcBorders>
            <w:shd w:val="clear" w:color="000000" w:fill="FFFFFF"/>
            <w:noWrap/>
            <w:vAlign w:val="center"/>
            <w:hideMark/>
          </w:tcPr>
          <w:p w14:paraId="01FC2024" w14:textId="75416207" w:rsidR="004D1F46" w:rsidRPr="00A5170D" w:rsidRDefault="00841E4C" w:rsidP="00396A93">
            <w:pPr>
              <w:pStyle w:val="NoSpacing"/>
              <w:spacing w:line="276" w:lineRule="auto"/>
              <w:jc w:val="center"/>
              <w:rPr>
                <w:rFonts w:ascii="Garamond" w:hAnsi="Garamond"/>
                <w:sz w:val="16"/>
                <w:szCs w:val="16"/>
                <w:lang w:eastAsia="en-GB"/>
              </w:rPr>
            </w:pPr>
            <m:oMathPara>
              <m:oMathParaPr>
                <m:jc m:val="right"/>
              </m:oMathParaP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2</m:t>
                    </m:r>
                  </m:sub>
                  <m:sup>
                    <m:r>
                      <w:rPr>
                        <w:rFonts w:ascii="Cambria Math" w:eastAsiaTheme="minorEastAsia" w:hAnsi="Cambria Math"/>
                        <w:sz w:val="16"/>
                        <w:szCs w:val="16"/>
                      </w:rPr>
                      <m:t>3</m:t>
                    </m:r>
                  </m:sup>
                </m:sSubSup>
              </m:oMath>
            </m:oMathPara>
          </w:p>
        </w:tc>
        <w:tc>
          <w:tcPr>
            <w:tcW w:w="583" w:type="dxa"/>
            <w:gridSpan w:val="2"/>
            <w:tcBorders>
              <w:top w:val="single" w:sz="4" w:space="0" w:color="auto"/>
              <w:left w:val="nil"/>
              <w:bottom w:val="single" w:sz="4" w:space="0" w:color="auto"/>
              <w:right w:val="nil"/>
            </w:tcBorders>
            <w:shd w:val="clear" w:color="000000" w:fill="FFFFFF"/>
            <w:vAlign w:val="center"/>
            <w:hideMark/>
          </w:tcPr>
          <w:p w14:paraId="4069AAC4" w14:textId="61A6578B" w:rsidR="004D1F46" w:rsidRPr="00A5170D" w:rsidRDefault="00841E4C" w:rsidP="00396A93">
            <w:pPr>
              <w:pStyle w:val="NoSpacing"/>
              <w:spacing w:line="276" w:lineRule="auto"/>
              <w:jc w:val="center"/>
              <w:rPr>
                <w:rFonts w:ascii="Garamond" w:hAnsi="Garamond"/>
                <w:sz w:val="16"/>
                <w:szCs w:val="16"/>
                <w:lang w:eastAsia="en-GB"/>
              </w:rPr>
            </w:pPr>
            <m:oMathPara>
              <m:oMath>
                <m:sSub>
                  <m:sSubPr>
                    <m:ctrlPr>
                      <w:rPr>
                        <w:rFonts w:ascii="Cambria Math" w:hAnsi="Cambria Math"/>
                        <w:i/>
                        <w:sz w:val="16"/>
                        <w:szCs w:val="16"/>
                        <w:lang w:eastAsia="en-GB"/>
                      </w:rPr>
                    </m:ctrlPr>
                  </m:sSubPr>
                  <m:e>
                    <m:r>
                      <m:rPr>
                        <m:sty m:val="p"/>
                      </m:rPr>
                      <w:rPr>
                        <w:rFonts w:ascii="Cambria Math" w:hAnsi="Cambria Math"/>
                        <w:sz w:val="16"/>
                        <w:szCs w:val="16"/>
                        <w:lang w:eastAsia="en-GB"/>
                      </w:rPr>
                      <m:t>Δ</m:t>
                    </m:r>
                    <m:ctrlPr>
                      <w:rPr>
                        <w:rFonts w:ascii="Cambria Math" w:hAnsi="Cambria Math"/>
                        <w:sz w:val="16"/>
                        <w:szCs w:val="16"/>
                        <w:lang w:eastAsia="en-GB"/>
                      </w:rPr>
                    </m:ctrlPr>
                  </m:e>
                  <m:sub>
                    <m:r>
                      <w:rPr>
                        <w:rFonts w:ascii="Cambria Math" w:hAnsi="Cambria Math"/>
                        <w:sz w:val="16"/>
                        <w:szCs w:val="16"/>
                        <w:vertAlign w:val="subscript"/>
                        <w:lang w:eastAsia="en-GB"/>
                      </w:rPr>
                      <m:t>3</m:t>
                    </m:r>
                  </m:sub>
                </m:sSub>
              </m:oMath>
            </m:oMathPara>
          </w:p>
        </w:tc>
        <w:tc>
          <w:tcPr>
            <w:tcW w:w="133" w:type="dxa"/>
            <w:tcBorders>
              <w:top w:val="nil"/>
              <w:left w:val="nil"/>
              <w:bottom w:val="single" w:sz="4" w:space="0" w:color="auto"/>
              <w:right w:val="nil"/>
            </w:tcBorders>
            <w:shd w:val="clear" w:color="000000" w:fill="FFFFFF"/>
            <w:noWrap/>
            <w:vAlign w:val="center"/>
            <w:hideMark/>
          </w:tcPr>
          <w:p w14:paraId="30C9090F" w14:textId="77777777" w:rsidR="004D1F46" w:rsidRPr="00A5170D" w:rsidRDefault="004D1F46" w:rsidP="00396A93">
            <w:pPr>
              <w:pStyle w:val="NoSpacing"/>
              <w:spacing w:line="276" w:lineRule="auto"/>
              <w:jc w:val="center"/>
              <w:rPr>
                <w:rFonts w:ascii="Garamond" w:hAnsi="Garamond"/>
                <w:sz w:val="16"/>
                <w:szCs w:val="16"/>
                <w:lang w:eastAsia="en-GB"/>
              </w:rPr>
            </w:pPr>
          </w:p>
        </w:tc>
        <w:tc>
          <w:tcPr>
            <w:tcW w:w="418" w:type="dxa"/>
            <w:tcBorders>
              <w:top w:val="nil"/>
              <w:left w:val="nil"/>
              <w:bottom w:val="single" w:sz="4" w:space="0" w:color="auto"/>
              <w:right w:val="nil"/>
            </w:tcBorders>
            <w:shd w:val="clear" w:color="000000" w:fill="FFFFFF"/>
            <w:noWrap/>
            <w:vAlign w:val="center"/>
            <w:hideMark/>
          </w:tcPr>
          <w:p w14:paraId="2B6D457D" w14:textId="79F7F0E8" w:rsidR="004D1F46" w:rsidRPr="00A5170D" w:rsidRDefault="00841E4C" w:rsidP="00396A93">
            <w:pPr>
              <w:pStyle w:val="NoSpacing"/>
              <w:spacing w:line="276" w:lineRule="auto"/>
              <w:jc w:val="center"/>
              <w:rPr>
                <w:rFonts w:ascii="Garamond" w:hAnsi="Garamond"/>
                <w:sz w:val="16"/>
                <w:szCs w:val="16"/>
                <w:lang w:eastAsia="en-GB"/>
              </w:rPr>
            </w:pPr>
            <m:oMathPara>
              <m:oMathParaPr>
                <m:jc m:val="right"/>
              </m:oMathParaP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1</m:t>
                    </m:r>
                  </m:sub>
                  <m:sup>
                    <m:r>
                      <w:rPr>
                        <w:rFonts w:ascii="Cambria Math" w:eastAsiaTheme="minorEastAsia" w:hAnsi="Cambria Math"/>
                        <w:sz w:val="16"/>
                        <w:szCs w:val="16"/>
                      </w:rPr>
                      <m:t>4</m:t>
                    </m:r>
                  </m:sup>
                </m:sSubSup>
              </m:oMath>
            </m:oMathPara>
          </w:p>
        </w:tc>
        <w:tc>
          <w:tcPr>
            <w:tcW w:w="425" w:type="dxa"/>
            <w:tcBorders>
              <w:top w:val="nil"/>
              <w:left w:val="nil"/>
              <w:bottom w:val="single" w:sz="4" w:space="0" w:color="auto"/>
              <w:right w:val="nil"/>
            </w:tcBorders>
            <w:shd w:val="clear" w:color="000000" w:fill="FFFFFF"/>
            <w:noWrap/>
            <w:vAlign w:val="center"/>
            <w:hideMark/>
          </w:tcPr>
          <w:p w14:paraId="1A0F995D" w14:textId="6EB59586" w:rsidR="004D1F46" w:rsidRPr="00A5170D" w:rsidRDefault="00841E4C" w:rsidP="00396A93">
            <w:pPr>
              <w:pStyle w:val="NoSpacing"/>
              <w:spacing w:line="276" w:lineRule="auto"/>
              <w:jc w:val="center"/>
              <w:rPr>
                <w:rFonts w:ascii="Garamond" w:hAnsi="Garamond"/>
                <w:sz w:val="16"/>
                <w:szCs w:val="16"/>
                <w:lang w:eastAsia="en-GB"/>
              </w:rPr>
            </w:pPr>
            <m:oMathPara>
              <m:oMathParaPr>
                <m:jc m:val="right"/>
              </m:oMathParaP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2</m:t>
                    </m:r>
                  </m:sub>
                  <m:sup>
                    <m:r>
                      <w:rPr>
                        <w:rFonts w:ascii="Cambria Math" w:eastAsiaTheme="minorEastAsia" w:hAnsi="Cambria Math"/>
                        <w:sz w:val="16"/>
                        <w:szCs w:val="16"/>
                      </w:rPr>
                      <m:t>4</m:t>
                    </m:r>
                  </m:sup>
                </m:sSubSup>
              </m:oMath>
            </m:oMathPara>
          </w:p>
        </w:tc>
        <w:tc>
          <w:tcPr>
            <w:tcW w:w="548" w:type="dxa"/>
            <w:gridSpan w:val="2"/>
            <w:tcBorders>
              <w:top w:val="single" w:sz="4" w:space="0" w:color="auto"/>
              <w:left w:val="nil"/>
              <w:bottom w:val="single" w:sz="4" w:space="0" w:color="auto"/>
              <w:right w:val="nil"/>
            </w:tcBorders>
            <w:shd w:val="clear" w:color="000000" w:fill="FFFFFF"/>
            <w:vAlign w:val="center"/>
            <w:hideMark/>
          </w:tcPr>
          <w:p w14:paraId="637B4D2A" w14:textId="1C8636B8" w:rsidR="004D1F46" w:rsidRPr="00A5170D" w:rsidRDefault="00841E4C" w:rsidP="00396A93">
            <w:pPr>
              <w:pStyle w:val="NoSpacing"/>
              <w:spacing w:line="276" w:lineRule="auto"/>
              <w:jc w:val="center"/>
              <w:rPr>
                <w:rFonts w:ascii="Garamond" w:hAnsi="Garamond"/>
                <w:sz w:val="16"/>
                <w:szCs w:val="16"/>
                <w:lang w:eastAsia="en-GB"/>
              </w:rPr>
            </w:pPr>
            <m:oMathPara>
              <m:oMath>
                <m:sSub>
                  <m:sSubPr>
                    <m:ctrlPr>
                      <w:rPr>
                        <w:rFonts w:ascii="Cambria Math" w:hAnsi="Cambria Math"/>
                        <w:i/>
                        <w:sz w:val="16"/>
                        <w:szCs w:val="16"/>
                        <w:lang w:eastAsia="en-GB"/>
                      </w:rPr>
                    </m:ctrlPr>
                  </m:sSubPr>
                  <m:e>
                    <m:r>
                      <m:rPr>
                        <m:sty m:val="p"/>
                      </m:rPr>
                      <w:rPr>
                        <w:rFonts w:ascii="Cambria Math" w:hAnsi="Cambria Math"/>
                        <w:sz w:val="16"/>
                        <w:szCs w:val="16"/>
                        <w:lang w:eastAsia="en-GB"/>
                      </w:rPr>
                      <m:t>Δ</m:t>
                    </m:r>
                    <m:ctrlPr>
                      <w:rPr>
                        <w:rFonts w:ascii="Cambria Math" w:hAnsi="Cambria Math"/>
                        <w:sz w:val="16"/>
                        <w:szCs w:val="16"/>
                        <w:lang w:eastAsia="en-GB"/>
                      </w:rPr>
                    </m:ctrlPr>
                  </m:e>
                  <m:sub>
                    <m:r>
                      <w:rPr>
                        <w:rFonts w:ascii="Cambria Math" w:hAnsi="Cambria Math"/>
                        <w:sz w:val="16"/>
                        <w:szCs w:val="16"/>
                        <w:vertAlign w:val="subscript"/>
                        <w:lang w:eastAsia="en-GB"/>
                      </w:rPr>
                      <m:t>4</m:t>
                    </m:r>
                  </m:sub>
                </m:sSub>
              </m:oMath>
            </m:oMathPara>
          </w:p>
        </w:tc>
        <w:tc>
          <w:tcPr>
            <w:tcW w:w="103" w:type="dxa"/>
            <w:tcBorders>
              <w:left w:val="nil"/>
              <w:bottom w:val="single" w:sz="4" w:space="0" w:color="auto"/>
              <w:right w:val="nil"/>
            </w:tcBorders>
            <w:shd w:val="clear" w:color="000000" w:fill="FFFFFF"/>
            <w:vAlign w:val="center"/>
          </w:tcPr>
          <w:p w14:paraId="0C4C2FEF" w14:textId="77777777" w:rsidR="004D1F46" w:rsidRPr="00A5170D" w:rsidRDefault="004D1F46" w:rsidP="00396A93">
            <w:pPr>
              <w:pStyle w:val="NoSpacing"/>
              <w:spacing w:line="276" w:lineRule="auto"/>
              <w:jc w:val="center"/>
              <w:rPr>
                <w:rFonts w:ascii="Garamond" w:eastAsia="Calibri" w:hAnsi="Garamond" w:cs="Times New Roman"/>
                <w:sz w:val="16"/>
                <w:szCs w:val="16"/>
                <w:lang w:eastAsia="en-GB"/>
              </w:rPr>
            </w:pPr>
          </w:p>
        </w:tc>
        <w:tc>
          <w:tcPr>
            <w:tcW w:w="341" w:type="dxa"/>
            <w:tcBorders>
              <w:top w:val="single" w:sz="4" w:space="0" w:color="auto"/>
              <w:left w:val="nil"/>
              <w:bottom w:val="single" w:sz="4" w:space="0" w:color="auto"/>
              <w:right w:val="nil"/>
            </w:tcBorders>
            <w:shd w:val="clear" w:color="000000" w:fill="FFFFFF"/>
            <w:vAlign w:val="center"/>
          </w:tcPr>
          <w:p w14:paraId="61D797F9" w14:textId="03202F0F" w:rsidR="004D1F46" w:rsidRPr="00A5170D" w:rsidRDefault="00841E4C" w:rsidP="00396A93">
            <w:pPr>
              <w:pStyle w:val="NoSpacing"/>
              <w:spacing w:line="276" w:lineRule="auto"/>
              <w:jc w:val="center"/>
              <w:rPr>
                <w:rFonts w:ascii="Garamond" w:eastAsia="Calibri" w:hAnsi="Garamond" w:cs="Times New Roman"/>
                <w:sz w:val="16"/>
                <w:szCs w:val="16"/>
                <w:lang w:eastAsia="en-GB"/>
              </w:rPr>
            </w:pPr>
            <m:oMathPara>
              <m:oMathParaPr>
                <m:jc m:val="right"/>
              </m:oMathParaP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1</m:t>
                    </m:r>
                  </m:sub>
                  <m:sup>
                    <m:r>
                      <w:rPr>
                        <w:rFonts w:ascii="Cambria Math" w:eastAsiaTheme="minorEastAsia" w:hAnsi="Cambria Math"/>
                        <w:sz w:val="16"/>
                        <w:szCs w:val="16"/>
                      </w:rPr>
                      <m:t>5</m:t>
                    </m:r>
                  </m:sup>
                </m:sSubSup>
              </m:oMath>
            </m:oMathPara>
          </w:p>
        </w:tc>
        <w:tc>
          <w:tcPr>
            <w:tcW w:w="425" w:type="dxa"/>
            <w:tcBorders>
              <w:top w:val="single" w:sz="4" w:space="0" w:color="auto"/>
              <w:left w:val="nil"/>
              <w:bottom w:val="single" w:sz="4" w:space="0" w:color="auto"/>
              <w:right w:val="nil"/>
            </w:tcBorders>
            <w:shd w:val="clear" w:color="000000" w:fill="FFFFFF"/>
            <w:vAlign w:val="center"/>
          </w:tcPr>
          <w:p w14:paraId="26EE157B" w14:textId="71B2AD8D" w:rsidR="004D1F46" w:rsidRPr="00A5170D" w:rsidRDefault="00841E4C" w:rsidP="00396A93">
            <w:pPr>
              <w:pStyle w:val="NoSpacing"/>
              <w:spacing w:line="276" w:lineRule="auto"/>
              <w:jc w:val="center"/>
              <w:rPr>
                <w:rFonts w:ascii="Garamond" w:eastAsia="Calibri" w:hAnsi="Garamond" w:cs="Times New Roman"/>
                <w:sz w:val="16"/>
                <w:szCs w:val="16"/>
                <w:lang w:eastAsia="en-GB"/>
              </w:rPr>
            </w:pPr>
            <m:oMathPara>
              <m:oMathParaPr>
                <m:jc m:val="right"/>
              </m:oMathParaPr>
              <m:oMath>
                <m:sSubSup>
                  <m:sSubSupPr>
                    <m:ctrlPr>
                      <w:rPr>
                        <w:rFonts w:ascii="Cambria Math" w:eastAsiaTheme="minorEastAsia" w:hAnsi="Cambria Math"/>
                        <w:i/>
                        <w:sz w:val="16"/>
                        <w:szCs w:val="16"/>
                      </w:rPr>
                    </m:ctrlPr>
                  </m:sSubSupPr>
                  <m:e>
                    <m:r>
                      <w:rPr>
                        <w:rFonts w:ascii="Cambria Math" w:eastAsiaTheme="minorEastAsia" w:hAnsi="Cambria Math"/>
                        <w:sz w:val="16"/>
                        <w:szCs w:val="16"/>
                      </w:rPr>
                      <m:t>μ</m:t>
                    </m:r>
                  </m:e>
                  <m:sub>
                    <m:r>
                      <w:rPr>
                        <w:rFonts w:ascii="Cambria Math" w:eastAsiaTheme="minorEastAsia" w:hAnsi="Cambria Math"/>
                        <w:sz w:val="16"/>
                        <w:szCs w:val="16"/>
                      </w:rPr>
                      <m:t>1</m:t>
                    </m:r>
                  </m:sub>
                  <m:sup>
                    <m:r>
                      <w:rPr>
                        <w:rFonts w:ascii="Cambria Math" w:eastAsiaTheme="minorEastAsia" w:hAnsi="Cambria Math"/>
                        <w:sz w:val="16"/>
                        <w:szCs w:val="16"/>
                      </w:rPr>
                      <m:t>5</m:t>
                    </m:r>
                  </m:sup>
                </m:sSubSup>
              </m:oMath>
            </m:oMathPara>
          </w:p>
        </w:tc>
        <w:tc>
          <w:tcPr>
            <w:tcW w:w="603" w:type="dxa"/>
            <w:gridSpan w:val="2"/>
            <w:tcBorders>
              <w:top w:val="single" w:sz="4" w:space="0" w:color="auto"/>
              <w:left w:val="nil"/>
              <w:bottom w:val="single" w:sz="4" w:space="0" w:color="auto"/>
              <w:right w:val="nil"/>
            </w:tcBorders>
            <w:shd w:val="clear" w:color="000000" w:fill="FFFFFF"/>
            <w:vAlign w:val="center"/>
          </w:tcPr>
          <w:p w14:paraId="16BAEA5A" w14:textId="17859FE3" w:rsidR="004D1F46" w:rsidRPr="00A5170D" w:rsidRDefault="00841E4C" w:rsidP="00396A93">
            <w:pPr>
              <w:pStyle w:val="NoSpacing"/>
              <w:spacing w:line="276" w:lineRule="auto"/>
              <w:jc w:val="center"/>
              <w:rPr>
                <w:rFonts w:ascii="Garamond" w:eastAsia="Calibri" w:hAnsi="Garamond" w:cs="Times New Roman"/>
                <w:sz w:val="16"/>
                <w:szCs w:val="16"/>
                <w:lang w:eastAsia="en-GB"/>
              </w:rPr>
            </w:pPr>
            <m:oMathPara>
              <m:oMath>
                <m:sSub>
                  <m:sSubPr>
                    <m:ctrlPr>
                      <w:rPr>
                        <w:rFonts w:ascii="Cambria Math" w:eastAsia="Times New Roman" w:hAnsi="Cambria Math" w:cs="Arial"/>
                        <w:i/>
                        <w:sz w:val="16"/>
                        <w:szCs w:val="16"/>
                        <w:lang w:eastAsia="en-GB"/>
                      </w:rPr>
                    </m:ctrlPr>
                  </m:sSubPr>
                  <m:e>
                    <m:r>
                      <m:rPr>
                        <m:sty m:val="p"/>
                      </m:rPr>
                      <w:rPr>
                        <w:rFonts w:ascii="Cambria Math" w:eastAsia="Times New Roman" w:hAnsi="Cambria Math" w:cs="Arial"/>
                        <w:sz w:val="16"/>
                        <w:szCs w:val="16"/>
                        <w:lang w:eastAsia="en-GB"/>
                      </w:rPr>
                      <m:t>Δ</m:t>
                    </m:r>
                    <m:ctrlPr>
                      <w:rPr>
                        <w:rFonts w:ascii="Cambria Math" w:eastAsia="Times New Roman" w:hAnsi="Cambria Math" w:cs="Arial"/>
                        <w:sz w:val="16"/>
                        <w:szCs w:val="16"/>
                        <w:lang w:eastAsia="en-GB"/>
                      </w:rPr>
                    </m:ctrlPr>
                  </m:e>
                  <m:sub>
                    <m:r>
                      <w:rPr>
                        <w:rFonts w:ascii="Cambria Math" w:eastAsia="Times New Roman" w:hAnsi="Cambria Math" w:cs="Arial"/>
                        <w:sz w:val="16"/>
                        <w:szCs w:val="16"/>
                        <w:lang w:eastAsia="en-GB"/>
                      </w:rPr>
                      <m:t>5</m:t>
                    </m:r>
                  </m:sub>
                </m:sSub>
              </m:oMath>
            </m:oMathPara>
          </w:p>
        </w:tc>
      </w:tr>
      <w:tr w:rsidR="00E45458" w:rsidRPr="006068F9" w14:paraId="717340DB" w14:textId="77777777" w:rsidTr="0095647D">
        <w:trPr>
          <w:trHeight w:val="113"/>
          <w:jc w:val="center"/>
        </w:trPr>
        <w:tc>
          <w:tcPr>
            <w:tcW w:w="1985" w:type="dxa"/>
            <w:tcBorders>
              <w:top w:val="single" w:sz="4" w:space="0" w:color="auto"/>
              <w:left w:val="nil"/>
              <w:bottom w:val="nil"/>
              <w:right w:val="nil"/>
            </w:tcBorders>
            <w:shd w:val="clear" w:color="000000" w:fill="FFFFFF"/>
            <w:noWrap/>
            <w:vAlign w:val="bottom"/>
            <w:hideMark/>
          </w:tcPr>
          <w:p w14:paraId="42FE61E2" w14:textId="2AC2859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Egypt (EGY)</w:t>
            </w:r>
          </w:p>
        </w:tc>
        <w:tc>
          <w:tcPr>
            <w:tcW w:w="571" w:type="dxa"/>
            <w:tcBorders>
              <w:top w:val="single" w:sz="4" w:space="0" w:color="auto"/>
              <w:left w:val="nil"/>
              <w:bottom w:val="nil"/>
              <w:right w:val="nil"/>
            </w:tcBorders>
            <w:shd w:val="clear" w:color="000000" w:fill="FFFFFF"/>
            <w:vAlign w:val="center"/>
          </w:tcPr>
          <w:p w14:paraId="33FDED73" w14:textId="590D112C"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ARS</w:t>
            </w:r>
          </w:p>
        </w:tc>
        <w:tc>
          <w:tcPr>
            <w:tcW w:w="846" w:type="dxa"/>
            <w:tcBorders>
              <w:top w:val="single" w:sz="4" w:space="0" w:color="auto"/>
              <w:left w:val="nil"/>
              <w:bottom w:val="nil"/>
              <w:right w:val="nil"/>
            </w:tcBorders>
            <w:shd w:val="clear" w:color="000000" w:fill="FFFFFF"/>
            <w:vAlign w:val="center"/>
          </w:tcPr>
          <w:p w14:paraId="370F276D" w14:textId="13369D50"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single" w:sz="4" w:space="0" w:color="auto"/>
              <w:left w:val="nil"/>
              <w:bottom w:val="nil"/>
              <w:right w:val="nil"/>
            </w:tcBorders>
            <w:shd w:val="clear" w:color="000000" w:fill="FFFFFF"/>
            <w:vAlign w:val="center"/>
          </w:tcPr>
          <w:p w14:paraId="4404F6F5" w14:textId="26CD42C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single" w:sz="4" w:space="0" w:color="auto"/>
              <w:left w:val="nil"/>
              <w:bottom w:val="nil"/>
              <w:right w:val="nil"/>
            </w:tcBorders>
            <w:shd w:val="clear" w:color="000000" w:fill="FFFFFF"/>
            <w:vAlign w:val="center"/>
          </w:tcPr>
          <w:p w14:paraId="3DD05209" w14:textId="05E1D567"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single" w:sz="4" w:space="0" w:color="auto"/>
              <w:left w:val="nil"/>
              <w:bottom w:val="nil"/>
              <w:right w:val="nil"/>
            </w:tcBorders>
            <w:shd w:val="clear" w:color="000000" w:fill="FFFFFF"/>
            <w:noWrap/>
            <w:vAlign w:val="bottom"/>
            <w:hideMark/>
          </w:tcPr>
          <w:p w14:paraId="2F8B2028" w14:textId="6269D7D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2008</w:t>
            </w:r>
          </w:p>
        </w:tc>
        <w:tc>
          <w:tcPr>
            <w:tcW w:w="567" w:type="dxa"/>
            <w:tcBorders>
              <w:top w:val="single" w:sz="4" w:space="0" w:color="auto"/>
              <w:left w:val="nil"/>
              <w:bottom w:val="nil"/>
              <w:right w:val="nil"/>
            </w:tcBorders>
            <w:shd w:val="clear" w:color="000000" w:fill="FFFFFF"/>
            <w:noWrap/>
            <w:vAlign w:val="bottom"/>
            <w:hideMark/>
          </w:tcPr>
          <w:p w14:paraId="075D6E09" w14:textId="24A50808"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single" w:sz="4" w:space="0" w:color="auto"/>
              <w:left w:val="nil"/>
              <w:bottom w:val="nil"/>
              <w:right w:val="nil"/>
            </w:tcBorders>
            <w:shd w:val="clear" w:color="000000" w:fill="FFFFFF"/>
            <w:vAlign w:val="bottom"/>
          </w:tcPr>
          <w:p w14:paraId="6399C476" w14:textId="191F99B8"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single" w:sz="4" w:space="0" w:color="auto"/>
              <w:left w:val="nil"/>
              <w:bottom w:val="nil"/>
              <w:right w:val="nil"/>
            </w:tcBorders>
            <w:shd w:val="clear" w:color="000000" w:fill="FFFFFF"/>
            <w:noWrap/>
            <w:vAlign w:val="center"/>
            <w:hideMark/>
          </w:tcPr>
          <w:p w14:paraId="2652F808" w14:textId="270DF40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90.8</w:t>
            </w:r>
          </w:p>
        </w:tc>
        <w:tc>
          <w:tcPr>
            <w:tcW w:w="425" w:type="dxa"/>
            <w:tcBorders>
              <w:top w:val="single" w:sz="4" w:space="0" w:color="auto"/>
              <w:left w:val="nil"/>
              <w:bottom w:val="nil"/>
              <w:right w:val="nil"/>
            </w:tcBorders>
            <w:shd w:val="clear" w:color="000000" w:fill="FFFFFF"/>
            <w:noWrap/>
            <w:vAlign w:val="center"/>
            <w:hideMark/>
          </w:tcPr>
          <w:p w14:paraId="58021D8D" w14:textId="07C8653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92.7</w:t>
            </w:r>
          </w:p>
        </w:tc>
        <w:tc>
          <w:tcPr>
            <w:tcW w:w="426" w:type="dxa"/>
            <w:tcBorders>
              <w:top w:val="single" w:sz="4" w:space="0" w:color="auto"/>
              <w:left w:val="nil"/>
              <w:bottom w:val="nil"/>
              <w:right w:val="nil"/>
            </w:tcBorders>
            <w:shd w:val="clear" w:color="000000" w:fill="FFFFFF"/>
            <w:noWrap/>
            <w:vAlign w:val="center"/>
            <w:hideMark/>
          </w:tcPr>
          <w:p w14:paraId="64349179" w14:textId="62DBE0D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0.32</w:t>
            </w:r>
          </w:p>
        </w:tc>
        <w:tc>
          <w:tcPr>
            <w:tcW w:w="143" w:type="dxa"/>
            <w:tcBorders>
              <w:top w:val="single" w:sz="4" w:space="0" w:color="auto"/>
              <w:left w:val="nil"/>
              <w:bottom w:val="nil"/>
              <w:right w:val="nil"/>
            </w:tcBorders>
            <w:shd w:val="clear" w:color="000000" w:fill="FFFFFF"/>
            <w:noWrap/>
            <w:vAlign w:val="bottom"/>
            <w:hideMark/>
          </w:tcPr>
          <w:p w14:paraId="4FBDB456" w14:textId="41607CD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single" w:sz="4" w:space="0" w:color="auto"/>
              <w:left w:val="nil"/>
              <w:bottom w:val="nil"/>
              <w:right w:val="nil"/>
            </w:tcBorders>
            <w:shd w:val="clear" w:color="000000" w:fill="FFFFFF"/>
            <w:noWrap/>
            <w:vAlign w:val="bottom"/>
            <w:hideMark/>
          </w:tcPr>
          <w:p w14:paraId="3BBC17DE" w14:textId="2637008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single" w:sz="4" w:space="0" w:color="auto"/>
              <w:left w:val="nil"/>
              <w:bottom w:val="nil"/>
              <w:right w:val="nil"/>
            </w:tcBorders>
            <w:shd w:val="clear" w:color="000000" w:fill="FFFFFF"/>
            <w:noWrap/>
            <w:vAlign w:val="center"/>
            <w:hideMark/>
          </w:tcPr>
          <w:p w14:paraId="39EC6435" w14:textId="05DC7AB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70.7</w:t>
            </w:r>
          </w:p>
        </w:tc>
        <w:tc>
          <w:tcPr>
            <w:tcW w:w="425" w:type="dxa"/>
            <w:tcBorders>
              <w:top w:val="single" w:sz="4" w:space="0" w:color="auto"/>
              <w:left w:val="nil"/>
              <w:bottom w:val="nil"/>
              <w:right w:val="nil"/>
            </w:tcBorders>
            <w:shd w:val="clear" w:color="000000" w:fill="FFFFFF"/>
            <w:noWrap/>
            <w:vAlign w:val="center"/>
            <w:hideMark/>
          </w:tcPr>
          <w:p w14:paraId="3CCD26D0" w14:textId="675571C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76.0</w:t>
            </w:r>
          </w:p>
        </w:tc>
        <w:tc>
          <w:tcPr>
            <w:tcW w:w="427" w:type="dxa"/>
            <w:tcBorders>
              <w:top w:val="single" w:sz="4" w:space="0" w:color="auto"/>
              <w:left w:val="nil"/>
              <w:bottom w:val="nil"/>
              <w:right w:val="nil"/>
            </w:tcBorders>
            <w:shd w:val="clear" w:color="000000" w:fill="FFFFFF"/>
            <w:noWrap/>
            <w:vAlign w:val="bottom"/>
            <w:hideMark/>
          </w:tcPr>
          <w:p w14:paraId="2556C012" w14:textId="7B31E2A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0.88</w:t>
            </w:r>
          </w:p>
        </w:tc>
        <w:tc>
          <w:tcPr>
            <w:tcW w:w="160" w:type="dxa"/>
            <w:tcBorders>
              <w:top w:val="single" w:sz="4" w:space="0" w:color="auto"/>
              <w:left w:val="nil"/>
              <w:bottom w:val="nil"/>
              <w:right w:val="nil"/>
            </w:tcBorders>
            <w:shd w:val="clear" w:color="000000" w:fill="FFFFFF"/>
            <w:noWrap/>
            <w:vAlign w:val="bottom"/>
            <w:hideMark/>
          </w:tcPr>
          <w:p w14:paraId="0C134976" w14:textId="4DFFE20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single" w:sz="4" w:space="0" w:color="auto"/>
              <w:left w:val="nil"/>
              <w:bottom w:val="nil"/>
              <w:right w:val="nil"/>
            </w:tcBorders>
            <w:shd w:val="clear" w:color="000000" w:fill="FFFFFF"/>
            <w:noWrap/>
            <w:vAlign w:val="bottom"/>
            <w:hideMark/>
          </w:tcPr>
          <w:p w14:paraId="5AF5DBF4" w14:textId="5E5ABDE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single" w:sz="4" w:space="0" w:color="auto"/>
              <w:left w:val="nil"/>
              <w:bottom w:val="nil"/>
              <w:right w:val="nil"/>
            </w:tcBorders>
            <w:shd w:val="clear" w:color="000000" w:fill="FFFFFF"/>
            <w:noWrap/>
            <w:vAlign w:val="center"/>
            <w:hideMark/>
          </w:tcPr>
          <w:p w14:paraId="2504004D" w14:textId="1CAB863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84.9</w:t>
            </w:r>
          </w:p>
        </w:tc>
        <w:tc>
          <w:tcPr>
            <w:tcW w:w="425" w:type="dxa"/>
            <w:tcBorders>
              <w:top w:val="single" w:sz="4" w:space="0" w:color="auto"/>
              <w:left w:val="nil"/>
              <w:bottom w:val="nil"/>
              <w:right w:val="nil"/>
            </w:tcBorders>
            <w:shd w:val="clear" w:color="000000" w:fill="FFFFFF"/>
            <w:noWrap/>
            <w:vAlign w:val="center"/>
            <w:hideMark/>
          </w:tcPr>
          <w:p w14:paraId="258C4997" w14:textId="35EA6C2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87.9</w:t>
            </w:r>
          </w:p>
        </w:tc>
        <w:tc>
          <w:tcPr>
            <w:tcW w:w="428" w:type="dxa"/>
            <w:tcBorders>
              <w:top w:val="single" w:sz="4" w:space="0" w:color="auto"/>
              <w:left w:val="nil"/>
              <w:bottom w:val="nil"/>
              <w:right w:val="nil"/>
            </w:tcBorders>
            <w:shd w:val="clear" w:color="000000" w:fill="FFFFFF"/>
            <w:noWrap/>
            <w:vAlign w:val="bottom"/>
            <w:hideMark/>
          </w:tcPr>
          <w:p w14:paraId="11EFE180" w14:textId="2724921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0.50</w:t>
            </w:r>
          </w:p>
        </w:tc>
        <w:tc>
          <w:tcPr>
            <w:tcW w:w="147" w:type="dxa"/>
            <w:tcBorders>
              <w:top w:val="single" w:sz="4" w:space="0" w:color="auto"/>
              <w:left w:val="nil"/>
              <w:bottom w:val="nil"/>
              <w:right w:val="nil"/>
            </w:tcBorders>
            <w:shd w:val="clear" w:color="000000" w:fill="FFFFFF"/>
            <w:noWrap/>
            <w:vAlign w:val="bottom"/>
            <w:hideMark/>
          </w:tcPr>
          <w:p w14:paraId="3AAAB574" w14:textId="185DAC4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single" w:sz="4" w:space="0" w:color="auto"/>
              <w:left w:val="nil"/>
              <w:bottom w:val="nil"/>
              <w:right w:val="nil"/>
            </w:tcBorders>
            <w:shd w:val="clear" w:color="000000" w:fill="FFFFFF"/>
            <w:noWrap/>
            <w:vAlign w:val="bottom"/>
            <w:hideMark/>
          </w:tcPr>
          <w:p w14:paraId="420007B2" w14:textId="21B75C3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single" w:sz="4" w:space="0" w:color="auto"/>
              <w:left w:val="nil"/>
              <w:bottom w:val="nil"/>
              <w:right w:val="nil"/>
            </w:tcBorders>
            <w:shd w:val="clear" w:color="000000" w:fill="FFFFFF"/>
            <w:noWrap/>
            <w:vAlign w:val="bottom"/>
            <w:hideMark/>
          </w:tcPr>
          <w:p w14:paraId="1634085D" w14:textId="7B3D462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98.2</w:t>
            </w:r>
          </w:p>
        </w:tc>
        <w:tc>
          <w:tcPr>
            <w:tcW w:w="426" w:type="dxa"/>
            <w:tcBorders>
              <w:top w:val="single" w:sz="4" w:space="0" w:color="auto"/>
              <w:left w:val="nil"/>
              <w:bottom w:val="nil"/>
              <w:right w:val="nil"/>
            </w:tcBorders>
            <w:shd w:val="clear" w:color="000000" w:fill="FFFFFF"/>
            <w:noWrap/>
            <w:vAlign w:val="bottom"/>
            <w:hideMark/>
          </w:tcPr>
          <w:p w14:paraId="6531A350" w14:textId="4AC3B77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99.5</w:t>
            </w:r>
          </w:p>
        </w:tc>
        <w:tc>
          <w:tcPr>
            <w:tcW w:w="423" w:type="dxa"/>
            <w:tcBorders>
              <w:top w:val="single" w:sz="4" w:space="0" w:color="auto"/>
              <w:left w:val="nil"/>
              <w:bottom w:val="nil"/>
              <w:right w:val="nil"/>
            </w:tcBorders>
            <w:shd w:val="clear" w:color="000000" w:fill="FFFFFF"/>
            <w:noWrap/>
            <w:vAlign w:val="bottom"/>
            <w:hideMark/>
          </w:tcPr>
          <w:p w14:paraId="3C531180" w14:textId="4C3761F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0.22</w:t>
            </w:r>
          </w:p>
        </w:tc>
        <w:tc>
          <w:tcPr>
            <w:tcW w:w="160" w:type="dxa"/>
            <w:tcBorders>
              <w:top w:val="single" w:sz="4" w:space="0" w:color="auto"/>
              <w:left w:val="nil"/>
              <w:bottom w:val="nil"/>
              <w:right w:val="nil"/>
            </w:tcBorders>
            <w:shd w:val="clear" w:color="000000" w:fill="FFFFFF"/>
            <w:noWrap/>
            <w:vAlign w:val="bottom"/>
            <w:hideMark/>
          </w:tcPr>
          <w:p w14:paraId="59D32262" w14:textId="7F61FF7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single" w:sz="4" w:space="0" w:color="auto"/>
              <w:left w:val="nil"/>
              <w:bottom w:val="nil"/>
              <w:right w:val="nil"/>
            </w:tcBorders>
            <w:shd w:val="clear" w:color="000000" w:fill="FFFFFF"/>
            <w:noWrap/>
            <w:vAlign w:val="bottom"/>
            <w:hideMark/>
          </w:tcPr>
          <w:p w14:paraId="13DADD00" w14:textId="21AE0AE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single" w:sz="4" w:space="0" w:color="auto"/>
              <w:left w:val="nil"/>
              <w:bottom w:val="nil"/>
              <w:right w:val="nil"/>
            </w:tcBorders>
            <w:shd w:val="clear" w:color="000000" w:fill="FFFFFF"/>
            <w:noWrap/>
            <w:vAlign w:val="bottom"/>
            <w:hideMark/>
          </w:tcPr>
          <w:p w14:paraId="4E5D02D8" w14:textId="0B0654F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single" w:sz="4" w:space="0" w:color="auto"/>
              <w:left w:val="nil"/>
              <w:bottom w:val="nil"/>
              <w:right w:val="nil"/>
            </w:tcBorders>
            <w:shd w:val="clear" w:color="000000" w:fill="FFFFFF"/>
            <w:noWrap/>
            <w:vAlign w:val="bottom"/>
            <w:hideMark/>
          </w:tcPr>
          <w:p w14:paraId="6142FAFF" w14:textId="00A31AD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single" w:sz="4" w:space="0" w:color="auto"/>
              <w:left w:val="nil"/>
              <w:bottom w:val="nil"/>
              <w:right w:val="nil"/>
            </w:tcBorders>
            <w:shd w:val="clear" w:color="000000" w:fill="FFFFFF"/>
            <w:noWrap/>
            <w:vAlign w:val="bottom"/>
            <w:hideMark/>
          </w:tcPr>
          <w:p w14:paraId="61A4035E" w14:textId="4C5709F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single" w:sz="4" w:space="0" w:color="auto"/>
              <w:left w:val="nil"/>
              <w:bottom w:val="nil"/>
              <w:right w:val="nil"/>
            </w:tcBorders>
            <w:shd w:val="clear" w:color="000000" w:fill="FFFFFF"/>
            <w:noWrap/>
            <w:vAlign w:val="bottom"/>
            <w:hideMark/>
          </w:tcPr>
          <w:p w14:paraId="6C221B37" w14:textId="2F09AAB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single" w:sz="4" w:space="0" w:color="auto"/>
              <w:left w:val="nil"/>
              <w:bottom w:val="nil"/>
              <w:right w:val="nil"/>
            </w:tcBorders>
            <w:shd w:val="clear" w:color="000000" w:fill="FFFFFF"/>
            <w:vAlign w:val="bottom"/>
          </w:tcPr>
          <w:p w14:paraId="737B06A9" w14:textId="741019C0"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single" w:sz="4" w:space="0" w:color="auto"/>
              <w:left w:val="nil"/>
              <w:bottom w:val="nil"/>
              <w:right w:val="nil"/>
            </w:tcBorders>
            <w:shd w:val="clear" w:color="000000" w:fill="FFFFFF"/>
            <w:vAlign w:val="bottom"/>
          </w:tcPr>
          <w:p w14:paraId="51BB80FF" w14:textId="54FFA80B"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5" w:type="dxa"/>
            <w:tcBorders>
              <w:top w:val="single" w:sz="4" w:space="0" w:color="auto"/>
              <w:left w:val="nil"/>
              <w:bottom w:val="nil"/>
              <w:right w:val="nil"/>
            </w:tcBorders>
            <w:shd w:val="clear" w:color="000000" w:fill="FFFFFF"/>
            <w:vAlign w:val="bottom"/>
          </w:tcPr>
          <w:p w14:paraId="21509D5E" w14:textId="6CEAED6F"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single" w:sz="4" w:space="0" w:color="auto"/>
              <w:left w:val="nil"/>
              <w:bottom w:val="nil"/>
              <w:right w:val="nil"/>
            </w:tcBorders>
            <w:shd w:val="clear" w:color="000000" w:fill="FFFFFF"/>
            <w:vAlign w:val="bottom"/>
          </w:tcPr>
          <w:p w14:paraId="2CB1D3C0" w14:textId="210DD66F"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0.00</w:t>
            </w:r>
          </w:p>
        </w:tc>
        <w:tc>
          <w:tcPr>
            <w:tcW w:w="175" w:type="dxa"/>
            <w:tcBorders>
              <w:top w:val="single" w:sz="4" w:space="0" w:color="auto"/>
              <w:left w:val="nil"/>
              <w:bottom w:val="nil"/>
              <w:right w:val="nil"/>
            </w:tcBorders>
            <w:shd w:val="clear" w:color="000000" w:fill="FFFFFF"/>
            <w:vAlign w:val="bottom"/>
          </w:tcPr>
          <w:p w14:paraId="3D1533DC" w14:textId="26043D5C"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733BD82B"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6D8C0BC4" w14:textId="2714C63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Iraq (IRQ)</w:t>
            </w:r>
          </w:p>
        </w:tc>
        <w:tc>
          <w:tcPr>
            <w:tcW w:w="571" w:type="dxa"/>
            <w:tcBorders>
              <w:top w:val="nil"/>
              <w:left w:val="nil"/>
              <w:bottom w:val="nil"/>
              <w:right w:val="nil"/>
            </w:tcBorders>
            <w:shd w:val="clear" w:color="000000" w:fill="FFFFFF"/>
            <w:vAlign w:val="center"/>
          </w:tcPr>
          <w:p w14:paraId="30AC41EF" w14:textId="4C34D27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ARS</w:t>
            </w:r>
          </w:p>
        </w:tc>
        <w:tc>
          <w:tcPr>
            <w:tcW w:w="846" w:type="dxa"/>
            <w:tcBorders>
              <w:top w:val="nil"/>
              <w:left w:val="nil"/>
              <w:bottom w:val="nil"/>
              <w:right w:val="nil"/>
            </w:tcBorders>
            <w:shd w:val="clear" w:color="000000" w:fill="FFFFFF"/>
            <w:vAlign w:val="center"/>
          </w:tcPr>
          <w:p w14:paraId="49435BD2" w14:textId="14F4697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71C71503" w14:textId="341DEC8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0EB4E389" w14:textId="5E39D06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5B6A3EAC" w14:textId="726C345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w:t>
            </w:r>
          </w:p>
        </w:tc>
        <w:tc>
          <w:tcPr>
            <w:tcW w:w="567" w:type="dxa"/>
            <w:tcBorders>
              <w:top w:val="nil"/>
              <w:left w:val="nil"/>
              <w:bottom w:val="nil"/>
              <w:right w:val="nil"/>
            </w:tcBorders>
            <w:shd w:val="clear" w:color="000000" w:fill="FFFFFF"/>
            <w:noWrap/>
            <w:vAlign w:val="bottom"/>
            <w:hideMark/>
          </w:tcPr>
          <w:p w14:paraId="15F325F4" w14:textId="3929BFA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2018</w:t>
            </w:r>
          </w:p>
        </w:tc>
        <w:tc>
          <w:tcPr>
            <w:tcW w:w="148" w:type="dxa"/>
            <w:tcBorders>
              <w:top w:val="nil"/>
              <w:left w:val="nil"/>
              <w:bottom w:val="nil"/>
              <w:right w:val="nil"/>
            </w:tcBorders>
            <w:shd w:val="clear" w:color="000000" w:fill="FFFFFF"/>
            <w:vAlign w:val="bottom"/>
          </w:tcPr>
          <w:p w14:paraId="78675DAA" w14:textId="6EA1B426"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2C03B079" w14:textId="41D07FE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87.9</w:t>
            </w:r>
          </w:p>
        </w:tc>
        <w:tc>
          <w:tcPr>
            <w:tcW w:w="425" w:type="dxa"/>
            <w:tcBorders>
              <w:top w:val="nil"/>
              <w:left w:val="nil"/>
              <w:bottom w:val="nil"/>
              <w:right w:val="nil"/>
            </w:tcBorders>
            <w:shd w:val="clear" w:color="000000" w:fill="FFFFFF"/>
            <w:noWrap/>
            <w:vAlign w:val="center"/>
            <w:hideMark/>
          </w:tcPr>
          <w:p w14:paraId="2495D997" w14:textId="50A5C42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91.0</w:t>
            </w:r>
          </w:p>
        </w:tc>
        <w:tc>
          <w:tcPr>
            <w:tcW w:w="426" w:type="dxa"/>
            <w:tcBorders>
              <w:top w:val="nil"/>
              <w:left w:val="nil"/>
              <w:bottom w:val="nil"/>
              <w:right w:val="nil"/>
            </w:tcBorders>
            <w:shd w:val="clear" w:color="000000" w:fill="FFFFFF"/>
            <w:noWrap/>
            <w:vAlign w:val="center"/>
            <w:hideMark/>
          </w:tcPr>
          <w:p w14:paraId="23C94236" w14:textId="39049E4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0.44</w:t>
            </w:r>
          </w:p>
        </w:tc>
        <w:tc>
          <w:tcPr>
            <w:tcW w:w="143" w:type="dxa"/>
            <w:tcBorders>
              <w:top w:val="nil"/>
              <w:left w:val="nil"/>
              <w:bottom w:val="nil"/>
              <w:right w:val="nil"/>
            </w:tcBorders>
            <w:shd w:val="clear" w:color="000000" w:fill="FFFFFF"/>
            <w:noWrap/>
            <w:vAlign w:val="bottom"/>
            <w:hideMark/>
          </w:tcPr>
          <w:p w14:paraId="7AFDC89C" w14:textId="5A9EC3D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7506154F" w14:textId="165DFDA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056C75A8" w14:textId="1E99F08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64.9</w:t>
            </w:r>
          </w:p>
        </w:tc>
        <w:tc>
          <w:tcPr>
            <w:tcW w:w="425" w:type="dxa"/>
            <w:tcBorders>
              <w:top w:val="nil"/>
              <w:left w:val="nil"/>
              <w:bottom w:val="nil"/>
              <w:right w:val="nil"/>
            </w:tcBorders>
            <w:shd w:val="clear" w:color="000000" w:fill="FFFFFF"/>
            <w:noWrap/>
            <w:vAlign w:val="center"/>
            <w:hideMark/>
          </w:tcPr>
          <w:p w14:paraId="2CEA6E8C" w14:textId="3D2A285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71.6</w:t>
            </w:r>
          </w:p>
        </w:tc>
        <w:tc>
          <w:tcPr>
            <w:tcW w:w="427" w:type="dxa"/>
            <w:tcBorders>
              <w:top w:val="nil"/>
              <w:left w:val="nil"/>
              <w:bottom w:val="nil"/>
              <w:right w:val="nil"/>
            </w:tcBorders>
            <w:shd w:val="clear" w:color="000000" w:fill="FFFFFF"/>
            <w:noWrap/>
            <w:vAlign w:val="bottom"/>
            <w:hideMark/>
          </w:tcPr>
          <w:p w14:paraId="389FB365" w14:textId="3C4556E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0.96</w:t>
            </w:r>
          </w:p>
        </w:tc>
        <w:tc>
          <w:tcPr>
            <w:tcW w:w="160" w:type="dxa"/>
            <w:tcBorders>
              <w:top w:val="nil"/>
              <w:left w:val="nil"/>
              <w:bottom w:val="nil"/>
              <w:right w:val="nil"/>
            </w:tcBorders>
            <w:shd w:val="clear" w:color="000000" w:fill="FFFFFF"/>
            <w:noWrap/>
            <w:vAlign w:val="bottom"/>
            <w:hideMark/>
          </w:tcPr>
          <w:p w14:paraId="61B20EEB" w14:textId="5DF981B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06F3366D" w14:textId="43106E5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3B7B9A09" w14:textId="17EEA1E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82.8</w:t>
            </w:r>
          </w:p>
        </w:tc>
        <w:tc>
          <w:tcPr>
            <w:tcW w:w="425" w:type="dxa"/>
            <w:tcBorders>
              <w:top w:val="nil"/>
              <w:left w:val="nil"/>
              <w:bottom w:val="nil"/>
              <w:right w:val="nil"/>
            </w:tcBorders>
            <w:shd w:val="clear" w:color="000000" w:fill="FFFFFF"/>
            <w:noWrap/>
            <w:vAlign w:val="center"/>
            <w:hideMark/>
          </w:tcPr>
          <w:p w14:paraId="0FD12C15" w14:textId="7ED7E6E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84.9</w:t>
            </w:r>
          </w:p>
        </w:tc>
        <w:tc>
          <w:tcPr>
            <w:tcW w:w="428" w:type="dxa"/>
            <w:tcBorders>
              <w:top w:val="nil"/>
              <w:left w:val="nil"/>
              <w:bottom w:val="nil"/>
              <w:right w:val="nil"/>
            </w:tcBorders>
            <w:shd w:val="clear" w:color="000000" w:fill="FFFFFF"/>
            <w:noWrap/>
            <w:vAlign w:val="bottom"/>
            <w:hideMark/>
          </w:tcPr>
          <w:p w14:paraId="6694C8D0" w14:textId="7CB6ED8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0.29</w:t>
            </w:r>
          </w:p>
        </w:tc>
        <w:tc>
          <w:tcPr>
            <w:tcW w:w="147" w:type="dxa"/>
            <w:tcBorders>
              <w:top w:val="nil"/>
              <w:left w:val="nil"/>
              <w:bottom w:val="nil"/>
              <w:right w:val="nil"/>
            </w:tcBorders>
            <w:shd w:val="clear" w:color="000000" w:fill="FFFFFF"/>
            <w:noWrap/>
            <w:vAlign w:val="bottom"/>
            <w:hideMark/>
          </w:tcPr>
          <w:p w14:paraId="74E8D3B0" w14:textId="5D2BA43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230DF802" w14:textId="64460F3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69F01BF2" w14:textId="52897E1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92.0</w:t>
            </w:r>
          </w:p>
        </w:tc>
        <w:tc>
          <w:tcPr>
            <w:tcW w:w="426" w:type="dxa"/>
            <w:tcBorders>
              <w:top w:val="nil"/>
              <w:left w:val="nil"/>
              <w:bottom w:val="nil"/>
              <w:right w:val="nil"/>
            </w:tcBorders>
            <w:shd w:val="clear" w:color="000000" w:fill="FFFFFF"/>
            <w:noWrap/>
            <w:vAlign w:val="bottom"/>
            <w:hideMark/>
          </w:tcPr>
          <w:p w14:paraId="3B6D0E19" w14:textId="51473AF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98.5</w:t>
            </w:r>
          </w:p>
        </w:tc>
        <w:tc>
          <w:tcPr>
            <w:tcW w:w="423" w:type="dxa"/>
            <w:tcBorders>
              <w:top w:val="nil"/>
              <w:left w:val="nil"/>
              <w:bottom w:val="nil"/>
              <w:right w:val="nil"/>
            </w:tcBorders>
            <w:shd w:val="clear" w:color="000000" w:fill="FFFFFF"/>
            <w:noWrap/>
            <w:vAlign w:val="bottom"/>
            <w:hideMark/>
          </w:tcPr>
          <w:p w14:paraId="61C2A03C" w14:textId="068070C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0.94</w:t>
            </w:r>
          </w:p>
        </w:tc>
        <w:tc>
          <w:tcPr>
            <w:tcW w:w="160" w:type="dxa"/>
            <w:tcBorders>
              <w:top w:val="nil"/>
              <w:left w:val="nil"/>
              <w:bottom w:val="nil"/>
              <w:right w:val="nil"/>
            </w:tcBorders>
            <w:shd w:val="clear" w:color="000000" w:fill="FFFFFF"/>
            <w:noWrap/>
            <w:vAlign w:val="bottom"/>
            <w:hideMark/>
          </w:tcPr>
          <w:p w14:paraId="0289FEC2" w14:textId="633F918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02FF0D9B" w14:textId="1ACD90A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0DB99E79" w14:textId="3D6F960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2501440C" w14:textId="2D27A55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3C9C4623" w14:textId="0954E68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hideMark/>
          </w:tcPr>
          <w:p w14:paraId="523B82CF" w14:textId="4B9567A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50160DB9" w14:textId="103A486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791959D4" w14:textId="425DA63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5C98223C" w14:textId="57FD042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53663A54" w14:textId="05895D1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13D87CE3" w14:textId="513A94A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5422B97B"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59E0E34E" w14:textId="291D5A6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Jordan (JOR)</w:t>
            </w:r>
          </w:p>
        </w:tc>
        <w:tc>
          <w:tcPr>
            <w:tcW w:w="571" w:type="dxa"/>
            <w:tcBorders>
              <w:top w:val="nil"/>
              <w:left w:val="nil"/>
              <w:bottom w:val="nil"/>
              <w:right w:val="nil"/>
            </w:tcBorders>
            <w:shd w:val="clear" w:color="000000" w:fill="FFFFFF"/>
            <w:vAlign w:val="center"/>
          </w:tcPr>
          <w:p w14:paraId="237D0094" w14:textId="18B3310C"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ARS</w:t>
            </w:r>
          </w:p>
        </w:tc>
        <w:tc>
          <w:tcPr>
            <w:tcW w:w="846" w:type="dxa"/>
            <w:tcBorders>
              <w:top w:val="nil"/>
              <w:left w:val="nil"/>
              <w:bottom w:val="nil"/>
              <w:right w:val="nil"/>
            </w:tcBorders>
            <w:shd w:val="clear" w:color="000000" w:fill="FFFFFF"/>
            <w:vAlign w:val="center"/>
          </w:tcPr>
          <w:p w14:paraId="35C78560" w14:textId="5726488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65149EA6" w14:textId="417C5FAB"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5B035B7C" w14:textId="4E24616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0D8BEE0F" w14:textId="68C0648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2012</w:t>
            </w:r>
          </w:p>
        </w:tc>
        <w:tc>
          <w:tcPr>
            <w:tcW w:w="567" w:type="dxa"/>
            <w:tcBorders>
              <w:top w:val="nil"/>
              <w:left w:val="nil"/>
              <w:bottom w:val="nil"/>
              <w:right w:val="nil"/>
            </w:tcBorders>
            <w:shd w:val="clear" w:color="000000" w:fill="FFFFFF"/>
            <w:noWrap/>
            <w:vAlign w:val="bottom"/>
            <w:hideMark/>
          </w:tcPr>
          <w:p w14:paraId="4C386315" w14:textId="692C8C38"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2017-18</w:t>
            </w:r>
          </w:p>
        </w:tc>
        <w:tc>
          <w:tcPr>
            <w:tcW w:w="148" w:type="dxa"/>
            <w:tcBorders>
              <w:top w:val="nil"/>
              <w:left w:val="nil"/>
              <w:bottom w:val="nil"/>
              <w:right w:val="nil"/>
            </w:tcBorders>
            <w:shd w:val="clear" w:color="000000" w:fill="FFFFFF"/>
            <w:vAlign w:val="bottom"/>
          </w:tcPr>
          <w:p w14:paraId="6A1DC73F" w14:textId="093A965D"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2A3DE7DC" w14:textId="5299CEA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97.8</w:t>
            </w:r>
          </w:p>
        </w:tc>
        <w:tc>
          <w:tcPr>
            <w:tcW w:w="425" w:type="dxa"/>
            <w:tcBorders>
              <w:top w:val="nil"/>
              <w:left w:val="nil"/>
              <w:bottom w:val="nil"/>
              <w:right w:val="nil"/>
            </w:tcBorders>
            <w:shd w:val="clear" w:color="000000" w:fill="FFFFFF"/>
            <w:noWrap/>
            <w:vAlign w:val="center"/>
            <w:hideMark/>
          </w:tcPr>
          <w:p w14:paraId="23F4A47C" w14:textId="447F4A2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98.2</w:t>
            </w:r>
          </w:p>
        </w:tc>
        <w:tc>
          <w:tcPr>
            <w:tcW w:w="426" w:type="dxa"/>
            <w:tcBorders>
              <w:top w:val="nil"/>
              <w:left w:val="nil"/>
              <w:bottom w:val="nil"/>
              <w:right w:val="nil"/>
            </w:tcBorders>
            <w:shd w:val="clear" w:color="000000" w:fill="FFFFFF"/>
            <w:noWrap/>
            <w:vAlign w:val="center"/>
            <w:hideMark/>
          </w:tcPr>
          <w:p w14:paraId="7B570069" w14:textId="0E01DC8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0.06</w:t>
            </w:r>
          </w:p>
        </w:tc>
        <w:tc>
          <w:tcPr>
            <w:tcW w:w="143" w:type="dxa"/>
            <w:tcBorders>
              <w:top w:val="nil"/>
              <w:left w:val="nil"/>
              <w:bottom w:val="nil"/>
              <w:right w:val="nil"/>
            </w:tcBorders>
            <w:shd w:val="clear" w:color="000000" w:fill="FFFFFF"/>
            <w:noWrap/>
            <w:vAlign w:val="bottom"/>
            <w:hideMark/>
          </w:tcPr>
          <w:p w14:paraId="53B7B467" w14:textId="7F4F9EB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990C1C9" w14:textId="464A408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1672B36" w14:textId="76203E4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89.2</w:t>
            </w:r>
          </w:p>
        </w:tc>
        <w:tc>
          <w:tcPr>
            <w:tcW w:w="425" w:type="dxa"/>
            <w:tcBorders>
              <w:top w:val="nil"/>
              <w:left w:val="nil"/>
              <w:bottom w:val="nil"/>
              <w:right w:val="nil"/>
            </w:tcBorders>
            <w:shd w:val="clear" w:color="000000" w:fill="FFFFFF"/>
            <w:noWrap/>
            <w:vAlign w:val="center"/>
            <w:hideMark/>
          </w:tcPr>
          <w:p w14:paraId="7DF1A5BB" w14:textId="691722E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90.9</w:t>
            </w:r>
          </w:p>
        </w:tc>
        <w:tc>
          <w:tcPr>
            <w:tcW w:w="427" w:type="dxa"/>
            <w:tcBorders>
              <w:top w:val="nil"/>
              <w:left w:val="nil"/>
              <w:bottom w:val="nil"/>
              <w:right w:val="nil"/>
            </w:tcBorders>
            <w:shd w:val="clear" w:color="000000" w:fill="FFFFFF"/>
            <w:noWrap/>
            <w:vAlign w:val="bottom"/>
            <w:hideMark/>
          </w:tcPr>
          <w:p w14:paraId="3A700573" w14:textId="1809321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0.30</w:t>
            </w:r>
          </w:p>
        </w:tc>
        <w:tc>
          <w:tcPr>
            <w:tcW w:w="160" w:type="dxa"/>
            <w:tcBorders>
              <w:top w:val="nil"/>
              <w:left w:val="nil"/>
              <w:bottom w:val="nil"/>
              <w:right w:val="nil"/>
            </w:tcBorders>
            <w:shd w:val="clear" w:color="000000" w:fill="FFFFFF"/>
            <w:noWrap/>
            <w:vAlign w:val="bottom"/>
            <w:hideMark/>
          </w:tcPr>
          <w:p w14:paraId="768DD2D5" w14:textId="6389C89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39DE2F37" w14:textId="76755FC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1BC611F2" w14:textId="7415A99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center"/>
            <w:hideMark/>
          </w:tcPr>
          <w:p w14:paraId="18AB36E6" w14:textId="1B23696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noWrap/>
            <w:vAlign w:val="bottom"/>
            <w:hideMark/>
          </w:tcPr>
          <w:p w14:paraId="7B65E20E" w14:textId="5F1B7FB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47" w:type="dxa"/>
            <w:tcBorders>
              <w:top w:val="nil"/>
              <w:left w:val="nil"/>
              <w:bottom w:val="nil"/>
              <w:right w:val="nil"/>
            </w:tcBorders>
            <w:shd w:val="clear" w:color="000000" w:fill="FFFFFF"/>
            <w:noWrap/>
            <w:vAlign w:val="bottom"/>
            <w:hideMark/>
          </w:tcPr>
          <w:p w14:paraId="0E9E1E63" w14:textId="56A2265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66" w:type="dxa"/>
            <w:tcBorders>
              <w:top w:val="nil"/>
              <w:left w:val="nil"/>
              <w:bottom w:val="nil"/>
              <w:right w:val="nil"/>
            </w:tcBorders>
            <w:shd w:val="clear" w:color="000000" w:fill="FFFFFF"/>
            <w:noWrap/>
            <w:vAlign w:val="bottom"/>
            <w:hideMark/>
          </w:tcPr>
          <w:p w14:paraId="630073A2" w14:textId="72DCE18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23610C7C" w14:textId="174ECD0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6" w:type="dxa"/>
            <w:tcBorders>
              <w:top w:val="nil"/>
              <w:left w:val="nil"/>
              <w:bottom w:val="nil"/>
              <w:right w:val="nil"/>
            </w:tcBorders>
            <w:shd w:val="clear" w:color="000000" w:fill="FFFFFF"/>
            <w:noWrap/>
            <w:vAlign w:val="bottom"/>
            <w:hideMark/>
          </w:tcPr>
          <w:p w14:paraId="5D28A379" w14:textId="4C24D91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3" w:type="dxa"/>
            <w:tcBorders>
              <w:top w:val="nil"/>
              <w:left w:val="nil"/>
              <w:bottom w:val="nil"/>
              <w:right w:val="nil"/>
            </w:tcBorders>
            <w:shd w:val="clear" w:color="000000" w:fill="FFFFFF"/>
            <w:noWrap/>
            <w:vAlign w:val="bottom"/>
            <w:hideMark/>
          </w:tcPr>
          <w:p w14:paraId="7B143C29" w14:textId="6B9A6FF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0" w:type="dxa"/>
            <w:tcBorders>
              <w:top w:val="nil"/>
              <w:left w:val="nil"/>
              <w:bottom w:val="nil"/>
              <w:right w:val="nil"/>
            </w:tcBorders>
            <w:shd w:val="clear" w:color="000000" w:fill="FFFFFF"/>
            <w:noWrap/>
            <w:vAlign w:val="bottom"/>
            <w:hideMark/>
          </w:tcPr>
          <w:p w14:paraId="5254DD9D" w14:textId="0DA4BF7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33" w:type="dxa"/>
            <w:tcBorders>
              <w:top w:val="nil"/>
              <w:left w:val="nil"/>
              <w:bottom w:val="nil"/>
              <w:right w:val="nil"/>
            </w:tcBorders>
            <w:shd w:val="clear" w:color="000000" w:fill="FFFFFF"/>
            <w:noWrap/>
            <w:vAlign w:val="bottom"/>
            <w:hideMark/>
          </w:tcPr>
          <w:p w14:paraId="1CC6BF75" w14:textId="582AD52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0FABA2CE" w14:textId="660158E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46916E42" w14:textId="5C9E1CB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543FC75F" w14:textId="351D353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hideMark/>
          </w:tcPr>
          <w:p w14:paraId="2DD068D8" w14:textId="7A28AF4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2F52FE70" w14:textId="6C9D767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1DF7CB9B" w14:textId="02C0EE9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464AC6A2" w14:textId="65CDB48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3DB32013" w14:textId="12D76DA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1BE24FF9" w14:textId="2FDA248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78D121C9"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53327C19" w14:textId="639089D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State of Palestine (PSE)</w:t>
            </w:r>
          </w:p>
        </w:tc>
        <w:tc>
          <w:tcPr>
            <w:tcW w:w="571" w:type="dxa"/>
            <w:tcBorders>
              <w:top w:val="nil"/>
              <w:left w:val="nil"/>
              <w:bottom w:val="nil"/>
              <w:right w:val="nil"/>
            </w:tcBorders>
            <w:shd w:val="clear" w:color="000000" w:fill="FFFFFF"/>
            <w:vAlign w:val="center"/>
          </w:tcPr>
          <w:p w14:paraId="52CFB1CF" w14:textId="4D5EE45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ARS</w:t>
            </w:r>
          </w:p>
        </w:tc>
        <w:tc>
          <w:tcPr>
            <w:tcW w:w="846" w:type="dxa"/>
            <w:tcBorders>
              <w:top w:val="nil"/>
              <w:left w:val="nil"/>
              <w:bottom w:val="nil"/>
              <w:right w:val="nil"/>
            </w:tcBorders>
            <w:shd w:val="clear" w:color="000000" w:fill="FFFFFF"/>
            <w:vAlign w:val="center"/>
          </w:tcPr>
          <w:p w14:paraId="3CE80407" w14:textId="5B05ECB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0C695863" w14:textId="50B56E95"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79654998" w14:textId="1353672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04E52D2B" w14:textId="2963E1B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67026B5D" w14:textId="6E4AF2A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bottom w:val="nil"/>
              <w:right w:val="nil"/>
            </w:tcBorders>
            <w:shd w:val="clear" w:color="000000" w:fill="FFFFFF"/>
            <w:vAlign w:val="bottom"/>
          </w:tcPr>
          <w:p w14:paraId="0BCB413B" w14:textId="3AA9620E"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62DDB715" w14:textId="63B6BCB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94.3</w:t>
            </w:r>
          </w:p>
        </w:tc>
        <w:tc>
          <w:tcPr>
            <w:tcW w:w="425" w:type="dxa"/>
            <w:tcBorders>
              <w:top w:val="nil"/>
              <w:left w:val="nil"/>
              <w:bottom w:val="nil"/>
              <w:right w:val="nil"/>
            </w:tcBorders>
            <w:shd w:val="clear" w:color="000000" w:fill="FFFFFF"/>
            <w:noWrap/>
            <w:vAlign w:val="center"/>
            <w:hideMark/>
          </w:tcPr>
          <w:p w14:paraId="6EC59AD6" w14:textId="44E6354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95.3</w:t>
            </w:r>
          </w:p>
        </w:tc>
        <w:tc>
          <w:tcPr>
            <w:tcW w:w="426" w:type="dxa"/>
            <w:tcBorders>
              <w:top w:val="nil"/>
              <w:left w:val="nil"/>
              <w:bottom w:val="nil"/>
              <w:right w:val="nil"/>
            </w:tcBorders>
            <w:shd w:val="clear" w:color="000000" w:fill="FFFFFF"/>
            <w:noWrap/>
            <w:vAlign w:val="center"/>
            <w:hideMark/>
          </w:tcPr>
          <w:p w14:paraId="2DD1E766" w14:textId="0BF8F20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0.26</w:t>
            </w:r>
          </w:p>
        </w:tc>
        <w:tc>
          <w:tcPr>
            <w:tcW w:w="143" w:type="dxa"/>
            <w:tcBorders>
              <w:top w:val="nil"/>
              <w:left w:val="nil"/>
              <w:bottom w:val="nil"/>
              <w:right w:val="nil"/>
            </w:tcBorders>
            <w:shd w:val="clear" w:color="000000" w:fill="FFFFFF"/>
            <w:noWrap/>
            <w:vAlign w:val="bottom"/>
            <w:hideMark/>
          </w:tcPr>
          <w:p w14:paraId="68A6FE02" w14:textId="4A1F4A8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696B7747" w14:textId="506F50C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ACBD5DA" w14:textId="71322C3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80.9</w:t>
            </w:r>
          </w:p>
        </w:tc>
        <w:tc>
          <w:tcPr>
            <w:tcW w:w="425" w:type="dxa"/>
            <w:tcBorders>
              <w:top w:val="nil"/>
              <w:left w:val="nil"/>
              <w:bottom w:val="nil"/>
              <w:right w:val="nil"/>
            </w:tcBorders>
            <w:shd w:val="clear" w:color="000000" w:fill="FFFFFF"/>
            <w:noWrap/>
            <w:vAlign w:val="center"/>
            <w:hideMark/>
          </w:tcPr>
          <w:p w14:paraId="58D7FE16" w14:textId="7ABA5D6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84.1</w:t>
            </w:r>
          </w:p>
        </w:tc>
        <w:tc>
          <w:tcPr>
            <w:tcW w:w="427" w:type="dxa"/>
            <w:tcBorders>
              <w:top w:val="nil"/>
              <w:left w:val="nil"/>
              <w:bottom w:val="nil"/>
              <w:right w:val="nil"/>
            </w:tcBorders>
            <w:shd w:val="clear" w:color="000000" w:fill="FFFFFF"/>
            <w:noWrap/>
            <w:vAlign w:val="bottom"/>
            <w:hideMark/>
          </w:tcPr>
          <w:p w14:paraId="713B6F6D" w14:textId="7025F5F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0.80</w:t>
            </w:r>
          </w:p>
        </w:tc>
        <w:tc>
          <w:tcPr>
            <w:tcW w:w="160" w:type="dxa"/>
            <w:tcBorders>
              <w:top w:val="nil"/>
              <w:left w:val="nil"/>
              <w:bottom w:val="nil"/>
              <w:right w:val="nil"/>
            </w:tcBorders>
            <w:shd w:val="clear" w:color="000000" w:fill="FFFFFF"/>
            <w:noWrap/>
            <w:vAlign w:val="bottom"/>
            <w:hideMark/>
          </w:tcPr>
          <w:p w14:paraId="102E95D9" w14:textId="25623F6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66375303" w14:textId="1403481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7378883B" w14:textId="602A4E5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5" w:type="dxa"/>
            <w:tcBorders>
              <w:top w:val="nil"/>
              <w:left w:val="nil"/>
              <w:bottom w:val="nil"/>
              <w:right w:val="nil"/>
            </w:tcBorders>
            <w:shd w:val="clear" w:color="000000" w:fill="FFFFFF"/>
            <w:noWrap/>
            <w:vAlign w:val="center"/>
            <w:hideMark/>
          </w:tcPr>
          <w:p w14:paraId="720F4015" w14:textId="43F1A9C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8" w:type="dxa"/>
            <w:tcBorders>
              <w:top w:val="nil"/>
              <w:left w:val="nil"/>
              <w:bottom w:val="nil"/>
              <w:right w:val="nil"/>
            </w:tcBorders>
            <w:shd w:val="clear" w:color="000000" w:fill="FFFFFF"/>
            <w:noWrap/>
            <w:vAlign w:val="bottom"/>
            <w:hideMark/>
          </w:tcPr>
          <w:p w14:paraId="4E1A612F" w14:textId="11C65E1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47" w:type="dxa"/>
            <w:tcBorders>
              <w:top w:val="nil"/>
              <w:left w:val="nil"/>
              <w:bottom w:val="nil"/>
              <w:right w:val="nil"/>
            </w:tcBorders>
            <w:shd w:val="clear" w:color="000000" w:fill="FFFFFF"/>
            <w:noWrap/>
            <w:vAlign w:val="bottom"/>
            <w:hideMark/>
          </w:tcPr>
          <w:p w14:paraId="650F3624" w14:textId="4B77E4D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139CFCC4" w14:textId="07CC48C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08999E15" w14:textId="0107220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96.0</w:t>
            </w:r>
          </w:p>
        </w:tc>
        <w:tc>
          <w:tcPr>
            <w:tcW w:w="426" w:type="dxa"/>
            <w:tcBorders>
              <w:top w:val="nil"/>
              <w:left w:val="nil"/>
              <w:bottom w:val="nil"/>
              <w:right w:val="nil"/>
            </w:tcBorders>
            <w:shd w:val="clear" w:color="000000" w:fill="FFFFFF"/>
            <w:noWrap/>
            <w:vAlign w:val="bottom"/>
            <w:hideMark/>
          </w:tcPr>
          <w:p w14:paraId="08524BEC" w14:textId="7D2B899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97.9</w:t>
            </w:r>
          </w:p>
        </w:tc>
        <w:tc>
          <w:tcPr>
            <w:tcW w:w="423" w:type="dxa"/>
            <w:tcBorders>
              <w:top w:val="nil"/>
              <w:left w:val="nil"/>
              <w:bottom w:val="nil"/>
              <w:right w:val="nil"/>
            </w:tcBorders>
            <w:shd w:val="clear" w:color="000000" w:fill="FFFFFF"/>
            <w:noWrap/>
            <w:vAlign w:val="bottom"/>
            <w:hideMark/>
          </w:tcPr>
          <w:p w14:paraId="58374A5D" w14:textId="481AC78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0.48</w:t>
            </w:r>
          </w:p>
        </w:tc>
        <w:tc>
          <w:tcPr>
            <w:tcW w:w="160" w:type="dxa"/>
            <w:tcBorders>
              <w:top w:val="nil"/>
              <w:left w:val="nil"/>
              <w:bottom w:val="nil"/>
              <w:right w:val="nil"/>
            </w:tcBorders>
            <w:shd w:val="clear" w:color="000000" w:fill="FFFFFF"/>
            <w:noWrap/>
            <w:vAlign w:val="bottom"/>
            <w:hideMark/>
          </w:tcPr>
          <w:p w14:paraId="5C2CC360" w14:textId="544E650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3C5021CD" w14:textId="16CD941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692D8CD6" w14:textId="552B6DF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1380E601" w14:textId="19B2AE8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53047C4B" w14:textId="62DBA70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hideMark/>
          </w:tcPr>
          <w:p w14:paraId="6E213178" w14:textId="65E6F66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0A73BBD6" w14:textId="3A80FA1C"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14F9C24F" w14:textId="25BA6C51"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4CA001B4" w14:textId="79AC32B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316E284A" w14:textId="7C277D21"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6A0C66D0" w14:textId="7E39EADB"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3A9AD41B" w14:textId="77777777" w:rsidTr="0095647D">
        <w:trPr>
          <w:trHeight w:val="113"/>
          <w:jc w:val="center"/>
        </w:trPr>
        <w:tc>
          <w:tcPr>
            <w:tcW w:w="1985" w:type="dxa"/>
            <w:tcBorders>
              <w:top w:val="nil"/>
              <w:left w:val="nil"/>
              <w:right w:val="nil"/>
            </w:tcBorders>
            <w:shd w:val="clear" w:color="000000" w:fill="FFFFFF"/>
            <w:noWrap/>
            <w:vAlign w:val="bottom"/>
            <w:hideMark/>
          </w:tcPr>
          <w:p w14:paraId="0A0A0F43" w14:textId="13DB090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Sudan (SDN)</w:t>
            </w:r>
          </w:p>
        </w:tc>
        <w:tc>
          <w:tcPr>
            <w:tcW w:w="571" w:type="dxa"/>
            <w:tcBorders>
              <w:top w:val="nil"/>
              <w:left w:val="nil"/>
              <w:right w:val="nil"/>
            </w:tcBorders>
            <w:shd w:val="clear" w:color="000000" w:fill="FFFFFF"/>
            <w:vAlign w:val="center"/>
          </w:tcPr>
          <w:p w14:paraId="3EF83EE7" w14:textId="590A0614"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ARS</w:t>
            </w:r>
          </w:p>
        </w:tc>
        <w:tc>
          <w:tcPr>
            <w:tcW w:w="846" w:type="dxa"/>
            <w:tcBorders>
              <w:top w:val="nil"/>
              <w:left w:val="nil"/>
              <w:right w:val="nil"/>
            </w:tcBorders>
            <w:shd w:val="clear" w:color="000000" w:fill="FFFFFF"/>
            <w:vAlign w:val="center"/>
          </w:tcPr>
          <w:p w14:paraId="19EF41D1" w14:textId="14BCB85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right w:val="nil"/>
            </w:tcBorders>
            <w:shd w:val="clear" w:color="000000" w:fill="FFFFFF"/>
            <w:vAlign w:val="center"/>
          </w:tcPr>
          <w:p w14:paraId="39E5BDE9" w14:textId="0A398059"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right w:val="nil"/>
            </w:tcBorders>
            <w:shd w:val="clear" w:color="000000" w:fill="FFFFFF"/>
            <w:vAlign w:val="center"/>
          </w:tcPr>
          <w:p w14:paraId="5248BD0E" w14:textId="4BE75882"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right w:val="nil"/>
            </w:tcBorders>
            <w:shd w:val="clear" w:color="000000" w:fill="FFFFFF"/>
            <w:noWrap/>
            <w:vAlign w:val="bottom"/>
            <w:hideMark/>
          </w:tcPr>
          <w:p w14:paraId="5491FB49" w14:textId="5027C9E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right w:val="nil"/>
            </w:tcBorders>
            <w:shd w:val="clear" w:color="000000" w:fill="FFFFFF"/>
            <w:noWrap/>
            <w:vAlign w:val="bottom"/>
            <w:hideMark/>
          </w:tcPr>
          <w:p w14:paraId="7F61F16A" w14:textId="5F5D593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right w:val="nil"/>
            </w:tcBorders>
            <w:shd w:val="clear" w:color="000000" w:fill="FFFFFF"/>
            <w:vAlign w:val="bottom"/>
          </w:tcPr>
          <w:p w14:paraId="76A73514" w14:textId="3C5AEC63"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right w:val="nil"/>
            </w:tcBorders>
            <w:shd w:val="clear" w:color="000000" w:fill="FFFFFF"/>
            <w:noWrap/>
            <w:vAlign w:val="center"/>
            <w:hideMark/>
          </w:tcPr>
          <w:p w14:paraId="6B775DCD" w14:textId="28354B1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61.8</w:t>
            </w:r>
          </w:p>
        </w:tc>
        <w:tc>
          <w:tcPr>
            <w:tcW w:w="425" w:type="dxa"/>
            <w:tcBorders>
              <w:top w:val="nil"/>
              <w:left w:val="nil"/>
              <w:right w:val="nil"/>
            </w:tcBorders>
            <w:shd w:val="clear" w:color="000000" w:fill="FFFFFF"/>
            <w:noWrap/>
            <w:vAlign w:val="center"/>
            <w:hideMark/>
          </w:tcPr>
          <w:p w14:paraId="5D5669B2" w14:textId="592BED8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65.0</w:t>
            </w:r>
          </w:p>
        </w:tc>
        <w:tc>
          <w:tcPr>
            <w:tcW w:w="426" w:type="dxa"/>
            <w:tcBorders>
              <w:top w:val="nil"/>
              <w:left w:val="nil"/>
              <w:right w:val="nil"/>
            </w:tcBorders>
            <w:shd w:val="clear" w:color="000000" w:fill="FFFFFF"/>
            <w:noWrap/>
            <w:vAlign w:val="center"/>
            <w:hideMark/>
          </w:tcPr>
          <w:p w14:paraId="5721C4FA" w14:textId="1552ED8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0.81</w:t>
            </w:r>
          </w:p>
        </w:tc>
        <w:tc>
          <w:tcPr>
            <w:tcW w:w="143" w:type="dxa"/>
            <w:tcBorders>
              <w:top w:val="nil"/>
              <w:left w:val="nil"/>
              <w:right w:val="nil"/>
            </w:tcBorders>
            <w:shd w:val="clear" w:color="000000" w:fill="FFFFFF"/>
            <w:noWrap/>
            <w:vAlign w:val="bottom"/>
            <w:hideMark/>
          </w:tcPr>
          <w:p w14:paraId="458E9990" w14:textId="33D98EB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right w:val="nil"/>
            </w:tcBorders>
            <w:shd w:val="clear" w:color="000000" w:fill="FFFFFF"/>
            <w:noWrap/>
            <w:vAlign w:val="bottom"/>
            <w:hideMark/>
          </w:tcPr>
          <w:p w14:paraId="0AA614FD" w14:textId="13DF706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right w:val="nil"/>
            </w:tcBorders>
            <w:shd w:val="clear" w:color="000000" w:fill="FFFFFF"/>
            <w:noWrap/>
            <w:vAlign w:val="center"/>
            <w:hideMark/>
          </w:tcPr>
          <w:p w14:paraId="207FE210" w14:textId="69AE1EE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26.7</w:t>
            </w:r>
          </w:p>
        </w:tc>
        <w:tc>
          <w:tcPr>
            <w:tcW w:w="425" w:type="dxa"/>
            <w:tcBorders>
              <w:top w:val="nil"/>
              <w:left w:val="nil"/>
              <w:right w:val="nil"/>
            </w:tcBorders>
            <w:shd w:val="clear" w:color="000000" w:fill="FFFFFF"/>
            <w:noWrap/>
            <w:vAlign w:val="center"/>
            <w:hideMark/>
          </w:tcPr>
          <w:p w14:paraId="65104379" w14:textId="7C0B161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30.1</w:t>
            </w:r>
          </w:p>
        </w:tc>
        <w:tc>
          <w:tcPr>
            <w:tcW w:w="427" w:type="dxa"/>
            <w:tcBorders>
              <w:top w:val="nil"/>
              <w:left w:val="nil"/>
              <w:right w:val="nil"/>
            </w:tcBorders>
            <w:shd w:val="clear" w:color="000000" w:fill="FFFFFF"/>
            <w:noWrap/>
            <w:vAlign w:val="bottom"/>
            <w:hideMark/>
          </w:tcPr>
          <w:p w14:paraId="3BF9539F" w14:textId="61F68D4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0.84</w:t>
            </w:r>
          </w:p>
        </w:tc>
        <w:tc>
          <w:tcPr>
            <w:tcW w:w="160" w:type="dxa"/>
            <w:tcBorders>
              <w:top w:val="nil"/>
              <w:left w:val="nil"/>
              <w:right w:val="nil"/>
            </w:tcBorders>
            <w:shd w:val="clear" w:color="000000" w:fill="FFFFFF"/>
            <w:noWrap/>
            <w:vAlign w:val="bottom"/>
            <w:hideMark/>
          </w:tcPr>
          <w:p w14:paraId="6709CC5B" w14:textId="2D54E63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right w:val="nil"/>
            </w:tcBorders>
            <w:shd w:val="clear" w:color="000000" w:fill="FFFFFF"/>
            <w:noWrap/>
            <w:vAlign w:val="bottom"/>
            <w:hideMark/>
          </w:tcPr>
          <w:p w14:paraId="7DF1B7D7" w14:textId="79C089D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right w:val="nil"/>
            </w:tcBorders>
            <w:shd w:val="clear" w:color="000000" w:fill="FFFFFF"/>
            <w:noWrap/>
            <w:vAlign w:val="center"/>
            <w:hideMark/>
          </w:tcPr>
          <w:p w14:paraId="3D26ABD1" w14:textId="510AF7D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47.5</w:t>
            </w:r>
          </w:p>
        </w:tc>
        <w:tc>
          <w:tcPr>
            <w:tcW w:w="425" w:type="dxa"/>
            <w:tcBorders>
              <w:top w:val="nil"/>
              <w:left w:val="nil"/>
              <w:right w:val="nil"/>
            </w:tcBorders>
            <w:shd w:val="clear" w:color="000000" w:fill="FFFFFF"/>
            <w:noWrap/>
            <w:vAlign w:val="center"/>
            <w:hideMark/>
          </w:tcPr>
          <w:p w14:paraId="0F9A3C62" w14:textId="28BD8EC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52.1</w:t>
            </w:r>
          </w:p>
        </w:tc>
        <w:tc>
          <w:tcPr>
            <w:tcW w:w="428" w:type="dxa"/>
            <w:tcBorders>
              <w:top w:val="nil"/>
              <w:left w:val="nil"/>
              <w:right w:val="nil"/>
            </w:tcBorders>
            <w:shd w:val="clear" w:color="000000" w:fill="FFFFFF"/>
            <w:noWrap/>
            <w:vAlign w:val="bottom"/>
            <w:hideMark/>
          </w:tcPr>
          <w:p w14:paraId="2B0B2BB5" w14:textId="11DE1C6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1.16</w:t>
            </w:r>
          </w:p>
        </w:tc>
        <w:tc>
          <w:tcPr>
            <w:tcW w:w="147" w:type="dxa"/>
            <w:tcBorders>
              <w:top w:val="nil"/>
              <w:left w:val="nil"/>
              <w:right w:val="nil"/>
            </w:tcBorders>
            <w:shd w:val="clear" w:color="000000" w:fill="FFFFFF"/>
            <w:noWrap/>
            <w:vAlign w:val="bottom"/>
            <w:hideMark/>
          </w:tcPr>
          <w:p w14:paraId="669889C1" w14:textId="248FCA4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right w:val="nil"/>
            </w:tcBorders>
            <w:shd w:val="clear" w:color="000000" w:fill="FFFFFF"/>
            <w:noWrap/>
            <w:vAlign w:val="bottom"/>
            <w:hideMark/>
          </w:tcPr>
          <w:p w14:paraId="04E9AA80" w14:textId="1F832AA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right w:val="nil"/>
            </w:tcBorders>
            <w:shd w:val="clear" w:color="000000" w:fill="FFFFFF"/>
            <w:noWrap/>
            <w:vAlign w:val="bottom"/>
            <w:hideMark/>
          </w:tcPr>
          <w:p w14:paraId="133EADDF" w14:textId="5F8549F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63.3</w:t>
            </w:r>
          </w:p>
        </w:tc>
        <w:tc>
          <w:tcPr>
            <w:tcW w:w="426" w:type="dxa"/>
            <w:tcBorders>
              <w:top w:val="nil"/>
              <w:left w:val="nil"/>
              <w:right w:val="nil"/>
            </w:tcBorders>
            <w:shd w:val="clear" w:color="000000" w:fill="FFFFFF"/>
            <w:noWrap/>
            <w:vAlign w:val="bottom"/>
            <w:hideMark/>
          </w:tcPr>
          <w:p w14:paraId="66A0EE6B" w14:textId="493BC94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67.4</w:t>
            </w:r>
          </w:p>
        </w:tc>
        <w:tc>
          <w:tcPr>
            <w:tcW w:w="423" w:type="dxa"/>
            <w:tcBorders>
              <w:top w:val="nil"/>
              <w:left w:val="nil"/>
              <w:right w:val="nil"/>
            </w:tcBorders>
            <w:shd w:val="clear" w:color="000000" w:fill="FFFFFF"/>
            <w:noWrap/>
            <w:vAlign w:val="bottom"/>
            <w:hideMark/>
          </w:tcPr>
          <w:p w14:paraId="46E777BB" w14:textId="6F03246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1.03</w:t>
            </w:r>
          </w:p>
        </w:tc>
        <w:tc>
          <w:tcPr>
            <w:tcW w:w="160" w:type="dxa"/>
            <w:tcBorders>
              <w:top w:val="nil"/>
              <w:left w:val="nil"/>
              <w:right w:val="nil"/>
            </w:tcBorders>
            <w:shd w:val="clear" w:color="000000" w:fill="FFFFFF"/>
            <w:noWrap/>
            <w:vAlign w:val="bottom"/>
            <w:hideMark/>
          </w:tcPr>
          <w:p w14:paraId="38E91A40" w14:textId="5BFC693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right w:val="nil"/>
            </w:tcBorders>
            <w:shd w:val="clear" w:color="000000" w:fill="FFFFFF"/>
            <w:noWrap/>
            <w:vAlign w:val="bottom"/>
            <w:hideMark/>
          </w:tcPr>
          <w:p w14:paraId="61A0D081" w14:textId="06E8C34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right w:val="nil"/>
            </w:tcBorders>
            <w:shd w:val="clear" w:color="000000" w:fill="FFFFFF"/>
            <w:noWrap/>
            <w:vAlign w:val="bottom"/>
            <w:hideMark/>
          </w:tcPr>
          <w:p w14:paraId="716BDB19" w14:textId="07063F6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78.1</w:t>
            </w:r>
          </w:p>
        </w:tc>
        <w:tc>
          <w:tcPr>
            <w:tcW w:w="425" w:type="dxa"/>
            <w:tcBorders>
              <w:top w:val="nil"/>
              <w:left w:val="nil"/>
              <w:right w:val="nil"/>
            </w:tcBorders>
            <w:shd w:val="clear" w:color="000000" w:fill="FFFFFF"/>
            <w:noWrap/>
            <w:vAlign w:val="bottom"/>
            <w:hideMark/>
          </w:tcPr>
          <w:p w14:paraId="51C1400C" w14:textId="6BB19DA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81.1</w:t>
            </w:r>
          </w:p>
        </w:tc>
        <w:tc>
          <w:tcPr>
            <w:tcW w:w="382" w:type="dxa"/>
            <w:tcBorders>
              <w:top w:val="nil"/>
              <w:left w:val="nil"/>
              <w:right w:val="nil"/>
            </w:tcBorders>
            <w:shd w:val="clear" w:color="000000" w:fill="FFFFFF"/>
            <w:noWrap/>
            <w:vAlign w:val="bottom"/>
            <w:hideMark/>
          </w:tcPr>
          <w:p w14:paraId="7DC2F0D6" w14:textId="4F11626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0.75</w:t>
            </w:r>
          </w:p>
        </w:tc>
        <w:tc>
          <w:tcPr>
            <w:tcW w:w="166" w:type="dxa"/>
            <w:tcBorders>
              <w:top w:val="nil"/>
              <w:left w:val="nil"/>
              <w:right w:val="nil"/>
            </w:tcBorders>
            <w:shd w:val="clear" w:color="000000" w:fill="FFFFFF"/>
            <w:noWrap/>
            <w:vAlign w:val="bottom"/>
            <w:hideMark/>
          </w:tcPr>
          <w:p w14:paraId="3A9E31D6" w14:textId="352F47B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right w:val="nil"/>
            </w:tcBorders>
            <w:shd w:val="clear" w:color="000000" w:fill="FFFFFF"/>
            <w:vAlign w:val="bottom"/>
          </w:tcPr>
          <w:p w14:paraId="61EAAE64" w14:textId="19DE37F7"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right w:val="nil"/>
            </w:tcBorders>
            <w:shd w:val="clear" w:color="000000" w:fill="FFFFFF"/>
            <w:vAlign w:val="bottom"/>
          </w:tcPr>
          <w:p w14:paraId="03310F65" w14:textId="4872FE1C"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93.4</w:t>
            </w:r>
          </w:p>
        </w:tc>
        <w:tc>
          <w:tcPr>
            <w:tcW w:w="425" w:type="dxa"/>
            <w:tcBorders>
              <w:top w:val="nil"/>
              <w:left w:val="nil"/>
              <w:right w:val="nil"/>
            </w:tcBorders>
            <w:shd w:val="clear" w:color="000000" w:fill="FFFFFF"/>
            <w:vAlign w:val="bottom"/>
          </w:tcPr>
          <w:p w14:paraId="0C2839BC" w14:textId="426B880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94.5</w:t>
            </w:r>
          </w:p>
        </w:tc>
        <w:tc>
          <w:tcPr>
            <w:tcW w:w="428" w:type="dxa"/>
            <w:tcBorders>
              <w:top w:val="nil"/>
              <w:left w:val="nil"/>
              <w:right w:val="nil"/>
            </w:tcBorders>
            <w:shd w:val="clear" w:color="000000" w:fill="FFFFFF"/>
            <w:vAlign w:val="bottom"/>
          </w:tcPr>
          <w:p w14:paraId="7E3BA2EF" w14:textId="0EF737F2"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0.27</w:t>
            </w:r>
          </w:p>
        </w:tc>
        <w:tc>
          <w:tcPr>
            <w:tcW w:w="175" w:type="dxa"/>
            <w:tcBorders>
              <w:top w:val="nil"/>
              <w:left w:val="nil"/>
              <w:bottom w:val="nil"/>
              <w:right w:val="nil"/>
            </w:tcBorders>
            <w:shd w:val="clear" w:color="000000" w:fill="FFFFFF"/>
            <w:vAlign w:val="bottom"/>
          </w:tcPr>
          <w:p w14:paraId="50E6A027" w14:textId="10F94D53"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31C32648" w14:textId="77777777" w:rsidTr="0095647D">
        <w:trPr>
          <w:trHeight w:val="113"/>
          <w:jc w:val="center"/>
        </w:trPr>
        <w:tc>
          <w:tcPr>
            <w:tcW w:w="1985" w:type="dxa"/>
            <w:tcBorders>
              <w:top w:val="nil"/>
              <w:left w:val="nil"/>
              <w:bottom w:val="single" w:sz="4" w:space="0" w:color="808080" w:themeColor="background1" w:themeShade="80"/>
              <w:right w:val="nil"/>
            </w:tcBorders>
            <w:shd w:val="clear" w:color="000000" w:fill="FFFFFF"/>
            <w:noWrap/>
            <w:vAlign w:val="bottom"/>
            <w:hideMark/>
          </w:tcPr>
          <w:p w14:paraId="60C7E4C7" w14:textId="1F39BA3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Yemen (YEM)</w:t>
            </w:r>
          </w:p>
        </w:tc>
        <w:tc>
          <w:tcPr>
            <w:tcW w:w="571" w:type="dxa"/>
            <w:tcBorders>
              <w:top w:val="nil"/>
              <w:left w:val="nil"/>
              <w:bottom w:val="single" w:sz="4" w:space="0" w:color="808080" w:themeColor="background1" w:themeShade="80"/>
              <w:right w:val="nil"/>
            </w:tcBorders>
            <w:shd w:val="clear" w:color="000000" w:fill="FFFFFF"/>
            <w:vAlign w:val="center"/>
          </w:tcPr>
          <w:p w14:paraId="6FA07F61" w14:textId="42FD0AB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ARS</w:t>
            </w:r>
          </w:p>
        </w:tc>
        <w:tc>
          <w:tcPr>
            <w:tcW w:w="846" w:type="dxa"/>
            <w:tcBorders>
              <w:top w:val="nil"/>
              <w:left w:val="nil"/>
              <w:bottom w:val="single" w:sz="4" w:space="0" w:color="808080" w:themeColor="background1" w:themeShade="80"/>
              <w:right w:val="nil"/>
            </w:tcBorders>
            <w:shd w:val="clear" w:color="000000" w:fill="FFFFFF"/>
            <w:vAlign w:val="center"/>
          </w:tcPr>
          <w:p w14:paraId="047ADAE4" w14:textId="4862D43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single" w:sz="4" w:space="0" w:color="808080" w:themeColor="background1" w:themeShade="80"/>
              <w:right w:val="nil"/>
            </w:tcBorders>
            <w:shd w:val="clear" w:color="000000" w:fill="FFFFFF"/>
            <w:vAlign w:val="center"/>
          </w:tcPr>
          <w:p w14:paraId="24F81CB1" w14:textId="2626AFDB"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single" w:sz="4" w:space="0" w:color="808080" w:themeColor="background1" w:themeShade="80"/>
              <w:right w:val="nil"/>
            </w:tcBorders>
            <w:shd w:val="clear" w:color="000000" w:fill="FFFFFF"/>
            <w:vAlign w:val="center"/>
          </w:tcPr>
          <w:p w14:paraId="7818D150" w14:textId="539CA3C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single" w:sz="4" w:space="0" w:color="808080" w:themeColor="background1" w:themeShade="80"/>
              <w:right w:val="nil"/>
            </w:tcBorders>
            <w:shd w:val="clear" w:color="000000" w:fill="FFFFFF"/>
            <w:noWrap/>
            <w:vAlign w:val="bottom"/>
            <w:hideMark/>
          </w:tcPr>
          <w:p w14:paraId="7B43AB50" w14:textId="31403CA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2006</w:t>
            </w:r>
          </w:p>
        </w:tc>
        <w:tc>
          <w:tcPr>
            <w:tcW w:w="567" w:type="dxa"/>
            <w:tcBorders>
              <w:top w:val="nil"/>
              <w:left w:val="nil"/>
              <w:bottom w:val="single" w:sz="4" w:space="0" w:color="808080" w:themeColor="background1" w:themeShade="80"/>
              <w:right w:val="nil"/>
            </w:tcBorders>
            <w:shd w:val="clear" w:color="000000" w:fill="FFFFFF"/>
            <w:noWrap/>
            <w:vAlign w:val="bottom"/>
            <w:hideMark/>
          </w:tcPr>
          <w:p w14:paraId="6E101EA9" w14:textId="648CCDC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2013</w:t>
            </w:r>
          </w:p>
        </w:tc>
        <w:tc>
          <w:tcPr>
            <w:tcW w:w="148" w:type="dxa"/>
            <w:tcBorders>
              <w:top w:val="nil"/>
              <w:left w:val="nil"/>
              <w:bottom w:val="single" w:sz="4" w:space="0" w:color="808080" w:themeColor="background1" w:themeShade="80"/>
              <w:right w:val="nil"/>
            </w:tcBorders>
            <w:shd w:val="clear" w:color="000000" w:fill="FFFFFF"/>
            <w:vAlign w:val="bottom"/>
          </w:tcPr>
          <w:p w14:paraId="754937E3" w14:textId="38F7B79D"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single" w:sz="4" w:space="0" w:color="808080" w:themeColor="background1" w:themeShade="80"/>
              <w:right w:val="nil"/>
            </w:tcBorders>
            <w:shd w:val="clear" w:color="000000" w:fill="FFFFFF"/>
            <w:noWrap/>
            <w:vAlign w:val="center"/>
            <w:hideMark/>
          </w:tcPr>
          <w:p w14:paraId="7B752A4F" w14:textId="015EE7A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73.1</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58E50EB6" w14:textId="0847351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78.6</w:t>
            </w:r>
          </w:p>
        </w:tc>
        <w:tc>
          <w:tcPr>
            <w:tcW w:w="426" w:type="dxa"/>
            <w:tcBorders>
              <w:top w:val="nil"/>
              <w:left w:val="nil"/>
              <w:bottom w:val="single" w:sz="4" w:space="0" w:color="808080" w:themeColor="background1" w:themeShade="80"/>
              <w:right w:val="nil"/>
            </w:tcBorders>
            <w:shd w:val="clear" w:color="000000" w:fill="FFFFFF"/>
            <w:noWrap/>
            <w:vAlign w:val="center"/>
            <w:hideMark/>
          </w:tcPr>
          <w:p w14:paraId="66723940" w14:textId="1C529A2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0.79</w:t>
            </w:r>
          </w:p>
        </w:tc>
        <w:tc>
          <w:tcPr>
            <w:tcW w:w="143" w:type="dxa"/>
            <w:tcBorders>
              <w:top w:val="nil"/>
              <w:left w:val="nil"/>
              <w:bottom w:val="single" w:sz="4" w:space="0" w:color="808080" w:themeColor="background1" w:themeShade="80"/>
              <w:right w:val="nil"/>
            </w:tcBorders>
            <w:shd w:val="clear" w:color="000000" w:fill="FFFFFF"/>
            <w:noWrap/>
            <w:vAlign w:val="bottom"/>
            <w:hideMark/>
          </w:tcPr>
          <w:p w14:paraId="470B43FC" w14:textId="560B9FB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single" w:sz="4" w:space="0" w:color="808080" w:themeColor="background1" w:themeShade="80"/>
              <w:right w:val="nil"/>
            </w:tcBorders>
            <w:shd w:val="clear" w:color="000000" w:fill="FFFFFF"/>
            <w:noWrap/>
            <w:vAlign w:val="bottom"/>
            <w:hideMark/>
          </w:tcPr>
          <w:p w14:paraId="163BFE6E" w14:textId="67446BC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single" w:sz="4" w:space="0" w:color="808080" w:themeColor="background1" w:themeShade="80"/>
              <w:right w:val="nil"/>
            </w:tcBorders>
            <w:shd w:val="clear" w:color="000000" w:fill="FFFFFF"/>
            <w:noWrap/>
            <w:vAlign w:val="center"/>
            <w:hideMark/>
          </w:tcPr>
          <w:p w14:paraId="169C7A4F" w14:textId="1FFE697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39.1</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0C0CF2F5" w14:textId="75BB2CC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46.8</w:t>
            </w:r>
          </w:p>
        </w:tc>
        <w:tc>
          <w:tcPr>
            <w:tcW w:w="427" w:type="dxa"/>
            <w:tcBorders>
              <w:top w:val="nil"/>
              <w:left w:val="nil"/>
              <w:bottom w:val="single" w:sz="4" w:space="0" w:color="808080" w:themeColor="background1" w:themeShade="80"/>
              <w:right w:val="nil"/>
            </w:tcBorders>
            <w:shd w:val="clear" w:color="000000" w:fill="FFFFFF"/>
            <w:noWrap/>
            <w:vAlign w:val="bottom"/>
            <w:hideMark/>
          </w:tcPr>
          <w:p w14:paraId="67D154B4" w14:textId="712AD92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1.09</w:t>
            </w:r>
          </w:p>
        </w:tc>
        <w:tc>
          <w:tcPr>
            <w:tcW w:w="160" w:type="dxa"/>
            <w:tcBorders>
              <w:top w:val="nil"/>
              <w:left w:val="nil"/>
              <w:bottom w:val="single" w:sz="4" w:space="0" w:color="808080" w:themeColor="background1" w:themeShade="80"/>
              <w:right w:val="nil"/>
            </w:tcBorders>
            <w:shd w:val="clear" w:color="000000" w:fill="FFFFFF"/>
            <w:noWrap/>
            <w:vAlign w:val="bottom"/>
            <w:hideMark/>
          </w:tcPr>
          <w:p w14:paraId="64AB63F7" w14:textId="0501483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single" w:sz="4" w:space="0" w:color="808080" w:themeColor="background1" w:themeShade="80"/>
              <w:right w:val="nil"/>
            </w:tcBorders>
            <w:shd w:val="clear" w:color="000000" w:fill="FFFFFF"/>
            <w:noWrap/>
            <w:vAlign w:val="bottom"/>
            <w:hideMark/>
          </w:tcPr>
          <w:p w14:paraId="1E26EE1F" w14:textId="0824632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single" w:sz="4" w:space="0" w:color="808080" w:themeColor="background1" w:themeShade="80"/>
              <w:right w:val="nil"/>
            </w:tcBorders>
            <w:shd w:val="clear" w:color="000000" w:fill="FFFFFF"/>
            <w:noWrap/>
            <w:vAlign w:val="center"/>
            <w:hideMark/>
          </w:tcPr>
          <w:p w14:paraId="5689EA9C" w14:textId="74F87DC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63.4</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03FA4A3A" w14:textId="110D393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69.8</w:t>
            </w:r>
          </w:p>
        </w:tc>
        <w:tc>
          <w:tcPr>
            <w:tcW w:w="428" w:type="dxa"/>
            <w:tcBorders>
              <w:top w:val="nil"/>
              <w:left w:val="nil"/>
              <w:bottom w:val="single" w:sz="4" w:space="0" w:color="808080" w:themeColor="background1" w:themeShade="80"/>
              <w:right w:val="nil"/>
            </w:tcBorders>
            <w:shd w:val="clear" w:color="000000" w:fill="FFFFFF"/>
            <w:noWrap/>
            <w:vAlign w:val="bottom"/>
            <w:hideMark/>
          </w:tcPr>
          <w:p w14:paraId="33FE4799" w14:textId="5CD4222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0.91</w:t>
            </w:r>
          </w:p>
        </w:tc>
        <w:tc>
          <w:tcPr>
            <w:tcW w:w="147" w:type="dxa"/>
            <w:tcBorders>
              <w:top w:val="nil"/>
              <w:left w:val="nil"/>
              <w:bottom w:val="single" w:sz="4" w:space="0" w:color="808080" w:themeColor="background1" w:themeShade="80"/>
              <w:right w:val="nil"/>
            </w:tcBorders>
            <w:shd w:val="clear" w:color="000000" w:fill="FFFFFF"/>
            <w:noWrap/>
            <w:vAlign w:val="bottom"/>
            <w:hideMark/>
          </w:tcPr>
          <w:p w14:paraId="3D0D78B9" w14:textId="7273C76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single" w:sz="4" w:space="0" w:color="808080" w:themeColor="background1" w:themeShade="80"/>
              <w:right w:val="nil"/>
            </w:tcBorders>
            <w:shd w:val="clear" w:color="000000" w:fill="FFFFFF"/>
            <w:noWrap/>
            <w:vAlign w:val="bottom"/>
            <w:hideMark/>
          </w:tcPr>
          <w:p w14:paraId="48DD1744" w14:textId="1DF6393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single" w:sz="4" w:space="0" w:color="808080" w:themeColor="background1" w:themeShade="80"/>
              <w:right w:val="nil"/>
            </w:tcBorders>
            <w:shd w:val="clear" w:color="000000" w:fill="FFFFFF"/>
            <w:noWrap/>
            <w:vAlign w:val="bottom"/>
            <w:hideMark/>
          </w:tcPr>
          <w:p w14:paraId="64D25F2C" w14:textId="720799F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76.7</w:t>
            </w:r>
          </w:p>
        </w:tc>
        <w:tc>
          <w:tcPr>
            <w:tcW w:w="426" w:type="dxa"/>
            <w:tcBorders>
              <w:top w:val="nil"/>
              <w:left w:val="nil"/>
              <w:bottom w:val="single" w:sz="4" w:space="0" w:color="808080" w:themeColor="background1" w:themeShade="80"/>
              <w:right w:val="nil"/>
            </w:tcBorders>
            <w:shd w:val="clear" w:color="000000" w:fill="FFFFFF"/>
            <w:noWrap/>
            <w:vAlign w:val="bottom"/>
            <w:hideMark/>
          </w:tcPr>
          <w:p w14:paraId="759A0228" w14:textId="3B25E50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83.3</w:t>
            </w:r>
          </w:p>
        </w:tc>
        <w:tc>
          <w:tcPr>
            <w:tcW w:w="423" w:type="dxa"/>
            <w:tcBorders>
              <w:top w:val="nil"/>
              <w:left w:val="nil"/>
              <w:bottom w:val="single" w:sz="4" w:space="0" w:color="808080" w:themeColor="background1" w:themeShade="80"/>
              <w:right w:val="nil"/>
            </w:tcBorders>
            <w:shd w:val="clear" w:color="000000" w:fill="FFFFFF"/>
            <w:noWrap/>
            <w:vAlign w:val="bottom"/>
            <w:hideMark/>
          </w:tcPr>
          <w:p w14:paraId="3051BD4E" w14:textId="2E05064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0.94</w:t>
            </w:r>
          </w:p>
        </w:tc>
        <w:tc>
          <w:tcPr>
            <w:tcW w:w="160" w:type="dxa"/>
            <w:tcBorders>
              <w:top w:val="nil"/>
              <w:left w:val="nil"/>
              <w:bottom w:val="single" w:sz="4" w:space="0" w:color="808080" w:themeColor="background1" w:themeShade="80"/>
              <w:right w:val="nil"/>
            </w:tcBorders>
            <w:shd w:val="clear" w:color="000000" w:fill="FFFFFF"/>
            <w:noWrap/>
            <w:vAlign w:val="bottom"/>
            <w:hideMark/>
          </w:tcPr>
          <w:p w14:paraId="4AD82E14" w14:textId="5D17CF6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single" w:sz="4" w:space="0" w:color="808080" w:themeColor="background1" w:themeShade="80"/>
              <w:right w:val="nil"/>
            </w:tcBorders>
            <w:shd w:val="clear" w:color="000000" w:fill="FFFFFF"/>
            <w:noWrap/>
            <w:vAlign w:val="bottom"/>
            <w:hideMark/>
          </w:tcPr>
          <w:p w14:paraId="626C9FD0" w14:textId="6319F82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single" w:sz="4" w:space="0" w:color="808080" w:themeColor="background1" w:themeShade="80"/>
              <w:right w:val="nil"/>
            </w:tcBorders>
            <w:shd w:val="clear" w:color="000000" w:fill="FFFFFF"/>
            <w:noWrap/>
            <w:vAlign w:val="bottom"/>
            <w:hideMark/>
          </w:tcPr>
          <w:p w14:paraId="7C3BD3A3" w14:textId="6747BF7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87.3</w:t>
            </w:r>
          </w:p>
        </w:tc>
        <w:tc>
          <w:tcPr>
            <w:tcW w:w="425" w:type="dxa"/>
            <w:tcBorders>
              <w:top w:val="nil"/>
              <w:left w:val="nil"/>
              <w:bottom w:val="single" w:sz="4" w:space="0" w:color="808080" w:themeColor="background1" w:themeShade="80"/>
              <w:right w:val="nil"/>
            </w:tcBorders>
            <w:shd w:val="clear" w:color="000000" w:fill="FFFFFF"/>
            <w:noWrap/>
            <w:vAlign w:val="bottom"/>
            <w:hideMark/>
          </w:tcPr>
          <w:p w14:paraId="1E3315B1" w14:textId="3B8041D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93.2</w:t>
            </w:r>
          </w:p>
        </w:tc>
        <w:tc>
          <w:tcPr>
            <w:tcW w:w="382" w:type="dxa"/>
            <w:tcBorders>
              <w:top w:val="nil"/>
              <w:left w:val="nil"/>
              <w:bottom w:val="single" w:sz="4" w:space="0" w:color="808080" w:themeColor="background1" w:themeShade="80"/>
              <w:right w:val="nil"/>
            </w:tcBorders>
            <w:shd w:val="clear" w:color="000000" w:fill="FFFFFF"/>
            <w:noWrap/>
            <w:vAlign w:val="bottom"/>
            <w:hideMark/>
          </w:tcPr>
          <w:p w14:paraId="28D3FC59" w14:textId="6709F7C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0.85</w:t>
            </w:r>
          </w:p>
        </w:tc>
        <w:tc>
          <w:tcPr>
            <w:tcW w:w="166" w:type="dxa"/>
            <w:tcBorders>
              <w:top w:val="nil"/>
              <w:left w:val="nil"/>
              <w:bottom w:val="single" w:sz="4" w:space="0" w:color="808080" w:themeColor="background1" w:themeShade="80"/>
              <w:right w:val="nil"/>
            </w:tcBorders>
            <w:shd w:val="clear" w:color="000000" w:fill="FFFFFF"/>
            <w:noWrap/>
            <w:vAlign w:val="bottom"/>
            <w:hideMark/>
          </w:tcPr>
          <w:p w14:paraId="67849C06" w14:textId="7BD5529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single" w:sz="4" w:space="0" w:color="808080" w:themeColor="background1" w:themeShade="80"/>
              <w:right w:val="nil"/>
            </w:tcBorders>
            <w:shd w:val="clear" w:color="000000" w:fill="FFFFFF"/>
            <w:vAlign w:val="bottom"/>
          </w:tcPr>
          <w:p w14:paraId="65628D23" w14:textId="2CBEED35"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single" w:sz="4" w:space="0" w:color="808080" w:themeColor="background1" w:themeShade="80"/>
              <w:right w:val="nil"/>
            </w:tcBorders>
            <w:shd w:val="clear" w:color="000000" w:fill="FFFFFF"/>
            <w:vAlign w:val="bottom"/>
          </w:tcPr>
          <w:p w14:paraId="10CD5454" w14:textId="6EE6BDD0"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98.9</w:t>
            </w:r>
          </w:p>
        </w:tc>
        <w:tc>
          <w:tcPr>
            <w:tcW w:w="425" w:type="dxa"/>
            <w:tcBorders>
              <w:top w:val="nil"/>
              <w:left w:val="nil"/>
              <w:bottom w:val="single" w:sz="4" w:space="0" w:color="808080" w:themeColor="background1" w:themeShade="80"/>
              <w:right w:val="nil"/>
            </w:tcBorders>
            <w:shd w:val="clear" w:color="000000" w:fill="FFFFFF"/>
            <w:vAlign w:val="bottom"/>
          </w:tcPr>
          <w:p w14:paraId="3028E179" w14:textId="78D24EF2"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bottom w:val="single" w:sz="4" w:space="0" w:color="808080" w:themeColor="background1" w:themeShade="80"/>
              <w:right w:val="nil"/>
            </w:tcBorders>
            <w:shd w:val="clear" w:color="000000" w:fill="FFFFFF"/>
            <w:vAlign w:val="bottom"/>
          </w:tcPr>
          <w:p w14:paraId="2B5EB952" w14:textId="1AC210E4"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0.16</w:t>
            </w:r>
          </w:p>
        </w:tc>
        <w:tc>
          <w:tcPr>
            <w:tcW w:w="175" w:type="dxa"/>
            <w:tcBorders>
              <w:top w:val="nil"/>
              <w:left w:val="nil"/>
              <w:bottom w:val="nil"/>
              <w:right w:val="nil"/>
            </w:tcBorders>
            <w:shd w:val="clear" w:color="000000" w:fill="FFFFFF"/>
            <w:vAlign w:val="bottom"/>
          </w:tcPr>
          <w:p w14:paraId="6BF85AE0" w14:textId="2C49A995"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12123986" w14:textId="77777777" w:rsidTr="0095647D">
        <w:trPr>
          <w:trHeight w:val="113"/>
          <w:jc w:val="center"/>
        </w:trPr>
        <w:tc>
          <w:tcPr>
            <w:tcW w:w="1985" w:type="dxa"/>
            <w:tcBorders>
              <w:top w:val="single" w:sz="4" w:space="0" w:color="808080" w:themeColor="background1" w:themeShade="80"/>
              <w:left w:val="nil"/>
              <w:bottom w:val="nil"/>
              <w:right w:val="nil"/>
            </w:tcBorders>
            <w:shd w:val="clear" w:color="000000" w:fill="FFFFFF"/>
            <w:noWrap/>
            <w:vAlign w:val="bottom"/>
            <w:hideMark/>
          </w:tcPr>
          <w:p w14:paraId="26A06901" w14:textId="252873B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Cambodia (KHM)</w:t>
            </w:r>
          </w:p>
        </w:tc>
        <w:tc>
          <w:tcPr>
            <w:tcW w:w="571" w:type="dxa"/>
            <w:tcBorders>
              <w:top w:val="single" w:sz="4" w:space="0" w:color="808080" w:themeColor="background1" w:themeShade="80"/>
              <w:left w:val="nil"/>
              <w:bottom w:val="nil"/>
              <w:right w:val="nil"/>
            </w:tcBorders>
            <w:shd w:val="clear" w:color="000000" w:fill="FFFFFF"/>
            <w:vAlign w:val="center"/>
          </w:tcPr>
          <w:p w14:paraId="72E924D3" w14:textId="7B606EC6"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EAP</w:t>
            </w:r>
          </w:p>
        </w:tc>
        <w:tc>
          <w:tcPr>
            <w:tcW w:w="846" w:type="dxa"/>
            <w:tcBorders>
              <w:top w:val="single" w:sz="4" w:space="0" w:color="808080" w:themeColor="background1" w:themeShade="80"/>
              <w:left w:val="nil"/>
              <w:bottom w:val="nil"/>
              <w:right w:val="nil"/>
            </w:tcBorders>
            <w:shd w:val="clear" w:color="000000" w:fill="FFFFFF"/>
            <w:vAlign w:val="center"/>
          </w:tcPr>
          <w:p w14:paraId="4EDBE21A" w14:textId="7176DF20"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single" w:sz="4" w:space="0" w:color="808080" w:themeColor="background1" w:themeShade="80"/>
              <w:left w:val="nil"/>
              <w:bottom w:val="nil"/>
              <w:right w:val="nil"/>
            </w:tcBorders>
            <w:shd w:val="clear" w:color="000000" w:fill="FFFFFF"/>
            <w:vAlign w:val="center"/>
          </w:tcPr>
          <w:p w14:paraId="62A5119A" w14:textId="4FAC021A"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single" w:sz="4" w:space="0" w:color="808080" w:themeColor="background1" w:themeShade="80"/>
              <w:left w:val="nil"/>
              <w:bottom w:val="nil"/>
              <w:right w:val="nil"/>
            </w:tcBorders>
            <w:shd w:val="clear" w:color="000000" w:fill="FFFFFF"/>
            <w:vAlign w:val="center"/>
          </w:tcPr>
          <w:p w14:paraId="321B0B90" w14:textId="78929A38"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single" w:sz="4" w:space="0" w:color="808080" w:themeColor="background1" w:themeShade="80"/>
              <w:left w:val="nil"/>
              <w:bottom w:val="nil"/>
              <w:right w:val="nil"/>
            </w:tcBorders>
            <w:shd w:val="clear" w:color="000000" w:fill="FFFFFF"/>
            <w:noWrap/>
            <w:vAlign w:val="bottom"/>
            <w:hideMark/>
          </w:tcPr>
          <w:p w14:paraId="7536AE35" w14:textId="6B1ECF8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single" w:sz="4" w:space="0" w:color="808080" w:themeColor="background1" w:themeShade="80"/>
              <w:left w:val="nil"/>
              <w:bottom w:val="nil"/>
              <w:right w:val="nil"/>
            </w:tcBorders>
            <w:shd w:val="clear" w:color="000000" w:fill="FFFFFF"/>
            <w:noWrap/>
            <w:vAlign w:val="bottom"/>
            <w:hideMark/>
          </w:tcPr>
          <w:p w14:paraId="4DC61553" w14:textId="2021CE86"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single" w:sz="4" w:space="0" w:color="808080" w:themeColor="background1" w:themeShade="80"/>
              <w:left w:val="nil"/>
              <w:bottom w:val="nil"/>
              <w:right w:val="nil"/>
            </w:tcBorders>
            <w:shd w:val="clear" w:color="000000" w:fill="FFFFFF"/>
            <w:vAlign w:val="bottom"/>
          </w:tcPr>
          <w:p w14:paraId="2337B174" w14:textId="360CCD8A"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single" w:sz="4" w:space="0" w:color="808080" w:themeColor="background1" w:themeShade="80"/>
              <w:left w:val="nil"/>
              <w:bottom w:val="nil"/>
              <w:right w:val="nil"/>
            </w:tcBorders>
            <w:shd w:val="clear" w:color="000000" w:fill="FFFFFF"/>
            <w:noWrap/>
            <w:vAlign w:val="center"/>
            <w:hideMark/>
          </w:tcPr>
          <w:p w14:paraId="432CE48C" w14:textId="459C8FF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68.9</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2C48AF12" w14:textId="545342C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73.9</w:t>
            </w:r>
          </w:p>
        </w:tc>
        <w:tc>
          <w:tcPr>
            <w:tcW w:w="426" w:type="dxa"/>
            <w:tcBorders>
              <w:top w:val="single" w:sz="4" w:space="0" w:color="808080" w:themeColor="background1" w:themeShade="80"/>
              <w:left w:val="nil"/>
              <w:bottom w:val="nil"/>
              <w:right w:val="nil"/>
            </w:tcBorders>
            <w:shd w:val="clear" w:color="000000" w:fill="FFFFFF"/>
            <w:noWrap/>
            <w:vAlign w:val="center"/>
            <w:hideMark/>
          </w:tcPr>
          <w:p w14:paraId="7B7101B4" w14:textId="2B91C08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1.26</w:t>
            </w:r>
          </w:p>
        </w:tc>
        <w:tc>
          <w:tcPr>
            <w:tcW w:w="143" w:type="dxa"/>
            <w:tcBorders>
              <w:top w:val="single" w:sz="4" w:space="0" w:color="808080" w:themeColor="background1" w:themeShade="80"/>
              <w:left w:val="nil"/>
              <w:bottom w:val="nil"/>
              <w:right w:val="nil"/>
            </w:tcBorders>
            <w:shd w:val="clear" w:color="000000" w:fill="FFFFFF"/>
            <w:noWrap/>
            <w:vAlign w:val="bottom"/>
            <w:hideMark/>
          </w:tcPr>
          <w:p w14:paraId="395B5120" w14:textId="7A9DD20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single" w:sz="4" w:space="0" w:color="808080" w:themeColor="background1" w:themeShade="80"/>
              <w:left w:val="nil"/>
              <w:bottom w:val="nil"/>
              <w:right w:val="nil"/>
            </w:tcBorders>
            <w:shd w:val="clear" w:color="000000" w:fill="FFFFFF"/>
            <w:noWrap/>
            <w:vAlign w:val="bottom"/>
            <w:hideMark/>
          </w:tcPr>
          <w:p w14:paraId="7F44007A" w14:textId="26A52F6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single" w:sz="4" w:space="0" w:color="808080" w:themeColor="background1" w:themeShade="80"/>
              <w:left w:val="nil"/>
              <w:bottom w:val="nil"/>
              <w:right w:val="nil"/>
            </w:tcBorders>
            <w:shd w:val="clear" w:color="000000" w:fill="FFFFFF"/>
            <w:noWrap/>
            <w:vAlign w:val="center"/>
            <w:hideMark/>
          </w:tcPr>
          <w:p w14:paraId="6ED34FF0" w14:textId="6FD2256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39.3</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3BAEA1B3" w14:textId="232CE3D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45.8</w:t>
            </w:r>
          </w:p>
        </w:tc>
        <w:tc>
          <w:tcPr>
            <w:tcW w:w="427" w:type="dxa"/>
            <w:tcBorders>
              <w:top w:val="single" w:sz="4" w:space="0" w:color="808080" w:themeColor="background1" w:themeShade="80"/>
              <w:left w:val="nil"/>
              <w:bottom w:val="nil"/>
              <w:right w:val="nil"/>
            </w:tcBorders>
            <w:shd w:val="clear" w:color="000000" w:fill="FFFFFF"/>
            <w:noWrap/>
            <w:vAlign w:val="bottom"/>
            <w:hideMark/>
          </w:tcPr>
          <w:p w14:paraId="357E1F14" w14:textId="291677B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1.61</w:t>
            </w:r>
          </w:p>
        </w:tc>
        <w:tc>
          <w:tcPr>
            <w:tcW w:w="160" w:type="dxa"/>
            <w:tcBorders>
              <w:top w:val="single" w:sz="4" w:space="0" w:color="808080" w:themeColor="background1" w:themeShade="80"/>
              <w:left w:val="nil"/>
              <w:bottom w:val="nil"/>
              <w:right w:val="nil"/>
            </w:tcBorders>
            <w:shd w:val="clear" w:color="000000" w:fill="FFFFFF"/>
            <w:noWrap/>
            <w:vAlign w:val="bottom"/>
            <w:hideMark/>
          </w:tcPr>
          <w:p w14:paraId="427B0DF2" w14:textId="31DFE77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single" w:sz="4" w:space="0" w:color="808080" w:themeColor="background1" w:themeShade="80"/>
              <w:left w:val="nil"/>
              <w:bottom w:val="nil"/>
              <w:right w:val="nil"/>
            </w:tcBorders>
            <w:shd w:val="clear" w:color="000000" w:fill="FFFFFF"/>
            <w:noWrap/>
            <w:vAlign w:val="bottom"/>
            <w:hideMark/>
          </w:tcPr>
          <w:p w14:paraId="05D2C1ED" w14:textId="2A8D429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single" w:sz="4" w:space="0" w:color="808080" w:themeColor="background1" w:themeShade="80"/>
              <w:left w:val="nil"/>
              <w:bottom w:val="nil"/>
              <w:right w:val="nil"/>
            </w:tcBorders>
            <w:shd w:val="clear" w:color="000000" w:fill="FFFFFF"/>
            <w:noWrap/>
            <w:vAlign w:val="center"/>
            <w:hideMark/>
          </w:tcPr>
          <w:p w14:paraId="01665FBE" w14:textId="4AE9BBD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59.4</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4F73A9CE" w14:textId="17A5052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65.1</w:t>
            </w:r>
          </w:p>
        </w:tc>
        <w:tc>
          <w:tcPr>
            <w:tcW w:w="428" w:type="dxa"/>
            <w:tcBorders>
              <w:top w:val="single" w:sz="4" w:space="0" w:color="808080" w:themeColor="background1" w:themeShade="80"/>
              <w:left w:val="nil"/>
              <w:bottom w:val="nil"/>
              <w:right w:val="nil"/>
            </w:tcBorders>
            <w:shd w:val="clear" w:color="000000" w:fill="FFFFFF"/>
            <w:noWrap/>
            <w:vAlign w:val="bottom"/>
            <w:hideMark/>
          </w:tcPr>
          <w:p w14:paraId="23461D01" w14:textId="4D032E7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1.43</w:t>
            </w:r>
          </w:p>
        </w:tc>
        <w:tc>
          <w:tcPr>
            <w:tcW w:w="147" w:type="dxa"/>
            <w:tcBorders>
              <w:top w:val="single" w:sz="4" w:space="0" w:color="808080" w:themeColor="background1" w:themeShade="80"/>
              <w:left w:val="nil"/>
              <w:bottom w:val="nil"/>
              <w:right w:val="nil"/>
            </w:tcBorders>
            <w:shd w:val="clear" w:color="000000" w:fill="FFFFFF"/>
            <w:noWrap/>
            <w:vAlign w:val="bottom"/>
            <w:hideMark/>
          </w:tcPr>
          <w:p w14:paraId="53D37426" w14:textId="0BF91CD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single" w:sz="4" w:space="0" w:color="808080" w:themeColor="background1" w:themeShade="80"/>
              <w:left w:val="nil"/>
              <w:bottom w:val="nil"/>
              <w:right w:val="nil"/>
            </w:tcBorders>
            <w:shd w:val="clear" w:color="000000" w:fill="FFFFFF"/>
            <w:noWrap/>
            <w:vAlign w:val="bottom"/>
            <w:hideMark/>
          </w:tcPr>
          <w:p w14:paraId="721BA5E6" w14:textId="6E09156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single" w:sz="4" w:space="0" w:color="808080" w:themeColor="background1" w:themeShade="80"/>
              <w:left w:val="nil"/>
              <w:bottom w:val="nil"/>
              <w:right w:val="nil"/>
            </w:tcBorders>
            <w:shd w:val="clear" w:color="000000" w:fill="FFFFFF"/>
            <w:noWrap/>
            <w:vAlign w:val="bottom"/>
            <w:hideMark/>
          </w:tcPr>
          <w:p w14:paraId="29B86F6D" w14:textId="111D0A5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71.0</w:t>
            </w:r>
          </w:p>
        </w:tc>
        <w:tc>
          <w:tcPr>
            <w:tcW w:w="426" w:type="dxa"/>
            <w:tcBorders>
              <w:top w:val="single" w:sz="4" w:space="0" w:color="808080" w:themeColor="background1" w:themeShade="80"/>
              <w:left w:val="nil"/>
              <w:bottom w:val="nil"/>
              <w:right w:val="nil"/>
            </w:tcBorders>
            <w:shd w:val="clear" w:color="000000" w:fill="FFFFFF"/>
            <w:noWrap/>
            <w:vAlign w:val="bottom"/>
            <w:hideMark/>
          </w:tcPr>
          <w:p w14:paraId="239780A4" w14:textId="4132C9D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76.4</w:t>
            </w:r>
          </w:p>
        </w:tc>
        <w:tc>
          <w:tcPr>
            <w:tcW w:w="423" w:type="dxa"/>
            <w:tcBorders>
              <w:top w:val="single" w:sz="4" w:space="0" w:color="808080" w:themeColor="background1" w:themeShade="80"/>
              <w:left w:val="nil"/>
              <w:bottom w:val="nil"/>
              <w:right w:val="nil"/>
            </w:tcBorders>
            <w:shd w:val="clear" w:color="000000" w:fill="FFFFFF"/>
            <w:noWrap/>
            <w:vAlign w:val="bottom"/>
            <w:hideMark/>
          </w:tcPr>
          <w:p w14:paraId="062ED778" w14:textId="4A48251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1.36</w:t>
            </w:r>
          </w:p>
        </w:tc>
        <w:tc>
          <w:tcPr>
            <w:tcW w:w="160" w:type="dxa"/>
            <w:tcBorders>
              <w:top w:val="single" w:sz="4" w:space="0" w:color="808080" w:themeColor="background1" w:themeShade="80"/>
              <w:left w:val="nil"/>
              <w:bottom w:val="nil"/>
              <w:right w:val="nil"/>
            </w:tcBorders>
            <w:shd w:val="clear" w:color="000000" w:fill="FFFFFF"/>
            <w:noWrap/>
            <w:vAlign w:val="bottom"/>
            <w:hideMark/>
          </w:tcPr>
          <w:p w14:paraId="4E0CB96F" w14:textId="62115E9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single" w:sz="4" w:space="0" w:color="808080" w:themeColor="background1" w:themeShade="80"/>
              <w:left w:val="nil"/>
              <w:bottom w:val="nil"/>
              <w:right w:val="nil"/>
            </w:tcBorders>
            <w:shd w:val="clear" w:color="000000" w:fill="FFFFFF"/>
            <w:noWrap/>
            <w:vAlign w:val="bottom"/>
            <w:hideMark/>
          </w:tcPr>
          <w:p w14:paraId="5932C2EC" w14:textId="265C43F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single" w:sz="4" w:space="0" w:color="808080" w:themeColor="background1" w:themeShade="80"/>
              <w:left w:val="nil"/>
              <w:bottom w:val="nil"/>
              <w:right w:val="nil"/>
            </w:tcBorders>
            <w:shd w:val="clear" w:color="000000" w:fill="FFFFFF"/>
            <w:noWrap/>
            <w:vAlign w:val="bottom"/>
            <w:hideMark/>
          </w:tcPr>
          <w:p w14:paraId="0B6CAB48" w14:textId="3B212FB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80.8</w:t>
            </w:r>
          </w:p>
        </w:tc>
        <w:tc>
          <w:tcPr>
            <w:tcW w:w="425" w:type="dxa"/>
            <w:tcBorders>
              <w:top w:val="single" w:sz="4" w:space="0" w:color="808080" w:themeColor="background1" w:themeShade="80"/>
              <w:left w:val="nil"/>
              <w:bottom w:val="nil"/>
              <w:right w:val="nil"/>
            </w:tcBorders>
            <w:shd w:val="clear" w:color="000000" w:fill="FFFFFF"/>
            <w:noWrap/>
            <w:vAlign w:val="bottom"/>
            <w:hideMark/>
          </w:tcPr>
          <w:p w14:paraId="62F3B0F0" w14:textId="5E64055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85.9</w:t>
            </w:r>
          </w:p>
        </w:tc>
        <w:tc>
          <w:tcPr>
            <w:tcW w:w="382" w:type="dxa"/>
            <w:tcBorders>
              <w:top w:val="single" w:sz="4" w:space="0" w:color="808080" w:themeColor="background1" w:themeShade="80"/>
              <w:left w:val="nil"/>
              <w:bottom w:val="nil"/>
              <w:right w:val="nil"/>
            </w:tcBorders>
            <w:shd w:val="clear" w:color="000000" w:fill="FFFFFF"/>
            <w:noWrap/>
            <w:vAlign w:val="bottom"/>
            <w:hideMark/>
          </w:tcPr>
          <w:p w14:paraId="39D7C17A" w14:textId="6DD1737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1.30</w:t>
            </w:r>
          </w:p>
        </w:tc>
        <w:tc>
          <w:tcPr>
            <w:tcW w:w="166" w:type="dxa"/>
            <w:tcBorders>
              <w:top w:val="single" w:sz="4" w:space="0" w:color="808080" w:themeColor="background1" w:themeShade="80"/>
              <w:left w:val="nil"/>
              <w:bottom w:val="nil"/>
              <w:right w:val="nil"/>
            </w:tcBorders>
            <w:shd w:val="clear" w:color="000000" w:fill="FFFFFF"/>
            <w:noWrap/>
            <w:vAlign w:val="bottom"/>
            <w:hideMark/>
          </w:tcPr>
          <w:p w14:paraId="25263A71" w14:textId="1761AA5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single" w:sz="4" w:space="0" w:color="808080" w:themeColor="background1" w:themeShade="80"/>
              <w:left w:val="nil"/>
              <w:bottom w:val="nil"/>
              <w:right w:val="nil"/>
            </w:tcBorders>
            <w:shd w:val="clear" w:color="000000" w:fill="FFFFFF"/>
            <w:vAlign w:val="bottom"/>
          </w:tcPr>
          <w:p w14:paraId="469CC1B7" w14:textId="27903DFD"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single" w:sz="4" w:space="0" w:color="808080" w:themeColor="background1" w:themeShade="80"/>
              <w:left w:val="nil"/>
              <w:bottom w:val="nil"/>
              <w:right w:val="nil"/>
            </w:tcBorders>
            <w:shd w:val="clear" w:color="000000" w:fill="FFFFFF"/>
            <w:vAlign w:val="bottom"/>
          </w:tcPr>
          <w:p w14:paraId="06C059F5" w14:textId="126E5A9C"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93.8</w:t>
            </w:r>
          </w:p>
        </w:tc>
        <w:tc>
          <w:tcPr>
            <w:tcW w:w="425" w:type="dxa"/>
            <w:tcBorders>
              <w:top w:val="single" w:sz="4" w:space="0" w:color="808080" w:themeColor="background1" w:themeShade="80"/>
              <w:left w:val="nil"/>
              <w:bottom w:val="nil"/>
              <w:right w:val="nil"/>
            </w:tcBorders>
            <w:shd w:val="clear" w:color="000000" w:fill="FFFFFF"/>
            <w:vAlign w:val="bottom"/>
          </w:tcPr>
          <w:p w14:paraId="1C47C2A1" w14:textId="6C52EDE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96.3</w:t>
            </w:r>
          </w:p>
        </w:tc>
        <w:tc>
          <w:tcPr>
            <w:tcW w:w="428" w:type="dxa"/>
            <w:tcBorders>
              <w:top w:val="single" w:sz="4" w:space="0" w:color="808080" w:themeColor="background1" w:themeShade="80"/>
              <w:left w:val="nil"/>
              <w:bottom w:val="nil"/>
              <w:right w:val="nil"/>
            </w:tcBorders>
            <w:shd w:val="clear" w:color="000000" w:fill="FFFFFF"/>
            <w:vAlign w:val="bottom"/>
          </w:tcPr>
          <w:p w14:paraId="08025DED" w14:textId="2E38F21B"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0.62</w:t>
            </w:r>
          </w:p>
        </w:tc>
        <w:tc>
          <w:tcPr>
            <w:tcW w:w="175" w:type="dxa"/>
            <w:tcBorders>
              <w:top w:val="nil"/>
              <w:left w:val="nil"/>
              <w:bottom w:val="nil"/>
              <w:right w:val="nil"/>
            </w:tcBorders>
            <w:shd w:val="clear" w:color="000000" w:fill="FFFFFF"/>
            <w:vAlign w:val="bottom"/>
          </w:tcPr>
          <w:p w14:paraId="5DDA12DB" w14:textId="52232D74"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72580BC3"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6035749D" w14:textId="22C2F5D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China (CHN)</w:t>
            </w:r>
          </w:p>
        </w:tc>
        <w:tc>
          <w:tcPr>
            <w:tcW w:w="571" w:type="dxa"/>
            <w:tcBorders>
              <w:top w:val="nil"/>
              <w:left w:val="nil"/>
              <w:bottom w:val="nil"/>
              <w:right w:val="nil"/>
            </w:tcBorders>
            <w:shd w:val="clear" w:color="000000" w:fill="FFFFFF"/>
            <w:vAlign w:val="center"/>
          </w:tcPr>
          <w:p w14:paraId="7DC787F1" w14:textId="0EA24C1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EAP</w:t>
            </w:r>
          </w:p>
        </w:tc>
        <w:tc>
          <w:tcPr>
            <w:tcW w:w="846" w:type="dxa"/>
            <w:tcBorders>
              <w:top w:val="nil"/>
              <w:left w:val="nil"/>
              <w:bottom w:val="nil"/>
              <w:right w:val="nil"/>
            </w:tcBorders>
            <w:shd w:val="clear" w:color="000000" w:fill="FFFFFF"/>
            <w:vAlign w:val="center"/>
          </w:tcPr>
          <w:p w14:paraId="49BDE5EF" w14:textId="0893D6E0"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CFPS</w:t>
            </w:r>
          </w:p>
        </w:tc>
        <w:tc>
          <w:tcPr>
            <w:tcW w:w="851" w:type="dxa"/>
            <w:tcBorders>
              <w:top w:val="nil"/>
              <w:left w:val="nil"/>
              <w:bottom w:val="nil"/>
              <w:right w:val="nil"/>
            </w:tcBorders>
            <w:shd w:val="clear" w:color="000000" w:fill="FFFFFF"/>
            <w:vAlign w:val="center"/>
          </w:tcPr>
          <w:p w14:paraId="4DACD5C2" w14:textId="66F10DA8"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CFPS</w:t>
            </w:r>
          </w:p>
        </w:tc>
        <w:tc>
          <w:tcPr>
            <w:tcW w:w="142" w:type="dxa"/>
            <w:tcBorders>
              <w:top w:val="nil"/>
              <w:left w:val="nil"/>
              <w:bottom w:val="nil"/>
              <w:right w:val="nil"/>
            </w:tcBorders>
            <w:shd w:val="clear" w:color="000000" w:fill="FFFFFF"/>
            <w:vAlign w:val="center"/>
          </w:tcPr>
          <w:p w14:paraId="139CE15D" w14:textId="1D3B277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6AB731BE" w14:textId="610944F8"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10FC3658" w14:textId="2D0020A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bottom w:val="nil"/>
              <w:right w:val="nil"/>
            </w:tcBorders>
            <w:shd w:val="clear" w:color="000000" w:fill="FFFFFF"/>
            <w:vAlign w:val="bottom"/>
          </w:tcPr>
          <w:p w14:paraId="422F1B32" w14:textId="114CE185"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36BD8C29" w14:textId="05DB129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84.9</w:t>
            </w:r>
          </w:p>
        </w:tc>
        <w:tc>
          <w:tcPr>
            <w:tcW w:w="425" w:type="dxa"/>
            <w:tcBorders>
              <w:top w:val="nil"/>
              <w:left w:val="nil"/>
              <w:bottom w:val="nil"/>
              <w:right w:val="nil"/>
            </w:tcBorders>
            <w:shd w:val="clear" w:color="000000" w:fill="FFFFFF"/>
            <w:noWrap/>
            <w:vAlign w:val="center"/>
            <w:hideMark/>
          </w:tcPr>
          <w:p w14:paraId="20B6D198" w14:textId="159367E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88.7</w:t>
            </w:r>
          </w:p>
        </w:tc>
        <w:tc>
          <w:tcPr>
            <w:tcW w:w="426" w:type="dxa"/>
            <w:tcBorders>
              <w:top w:val="nil"/>
              <w:left w:val="nil"/>
              <w:bottom w:val="nil"/>
              <w:right w:val="nil"/>
            </w:tcBorders>
            <w:shd w:val="clear" w:color="000000" w:fill="FFFFFF"/>
            <w:noWrap/>
            <w:vAlign w:val="center"/>
            <w:hideMark/>
          </w:tcPr>
          <w:p w14:paraId="20937FC0" w14:textId="449CC4C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0.97</w:t>
            </w:r>
          </w:p>
        </w:tc>
        <w:tc>
          <w:tcPr>
            <w:tcW w:w="143" w:type="dxa"/>
            <w:tcBorders>
              <w:top w:val="nil"/>
              <w:left w:val="nil"/>
              <w:bottom w:val="nil"/>
              <w:right w:val="nil"/>
            </w:tcBorders>
            <w:shd w:val="clear" w:color="000000" w:fill="FFFFFF"/>
            <w:noWrap/>
            <w:vAlign w:val="bottom"/>
            <w:hideMark/>
          </w:tcPr>
          <w:p w14:paraId="55989FD2" w14:textId="2432691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5B382888" w14:textId="2BCFFB9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1477E32B" w14:textId="0212B2F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63.7</w:t>
            </w:r>
          </w:p>
        </w:tc>
        <w:tc>
          <w:tcPr>
            <w:tcW w:w="425" w:type="dxa"/>
            <w:tcBorders>
              <w:top w:val="nil"/>
              <w:left w:val="nil"/>
              <w:bottom w:val="nil"/>
              <w:right w:val="nil"/>
            </w:tcBorders>
            <w:shd w:val="clear" w:color="000000" w:fill="FFFFFF"/>
            <w:noWrap/>
            <w:vAlign w:val="center"/>
            <w:hideMark/>
          </w:tcPr>
          <w:p w14:paraId="5652A277" w14:textId="73D3F0A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70.3</w:t>
            </w:r>
          </w:p>
        </w:tc>
        <w:tc>
          <w:tcPr>
            <w:tcW w:w="427" w:type="dxa"/>
            <w:tcBorders>
              <w:top w:val="nil"/>
              <w:left w:val="nil"/>
              <w:bottom w:val="nil"/>
              <w:right w:val="nil"/>
            </w:tcBorders>
            <w:shd w:val="clear" w:color="000000" w:fill="FFFFFF"/>
            <w:noWrap/>
            <w:vAlign w:val="bottom"/>
            <w:hideMark/>
          </w:tcPr>
          <w:p w14:paraId="3B2F91C3" w14:textId="10D9BBA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1.66</w:t>
            </w:r>
          </w:p>
        </w:tc>
        <w:tc>
          <w:tcPr>
            <w:tcW w:w="160" w:type="dxa"/>
            <w:tcBorders>
              <w:top w:val="nil"/>
              <w:left w:val="nil"/>
              <w:bottom w:val="nil"/>
              <w:right w:val="nil"/>
            </w:tcBorders>
            <w:shd w:val="clear" w:color="000000" w:fill="FFFFFF"/>
            <w:noWrap/>
            <w:vAlign w:val="bottom"/>
            <w:hideMark/>
          </w:tcPr>
          <w:p w14:paraId="2AF7BA36" w14:textId="6EE1642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7CAF7152" w14:textId="4701441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719B5078" w14:textId="21F3948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78.6</w:t>
            </w:r>
          </w:p>
        </w:tc>
        <w:tc>
          <w:tcPr>
            <w:tcW w:w="425" w:type="dxa"/>
            <w:tcBorders>
              <w:top w:val="nil"/>
              <w:left w:val="nil"/>
              <w:bottom w:val="nil"/>
              <w:right w:val="nil"/>
            </w:tcBorders>
            <w:shd w:val="clear" w:color="000000" w:fill="FFFFFF"/>
            <w:noWrap/>
            <w:vAlign w:val="center"/>
            <w:hideMark/>
          </w:tcPr>
          <w:p w14:paraId="6E6B0B32" w14:textId="4FE928F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83.5</w:t>
            </w:r>
          </w:p>
        </w:tc>
        <w:tc>
          <w:tcPr>
            <w:tcW w:w="428" w:type="dxa"/>
            <w:tcBorders>
              <w:top w:val="nil"/>
              <w:left w:val="nil"/>
              <w:bottom w:val="nil"/>
              <w:right w:val="nil"/>
            </w:tcBorders>
            <w:shd w:val="clear" w:color="000000" w:fill="FFFFFF"/>
            <w:noWrap/>
            <w:vAlign w:val="bottom"/>
            <w:hideMark/>
          </w:tcPr>
          <w:p w14:paraId="1B9963E5" w14:textId="2E52ACA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1.22</w:t>
            </w:r>
          </w:p>
        </w:tc>
        <w:tc>
          <w:tcPr>
            <w:tcW w:w="147" w:type="dxa"/>
            <w:tcBorders>
              <w:top w:val="nil"/>
              <w:left w:val="nil"/>
              <w:bottom w:val="nil"/>
              <w:right w:val="nil"/>
            </w:tcBorders>
            <w:shd w:val="clear" w:color="000000" w:fill="FFFFFF"/>
            <w:noWrap/>
            <w:vAlign w:val="bottom"/>
            <w:hideMark/>
          </w:tcPr>
          <w:p w14:paraId="6699FCDD" w14:textId="43C548A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3C869EB9" w14:textId="2B0AD69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13840364" w14:textId="219DFA8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87.0</w:t>
            </w:r>
          </w:p>
        </w:tc>
        <w:tc>
          <w:tcPr>
            <w:tcW w:w="426" w:type="dxa"/>
            <w:tcBorders>
              <w:top w:val="nil"/>
              <w:left w:val="nil"/>
              <w:bottom w:val="nil"/>
              <w:right w:val="nil"/>
            </w:tcBorders>
            <w:shd w:val="clear" w:color="000000" w:fill="FFFFFF"/>
            <w:noWrap/>
            <w:vAlign w:val="bottom"/>
            <w:hideMark/>
          </w:tcPr>
          <w:p w14:paraId="4A82C12F" w14:textId="4CABE40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91.5</w:t>
            </w:r>
          </w:p>
        </w:tc>
        <w:tc>
          <w:tcPr>
            <w:tcW w:w="423" w:type="dxa"/>
            <w:tcBorders>
              <w:top w:val="nil"/>
              <w:left w:val="nil"/>
              <w:bottom w:val="nil"/>
              <w:right w:val="nil"/>
            </w:tcBorders>
            <w:shd w:val="clear" w:color="000000" w:fill="FFFFFF"/>
            <w:noWrap/>
            <w:vAlign w:val="bottom"/>
            <w:hideMark/>
          </w:tcPr>
          <w:p w14:paraId="153A0836" w14:textId="163C7C5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1.14</w:t>
            </w:r>
          </w:p>
        </w:tc>
        <w:tc>
          <w:tcPr>
            <w:tcW w:w="160" w:type="dxa"/>
            <w:tcBorders>
              <w:top w:val="nil"/>
              <w:left w:val="nil"/>
              <w:bottom w:val="nil"/>
              <w:right w:val="nil"/>
            </w:tcBorders>
            <w:shd w:val="clear" w:color="000000" w:fill="FFFFFF"/>
            <w:noWrap/>
            <w:vAlign w:val="bottom"/>
            <w:hideMark/>
          </w:tcPr>
          <w:p w14:paraId="6E59B4D0" w14:textId="7D01792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027A8E6C" w14:textId="1C5E676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32B66647" w14:textId="1FC3B3D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95.0</w:t>
            </w:r>
          </w:p>
        </w:tc>
        <w:tc>
          <w:tcPr>
            <w:tcW w:w="425" w:type="dxa"/>
            <w:tcBorders>
              <w:top w:val="nil"/>
              <w:left w:val="nil"/>
              <w:bottom w:val="nil"/>
              <w:right w:val="nil"/>
            </w:tcBorders>
            <w:shd w:val="clear" w:color="000000" w:fill="FFFFFF"/>
            <w:noWrap/>
            <w:vAlign w:val="bottom"/>
            <w:hideMark/>
          </w:tcPr>
          <w:p w14:paraId="1A7E8F9C" w14:textId="29E9884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98.4</w:t>
            </w:r>
          </w:p>
        </w:tc>
        <w:tc>
          <w:tcPr>
            <w:tcW w:w="382" w:type="dxa"/>
            <w:tcBorders>
              <w:top w:val="nil"/>
              <w:left w:val="nil"/>
              <w:bottom w:val="nil"/>
              <w:right w:val="nil"/>
            </w:tcBorders>
            <w:shd w:val="clear" w:color="000000" w:fill="FFFFFF"/>
            <w:noWrap/>
            <w:vAlign w:val="bottom"/>
            <w:hideMark/>
          </w:tcPr>
          <w:p w14:paraId="045807AD" w14:textId="2A1BB50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0.84</w:t>
            </w:r>
          </w:p>
        </w:tc>
        <w:tc>
          <w:tcPr>
            <w:tcW w:w="166" w:type="dxa"/>
            <w:tcBorders>
              <w:top w:val="nil"/>
              <w:left w:val="nil"/>
              <w:bottom w:val="nil"/>
              <w:right w:val="nil"/>
            </w:tcBorders>
            <w:shd w:val="clear" w:color="000000" w:fill="FFFFFF"/>
            <w:noWrap/>
            <w:vAlign w:val="bottom"/>
            <w:hideMark/>
          </w:tcPr>
          <w:p w14:paraId="402B2D92" w14:textId="7467DAE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53801CF2" w14:textId="3519F61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74E340C2" w14:textId="6755BB8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4D38524E" w14:textId="73A95DC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04BA4FAF" w14:textId="668FF73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7A8F9BC7" w14:textId="3631C5E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733ED557"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36C83C64" w14:textId="59E2DD9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Indonesia (IDN)</w:t>
            </w:r>
          </w:p>
        </w:tc>
        <w:tc>
          <w:tcPr>
            <w:tcW w:w="571" w:type="dxa"/>
            <w:tcBorders>
              <w:top w:val="nil"/>
              <w:left w:val="nil"/>
              <w:bottom w:val="nil"/>
              <w:right w:val="nil"/>
            </w:tcBorders>
            <w:shd w:val="clear" w:color="000000" w:fill="FFFFFF"/>
            <w:vAlign w:val="center"/>
          </w:tcPr>
          <w:p w14:paraId="3AC1883E" w14:textId="6BCCC2CC"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EAP</w:t>
            </w:r>
          </w:p>
        </w:tc>
        <w:tc>
          <w:tcPr>
            <w:tcW w:w="846" w:type="dxa"/>
            <w:tcBorders>
              <w:top w:val="nil"/>
              <w:left w:val="nil"/>
              <w:bottom w:val="nil"/>
              <w:right w:val="nil"/>
            </w:tcBorders>
            <w:shd w:val="clear" w:color="000000" w:fill="FFFFFF"/>
            <w:vAlign w:val="center"/>
          </w:tcPr>
          <w:p w14:paraId="2992CAEA" w14:textId="7D131C3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34BFDD8C" w14:textId="273FADF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0133E583" w14:textId="23C3A67B"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2D948A0B" w14:textId="781D5E16"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2012</w:t>
            </w:r>
          </w:p>
        </w:tc>
        <w:tc>
          <w:tcPr>
            <w:tcW w:w="567" w:type="dxa"/>
            <w:tcBorders>
              <w:top w:val="nil"/>
              <w:left w:val="nil"/>
              <w:bottom w:val="nil"/>
              <w:right w:val="nil"/>
            </w:tcBorders>
            <w:shd w:val="clear" w:color="000000" w:fill="FFFFFF"/>
            <w:noWrap/>
            <w:vAlign w:val="bottom"/>
            <w:hideMark/>
          </w:tcPr>
          <w:p w14:paraId="36808178" w14:textId="77168403"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2017</w:t>
            </w:r>
          </w:p>
        </w:tc>
        <w:tc>
          <w:tcPr>
            <w:tcW w:w="148" w:type="dxa"/>
            <w:tcBorders>
              <w:top w:val="nil"/>
              <w:left w:val="nil"/>
              <w:bottom w:val="nil"/>
              <w:right w:val="nil"/>
            </w:tcBorders>
            <w:shd w:val="clear" w:color="000000" w:fill="FFFFFF"/>
            <w:vAlign w:val="bottom"/>
          </w:tcPr>
          <w:p w14:paraId="5A6BF786" w14:textId="0BB2889D"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7AF39848" w14:textId="4C9CF73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90.9</w:t>
            </w:r>
          </w:p>
        </w:tc>
        <w:tc>
          <w:tcPr>
            <w:tcW w:w="425" w:type="dxa"/>
            <w:tcBorders>
              <w:top w:val="nil"/>
              <w:left w:val="nil"/>
              <w:bottom w:val="nil"/>
              <w:right w:val="nil"/>
            </w:tcBorders>
            <w:shd w:val="clear" w:color="000000" w:fill="FFFFFF"/>
            <w:noWrap/>
            <w:vAlign w:val="center"/>
            <w:hideMark/>
          </w:tcPr>
          <w:p w14:paraId="6E25EB21" w14:textId="6D16A08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6" w:type="dxa"/>
            <w:tcBorders>
              <w:top w:val="nil"/>
              <w:left w:val="nil"/>
              <w:bottom w:val="nil"/>
              <w:right w:val="nil"/>
            </w:tcBorders>
            <w:shd w:val="clear" w:color="000000" w:fill="FFFFFF"/>
            <w:noWrap/>
            <w:vAlign w:val="center"/>
            <w:hideMark/>
          </w:tcPr>
          <w:p w14:paraId="3FBA3D43" w14:textId="35157CA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0.70</w:t>
            </w:r>
          </w:p>
        </w:tc>
        <w:tc>
          <w:tcPr>
            <w:tcW w:w="143" w:type="dxa"/>
            <w:tcBorders>
              <w:top w:val="nil"/>
              <w:left w:val="nil"/>
              <w:bottom w:val="nil"/>
              <w:right w:val="nil"/>
            </w:tcBorders>
            <w:shd w:val="clear" w:color="000000" w:fill="FFFFFF"/>
            <w:noWrap/>
            <w:vAlign w:val="bottom"/>
            <w:hideMark/>
          </w:tcPr>
          <w:p w14:paraId="66CCF8F2" w14:textId="0D54BFD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6077524D" w14:textId="49E4A4C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C9D2D83" w14:textId="74DFA42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71.8</w:t>
            </w:r>
          </w:p>
        </w:tc>
        <w:tc>
          <w:tcPr>
            <w:tcW w:w="425" w:type="dxa"/>
            <w:tcBorders>
              <w:top w:val="nil"/>
              <w:left w:val="nil"/>
              <w:bottom w:val="nil"/>
              <w:right w:val="nil"/>
            </w:tcBorders>
            <w:shd w:val="clear" w:color="000000" w:fill="FFFFFF"/>
            <w:noWrap/>
            <w:vAlign w:val="center"/>
            <w:hideMark/>
          </w:tcPr>
          <w:p w14:paraId="14E7D6C1" w14:textId="0362AEF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79.3</w:t>
            </w:r>
          </w:p>
        </w:tc>
        <w:tc>
          <w:tcPr>
            <w:tcW w:w="427" w:type="dxa"/>
            <w:tcBorders>
              <w:top w:val="nil"/>
              <w:left w:val="nil"/>
              <w:bottom w:val="nil"/>
              <w:right w:val="nil"/>
            </w:tcBorders>
            <w:shd w:val="clear" w:color="000000" w:fill="FFFFFF"/>
            <w:noWrap/>
            <w:vAlign w:val="bottom"/>
            <w:hideMark/>
          </w:tcPr>
          <w:p w14:paraId="1D266DA0" w14:textId="0D8A22B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1.49</w:t>
            </w:r>
          </w:p>
        </w:tc>
        <w:tc>
          <w:tcPr>
            <w:tcW w:w="160" w:type="dxa"/>
            <w:tcBorders>
              <w:top w:val="nil"/>
              <w:left w:val="nil"/>
              <w:bottom w:val="nil"/>
              <w:right w:val="nil"/>
            </w:tcBorders>
            <w:shd w:val="clear" w:color="000000" w:fill="FFFFFF"/>
            <w:noWrap/>
            <w:vAlign w:val="bottom"/>
            <w:hideMark/>
          </w:tcPr>
          <w:p w14:paraId="66485FD9" w14:textId="4C0EFEA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0192080A" w14:textId="716E6E1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5A4B12F1" w14:textId="2F2DDAD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88.2</w:t>
            </w:r>
          </w:p>
        </w:tc>
        <w:tc>
          <w:tcPr>
            <w:tcW w:w="425" w:type="dxa"/>
            <w:tcBorders>
              <w:top w:val="nil"/>
              <w:left w:val="nil"/>
              <w:bottom w:val="nil"/>
              <w:right w:val="nil"/>
            </w:tcBorders>
            <w:shd w:val="clear" w:color="000000" w:fill="FFFFFF"/>
            <w:noWrap/>
            <w:vAlign w:val="center"/>
            <w:hideMark/>
          </w:tcPr>
          <w:p w14:paraId="0D2280F2" w14:textId="470B48A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93.7</w:t>
            </w:r>
          </w:p>
        </w:tc>
        <w:tc>
          <w:tcPr>
            <w:tcW w:w="428" w:type="dxa"/>
            <w:tcBorders>
              <w:top w:val="nil"/>
              <w:left w:val="nil"/>
              <w:bottom w:val="nil"/>
              <w:right w:val="nil"/>
            </w:tcBorders>
            <w:shd w:val="clear" w:color="000000" w:fill="FFFFFF"/>
            <w:noWrap/>
            <w:vAlign w:val="bottom"/>
            <w:hideMark/>
          </w:tcPr>
          <w:p w14:paraId="7FB9773D" w14:textId="724D428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1.10</w:t>
            </w:r>
          </w:p>
        </w:tc>
        <w:tc>
          <w:tcPr>
            <w:tcW w:w="147" w:type="dxa"/>
            <w:tcBorders>
              <w:top w:val="nil"/>
              <w:left w:val="nil"/>
              <w:bottom w:val="nil"/>
              <w:right w:val="nil"/>
            </w:tcBorders>
            <w:shd w:val="clear" w:color="000000" w:fill="FFFFFF"/>
            <w:noWrap/>
            <w:vAlign w:val="bottom"/>
            <w:hideMark/>
          </w:tcPr>
          <w:p w14:paraId="09204943" w14:textId="5787877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36A74A9C" w14:textId="70439C8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4AE61026" w14:textId="656EF4D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94.6</w:t>
            </w:r>
          </w:p>
        </w:tc>
        <w:tc>
          <w:tcPr>
            <w:tcW w:w="426" w:type="dxa"/>
            <w:tcBorders>
              <w:top w:val="nil"/>
              <w:left w:val="nil"/>
              <w:bottom w:val="nil"/>
              <w:right w:val="nil"/>
            </w:tcBorders>
            <w:shd w:val="clear" w:color="000000" w:fill="FFFFFF"/>
            <w:noWrap/>
            <w:vAlign w:val="bottom"/>
            <w:hideMark/>
          </w:tcPr>
          <w:p w14:paraId="77065499" w14:textId="2F10D72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99.2</w:t>
            </w:r>
          </w:p>
        </w:tc>
        <w:tc>
          <w:tcPr>
            <w:tcW w:w="423" w:type="dxa"/>
            <w:tcBorders>
              <w:top w:val="nil"/>
              <w:left w:val="nil"/>
              <w:bottom w:val="nil"/>
              <w:right w:val="nil"/>
            </w:tcBorders>
            <w:shd w:val="clear" w:color="000000" w:fill="FFFFFF"/>
            <w:noWrap/>
            <w:vAlign w:val="bottom"/>
            <w:hideMark/>
          </w:tcPr>
          <w:p w14:paraId="48E866C5" w14:textId="1AE306C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0.91</w:t>
            </w:r>
          </w:p>
        </w:tc>
        <w:tc>
          <w:tcPr>
            <w:tcW w:w="160" w:type="dxa"/>
            <w:tcBorders>
              <w:top w:val="nil"/>
              <w:left w:val="nil"/>
              <w:bottom w:val="nil"/>
              <w:right w:val="nil"/>
            </w:tcBorders>
            <w:shd w:val="clear" w:color="000000" w:fill="FFFFFF"/>
            <w:noWrap/>
            <w:vAlign w:val="bottom"/>
            <w:hideMark/>
          </w:tcPr>
          <w:p w14:paraId="16BB70B5" w14:textId="03E7381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2FDF7AC4" w14:textId="4C2426A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2B756EB9" w14:textId="4D7A867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5325678D" w14:textId="516B58D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5D027CD7" w14:textId="5FA3D32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hideMark/>
          </w:tcPr>
          <w:p w14:paraId="437C1E2B" w14:textId="5B842ED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0B9E3E34" w14:textId="1B81D27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50C4F78E" w14:textId="44A56BE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2F59D1F0" w14:textId="7E9F97D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23D7A561" w14:textId="2101A35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22F02EC4" w14:textId="78B1A78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4762029B"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4C8B5707" w14:textId="001E2E4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Lao PDR (LAO)</w:t>
            </w:r>
          </w:p>
        </w:tc>
        <w:tc>
          <w:tcPr>
            <w:tcW w:w="571" w:type="dxa"/>
            <w:tcBorders>
              <w:top w:val="nil"/>
              <w:left w:val="nil"/>
              <w:bottom w:val="nil"/>
              <w:right w:val="nil"/>
            </w:tcBorders>
            <w:shd w:val="clear" w:color="000000" w:fill="FFFFFF"/>
            <w:vAlign w:val="center"/>
          </w:tcPr>
          <w:p w14:paraId="18967B17" w14:textId="3A9197C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EAP</w:t>
            </w:r>
          </w:p>
        </w:tc>
        <w:tc>
          <w:tcPr>
            <w:tcW w:w="846" w:type="dxa"/>
            <w:tcBorders>
              <w:top w:val="nil"/>
              <w:left w:val="nil"/>
              <w:bottom w:val="nil"/>
              <w:right w:val="nil"/>
            </w:tcBorders>
            <w:shd w:val="clear" w:color="000000" w:fill="FFFFFF"/>
            <w:vAlign w:val="center"/>
          </w:tcPr>
          <w:p w14:paraId="4C83EE41" w14:textId="525D34A9"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6B5BDFE0" w14:textId="699B77D0"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60F0F831" w14:textId="7E75B91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5FFCE923" w14:textId="7B6F624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2011-12</w:t>
            </w:r>
          </w:p>
        </w:tc>
        <w:tc>
          <w:tcPr>
            <w:tcW w:w="567" w:type="dxa"/>
            <w:tcBorders>
              <w:top w:val="nil"/>
              <w:left w:val="nil"/>
              <w:bottom w:val="nil"/>
              <w:right w:val="nil"/>
            </w:tcBorders>
            <w:shd w:val="clear" w:color="000000" w:fill="FFFFFF"/>
            <w:noWrap/>
            <w:vAlign w:val="bottom"/>
            <w:hideMark/>
          </w:tcPr>
          <w:p w14:paraId="0488BE02" w14:textId="16FFD69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2017</w:t>
            </w:r>
          </w:p>
        </w:tc>
        <w:tc>
          <w:tcPr>
            <w:tcW w:w="148" w:type="dxa"/>
            <w:tcBorders>
              <w:top w:val="nil"/>
              <w:left w:val="nil"/>
              <w:bottom w:val="nil"/>
              <w:right w:val="nil"/>
            </w:tcBorders>
            <w:shd w:val="clear" w:color="000000" w:fill="FFFFFF"/>
            <w:vAlign w:val="bottom"/>
          </w:tcPr>
          <w:p w14:paraId="5900A8AA" w14:textId="63E1AB1B"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0CEE017C" w14:textId="131BF34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71.0</w:t>
            </w:r>
          </w:p>
        </w:tc>
        <w:tc>
          <w:tcPr>
            <w:tcW w:w="425" w:type="dxa"/>
            <w:tcBorders>
              <w:top w:val="nil"/>
              <w:left w:val="nil"/>
              <w:bottom w:val="nil"/>
              <w:right w:val="nil"/>
            </w:tcBorders>
            <w:shd w:val="clear" w:color="000000" w:fill="FFFFFF"/>
            <w:noWrap/>
            <w:vAlign w:val="center"/>
            <w:hideMark/>
          </w:tcPr>
          <w:p w14:paraId="21BBB2B6" w14:textId="64A1D25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80.1</w:t>
            </w:r>
          </w:p>
        </w:tc>
        <w:tc>
          <w:tcPr>
            <w:tcW w:w="426" w:type="dxa"/>
            <w:tcBorders>
              <w:top w:val="nil"/>
              <w:left w:val="nil"/>
              <w:bottom w:val="nil"/>
              <w:right w:val="nil"/>
            </w:tcBorders>
            <w:shd w:val="clear" w:color="000000" w:fill="FFFFFF"/>
            <w:noWrap/>
            <w:vAlign w:val="center"/>
            <w:hideMark/>
          </w:tcPr>
          <w:p w14:paraId="38C3C097" w14:textId="610A9E0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1.66</w:t>
            </w:r>
          </w:p>
        </w:tc>
        <w:tc>
          <w:tcPr>
            <w:tcW w:w="143" w:type="dxa"/>
            <w:tcBorders>
              <w:top w:val="nil"/>
              <w:left w:val="nil"/>
              <w:bottom w:val="nil"/>
              <w:right w:val="nil"/>
            </w:tcBorders>
            <w:shd w:val="clear" w:color="000000" w:fill="FFFFFF"/>
            <w:noWrap/>
            <w:vAlign w:val="bottom"/>
            <w:hideMark/>
          </w:tcPr>
          <w:p w14:paraId="48C03DD7" w14:textId="4E6692E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12114AE8" w14:textId="1BCC441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3C736C0A" w14:textId="3B21F5B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35.2</w:t>
            </w:r>
          </w:p>
        </w:tc>
        <w:tc>
          <w:tcPr>
            <w:tcW w:w="425" w:type="dxa"/>
            <w:tcBorders>
              <w:top w:val="nil"/>
              <w:left w:val="nil"/>
              <w:bottom w:val="nil"/>
              <w:right w:val="nil"/>
            </w:tcBorders>
            <w:shd w:val="clear" w:color="000000" w:fill="FFFFFF"/>
            <w:noWrap/>
            <w:vAlign w:val="center"/>
            <w:hideMark/>
          </w:tcPr>
          <w:p w14:paraId="33049998" w14:textId="3992958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51.1</w:t>
            </w:r>
          </w:p>
        </w:tc>
        <w:tc>
          <w:tcPr>
            <w:tcW w:w="427" w:type="dxa"/>
            <w:tcBorders>
              <w:top w:val="nil"/>
              <w:left w:val="nil"/>
              <w:bottom w:val="nil"/>
              <w:right w:val="nil"/>
            </w:tcBorders>
            <w:shd w:val="clear" w:color="000000" w:fill="FFFFFF"/>
            <w:noWrap/>
            <w:vAlign w:val="bottom"/>
            <w:hideMark/>
          </w:tcPr>
          <w:p w14:paraId="52852D84" w14:textId="0246A66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2.89</w:t>
            </w:r>
          </w:p>
        </w:tc>
        <w:tc>
          <w:tcPr>
            <w:tcW w:w="160" w:type="dxa"/>
            <w:tcBorders>
              <w:top w:val="nil"/>
              <w:left w:val="nil"/>
              <w:bottom w:val="nil"/>
              <w:right w:val="nil"/>
            </w:tcBorders>
            <w:shd w:val="clear" w:color="000000" w:fill="FFFFFF"/>
            <w:noWrap/>
            <w:vAlign w:val="bottom"/>
            <w:hideMark/>
          </w:tcPr>
          <w:p w14:paraId="5A2FFDDD" w14:textId="67FF11F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7E2AEA1D" w14:textId="1A2FCD4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4F644AC7" w14:textId="4F55991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60.1</w:t>
            </w:r>
          </w:p>
        </w:tc>
        <w:tc>
          <w:tcPr>
            <w:tcW w:w="425" w:type="dxa"/>
            <w:tcBorders>
              <w:top w:val="nil"/>
              <w:left w:val="nil"/>
              <w:bottom w:val="nil"/>
              <w:right w:val="nil"/>
            </w:tcBorders>
            <w:shd w:val="clear" w:color="000000" w:fill="FFFFFF"/>
            <w:noWrap/>
            <w:vAlign w:val="center"/>
            <w:hideMark/>
          </w:tcPr>
          <w:p w14:paraId="55959207" w14:textId="2728F7E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73.8</w:t>
            </w:r>
          </w:p>
        </w:tc>
        <w:tc>
          <w:tcPr>
            <w:tcW w:w="428" w:type="dxa"/>
            <w:tcBorders>
              <w:top w:val="nil"/>
              <w:left w:val="nil"/>
              <w:bottom w:val="nil"/>
              <w:right w:val="nil"/>
            </w:tcBorders>
            <w:shd w:val="clear" w:color="000000" w:fill="FFFFFF"/>
            <w:noWrap/>
            <w:vAlign w:val="bottom"/>
            <w:hideMark/>
          </w:tcPr>
          <w:p w14:paraId="660FF94C" w14:textId="4A94B0C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2.50</w:t>
            </w:r>
          </w:p>
        </w:tc>
        <w:tc>
          <w:tcPr>
            <w:tcW w:w="147" w:type="dxa"/>
            <w:tcBorders>
              <w:top w:val="nil"/>
              <w:left w:val="nil"/>
              <w:bottom w:val="nil"/>
              <w:right w:val="nil"/>
            </w:tcBorders>
            <w:shd w:val="clear" w:color="000000" w:fill="FFFFFF"/>
            <w:noWrap/>
            <w:vAlign w:val="bottom"/>
            <w:hideMark/>
          </w:tcPr>
          <w:p w14:paraId="0DDBC1E3" w14:textId="207ED30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42A9DCCF" w14:textId="2FBE5FA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0988C5A6" w14:textId="298C2DE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75.5</w:t>
            </w:r>
          </w:p>
        </w:tc>
        <w:tc>
          <w:tcPr>
            <w:tcW w:w="426" w:type="dxa"/>
            <w:tcBorders>
              <w:top w:val="nil"/>
              <w:left w:val="nil"/>
              <w:bottom w:val="nil"/>
              <w:right w:val="nil"/>
            </w:tcBorders>
            <w:shd w:val="clear" w:color="000000" w:fill="FFFFFF"/>
            <w:noWrap/>
            <w:vAlign w:val="bottom"/>
            <w:hideMark/>
          </w:tcPr>
          <w:p w14:paraId="5F13199D" w14:textId="5C653DF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85.6</w:t>
            </w:r>
          </w:p>
        </w:tc>
        <w:tc>
          <w:tcPr>
            <w:tcW w:w="423" w:type="dxa"/>
            <w:tcBorders>
              <w:top w:val="nil"/>
              <w:left w:val="nil"/>
              <w:bottom w:val="nil"/>
              <w:right w:val="nil"/>
            </w:tcBorders>
            <w:shd w:val="clear" w:color="000000" w:fill="FFFFFF"/>
            <w:noWrap/>
            <w:vAlign w:val="bottom"/>
            <w:hideMark/>
          </w:tcPr>
          <w:p w14:paraId="7ACA9198" w14:textId="5811655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1.83</w:t>
            </w:r>
          </w:p>
        </w:tc>
        <w:tc>
          <w:tcPr>
            <w:tcW w:w="160" w:type="dxa"/>
            <w:tcBorders>
              <w:top w:val="nil"/>
              <w:left w:val="nil"/>
              <w:bottom w:val="nil"/>
              <w:right w:val="nil"/>
            </w:tcBorders>
            <w:shd w:val="clear" w:color="000000" w:fill="FFFFFF"/>
            <w:noWrap/>
            <w:vAlign w:val="bottom"/>
            <w:hideMark/>
          </w:tcPr>
          <w:p w14:paraId="48407432" w14:textId="482B241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BB6854B" w14:textId="1040F91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542473FF" w14:textId="483AFD8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89.0</w:t>
            </w:r>
          </w:p>
        </w:tc>
        <w:tc>
          <w:tcPr>
            <w:tcW w:w="425" w:type="dxa"/>
            <w:tcBorders>
              <w:top w:val="nil"/>
              <w:left w:val="nil"/>
              <w:bottom w:val="nil"/>
              <w:right w:val="nil"/>
            </w:tcBorders>
            <w:shd w:val="clear" w:color="000000" w:fill="FFFFFF"/>
            <w:noWrap/>
            <w:vAlign w:val="bottom"/>
            <w:hideMark/>
          </w:tcPr>
          <w:p w14:paraId="1582F141" w14:textId="4DB3083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94.3</w:t>
            </w:r>
          </w:p>
        </w:tc>
        <w:tc>
          <w:tcPr>
            <w:tcW w:w="382" w:type="dxa"/>
            <w:tcBorders>
              <w:top w:val="nil"/>
              <w:left w:val="nil"/>
              <w:bottom w:val="nil"/>
              <w:right w:val="nil"/>
            </w:tcBorders>
            <w:shd w:val="clear" w:color="000000" w:fill="FFFFFF"/>
            <w:noWrap/>
            <w:vAlign w:val="bottom"/>
            <w:hideMark/>
          </w:tcPr>
          <w:p w14:paraId="5B6E0881" w14:textId="4DA7276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0.97</w:t>
            </w:r>
          </w:p>
        </w:tc>
        <w:tc>
          <w:tcPr>
            <w:tcW w:w="166" w:type="dxa"/>
            <w:tcBorders>
              <w:top w:val="nil"/>
              <w:left w:val="nil"/>
              <w:bottom w:val="nil"/>
              <w:right w:val="nil"/>
            </w:tcBorders>
            <w:shd w:val="clear" w:color="000000" w:fill="FFFFFF"/>
            <w:noWrap/>
            <w:vAlign w:val="bottom"/>
            <w:hideMark/>
          </w:tcPr>
          <w:p w14:paraId="2749180E" w14:textId="27CA629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3A2C86BC" w14:textId="2222E95A"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5939B63C" w14:textId="460CF224"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95.2</w:t>
            </w:r>
          </w:p>
        </w:tc>
        <w:tc>
          <w:tcPr>
            <w:tcW w:w="425" w:type="dxa"/>
            <w:tcBorders>
              <w:top w:val="nil"/>
              <w:left w:val="nil"/>
              <w:bottom w:val="nil"/>
              <w:right w:val="nil"/>
            </w:tcBorders>
            <w:shd w:val="clear" w:color="000000" w:fill="FFFFFF"/>
            <w:vAlign w:val="bottom"/>
          </w:tcPr>
          <w:p w14:paraId="1610F0C5" w14:textId="431AAE12"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95.8</w:t>
            </w:r>
          </w:p>
        </w:tc>
        <w:tc>
          <w:tcPr>
            <w:tcW w:w="428" w:type="dxa"/>
            <w:tcBorders>
              <w:top w:val="nil"/>
              <w:left w:val="nil"/>
              <w:bottom w:val="nil"/>
              <w:right w:val="nil"/>
            </w:tcBorders>
            <w:shd w:val="clear" w:color="000000" w:fill="FFFFFF"/>
            <w:vAlign w:val="bottom"/>
          </w:tcPr>
          <w:p w14:paraId="22F1684C" w14:textId="702EB4B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0.11</w:t>
            </w:r>
          </w:p>
        </w:tc>
        <w:tc>
          <w:tcPr>
            <w:tcW w:w="175" w:type="dxa"/>
            <w:tcBorders>
              <w:top w:val="nil"/>
              <w:left w:val="nil"/>
              <w:bottom w:val="nil"/>
              <w:right w:val="nil"/>
            </w:tcBorders>
            <w:shd w:val="clear" w:color="000000" w:fill="FFFFFF"/>
            <w:vAlign w:val="bottom"/>
          </w:tcPr>
          <w:p w14:paraId="223ADDF7" w14:textId="5C8EBDB0"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765AD7B2"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160ABECA" w14:textId="2C4A4E0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Philippines (PHL)</w:t>
            </w:r>
          </w:p>
        </w:tc>
        <w:tc>
          <w:tcPr>
            <w:tcW w:w="571" w:type="dxa"/>
            <w:tcBorders>
              <w:top w:val="nil"/>
              <w:left w:val="nil"/>
              <w:bottom w:val="nil"/>
              <w:right w:val="nil"/>
            </w:tcBorders>
            <w:shd w:val="clear" w:color="000000" w:fill="FFFFFF"/>
            <w:vAlign w:val="center"/>
          </w:tcPr>
          <w:p w14:paraId="354613FD" w14:textId="32339A8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EAP</w:t>
            </w:r>
          </w:p>
        </w:tc>
        <w:tc>
          <w:tcPr>
            <w:tcW w:w="846" w:type="dxa"/>
            <w:tcBorders>
              <w:top w:val="nil"/>
              <w:left w:val="nil"/>
              <w:bottom w:val="nil"/>
              <w:right w:val="nil"/>
            </w:tcBorders>
            <w:shd w:val="clear" w:color="000000" w:fill="FFFFFF"/>
            <w:vAlign w:val="center"/>
          </w:tcPr>
          <w:p w14:paraId="56D58629" w14:textId="3C406972"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6270197F" w14:textId="198D9E7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7CCF8CF6" w14:textId="28C3528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5C79AB1F" w14:textId="5E7BAE73"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2013</w:t>
            </w:r>
          </w:p>
        </w:tc>
        <w:tc>
          <w:tcPr>
            <w:tcW w:w="567" w:type="dxa"/>
            <w:tcBorders>
              <w:top w:val="nil"/>
              <w:left w:val="nil"/>
              <w:bottom w:val="nil"/>
              <w:right w:val="nil"/>
            </w:tcBorders>
            <w:shd w:val="clear" w:color="000000" w:fill="FFFFFF"/>
            <w:noWrap/>
            <w:vAlign w:val="bottom"/>
            <w:hideMark/>
          </w:tcPr>
          <w:p w14:paraId="42A6B8C6" w14:textId="3D5A1737"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2017</w:t>
            </w:r>
          </w:p>
        </w:tc>
        <w:tc>
          <w:tcPr>
            <w:tcW w:w="148" w:type="dxa"/>
            <w:tcBorders>
              <w:top w:val="nil"/>
              <w:left w:val="nil"/>
              <w:bottom w:val="nil"/>
              <w:right w:val="nil"/>
            </w:tcBorders>
            <w:shd w:val="clear" w:color="000000" w:fill="FFFFFF"/>
            <w:vAlign w:val="bottom"/>
          </w:tcPr>
          <w:p w14:paraId="6099EF79" w14:textId="6CA8C06E"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110B6F15" w14:textId="7A19D85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88.6</w:t>
            </w:r>
          </w:p>
        </w:tc>
        <w:tc>
          <w:tcPr>
            <w:tcW w:w="425" w:type="dxa"/>
            <w:tcBorders>
              <w:top w:val="nil"/>
              <w:left w:val="nil"/>
              <w:bottom w:val="nil"/>
              <w:right w:val="nil"/>
            </w:tcBorders>
            <w:shd w:val="clear" w:color="000000" w:fill="FFFFFF"/>
            <w:noWrap/>
            <w:vAlign w:val="center"/>
            <w:hideMark/>
          </w:tcPr>
          <w:p w14:paraId="7EB1225C" w14:textId="47EAF07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90.9</w:t>
            </w:r>
          </w:p>
        </w:tc>
        <w:tc>
          <w:tcPr>
            <w:tcW w:w="426" w:type="dxa"/>
            <w:tcBorders>
              <w:top w:val="nil"/>
              <w:left w:val="nil"/>
              <w:bottom w:val="nil"/>
              <w:right w:val="nil"/>
            </w:tcBorders>
            <w:shd w:val="clear" w:color="000000" w:fill="FFFFFF"/>
            <w:noWrap/>
            <w:vAlign w:val="center"/>
            <w:hideMark/>
          </w:tcPr>
          <w:p w14:paraId="6C802A4A" w14:textId="5AE139C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0.57</w:t>
            </w:r>
          </w:p>
        </w:tc>
        <w:tc>
          <w:tcPr>
            <w:tcW w:w="143" w:type="dxa"/>
            <w:tcBorders>
              <w:top w:val="nil"/>
              <w:left w:val="nil"/>
              <w:bottom w:val="nil"/>
              <w:right w:val="nil"/>
            </w:tcBorders>
            <w:shd w:val="clear" w:color="000000" w:fill="FFFFFF"/>
            <w:noWrap/>
            <w:vAlign w:val="bottom"/>
            <w:hideMark/>
          </w:tcPr>
          <w:p w14:paraId="0BE3574A" w14:textId="1CC55FB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2B9875D8" w14:textId="46FF18E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12EDAFA5" w14:textId="1A1E424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67.3</w:t>
            </w:r>
          </w:p>
        </w:tc>
        <w:tc>
          <w:tcPr>
            <w:tcW w:w="425" w:type="dxa"/>
            <w:tcBorders>
              <w:top w:val="nil"/>
              <w:left w:val="nil"/>
              <w:bottom w:val="nil"/>
              <w:right w:val="nil"/>
            </w:tcBorders>
            <w:shd w:val="clear" w:color="000000" w:fill="FFFFFF"/>
            <w:noWrap/>
            <w:vAlign w:val="center"/>
            <w:hideMark/>
          </w:tcPr>
          <w:p w14:paraId="43780E0E" w14:textId="6EB57C8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71.9</w:t>
            </w:r>
          </w:p>
        </w:tc>
        <w:tc>
          <w:tcPr>
            <w:tcW w:w="427" w:type="dxa"/>
            <w:tcBorders>
              <w:top w:val="nil"/>
              <w:left w:val="nil"/>
              <w:bottom w:val="nil"/>
              <w:right w:val="nil"/>
            </w:tcBorders>
            <w:shd w:val="clear" w:color="000000" w:fill="FFFFFF"/>
            <w:noWrap/>
            <w:vAlign w:val="bottom"/>
            <w:hideMark/>
          </w:tcPr>
          <w:p w14:paraId="6FC00301" w14:textId="35C3324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1.16</w:t>
            </w:r>
          </w:p>
        </w:tc>
        <w:tc>
          <w:tcPr>
            <w:tcW w:w="160" w:type="dxa"/>
            <w:tcBorders>
              <w:top w:val="nil"/>
              <w:left w:val="nil"/>
              <w:bottom w:val="nil"/>
              <w:right w:val="nil"/>
            </w:tcBorders>
            <w:shd w:val="clear" w:color="000000" w:fill="FFFFFF"/>
            <w:noWrap/>
            <w:vAlign w:val="bottom"/>
            <w:hideMark/>
          </w:tcPr>
          <w:p w14:paraId="344027FD" w14:textId="2A912AB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1C4ADAAC" w14:textId="33E2EC4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7EB3B014" w14:textId="297454A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86.7</w:t>
            </w:r>
          </w:p>
        </w:tc>
        <w:tc>
          <w:tcPr>
            <w:tcW w:w="425" w:type="dxa"/>
            <w:tcBorders>
              <w:top w:val="nil"/>
              <w:left w:val="nil"/>
              <w:bottom w:val="nil"/>
              <w:right w:val="nil"/>
            </w:tcBorders>
            <w:shd w:val="clear" w:color="000000" w:fill="FFFFFF"/>
            <w:noWrap/>
            <w:vAlign w:val="center"/>
            <w:hideMark/>
          </w:tcPr>
          <w:p w14:paraId="4E76E6ED" w14:textId="3EB3E8A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88.7</w:t>
            </w:r>
          </w:p>
        </w:tc>
        <w:tc>
          <w:tcPr>
            <w:tcW w:w="428" w:type="dxa"/>
            <w:tcBorders>
              <w:top w:val="nil"/>
              <w:left w:val="nil"/>
              <w:bottom w:val="nil"/>
              <w:right w:val="nil"/>
            </w:tcBorders>
            <w:shd w:val="clear" w:color="000000" w:fill="FFFFFF"/>
            <w:noWrap/>
            <w:vAlign w:val="bottom"/>
            <w:hideMark/>
          </w:tcPr>
          <w:p w14:paraId="4285EF15" w14:textId="681A60A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0.49</w:t>
            </w:r>
          </w:p>
        </w:tc>
        <w:tc>
          <w:tcPr>
            <w:tcW w:w="147" w:type="dxa"/>
            <w:tcBorders>
              <w:top w:val="nil"/>
              <w:left w:val="nil"/>
              <w:bottom w:val="nil"/>
              <w:right w:val="nil"/>
            </w:tcBorders>
            <w:shd w:val="clear" w:color="000000" w:fill="FFFFFF"/>
            <w:noWrap/>
            <w:vAlign w:val="bottom"/>
            <w:hideMark/>
          </w:tcPr>
          <w:p w14:paraId="2731E26E" w14:textId="00BA667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3FC85BB8" w14:textId="27D4D77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04737FCF" w14:textId="5CCA9CC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92.6</w:t>
            </w:r>
          </w:p>
        </w:tc>
        <w:tc>
          <w:tcPr>
            <w:tcW w:w="426" w:type="dxa"/>
            <w:tcBorders>
              <w:top w:val="nil"/>
              <w:left w:val="nil"/>
              <w:bottom w:val="nil"/>
              <w:right w:val="nil"/>
            </w:tcBorders>
            <w:shd w:val="clear" w:color="000000" w:fill="FFFFFF"/>
            <w:noWrap/>
            <w:vAlign w:val="bottom"/>
            <w:hideMark/>
          </w:tcPr>
          <w:p w14:paraId="5DFAD322" w14:textId="2A49E23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3" w:type="dxa"/>
            <w:tcBorders>
              <w:top w:val="nil"/>
              <w:left w:val="nil"/>
              <w:bottom w:val="nil"/>
              <w:right w:val="nil"/>
            </w:tcBorders>
            <w:shd w:val="clear" w:color="000000" w:fill="FFFFFF"/>
            <w:noWrap/>
            <w:vAlign w:val="bottom"/>
            <w:hideMark/>
          </w:tcPr>
          <w:p w14:paraId="7A829C42" w14:textId="5E672E6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0.46</w:t>
            </w:r>
          </w:p>
        </w:tc>
        <w:tc>
          <w:tcPr>
            <w:tcW w:w="160" w:type="dxa"/>
            <w:tcBorders>
              <w:top w:val="nil"/>
              <w:left w:val="nil"/>
              <w:bottom w:val="nil"/>
              <w:right w:val="nil"/>
            </w:tcBorders>
            <w:shd w:val="clear" w:color="000000" w:fill="FFFFFF"/>
            <w:noWrap/>
            <w:vAlign w:val="bottom"/>
            <w:hideMark/>
          </w:tcPr>
          <w:p w14:paraId="7FB1992B" w14:textId="5BE652E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5B4DF6F0" w14:textId="5974E24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590739D1" w14:textId="2528B7B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96.5</w:t>
            </w:r>
          </w:p>
        </w:tc>
        <w:tc>
          <w:tcPr>
            <w:tcW w:w="425" w:type="dxa"/>
            <w:tcBorders>
              <w:top w:val="nil"/>
              <w:left w:val="nil"/>
              <w:bottom w:val="nil"/>
              <w:right w:val="nil"/>
            </w:tcBorders>
            <w:shd w:val="clear" w:color="000000" w:fill="FFFFFF"/>
            <w:noWrap/>
            <w:vAlign w:val="bottom"/>
            <w:hideMark/>
          </w:tcPr>
          <w:p w14:paraId="0541DE99" w14:textId="608667E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99.5</w:t>
            </w:r>
          </w:p>
        </w:tc>
        <w:tc>
          <w:tcPr>
            <w:tcW w:w="382" w:type="dxa"/>
            <w:tcBorders>
              <w:top w:val="nil"/>
              <w:left w:val="nil"/>
              <w:bottom w:val="nil"/>
              <w:right w:val="nil"/>
            </w:tcBorders>
            <w:shd w:val="clear" w:color="000000" w:fill="FFFFFF"/>
            <w:noWrap/>
            <w:vAlign w:val="bottom"/>
            <w:hideMark/>
          </w:tcPr>
          <w:p w14:paraId="4B0534A0" w14:textId="01206A8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0.74</w:t>
            </w:r>
          </w:p>
        </w:tc>
        <w:tc>
          <w:tcPr>
            <w:tcW w:w="166" w:type="dxa"/>
            <w:tcBorders>
              <w:top w:val="nil"/>
              <w:left w:val="nil"/>
              <w:bottom w:val="nil"/>
              <w:right w:val="nil"/>
            </w:tcBorders>
            <w:shd w:val="clear" w:color="000000" w:fill="FFFFFF"/>
            <w:noWrap/>
            <w:vAlign w:val="bottom"/>
            <w:hideMark/>
          </w:tcPr>
          <w:p w14:paraId="21C0BBF0" w14:textId="5689EDD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79F6A98B" w14:textId="5A9E7722"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06D34504" w14:textId="07A0646B"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720B6651" w14:textId="38E7B284"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3A6136A6" w14:textId="584EDBC5"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3E7A56A5" w14:textId="38CBDF94"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2DC7E801"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1611CD1D" w14:textId="61A4273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Thailand (THA)</w:t>
            </w:r>
          </w:p>
        </w:tc>
        <w:tc>
          <w:tcPr>
            <w:tcW w:w="571" w:type="dxa"/>
            <w:tcBorders>
              <w:top w:val="nil"/>
              <w:left w:val="nil"/>
              <w:bottom w:val="nil"/>
              <w:right w:val="nil"/>
            </w:tcBorders>
            <w:shd w:val="clear" w:color="000000" w:fill="FFFFFF"/>
            <w:vAlign w:val="center"/>
          </w:tcPr>
          <w:p w14:paraId="43F69858" w14:textId="2F407910"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EAP</w:t>
            </w:r>
          </w:p>
        </w:tc>
        <w:tc>
          <w:tcPr>
            <w:tcW w:w="846" w:type="dxa"/>
            <w:tcBorders>
              <w:top w:val="nil"/>
              <w:left w:val="nil"/>
              <w:bottom w:val="nil"/>
              <w:right w:val="nil"/>
            </w:tcBorders>
            <w:shd w:val="clear" w:color="000000" w:fill="FFFFFF"/>
            <w:vAlign w:val="center"/>
          </w:tcPr>
          <w:p w14:paraId="0E9C76DE" w14:textId="292F482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6720E9E9" w14:textId="581C861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11C6378C" w14:textId="44EBBE5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663F3465" w14:textId="22370B2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2012</w:t>
            </w:r>
          </w:p>
        </w:tc>
        <w:tc>
          <w:tcPr>
            <w:tcW w:w="567" w:type="dxa"/>
            <w:tcBorders>
              <w:top w:val="nil"/>
              <w:left w:val="nil"/>
              <w:bottom w:val="nil"/>
              <w:right w:val="nil"/>
            </w:tcBorders>
            <w:shd w:val="clear" w:color="000000" w:fill="FFFFFF"/>
            <w:noWrap/>
            <w:vAlign w:val="bottom"/>
            <w:hideMark/>
          </w:tcPr>
          <w:p w14:paraId="21C9EB06" w14:textId="0B056D0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2015-16</w:t>
            </w:r>
          </w:p>
        </w:tc>
        <w:tc>
          <w:tcPr>
            <w:tcW w:w="148" w:type="dxa"/>
            <w:tcBorders>
              <w:top w:val="nil"/>
              <w:left w:val="nil"/>
              <w:bottom w:val="nil"/>
              <w:right w:val="nil"/>
            </w:tcBorders>
            <w:shd w:val="clear" w:color="000000" w:fill="FFFFFF"/>
            <w:vAlign w:val="bottom"/>
          </w:tcPr>
          <w:p w14:paraId="606B1DD8" w14:textId="232BF5EF"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5A4A00F9" w14:textId="11324D6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94.2</w:t>
            </w:r>
          </w:p>
        </w:tc>
        <w:tc>
          <w:tcPr>
            <w:tcW w:w="425" w:type="dxa"/>
            <w:tcBorders>
              <w:top w:val="nil"/>
              <w:left w:val="nil"/>
              <w:bottom w:val="nil"/>
              <w:right w:val="nil"/>
            </w:tcBorders>
            <w:shd w:val="clear" w:color="000000" w:fill="FFFFFF"/>
            <w:noWrap/>
            <w:vAlign w:val="center"/>
            <w:hideMark/>
          </w:tcPr>
          <w:p w14:paraId="64142859" w14:textId="402E314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95.1</w:t>
            </w:r>
          </w:p>
        </w:tc>
        <w:tc>
          <w:tcPr>
            <w:tcW w:w="426" w:type="dxa"/>
            <w:tcBorders>
              <w:top w:val="nil"/>
              <w:left w:val="nil"/>
              <w:bottom w:val="nil"/>
              <w:right w:val="nil"/>
            </w:tcBorders>
            <w:shd w:val="clear" w:color="000000" w:fill="FFFFFF"/>
            <w:noWrap/>
            <w:vAlign w:val="center"/>
            <w:hideMark/>
          </w:tcPr>
          <w:p w14:paraId="745CBAA4" w14:textId="5E75B68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0.27</w:t>
            </w:r>
          </w:p>
        </w:tc>
        <w:tc>
          <w:tcPr>
            <w:tcW w:w="143" w:type="dxa"/>
            <w:tcBorders>
              <w:top w:val="nil"/>
              <w:left w:val="nil"/>
              <w:bottom w:val="nil"/>
              <w:right w:val="nil"/>
            </w:tcBorders>
            <w:shd w:val="clear" w:color="000000" w:fill="FFFFFF"/>
            <w:noWrap/>
            <w:vAlign w:val="bottom"/>
            <w:hideMark/>
          </w:tcPr>
          <w:p w14:paraId="24711D64" w14:textId="4C8D2F1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228149E4" w14:textId="6EDBB7B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4FC6B05" w14:textId="6F4092C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79.0</w:t>
            </w:r>
          </w:p>
        </w:tc>
        <w:tc>
          <w:tcPr>
            <w:tcW w:w="425" w:type="dxa"/>
            <w:tcBorders>
              <w:top w:val="nil"/>
              <w:left w:val="nil"/>
              <w:bottom w:val="nil"/>
              <w:right w:val="nil"/>
            </w:tcBorders>
            <w:shd w:val="clear" w:color="000000" w:fill="FFFFFF"/>
            <w:noWrap/>
            <w:vAlign w:val="center"/>
            <w:hideMark/>
          </w:tcPr>
          <w:p w14:paraId="72A28BAF" w14:textId="3D33462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80.6</w:t>
            </w:r>
          </w:p>
        </w:tc>
        <w:tc>
          <w:tcPr>
            <w:tcW w:w="427" w:type="dxa"/>
            <w:tcBorders>
              <w:top w:val="nil"/>
              <w:left w:val="nil"/>
              <w:bottom w:val="nil"/>
              <w:right w:val="nil"/>
            </w:tcBorders>
            <w:shd w:val="clear" w:color="000000" w:fill="FFFFFF"/>
            <w:noWrap/>
            <w:vAlign w:val="bottom"/>
            <w:hideMark/>
          </w:tcPr>
          <w:p w14:paraId="60D5B5DA" w14:textId="7A2862D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0.45</w:t>
            </w:r>
          </w:p>
        </w:tc>
        <w:tc>
          <w:tcPr>
            <w:tcW w:w="160" w:type="dxa"/>
            <w:tcBorders>
              <w:top w:val="nil"/>
              <w:left w:val="nil"/>
              <w:bottom w:val="nil"/>
              <w:right w:val="nil"/>
            </w:tcBorders>
            <w:shd w:val="clear" w:color="000000" w:fill="FFFFFF"/>
            <w:noWrap/>
            <w:vAlign w:val="bottom"/>
            <w:hideMark/>
          </w:tcPr>
          <w:p w14:paraId="01AE6103" w14:textId="7036CEB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19CC6A63" w14:textId="26A0BB4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521A1795" w14:textId="1207D4C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93.0</w:t>
            </w:r>
          </w:p>
        </w:tc>
        <w:tc>
          <w:tcPr>
            <w:tcW w:w="425" w:type="dxa"/>
            <w:tcBorders>
              <w:top w:val="nil"/>
              <w:left w:val="nil"/>
              <w:bottom w:val="nil"/>
              <w:right w:val="nil"/>
            </w:tcBorders>
            <w:shd w:val="clear" w:color="000000" w:fill="FFFFFF"/>
            <w:noWrap/>
            <w:vAlign w:val="center"/>
            <w:hideMark/>
          </w:tcPr>
          <w:p w14:paraId="4E0781C6" w14:textId="405DC25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95.1</w:t>
            </w:r>
          </w:p>
        </w:tc>
        <w:tc>
          <w:tcPr>
            <w:tcW w:w="428" w:type="dxa"/>
            <w:tcBorders>
              <w:top w:val="nil"/>
              <w:left w:val="nil"/>
              <w:bottom w:val="nil"/>
              <w:right w:val="nil"/>
            </w:tcBorders>
            <w:shd w:val="clear" w:color="000000" w:fill="FFFFFF"/>
            <w:noWrap/>
            <w:vAlign w:val="bottom"/>
            <w:hideMark/>
          </w:tcPr>
          <w:p w14:paraId="110A702F" w14:textId="65943E9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0.58</w:t>
            </w:r>
          </w:p>
        </w:tc>
        <w:tc>
          <w:tcPr>
            <w:tcW w:w="147" w:type="dxa"/>
            <w:tcBorders>
              <w:top w:val="nil"/>
              <w:left w:val="nil"/>
              <w:bottom w:val="nil"/>
              <w:right w:val="nil"/>
            </w:tcBorders>
            <w:shd w:val="clear" w:color="000000" w:fill="FFFFFF"/>
            <w:noWrap/>
            <w:vAlign w:val="bottom"/>
            <w:hideMark/>
          </w:tcPr>
          <w:p w14:paraId="587E7A16" w14:textId="5A0B1DC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071E94FB" w14:textId="4124978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3B4625BE" w14:textId="60FC5E6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98.9</w:t>
            </w:r>
          </w:p>
        </w:tc>
        <w:tc>
          <w:tcPr>
            <w:tcW w:w="426" w:type="dxa"/>
            <w:tcBorders>
              <w:top w:val="nil"/>
              <w:left w:val="nil"/>
              <w:bottom w:val="nil"/>
              <w:right w:val="nil"/>
            </w:tcBorders>
            <w:shd w:val="clear" w:color="000000" w:fill="FFFFFF"/>
            <w:noWrap/>
            <w:vAlign w:val="bottom"/>
            <w:hideMark/>
          </w:tcPr>
          <w:p w14:paraId="0D22CB95" w14:textId="6BF9D6B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3" w:type="dxa"/>
            <w:tcBorders>
              <w:top w:val="nil"/>
              <w:left w:val="nil"/>
              <w:bottom w:val="nil"/>
              <w:right w:val="nil"/>
            </w:tcBorders>
            <w:shd w:val="clear" w:color="000000" w:fill="FFFFFF"/>
            <w:noWrap/>
            <w:vAlign w:val="bottom"/>
            <w:hideMark/>
          </w:tcPr>
          <w:p w14:paraId="0AE8D9A4" w14:textId="01E5249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0.31</w:t>
            </w:r>
          </w:p>
        </w:tc>
        <w:tc>
          <w:tcPr>
            <w:tcW w:w="160" w:type="dxa"/>
            <w:tcBorders>
              <w:top w:val="nil"/>
              <w:left w:val="nil"/>
              <w:bottom w:val="nil"/>
              <w:right w:val="nil"/>
            </w:tcBorders>
            <w:shd w:val="clear" w:color="000000" w:fill="FFFFFF"/>
            <w:noWrap/>
            <w:vAlign w:val="bottom"/>
            <w:hideMark/>
          </w:tcPr>
          <w:p w14:paraId="21F21922" w14:textId="646A0CC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5FBAFBCD" w14:textId="00B6957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235AC822" w14:textId="5BA9E4A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6CBC7FF7" w14:textId="0317EB8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168608BD" w14:textId="512E292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hideMark/>
          </w:tcPr>
          <w:p w14:paraId="2F0A049E" w14:textId="48CB80F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2E5FDF97" w14:textId="5168133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2F11748E" w14:textId="0217434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4BB1371D" w14:textId="4B1BF99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689C30F8" w14:textId="0C4F2A8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4B0F8757" w14:textId="6E05435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1F202ABC" w14:textId="77777777" w:rsidTr="0095647D">
        <w:trPr>
          <w:trHeight w:val="113"/>
          <w:jc w:val="center"/>
        </w:trPr>
        <w:tc>
          <w:tcPr>
            <w:tcW w:w="1985" w:type="dxa"/>
            <w:tcBorders>
              <w:top w:val="nil"/>
              <w:left w:val="nil"/>
              <w:right w:val="nil"/>
            </w:tcBorders>
            <w:shd w:val="clear" w:color="000000" w:fill="FFFFFF"/>
            <w:noWrap/>
            <w:vAlign w:val="bottom"/>
            <w:hideMark/>
          </w:tcPr>
          <w:p w14:paraId="691C2835" w14:textId="1594F41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Timor-Leste (TLS)</w:t>
            </w:r>
          </w:p>
        </w:tc>
        <w:tc>
          <w:tcPr>
            <w:tcW w:w="571" w:type="dxa"/>
            <w:tcBorders>
              <w:top w:val="nil"/>
              <w:left w:val="nil"/>
              <w:right w:val="nil"/>
            </w:tcBorders>
            <w:shd w:val="clear" w:color="000000" w:fill="FFFFFF"/>
            <w:vAlign w:val="center"/>
          </w:tcPr>
          <w:p w14:paraId="783F5BC8" w14:textId="46671E30"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EAP</w:t>
            </w:r>
          </w:p>
        </w:tc>
        <w:tc>
          <w:tcPr>
            <w:tcW w:w="846" w:type="dxa"/>
            <w:tcBorders>
              <w:top w:val="nil"/>
              <w:left w:val="nil"/>
              <w:right w:val="nil"/>
            </w:tcBorders>
            <w:shd w:val="clear" w:color="000000" w:fill="FFFFFF"/>
            <w:vAlign w:val="center"/>
          </w:tcPr>
          <w:p w14:paraId="55E70023" w14:textId="34C4E67A"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right w:val="nil"/>
            </w:tcBorders>
            <w:shd w:val="clear" w:color="000000" w:fill="FFFFFF"/>
            <w:vAlign w:val="center"/>
          </w:tcPr>
          <w:p w14:paraId="2FDAA6C2" w14:textId="76EC9392"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right w:val="nil"/>
            </w:tcBorders>
            <w:shd w:val="clear" w:color="000000" w:fill="FFFFFF"/>
            <w:vAlign w:val="center"/>
          </w:tcPr>
          <w:p w14:paraId="4D9F14CC" w14:textId="55D0B97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right w:val="nil"/>
            </w:tcBorders>
            <w:shd w:val="clear" w:color="000000" w:fill="FFFFFF"/>
            <w:noWrap/>
            <w:vAlign w:val="bottom"/>
            <w:hideMark/>
          </w:tcPr>
          <w:p w14:paraId="31B10264" w14:textId="70DF307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2009-10</w:t>
            </w:r>
          </w:p>
        </w:tc>
        <w:tc>
          <w:tcPr>
            <w:tcW w:w="567" w:type="dxa"/>
            <w:tcBorders>
              <w:top w:val="nil"/>
              <w:left w:val="nil"/>
              <w:right w:val="nil"/>
            </w:tcBorders>
            <w:shd w:val="clear" w:color="000000" w:fill="FFFFFF"/>
            <w:noWrap/>
            <w:vAlign w:val="bottom"/>
            <w:hideMark/>
          </w:tcPr>
          <w:p w14:paraId="6EB57E2F" w14:textId="19CCED0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2016</w:t>
            </w:r>
          </w:p>
        </w:tc>
        <w:tc>
          <w:tcPr>
            <w:tcW w:w="148" w:type="dxa"/>
            <w:tcBorders>
              <w:top w:val="nil"/>
              <w:left w:val="nil"/>
              <w:right w:val="nil"/>
            </w:tcBorders>
            <w:shd w:val="clear" w:color="000000" w:fill="FFFFFF"/>
            <w:vAlign w:val="bottom"/>
          </w:tcPr>
          <w:p w14:paraId="20DC5162" w14:textId="38A4BFFE"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right w:val="nil"/>
            </w:tcBorders>
            <w:shd w:val="clear" w:color="000000" w:fill="FFFFFF"/>
            <w:noWrap/>
            <w:vAlign w:val="center"/>
            <w:hideMark/>
          </w:tcPr>
          <w:p w14:paraId="43B6B255" w14:textId="2416E0D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58.2</w:t>
            </w:r>
          </w:p>
        </w:tc>
        <w:tc>
          <w:tcPr>
            <w:tcW w:w="425" w:type="dxa"/>
            <w:tcBorders>
              <w:top w:val="nil"/>
              <w:left w:val="nil"/>
              <w:right w:val="nil"/>
            </w:tcBorders>
            <w:shd w:val="clear" w:color="000000" w:fill="FFFFFF"/>
            <w:noWrap/>
            <w:vAlign w:val="center"/>
            <w:hideMark/>
          </w:tcPr>
          <w:p w14:paraId="52E43807" w14:textId="6B0EA6B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69.1</w:t>
            </w:r>
          </w:p>
        </w:tc>
        <w:tc>
          <w:tcPr>
            <w:tcW w:w="426" w:type="dxa"/>
            <w:tcBorders>
              <w:top w:val="nil"/>
              <w:left w:val="nil"/>
              <w:right w:val="nil"/>
            </w:tcBorders>
            <w:shd w:val="clear" w:color="000000" w:fill="FFFFFF"/>
            <w:noWrap/>
            <w:vAlign w:val="center"/>
            <w:hideMark/>
          </w:tcPr>
          <w:p w14:paraId="18463385" w14:textId="46EECB6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1.69</w:t>
            </w:r>
          </w:p>
        </w:tc>
        <w:tc>
          <w:tcPr>
            <w:tcW w:w="143" w:type="dxa"/>
            <w:tcBorders>
              <w:top w:val="nil"/>
              <w:left w:val="nil"/>
              <w:right w:val="nil"/>
            </w:tcBorders>
            <w:shd w:val="clear" w:color="000000" w:fill="FFFFFF"/>
            <w:noWrap/>
            <w:vAlign w:val="bottom"/>
            <w:hideMark/>
          </w:tcPr>
          <w:p w14:paraId="58333A06" w14:textId="3E27982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right w:val="nil"/>
            </w:tcBorders>
            <w:shd w:val="clear" w:color="000000" w:fill="FFFFFF"/>
            <w:noWrap/>
            <w:vAlign w:val="bottom"/>
            <w:hideMark/>
          </w:tcPr>
          <w:p w14:paraId="4045E7AC" w14:textId="497DF9B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right w:val="nil"/>
            </w:tcBorders>
            <w:shd w:val="clear" w:color="000000" w:fill="FFFFFF"/>
            <w:noWrap/>
            <w:vAlign w:val="center"/>
            <w:hideMark/>
          </w:tcPr>
          <w:p w14:paraId="54D5961D" w14:textId="604BD23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29.6</w:t>
            </w:r>
          </w:p>
        </w:tc>
        <w:tc>
          <w:tcPr>
            <w:tcW w:w="425" w:type="dxa"/>
            <w:tcBorders>
              <w:top w:val="nil"/>
              <w:left w:val="nil"/>
              <w:right w:val="nil"/>
            </w:tcBorders>
            <w:shd w:val="clear" w:color="000000" w:fill="FFFFFF"/>
            <w:noWrap/>
            <w:vAlign w:val="center"/>
            <w:hideMark/>
          </w:tcPr>
          <w:p w14:paraId="20ECAE34" w14:textId="3BE1A8A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43.2</w:t>
            </w:r>
          </w:p>
        </w:tc>
        <w:tc>
          <w:tcPr>
            <w:tcW w:w="427" w:type="dxa"/>
            <w:tcBorders>
              <w:top w:val="nil"/>
              <w:left w:val="nil"/>
              <w:right w:val="nil"/>
            </w:tcBorders>
            <w:shd w:val="clear" w:color="000000" w:fill="FFFFFF"/>
            <w:noWrap/>
            <w:vAlign w:val="bottom"/>
            <w:hideMark/>
          </w:tcPr>
          <w:p w14:paraId="32E3C84C" w14:textId="319EE78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2.11</w:t>
            </w:r>
          </w:p>
        </w:tc>
        <w:tc>
          <w:tcPr>
            <w:tcW w:w="160" w:type="dxa"/>
            <w:tcBorders>
              <w:top w:val="nil"/>
              <w:left w:val="nil"/>
              <w:right w:val="nil"/>
            </w:tcBorders>
            <w:shd w:val="clear" w:color="000000" w:fill="FFFFFF"/>
            <w:noWrap/>
            <w:vAlign w:val="bottom"/>
            <w:hideMark/>
          </w:tcPr>
          <w:p w14:paraId="6787E96B" w14:textId="0BF8775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right w:val="nil"/>
            </w:tcBorders>
            <w:shd w:val="clear" w:color="000000" w:fill="FFFFFF"/>
            <w:noWrap/>
            <w:vAlign w:val="bottom"/>
            <w:hideMark/>
          </w:tcPr>
          <w:p w14:paraId="64129798" w14:textId="52655EB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right w:val="nil"/>
            </w:tcBorders>
            <w:shd w:val="clear" w:color="000000" w:fill="FFFFFF"/>
            <w:noWrap/>
            <w:vAlign w:val="center"/>
            <w:hideMark/>
          </w:tcPr>
          <w:p w14:paraId="384E875F" w14:textId="4148F6C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47.1</w:t>
            </w:r>
          </w:p>
        </w:tc>
        <w:tc>
          <w:tcPr>
            <w:tcW w:w="425" w:type="dxa"/>
            <w:tcBorders>
              <w:top w:val="nil"/>
              <w:left w:val="nil"/>
              <w:right w:val="nil"/>
            </w:tcBorders>
            <w:shd w:val="clear" w:color="000000" w:fill="FFFFFF"/>
            <w:noWrap/>
            <w:vAlign w:val="center"/>
            <w:hideMark/>
          </w:tcPr>
          <w:p w14:paraId="37AC2998" w14:textId="7289D68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60.7</w:t>
            </w:r>
          </w:p>
        </w:tc>
        <w:tc>
          <w:tcPr>
            <w:tcW w:w="428" w:type="dxa"/>
            <w:tcBorders>
              <w:top w:val="nil"/>
              <w:left w:val="nil"/>
              <w:right w:val="nil"/>
            </w:tcBorders>
            <w:shd w:val="clear" w:color="000000" w:fill="FFFFFF"/>
            <w:noWrap/>
            <w:vAlign w:val="bottom"/>
            <w:hideMark/>
          </w:tcPr>
          <w:p w14:paraId="62C47D24" w14:textId="2859898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2.09</w:t>
            </w:r>
          </w:p>
        </w:tc>
        <w:tc>
          <w:tcPr>
            <w:tcW w:w="147" w:type="dxa"/>
            <w:tcBorders>
              <w:top w:val="nil"/>
              <w:left w:val="nil"/>
              <w:right w:val="nil"/>
            </w:tcBorders>
            <w:shd w:val="clear" w:color="000000" w:fill="FFFFFF"/>
            <w:noWrap/>
            <w:vAlign w:val="bottom"/>
            <w:hideMark/>
          </w:tcPr>
          <w:p w14:paraId="2701AE83" w14:textId="79922E4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right w:val="nil"/>
            </w:tcBorders>
            <w:shd w:val="clear" w:color="000000" w:fill="FFFFFF"/>
            <w:noWrap/>
            <w:vAlign w:val="bottom"/>
            <w:hideMark/>
          </w:tcPr>
          <w:p w14:paraId="0690A8AB" w14:textId="0A5D440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right w:val="nil"/>
            </w:tcBorders>
            <w:shd w:val="clear" w:color="000000" w:fill="FFFFFF"/>
            <w:noWrap/>
            <w:vAlign w:val="bottom"/>
            <w:hideMark/>
          </w:tcPr>
          <w:p w14:paraId="76A349C3" w14:textId="1AA5D94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58.5</w:t>
            </w:r>
          </w:p>
        </w:tc>
        <w:tc>
          <w:tcPr>
            <w:tcW w:w="426" w:type="dxa"/>
            <w:tcBorders>
              <w:top w:val="nil"/>
              <w:left w:val="nil"/>
              <w:right w:val="nil"/>
            </w:tcBorders>
            <w:shd w:val="clear" w:color="000000" w:fill="FFFFFF"/>
            <w:noWrap/>
            <w:vAlign w:val="bottom"/>
            <w:hideMark/>
          </w:tcPr>
          <w:p w14:paraId="7151AD08" w14:textId="07929E4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70.3</w:t>
            </w:r>
          </w:p>
        </w:tc>
        <w:tc>
          <w:tcPr>
            <w:tcW w:w="423" w:type="dxa"/>
            <w:tcBorders>
              <w:top w:val="nil"/>
              <w:left w:val="nil"/>
              <w:right w:val="nil"/>
            </w:tcBorders>
            <w:shd w:val="clear" w:color="000000" w:fill="FFFFFF"/>
            <w:noWrap/>
            <w:vAlign w:val="bottom"/>
            <w:hideMark/>
          </w:tcPr>
          <w:p w14:paraId="6567FB06" w14:textId="63AE6CB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1.81</w:t>
            </w:r>
          </w:p>
        </w:tc>
        <w:tc>
          <w:tcPr>
            <w:tcW w:w="160" w:type="dxa"/>
            <w:tcBorders>
              <w:top w:val="nil"/>
              <w:left w:val="nil"/>
              <w:right w:val="nil"/>
            </w:tcBorders>
            <w:shd w:val="clear" w:color="000000" w:fill="FFFFFF"/>
            <w:noWrap/>
            <w:vAlign w:val="bottom"/>
            <w:hideMark/>
          </w:tcPr>
          <w:p w14:paraId="6115FD67" w14:textId="7FB65A4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right w:val="nil"/>
            </w:tcBorders>
            <w:shd w:val="clear" w:color="000000" w:fill="FFFFFF"/>
            <w:noWrap/>
            <w:vAlign w:val="bottom"/>
            <w:hideMark/>
          </w:tcPr>
          <w:p w14:paraId="23A74BA9" w14:textId="15A202A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right w:val="nil"/>
            </w:tcBorders>
            <w:shd w:val="clear" w:color="000000" w:fill="FFFFFF"/>
            <w:noWrap/>
            <w:vAlign w:val="bottom"/>
            <w:hideMark/>
          </w:tcPr>
          <w:p w14:paraId="640E53CE" w14:textId="411A753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69.9</w:t>
            </w:r>
          </w:p>
        </w:tc>
        <w:tc>
          <w:tcPr>
            <w:tcW w:w="425" w:type="dxa"/>
            <w:tcBorders>
              <w:top w:val="nil"/>
              <w:left w:val="nil"/>
              <w:right w:val="nil"/>
            </w:tcBorders>
            <w:shd w:val="clear" w:color="000000" w:fill="FFFFFF"/>
            <w:noWrap/>
            <w:vAlign w:val="bottom"/>
            <w:hideMark/>
          </w:tcPr>
          <w:p w14:paraId="14B1F5A2" w14:textId="7832058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79.6</w:t>
            </w:r>
          </w:p>
        </w:tc>
        <w:tc>
          <w:tcPr>
            <w:tcW w:w="382" w:type="dxa"/>
            <w:tcBorders>
              <w:top w:val="nil"/>
              <w:left w:val="nil"/>
              <w:right w:val="nil"/>
            </w:tcBorders>
            <w:shd w:val="clear" w:color="000000" w:fill="FFFFFF"/>
            <w:noWrap/>
            <w:vAlign w:val="bottom"/>
            <w:hideMark/>
          </w:tcPr>
          <w:p w14:paraId="0A28FBA1" w14:textId="7B5DB7C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1.49</w:t>
            </w:r>
          </w:p>
        </w:tc>
        <w:tc>
          <w:tcPr>
            <w:tcW w:w="166" w:type="dxa"/>
            <w:tcBorders>
              <w:top w:val="nil"/>
              <w:left w:val="nil"/>
              <w:right w:val="nil"/>
            </w:tcBorders>
            <w:shd w:val="clear" w:color="000000" w:fill="FFFFFF"/>
            <w:noWrap/>
            <w:vAlign w:val="bottom"/>
            <w:hideMark/>
          </w:tcPr>
          <w:p w14:paraId="614A16AB" w14:textId="0AB5404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right w:val="nil"/>
            </w:tcBorders>
            <w:shd w:val="clear" w:color="000000" w:fill="FFFFFF"/>
            <w:vAlign w:val="bottom"/>
          </w:tcPr>
          <w:p w14:paraId="72548D63" w14:textId="7A548C01"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right w:val="nil"/>
            </w:tcBorders>
            <w:shd w:val="clear" w:color="000000" w:fill="FFFFFF"/>
            <w:vAlign w:val="bottom"/>
          </w:tcPr>
          <w:p w14:paraId="30C1050E" w14:textId="4C31BE88"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85.8</w:t>
            </w:r>
          </w:p>
        </w:tc>
        <w:tc>
          <w:tcPr>
            <w:tcW w:w="425" w:type="dxa"/>
            <w:tcBorders>
              <w:top w:val="nil"/>
              <w:left w:val="nil"/>
              <w:right w:val="nil"/>
            </w:tcBorders>
            <w:shd w:val="clear" w:color="000000" w:fill="FFFFFF"/>
            <w:vAlign w:val="bottom"/>
          </w:tcPr>
          <w:p w14:paraId="77EBA7C0" w14:textId="33AEFA84"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91.9</w:t>
            </w:r>
          </w:p>
        </w:tc>
        <w:tc>
          <w:tcPr>
            <w:tcW w:w="428" w:type="dxa"/>
            <w:tcBorders>
              <w:top w:val="nil"/>
              <w:left w:val="nil"/>
              <w:right w:val="nil"/>
            </w:tcBorders>
            <w:shd w:val="clear" w:color="000000" w:fill="FFFFFF"/>
            <w:vAlign w:val="bottom"/>
          </w:tcPr>
          <w:p w14:paraId="268F5D66" w14:textId="15B7F1BE"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0.95</w:t>
            </w:r>
          </w:p>
        </w:tc>
        <w:tc>
          <w:tcPr>
            <w:tcW w:w="175" w:type="dxa"/>
            <w:tcBorders>
              <w:top w:val="nil"/>
              <w:left w:val="nil"/>
              <w:right w:val="nil"/>
            </w:tcBorders>
            <w:shd w:val="clear" w:color="000000" w:fill="FFFFFF"/>
            <w:vAlign w:val="bottom"/>
          </w:tcPr>
          <w:p w14:paraId="64FED437" w14:textId="3F43D1AE"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27B8DA0F" w14:textId="77777777" w:rsidTr="0095647D">
        <w:trPr>
          <w:trHeight w:val="113"/>
          <w:jc w:val="center"/>
        </w:trPr>
        <w:tc>
          <w:tcPr>
            <w:tcW w:w="1985" w:type="dxa"/>
            <w:tcBorders>
              <w:top w:val="nil"/>
              <w:left w:val="nil"/>
              <w:bottom w:val="single" w:sz="4" w:space="0" w:color="808080" w:themeColor="background1" w:themeShade="80"/>
              <w:right w:val="nil"/>
            </w:tcBorders>
            <w:shd w:val="clear" w:color="000000" w:fill="FFFFFF"/>
            <w:noWrap/>
            <w:vAlign w:val="bottom"/>
            <w:hideMark/>
          </w:tcPr>
          <w:p w14:paraId="30141F3A" w14:textId="39FA774E" w:rsidR="00886ED1" w:rsidRPr="006D1AF5" w:rsidRDefault="00323117" w:rsidP="00396A93">
            <w:pPr>
              <w:pStyle w:val="NoSpacing"/>
              <w:spacing w:line="276" w:lineRule="auto"/>
              <w:rPr>
                <w:rFonts w:ascii="Garamond" w:hAnsi="Garamond"/>
                <w:sz w:val="16"/>
                <w:szCs w:val="16"/>
                <w:lang w:eastAsia="en-GB"/>
              </w:rPr>
            </w:pPr>
            <w:r>
              <w:rPr>
                <w:rFonts w:ascii="Garamond" w:hAnsi="Garamond" w:cs="Arial"/>
                <w:color w:val="000000"/>
                <w:sz w:val="16"/>
                <w:szCs w:val="16"/>
              </w:rPr>
              <w:t>Vietnam</w:t>
            </w:r>
            <w:r w:rsidR="00886ED1">
              <w:rPr>
                <w:rFonts w:ascii="Garamond" w:hAnsi="Garamond" w:cs="Arial"/>
                <w:color w:val="000000"/>
                <w:sz w:val="16"/>
                <w:szCs w:val="16"/>
              </w:rPr>
              <w:t xml:space="preserve"> (VNM)</w:t>
            </w:r>
          </w:p>
        </w:tc>
        <w:tc>
          <w:tcPr>
            <w:tcW w:w="571" w:type="dxa"/>
            <w:tcBorders>
              <w:top w:val="nil"/>
              <w:left w:val="nil"/>
              <w:bottom w:val="single" w:sz="4" w:space="0" w:color="808080" w:themeColor="background1" w:themeShade="80"/>
              <w:right w:val="nil"/>
            </w:tcBorders>
            <w:shd w:val="clear" w:color="000000" w:fill="FFFFFF"/>
            <w:vAlign w:val="center"/>
          </w:tcPr>
          <w:p w14:paraId="0EFEBF00" w14:textId="68B7BF20"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EAP</w:t>
            </w:r>
          </w:p>
        </w:tc>
        <w:tc>
          <w:tcPr>
            <w:tcW w:w="846" w:type="dxa"/>
            <w:tcBorders>
              <w:top w:val="nil"/>
              <w:left w:val="nil"/>
              <w:bottom w:val="single" w:sz="4" w:space="0" w:color="808080" w:themeColor="background1" w:themeShade="80"/>
              <w:right w:val="nil"/>
            </w:tcBorders>
            <w:shd w:val="clear" w:color="000000" w:fill="FFFFFF"/>
            <w:vAlign w:val="center"/>
          </w:tcPr>
          <w:p w14:paraId="201C34CF" w14:textId="7546F59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single" w:sz="4" w:space="0" w:color="808080" w:themeColor="background1" w:themeShade="80"/>
              <w:right w:val="nil"/>
            </w:tcBorders>
            <w:shd w:val="clear" w:color="000000" w:fill="FFFFFF"/>
            <w:vAlign w:val="center"/>
          </w:tcPr>
          <w:p w14:paraId="0C64FDCA" w14:textId="1CCD07B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single" w:sz="4" w:space="0" w:color="808080" w:themeColor="background1" w:themeShade="80"/>
              <w:right w:val="nil"/>
            </w:tcBorders>
            <w:shd w:val="clear" w:color="000000" w:fill="FFFFFF"/>
            <w:vAlign w:val="center"/>
          </w:tcPr>
          <w:p w14:paraId="3C6F8458" w14:textId="0AC1B0D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single" w:sz="4" w:space="0" w:color="808080" w:themeColor="background1" w:themeShade="80"/>
              <w:right w:val="nil"/>
            </w:tcBorders>
            <w:shd w:val="clear" w:color="000000" w:fill="FFFFFF"/>
            <w:noWrap/>
            <w:vAlign w:val="bottom"/>
            <w:hideMark/>
          </w:tcPr>
          <w:p w14:paraId="5DF22F0D" w14:textId="4DD0FAE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2010-11</w:t>
            </w:r>
          </w:p>
        </w:tc>
        <w:tc>
          <w:tcPr>
            <w:tcW w:w="567" w:type="dxa"/>
            <w:tcBorders>
              <w:top w:val="nil"/>
              <w:left w:val="nil"/>
              <w:bottom w:val="single" w:sz="4" w:space="0" w:color="808080" w:themeColor="background1" w:themeShade="80"/>
              <w:right w:val="nil"/>
            </w:tcBorders>
            <w:shd w:val="clear" w:color="000000" w:fill="FFFFFF"/>
            <w:noWrap/>
            <w:vAlign w:val="bottom"/>
            <w:hideMark/>
          </w:tcPr>
          <w:p w14:paraId="2F03ED93" w14:textId="4CBB509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bottom w:val="single" w:sz="4" w:space="0" w:color="808080" w:themeColor="background1" w:themeShade="80"/>
              <w:right w:val="nil"/>
            </w:tcBorders>
            <w:shd w:val="clear" w:color="000000" w:fill="FFFFFF"/>
            <w:vAlign w:val="bottom"/>
          </w:tcPr>
          <w:p w14:paraId="6D1DABA7" w14:textId="1D69E69E"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single" w:sz="4" w:space="0" w:color="808080" w:themeColor="background1" w:themeShade="80"/>
              <w:right w:val="nil"/>
            </w:tcBorders>
            <w:shd w:val="clear" w:color="000000" w:fill="FFFFFF"/>
            <w:noWrap/>
            <w:vAlign w:val="center"/>
            <w:hideMark/>
          </w:tcPr>
          <w:p w14:paraId="44BDF0CD" w14:textId="417B97C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90.7</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45CBBE7E" w14:textId="50CD811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91.7</w:t>
            </w:r>
          </w:p>
        </w:tc>
        <w:tc>
          <w:tcPr>
            <w:tcW w:w="426" w:type="dxa"/>
            <w:tcBorders>
              <w:top w:val="nil"/>
              <w:left w:val="nil"/>
              <w:bottom w:val="single" w:sz="4" w:space="0" w:color="808080" w:themeColor="background1" w:themeShade="80"/>
              <w:right w:val="nil"/>
            </w:tcBorders>
            <w:shd w:val="clear" w:color="000000" w:fill="FFFFFF"/>
            <w:noWrap/>
            <w:vAlign w:val="center"/>
            <w:hideMark/>
          </w:tcPr>
          <w:p w14:paraId="3457AF55" w14:textId="42BFC1C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0.29</w:t>
            </w:r>
          </w:p>
        </w:tc>
        <w:tc>
          <w:tcPr>
            <w:tcW w:w="143" w:type="dxa"/>
            <w:tcBorders>
              <w:top w:val="nil"/>
              <w:left w:val="nil"/>
              <w:bottom w:val="single" w:sz="4" w:space="0" w:color="808080" w:themeColor="background1" w:themeShade="80"/>
              <w:right w:val="nil"/>
            </w:tcBorders>
            <w:shd w:val="clear" w:color="000000" w:fill="FFFFFF"/>
            <w:noWrap/>
            <w:vAlign w:val="bottom"/>
            <w:hideMark/>
          </w:tcPr>
          <w:p w14:paraId="22EE1544" w14:textId="3B1F850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single" w:sz="4" w:space="0" w:color="808080" w:themeColor="background1" w:themeShade="80"/>
              <w:right w:val="nil"/>
            </w:tcBorders>
            <w:shd w:val="clear" w:color="000000" w:fill="FFFFFF"/>
            <w:noWrap/>
            <w:vAlign w:val="bottom"/>
            <w:hideMark/>
          </w:tcPr>
          <w:p w14:paraId="22B28CD3" w14:textId="7FEB4E0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single" w:sz="4" w:space="0" w:color="808080" w:themeColor="background1" w:themeShade="80"/>
              <w:right w:val="nil"/>
            </w:tcBorders>
            <w:shd w:val="clear" w:color="000000" w:fill="FFFFFF"/>
            <w:noWrap/>
            <w:vAlign w:val="center"/>
            <w:hideMark/>
          </w:tcPr>
          <w:p w14:paraId="36D13A31" w14:textId="028CF61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69.2</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13B244D7" w14:textId="703E11C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70.4</w:t>
            </w:r>
          </w:p>
        </w:tc>
        <w:tc>
          <w:tcPr>
            <w:tcW w:w="427" w:type="dxa"/>
            <w:tcBorders>
              <w:top w:val="nil"/>
              <w:left w:val="nil"/>
              <w:bottom w:val="single" w:sz="4" w:space="0" w:color="808080" w:themeColor="background1" w:themeShade="80"/>
              <w:right w:val="nil"/>
            </w:tcBorders>
            <w:shd w:val="clear" w:color="000000" w:fill="FFFFFF"/>
            <w:noWrap/>
            <w:vAlign w:val="bottom"/>
            <w:hideMark/>
          </w:tcPr>
          <w:p w14:paraId="3907BA2E" w14:textId="7C69801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0.36</w:t>
            </w:r>
          </w:p>
        </w:tc>
        <w:tc>
          <w:tcPr>
            <w:tcW w:w="160" w:type="dxa"/>
            <w:tcBorders>
              <w:top w:val="nil"/>
              <w:left w:val="nil"/>
              <w:bottom w:val="single" w:sz="4" w:space="0" w:color="808080" w:themeColor="background1" w:themeShade="80"/>
              <w:right w:val="nil"/>
            </w:tcBorders>
            <w:shd w:val="clear" w:color="000000" w:fill="FFFFFF"/>
            <w:noWrap/>
            <w:vAlign w:val="bottom"/>
            <w:hideMark/>
          </w:tcPr>
          <w:p w14:paraId="787E5AE3" w14:textId="7D081A4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single" w:sz="4" w:space="0" w:color="808080" w:themeColor="background1" w:themeShade="80"/>
              <w:right w:val="nil"/>
            </w:tcBorders>
            <w:shd w:val="clear" w:color="000000" w:fill="FFFFFF"/>
            <w:noWrap/>
            <w:vAlign w:val="bottom"/>
            <w:hideMark/>
          </w:tcPr>
          <w:p w14:paraId="2271B10D" w14:textId="732A4EE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single" w:sz="4" w:space="0" w:color="808080" w:themeColor="background1" w:themeShade="80"/>
              <w:right w:val="nil"/>
            </w:tcBorders>
            <w:shd w:val="clear" w:color="000000" w:fill="FFFFFF"/>
            <w:noWrap/>
            <w:vAlign w:val="center"/>
            <w:hideMark/>
          </w:tcPr>
          <w:p w14:paraId="7EA1F97D" w14:textId="7BB8481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89.5</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26ED3256" w14:textId="35C9B92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91.3</w:t>
            </w:r>
          </w:p>
        </w:tc>
        <w:tc>
          <w:tcPr>
            <w:tcW w:w="428" w:type="dxa"/>
            <w:tcBorders>
              <w:top w:val="nil"/>
              <w:left w:val="nil"/>
              <w:bottom w:val="single" w:sz="4" w:space="0" w:color="808080" w:themeColor="background1" w:themeShade="80"/>
              <w:right w:val="nil"/>
            </w:tcBorders>
            <w:shd w:val="clear" w:color="000000" w:fill="FFFFFF"/>
            <w:noWrap/>
            <w:vAlign w:val="bottom"/>
            <w:hideMark/>
          </w:tcPr>
          <w:p w14:paraId="74B0E5E1" w14:textId="4D87516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0.53</w:t>
            </w:r>
          </w:p>
        </w:tc>
        <w:tc>
          <w:tcPr>
            <w:tcW w:w="147" w:type="dxa"/>
            <w:tcBorders>
              <w:top w:val="nil"/>
              <w:left w:val="nil"/>
              <w:bottom w:val="single" w:sz="4" w:space="0" w:color="808080" w:themeColor="background1" w:themeShade="80"/>
              <w:right w:val="nil"/>
            </w:tcBorders>
            <w:shd w:val="clear" w:color="000000" w:fill="FFFFFF"/>
            <w:noWrap/>
            <w:vAlign w:val="bottom"/>
            <w:hideMark/>
          </w:tcPr>
          <w:p w14:paraId="416FE45F" w14:textId="7E082E8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single" w:sz="4" w:space="0" w:color="808080" w:themeColor="background1" w:themeShade="80"/>
              <w:right w:val="nil"/>
            </w:tcBorders>
            <w:shd w:val="clear" w:color="000000" w:fill="FFFFFF"/>
            <w:noWrap/>
            <w:vAlign w:val="bottom"/>
            <w:hideMark/>
          </w:tcPr>
          <w:p w14:paraId="7C98DF42" w14:textId="11670D2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single" w:sz="4" w:space="0" w:color="808080" w:themeColor="background1" w:themeShade="80"/>
              <w:right w:val="nil"/>
            </w:tcBorders>
            <w:shd w:val="clear" w:color="000000" w:fill="FFFFFF"/>
            <w:noWrap/>
            <w:vAlign w:val="bottom"/>
            <w:hideMark/>
          </w:tcPr>
          <w:p w14:paraId="0FB9E383" w14:textId="38C0655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94.9</w:t>
            </w:r>
          </w:p>
        </w:tc>
        <w:tc>
          <w:tcPr>
            <w:tcW w:w="426" w:type="dxa"/>
            <w:tcBorders>
              <w:top w:val="nil"/>
              <w:left w:val="nil"/>
              <w:bottom w:val="single" w:sz="4" w:space="0" w:color="808080" w:themeColor="background1" w:themeShade="80"/>
              <w:right w:val="nil"/>
            </w:tcBorders>
            <w:shd w:val="clear" w:color="000000" w:fill="FFFFFF"/>
            <w:noWrap/>
            <w:vAlign w:val="bottom"/>
            <w:hideMark/>
          </w:tcPr>
          <w:p w14:paraId="6959C7DE" w14:textId="68D0B32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96.8</w:t>
            </w:r>
          </w:p>
        </w:tc>
        <w:tc>
          <w:tcPr>
            <w:tcW w:w="423" w:type="dxa"/>
            <w:tcBorders>
              <w:top w:val="nil"/>
              <w:left w:val="nil"/>
              <w:bottom w:val="single" w:sz="4" w:space="0" w:color="808080" w:themeColor="background1" w:themeShade="80"/>
              <w:right w:val="nil"/>
            </w:tcBorders>
            <w:shd w:val="clear" w:color="000000" w:fill="FFFFFF"/>
            <w:noWrap/>
            <w:vAlign w:val="bottom"/>
            <w:hideMark/>
          </w:tcPr>
          <w:p w14:paraId="34558117" w14:textId="46CE65B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0.57</w:t>
            </w:r>
          </w:p>
        </w:tc>
        <w:tc>
          <w:tcPr>
            <w:tcW w:w="160" w:type="dxa"/>
            <w:tcBorders>
              <w:top w:val="nil"/>
              <w:left w:val="nil"/>
              <w:bottom w:val="single" w:sz="4" w:space="0" w:color="808080" w:themeColor="background1" w:themeShade="80"/>
              <w:right w:val="nil"/>
            </w:tcBorders>
            <w:shd w:val="clear" w:color="000000" w:fill="FFFFFF"/>
            <w:noWrap/>
            <w:vAlign w:val="bottom"/>
            <w:hideMark/>
          </w:tcPr>
          <w:p w14:paraId="4F462958" w14:textId="5050C82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single" w:sz="4" w:space="0" w:color="808080" w:themeColor="background1" w:themeShade="80"/>
              <w:right w:val="nil"/>
            </w:tcBorders>
            <w:shd w:val="clear" w:color="000000" w:fill="FFFFFF"/>
            <w:noWrap/>
            <w:vAlign w:val="bottom"/>
            <w:hideMark/>
          </w:tcPr>
          <w:p w14:paraId="51ACF494" w14:textId="18EA3D0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single" w:sz="4" w:space="0" w:color="808080" w:themeColor="background1" w:themeShade="80"/>
              <w:right w:val="nil"/>
            </w:tcBorders>
            <w:shd w:val="clear" w:color="000000" w:fill="FFFFFF"/>
            <w:noWrap/>
            <w:vAlign w:val="bottom"/>
            <w:hideMark/>
          </w:tcPr>
          <w:p w14:paraId="732FA2E9" w14:textId="0846635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single" w:sz="4" w:space="0" w:color="808080" w:themeColor="background1" w:themeShade="80"/>
              <w:right w:val="nil"/>
            </w:tcBorders>
            <w:shd w:val="clear" w:color="000000" w:fill="FFFFFF"/>
            <w:noWrap/>
            <w:vAlign w:val="bottom"/>
            <w:hideMark/>
          </w:tcPr>
          <w:p w14:paraId="0589B9FC" w14:textId="7A98377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single" w:sz="4" w:space="0" w:color="808080" w:themeColor="background1" w:themeShade="80"/>
              <w:right w:val="nil"/>
            </w:tcBorders>
            <w:shd w:val="clear" w:color="000000" w:fill="FFFFFF"/>
            <w:noWrap/>
            <w:vAlign w:val="bottom"/>
            <w:hideMark/>
          </w:tcPr>
          <w:p w14:paraId="0FB0BD69" w14:textId="1285C63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single" w:sz="4" w:space="0" w:color="808080" w:themeColor="background1" w:themeShade="80"/>
              <w:right w:val="nil"/>
            </w:tcBorders>
            <w:shd w:val="clear" w:color="000000" w:fill="FFFFFF"/>
            <w:noWrap/>
            <w:vAlign w:val="bottom"/>
            <w:hideMark/>
          </w:tcPr>
          <w:p w14:paraId="0A5F15DA" w14:textId="3D8FF23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single" w:sz="4" w:space="0" w:color="808080" w:themeColor="background1" w:themeShade="80"/>
              <w:right w:val="nil"/>
            </w:tcBorders>
            <w:shd w:val="clear" w:color="000000" w:fill="FFFFFF"/>
            <w:vAlign w:val="bottom"/>
          </w:tcPr>
          <w:p w14:paraId="7CD60237" w14:textId="247CE081"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single" w:sz="4" w:space="0" w:color="808080" w:themeColor="background1" w:themeShade="80"/>
              <w:right w:val="nil"/>
            </w:tcBorders>
            <w:shd w:val="clear" w:color="000000" w:fill="FFFFFF"/>
            <w:vAlign w:val="bottom"/>
          </w:tcPr>
          <w:p w14:paraId="391FF6C3" w14:textId="33354B48"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5" w:type="dxa"/>
            <w:tcBorders>
              <w:top w:val="nil"/>
              <w:left w:val="nil"/>
              <w:bottom w:val="single" w:sz="4" w:space="0" w:color="808080" w:themeColor="background1" w:themeShade="80"/>
              <w:right w:val="nil"/>
            </w:tcBorders>
            <w:shd w:val="clear" w:color="000000" w:fill="FFFFFF"/>
            <w:vAlign w:val="bottom"/>
          </w:tcPr>
          <w:p w14:paraId="1A4A5735" w14:textId="742CE518"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bottom w:val="single" w:sz="4" w:space="0" w:color="808080" w:themeColor="background1" w:themeShade="80"/>
              <w:right w:val="nil"/>
            </w:tcBorders>
            <w:shd w:val="clear" w:color="000000" w:fill="FFFFFF"/>
            <w:vAlign w:val="bottom"/>
          </w:tcPr>
          <w:p w14:paraId="310040DB" w14:textId="1D6E9C0A"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0.00</w:t>
            </w:r>
          </w:p>
        </w:tc>
        <w:tc>
          <w:tcPr>
            <w:tcW w:w="175" w:type="dxa"/>
            <w:tcBorders>
              <w:top w:val="nil"/>
              <w:left w:val="nil"/>
              <w:bottom w:val="single" w:sz="4" w:space="0" w:color="808080" w:themeColor="background1" w:themeShade="80"/>
              <w:right w:val="nil"/>
            </w:tcBorders>
            <w:shd w:val="clear" w:color="000000" w:fill="FFFFFF"/>
            <w:vAlign w:val="bottom"/>
          </w:tcPr>
          <w:p w14:paraId="71C4D8AA" w14:textId="35B2F11E"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02879BB9" w14:textId="77777777" w:rsidTr="0095647D">
        <w:trPr>
          <w:trHeight w:val="113"/>
          <w:jc w:val="center"/>
        </w:trPr>
        <w:tc>
          <w:tcPr>
            <w:tcW w:w="1985" w:type="dxa"/>
            <w:tcBorders>
              <w:top w:val="single" w:sz="4" w:space="0" w:color="808080" w:themeColor="background1" w:themeShade="80"/>
              <w:left w:val="nil"/>
              <w:bottom w:val="nil"/>
              <w:right w:val="nil"/>
            </w:tcBorders>
            <w:shd w:val="clear" w:color="000000" w:fill="FFFFFF"/>
            <w:noWrap/>
            <w:vAlign w:val="bottom"/>
            <w:hideMark/>
          </w:tcPr>
          <w:p w14:paraId="7992454A" w14:textId="0D033DD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Albania (ALB)</w:t>
            </w:r>
          </w:p>
        </w:tc>
        <w:tc>
          <w:tcPr>
            <w:tcW w:w="571" w:type="dxa"/>
            <w:tcBorders>
              <w:top w:val="single" w:sz="4" w:space="0" w:color="808080" w:themeColor="background1" w:themeShade="80"/>
              <w:left w:val="nil"/>
              <w:bottom w:val="nil"/>
              <w:right w:val="nil"/>
            </w:tcBorders>
            <w:shd w:val="clear" w:color="000000" w:fill="FFFFFF"/>
            <w:vAlign w:val="center"/>
          </w:tcPr>
          <w:p w14:paraId="7B7931E6" w14:textId="7DBAFA3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ECA</w:t>
            </w:r>
          </w:p>
        </w:tc>
        <w:tc>
          <w:tcPr>
            <w:tcW w:w="846" w:type="dxa"/>
            <w:tcBorders>
              <w:top w:val="single" w:sz="4" w:space="0" w:color="808080" w:themeColor="background1" w:themeShade="80"/>
              <w:left w:val="nil"/>
              <w:bottom w:val="nil"/>
              <w:right w:val="nil"/>
            </w:tcBorders>
            <w:shd w:val="clear" w:color="000000" w:fill="FFFFFF"/>
            <w:vAlign w:val="center"/>
          </w:tcPr>
          <w:p w14:paraId="4DEC92FB" w14:textId="525999D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single" w:sz="4" w:space="0" w:color="808080" w:themeColor="background1" w:themeShade="80"/>
              <w:left w:val="nil"/>
              <w:bottom w:val="nil"/>
              <w:right w:val="nil"/>
            </w:tcBorders>
            <w:shd w:val="clear" w:color="000000" w:fill="FFFFFF"/>
            <w:vAlign w:val="center"/>
          </w:tcPr>
          <w:p w14:paraId="6928F585" w14:textId="3C907F1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single" w:sz="4" w:space="0" w:color="808080" w:themeColor="background1" w:themeShade="80"/>
              <w:left w:val="nil"/>
              <w:bottom w:val="nil"/>
              <w:right w:val="nil"/>
            </w:tcBorders>
            <w:shd w:val="clear" w:color="000000" w:fill="FFFFFF"/>
            <w:vAlign w:val="center"/>
          </w:tcPr>
          <w:p w14:paraId="160233FA" w14:textId="712C9B1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single" w:sz="4" w:space="0" w:color="808080" w:themeColor="background1" w:themeShade="80"/>
              <w:left w:val="nil"/>
              <w:bottom w:val="nil"/>
              <w:right w:val="nil"/>
            </w:tcBorders>
            <w:shd w:val="clear" w:color="000000" w:fill="FFFFFF"/>
            <w:noWrap/>
            <w:vAlign w:val="bottom"/>
            <w:hideMark/>
          </w:tcPr>
          <w:p w14:paraId="737C34DF" w14:textId="2A0CF74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2008-9</w:t>
            </w:r>
          </w:p>
        </w:tc>
        <w:tc>
          <w:tcPr>
            <w:tcW w:w="567" w:type="dxa"/>
            <w:tcBorders>
              <w:top w:val="single" w:sz="4" w:space="0" w:color="808080" w:themeColor="background1" w:themeShade="80"/>
              <w:left w:val="nil"/>
              <w:bottom w:val="nil"/>
              <w:right w:val="nil"/>
            </w:tcBorders>
            <w:shd w:val="clear" w:color="000000" w:fill="FFFFFF"/>
            <w:noWrap/>
            <w:vAlign w:val="bottom"/>
            <w:hideMark/>
          </w:tcPr>
          <w:p w14:paraId="7F0533A3" w14:textId="753F555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2017-18</w:t>
            </w:r>
          </w:p>
        </w:tc>
        <w:tc>
          <w:tcPr>
            <w:tcW w:w="148" w:type="dxa"/>
            <w:tcBorders>
              <w:top w:val="single" w:sz="4" w:space="0" w:color="808080" w:themeColor="background1" w:themeShade="80"/>
              <w:left w:val="nil"/>
              <w:bottom w:val="nil"/>
              <w:right w:val="nil"/>
            </w:tcBorders>
            <w:shd w:val="clear" w:color="000000" w:fill="FFFFFF"/>
            <w:vAlign w:val="bottom"/>
          </w:tcPr>
          <w:p w14:paraId="43DFFF9B" w14:textId="6EDB8DA4"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single" w:sz="4" w:space="0" w:color="808080" w:themeColor="background1" w:themeShade="80"/>
              <w:left w:val="nil"/>
              <w:bottom w:val="nil"/>
              <w:right w:val="nil"/>
            </w:tcBorders>
            <w:shd w:val="clear" w:color="000000" w:fill="FFFFFF"/>
            <w:noWrap/>
            <w:vAlign w:val="center"/>
            <w:hideMark/>
          </w:tcPr>
          <w:p w14:paraId="059AF253" w14:textId="6060038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93.5</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244F023E" w14:textId="069963D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95.2</w:t>
            </w:r>
          </w:p>
        </w:tc>
        <w:tc>
          <w:tcPr>
            <w:tcW w:w="426" w:type="dxa"/>
            <w:tcBorders>
              <w:top w:val="single" w:sz="4" w:space="0" w:color="808080" w:themeColor="background1" w:themeShade="80"/>
              <w:left w:val="nil"/>
              <w:bottom w:val="nil"/>
              <w:right w:val="nil"/>
            </w:tcBorders>
            <w:shd w:val="clear" w:color="000000" w:fill="FFFFFF"/>
            <w:noWrap/>
            <w:vAlign w:val="center"/>
            <w:hideMark/>
          </w:tcPr>
          <w:p w14:paraId="0615BED2" w14:textId="5A5B6BF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0.19</w:t>
            </w:r>
          </w:p>
        </w:tc>
        <w:tc>
          <w:tcPr>
            <w:tcW w:w="143" w:type="dxa"/>
            <w:tcBorders>
              <w:top w:val="single" w:sz="4" w:space="0" w:color="808080" w:themeColor="background1" w:themeShade="80"/>
              <w:left w:val="nil"/>
              <w:bottom w:val="nil"/>
              <w:right w:val="nil"/>
            </w:tcBorders>
            <w:shd w:val="clear" w:color="000000" w:fill="FFFFFF"/>
            <w:noWrap/>
            <w:vAlign w:val="bottom"/>
            <w:hideMark/>
          </w:tcPr>
          <w:p w14:paraId="0B463DE8" w14:textId="11A3FE4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single" w:sz="4" w:space="0" w:color="808080" w:themeColor="background1" w:themeShade="80"/>
              <w:left w:val="nil"/>
              <w:bottom w:val="nil"/>
              <w:right w:val="nil"/>
            </w:tcBorders>
            <w:shd w:val="clear" w:color="000000" w:fill="FFFFFF"/>
            <w:noWrap/>
            <w:vAlign w:val="bottom"/>
            <w:hideMark/>
          </w:tcPr>
          <w:p w14:paraId="20C1A8ED" w14:textId="423AF82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single" w:sz="4" w:space="0" w:color="808080" w:themeColor="background1" w:themeShade="80"/>
              <w:left w:val="nil"/>
              <w:bottom w:val="nil"/>
              <w:right w:val="nil"/>
            </w:tcBorders>
            <w:shd w:val="clear" w:color="000000" w:fill="FFFFFF"/>
            <w:noWrap/>
            <w:vAlign w:val="center"/>
            <w:hideMark/>
          </w:tcPr>
          <w:p w14:paraId="407A560D" w14:textId="4940D98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79.0</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30441547" w14:textId="42FE384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84.2</w:t>
            </w:r>
          </w:p>
        </w:tc>
        <w:tc>
          <w:tcPr>
            <w:tcW w:w="427" w:type="dxa"/>
            <w:tcBorders>
              <w:top w:val="single" w:sz="4" w:space="0" w:color="808080" w:themeColor="background1" w:themeShade="80"/>
              <w:left w:val="nil"/>
              <w:bottom w:val="nil"/>
              <w:right w:val="nil"/>
            </w:tcBorders>
            <w:shd w:val="clear" w:color="000000" w:fill="FFFFFF"/>
            <w:noWrap/>
            <w:vAlign w:val="bottom"/>
            <w:hideMark/>
          </w:tcPr>
          <w:p w14:paraId="3EF1157E" w14:textId="617A9B1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0.57</w:t>
            </w:r>
          </w:p>
        </w:tc>
        <w:tc>
          <w:tcPr>
            <w:tcW w:w="160" w:type="dxa"/>
            <w:tcBorders>
              <w:top w:val="single" w:sz="4" w:space="0" w:color="808080" w:themeColor="background1" w:themeShade="80"/>
              <w:left w:val="nil"/>
              <w:bottom w:val="nil"/>
              <w:right w:val="nil"/>
            </w:tcBorders>
            <w:shd w:val="clear" w:color="000000" w:fill="FFFFFF"/>
            <w:noWrap/>
            <w:vAlign w:val="bottom"/>
            <w:hideMark/>
          </w:tcPr>
          <w:p w14:paraId="41D24E4D" w14:textId="1D626D6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single" w:sz="4" w:space="0" w:color="808080" w:themeColor="background1" w:themeShade="80"/>
              <w:left w:val="nil"/>
              <w:bottom w:val="nil"/>
              <w:right w:val="nil"/>
            </w:tcBorders>
            <w:shd w:val="clear" w:color="000000" w:fill="FFFFFF"/>
            <w:noWrap/>
            <w:vAlign w:val="bottom"/>
            <w:hideMark/>
          </w:tcPr>
          <w:p w14:paraId="3C12BD69" w14:textId="34AF29C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single" w:sz="4" w:space="0" w:color="808080" w:themeColor="background1" w:themeShade="80"/>
              <w:left w:val="nil"/>
              <w:bottom w:val="nil"/>
              <w:right w:val="nil"/>
            </w:tcBorders>
            <w:shd w:val="clear" w:color="000000" w:fill="FFFFFF"/>
            <w:noWrap/>
            <w:vAlign w:val="center"/>
            <w:hideMark/>
          </w:tcPr>
          <w:p w14:paraId="35F92C07" w14:textId="0D5AEDE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92.0</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331ADBF0" w14:textId="20B0190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8" w:type="dxa"/>
            <w:tcBorders>
              <w:top w:val="single" w:sz="4" w:space="0" w:color="808080" w:themeColor="background1" w:themeShade="80"/>
              <w:left w:val="nil"/>
              <w:bottom w:val="nil"/>
              <w:right w:val="nil"/>
            </w:tcBorders>
            <w:shd w:val="clear" w:color="000000" w:fill="FFFFFF"/>
            <w:noWrap/>
            <w:vAlign w:val="bottom"/>
            <w:hideMark/>
          </w:tcPr>
          <w:p w14:paraId="28746666" w14:textId="325DA85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0.27</w:t>
            </w:r>
          </w:p>
        </w:tc>
        <w:tc>
          <w:tcPr>
            <w:tcW w:w="147" w:type="dxa"/>
            <w:tcBorders>
              <w:top w:val="single" w:sz="4" w:space="0" w:color="808080" w:themeColor="background1" w:themeShade="80"/>
              <w:left w:val="nil"/>
              <w:bottom w:val="nil"/>
              <w:right w:val="nil"/>
            </w:tcBorders>
            <w:shd w:val="clear" w:color="000000" w:fill="FFFFFF"/>
            <w:noWrap/>
            <w:vAlign w:val="bottom"/>
            <w:hideMark/>
          </w:tcPr>
          <w:p w14:paraId="1489133A" w14:textId="6729A6D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single" w:sz="4" w:space="0" w:color="808080" w:themeColor="background1" w:themeShade="80"/>
              <w:left w:val="nil"/>
              <w:bottom w:val="nil"/>
              <w:right w:val="nil"/>
            </w:tcBorders>
            <w:shd w:val="clear" w:color="000000" w:fill="FFFFFF"/>
            <w:noWrap/>
            <w:vAlign w:val="bottom"/>
            <w:hideMark/>
          </w:tcPr>
          <w:p w14:paraId="69B34613" w14:textId="6FE8A2C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single" w:sz="4" w:space="0" w:color="808080" w:themeColor="background1" w:themeShade="80"/>
              <w:left w:val="nil"/>
              <w:bottom w:val="nil"/>
              <w:right w:val="nil"/>
            </w:tcBorders>
            <w:shd w:val="clear" w:color="000000" w:fill="FFFFFF"/>
            <w:noWrap/>
            <w:vAlign w:val="bottom"/>
            <w:hideMark/>
          </w:tcPr>
          <w:p w14:paraId="1D9434F9" w14:textId="6DF3BE2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96.2</w:t>
            </w:r>
          </w:p>
        </w:tc>
        <w:tc>
          <w:tcPr>
            <w:tcW w:w="426" w:type="dxa"/>
            <w:tcBorders>
              <w:top w:val="single" w:sz="4" w:space="0" w:color="808080" w:themeColor="background1" w:themeShade="80"/>
              <w:left w:val="nil"/>
              <w:bottom w:val="nil"/>
              <w:right w:val="nil"/>
            </w:tcBorders>
            <w:shd w:val="clear" w:color="000000" w:fill="FFFFFF"/>
            <w:noWrap/>
            <w:vAlign w:val="bottom"/>
            <w:hideMark/>
          </w:tcPr>
          <w:p w14:paraId="59C107C7" w14:textId="27DCF6E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97.2</w:t>
            </w:r>
          </w:p>
        </w:tc>
        <w:tc>
          <w:tcPr>
            <w:tcW w:w="423" w:type="dxa"/>
            <w:tcBorders>
              <w:top w:val="single" w:sz="4" w:space="0" w:color="808080" w:themeColor="background1" w:themeShade="80"/>
              <w:left w:val="nil"/>
              <w:bottom w:val="nil"/>
              <w:right w:val="nil"/>
            </w:tcBorders>
            <w:shd w:val="clear" w:color="000000" w:fill="FFFFFF"/>
            <w:noWrap/>
            <w:vAlign w:val="bottom"/>
            <w:hideMark/>
          </w:tcPr>
          <w:p w14:paraId="5D543688" w14:textId="1FA36F4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0.11</w:t>
            </w:r>
          </w:p>
        </w:tc>
        <w:tc>
          <w:tcPr>
            <w:tcW w:w="160" w:type="dxa"/>
            <w:tcBorders>
              <w:top w:val="single" w:sz="4" w:space="0" w:color="808080" w:themeColor="background1" w:themeShade="80"/>
              <w:left w:val="nil"/>
              <w:bottom w:val="nil"/>
              <w:right w:val="nil"/>
            </w:tcBorders>
            <w:shd w:val="clear" w:color="000000" w:fill="FFFFFF"/>
            <w:noWrap/>
            <w:vAlign w:val="bottom"/>
            <w:hideMark/>
          </w:tcPr>
          <w:p w14:paraId="02BCE610" w14:textId="31BCB29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single" w:sz="4" w:space="0" w:color="808080" w:themeColor="background1" w:themeShade="80"/>
              <w:left w:val="nil"/>
              <w:bottom w:val="nil"/>
              <w:right w:val="nil"/>
            </w:tcBorders>
            <w:shd w:val="clear" w:color="000000" w:fill="FFFFFF"/>
            <w:noWrap/>
            <w:vAlign w:val="bottom"/>
            <w:hideMark/>
          </w:tcPr>
          <w:p w14:paraId="23D2A172" w14:textId="6165E42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single" w:sz="4" w:space="0" w:color="808080" w:themeColor="background1" w:themeShade="80"/>
              <w:left w:val="nil"/>
              <w:bottom w:val="nil"/>
              <w:right w:val="nil"/>
            </w:tcBorders>
            <w:shd w:val="clear" w:color="000000" w:fill="FFFFFF"/>
            <w:noWrap/>
            <w:vAlign w:val="bottom"/>
            <w:hideMark/>
          </w:tcPr>
          <w:p w14:paraId="62885DA5" w14:textId="5F56650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single" w:sz="4" w:space="0" w:color="808080" w:themeColor="background1" w:themeShade="80"/>
              <w:left w:val="nil"/>
              <w:bottom w:val="nil"/>
              <w:right w:val="nil"/>
            </w:tcBorders>
            <w:shd w:val="clear" w:color="000000" w:fill="FFFFFF"/>
            <w:noWrap/>
            <w:vAlign w:val="bottom"/>
            <w:hideMark/>
          </w:tcPr>
          <w:p w14:paraId="247D5B82" w14:textId="668E06D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single" w:sz="4" w:space="0" w:color="808080" w:themeColor="background1" w:themeShade="80"/>
              <w:left w:val="nil"/>
              <w:bottom w:val="nil"/>
              <w:right w:val="nil"/>
            </w:tcBorders>
            <w:shd w:val="clear" w:color="000000" w:fill="FFFFFF"/>
            <w:noWrap/>
            <w:vAlign w:val="bottom"/>
            <w:hideMark/>
          </w:tcPr>
          <w:p w14:paraId="782C5886" w14:textId="5EFF0E9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single" w:sz="4" w:space="0" w:color="808080" w:themeColor="background1" w:themeShade="80"/>
              <w:left w:val="nil"/>
              <w:bottom w:val="nil"/>
              <w:right w:val="nil"/>
            </w:tcBorders>
            <w:shd w:val="clear" w:color="000000" w:fill="FFFFFF"/>
            <w:noWrap/>
            <w:vAlign w:val="bottom"/>
            <w:hideMark/>
          </w:tcPr>
          <w:p w14:paraId="584D05C3" w14:textId="32404C6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single" w:sz="4" w:space="0" w:color="808080" w:themeColor="background1" w:themeShade="80"/>
              <w:left w:val="nil"/>
              <w:bottom w:val="nil"/>
              <w:right w:val="nil"/>
            </w:tcBorders>
            <w:shd w:val="clear" w:color="000000" w:fill="FFFFFF"/>
            <w:vAlign w:val="bottom"/>
          </w:tcPr>
          <w:p w14:paraId="1DE2F810" w14:textId="6CD8BBD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single" w:sz="4" w:space="0" w:color="808080" w:themeColor="background1" w:themeShade="80"/>
              <w:left w:val="nil"/>
              <w:bottom w:val="nil"/>
              <w:right w:val="nil"/>
            </w:tcBorders>
            <w:shd w:val="clear" w:color="000000" w:fill="FFFFFF"/>
            <w:vAlign w:val="bottom"/>
          </w:tcPr>
          <w:p w14:paraId="275338B5" w14:textId="5928231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single" w:sz="4" w:space="0" w:color="808080" w:themeColor="background1" w:themeShade="80"/>
              <w:left w:val="nil"/>
              <w:bottom w:val="nil"/>
              <w:right w:val="nil"/>
            </w:tcBorders>
            <w:shd w:val="clear" w:color="000000" w:fill="FFFFFF"/>
            <w:vAlign w:val="bottom"/>
          </w:tcPr>
          <w:p w14:paraId="3EB348C0" w14:textId="1FB88C4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single" w:sz="4" w:space="0" w:color="808080" w:themeColor="background1" w:themeShade="80"/>
              <w:left w:val="nil"/>
              <w:bottom w:val="nil"/>
              <w:right w:val="nil"/>
            </w:tcBorders>
            <w:shd w:val="clear" w:color="000000" w:fill="FFFFFF"/>
            <w:vAlign w:val="bottom"/>
          </w:tcPr>
          <w:p w14:paraId="7EFAD526" w14:textId="6422274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single" w:sz="4" w:space="0" w:color="808080" w:themeColor="background1" w:themeShade="80"/>
              <w:left w:val="nil"/>
              <w:bottom w:val="nil"/>
              <w:right w:val="nil"/>
            </w:tcBorders>
            <w:shd w:val="clear" w:color="000000" w:fill="FFFFFF"/>
            <w:vAlign w:val="bottom"/>
          </w:tcPr>
          <w:p w14:paraId="77D0061E" w14:textId="7FFF571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3ABC99D8"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276DAE33" w14:textId="708F679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Armenia (ARM)</w:t>
            </w:r>
          </w:p>
        </w:tc>
        <w:tc>
          <w:tcPr>
            <w:tcW w:w="571" w:type="dxa"/>
            <w:tcBorders>
              <w:top w:val="nil"/>
              <w:left w:val="nil"/>
              <w:bottom w:val="nil"/>
              <w:right w:val="nil"/>
            </w:tcBorders>
            <w:shd w:val="clear" w:color="000000" w:fill="FFFFFF"/>
            <w:vAlign w:val="center"/>
          </w:tcPr>
          <w:p w14:paraId="35C09187" w14:textId="3FED954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ECA</w:t>
            </w:r>
          </w:p>
        </w:tc>
        <w:tc>
          <w:tcPr>
            <w:tcW w:w="846" w:type="dxa"/>
            <w:tcBorders>
              <w:top w:val="nil"/>
              <w:left w:val="nil"/>
              <w:bottom w:val="nil"/>
              <w:right w:val="nil"/>
            </w:tcBorders>
            <w:shd w:val="clear" w:color="000000" w:fill="FFFFFF"/>
            <w:vAlign w:val="center"/>
          </w:tcPr>
          <w:p w14:paraId="411977E2" w14:textId="245BA49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715ADFA9" w14:textId="3976A06A"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6389BB4C" w14:textId="47D6351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379BBEF6" w14:textId="1225DD6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6CF9B1D1" w14:textId="6718675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2015-16</w:t>
            </w:r>
          </w:p>
        </w:tc>
        <w:tc>
          <w:tcPr>
            <w:tcW w:w="148" w:type="dxa"/>
            <w:tcBorders>
              <w:top w:val="nil"/>
              <w:left w:val="nil"/>
              <w:bottom w:val="nil"/>
              <w:right w:val="nil"/>
            </w:tcBorders>
            <w:shd w:val="clear" w:color="000000" w:fill="FFFFFF"/>
            <w:vAlign w:val="bottom"/>
          </w:tcPr>
          <w:p w14:paraId="3D3F5EDD" w14:textId="29D8CB65"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42277F95" w14:textId="76494A6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96.6</w:t>
            </w:r>
          </w:p>
        </w:tc>
        <w:tc>
          <w:tcPr>
            <w:tcW w:w="425" w:type="dxa"/>
            <w:tcBorders>
              <w:top w:val="nil"/>
              <w:left w:val="nil"/>
              <w:bottom w:val="nil"/>
              <w:right w:val="nil"/>
            </w:tcBorders>
            <w:shd w:val="clear" w:color="000000" w:fill="FFFFFF"/>
            <w:noWrap/>
            <w:vAlign w:val="center"/>
            <w:hideMark/>
          </w:tcPr>
          <w:p w14:paraId="00565D43" w14:textId="7DCA25C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97.1</w:t>
            </w:r>
          </w:p>
        </w:tc>
        <w:tc>
          <w:tcPr>
            <w:tcW w:w="426" w:type="dxa"/>
            <w:tcBorders>
              <w:top w:val="nil"/>
              <w:left w:val="nil"/>
              <w:bottom w:val="nil"/>
              <w:right w:val="nil"/>
            </w:tcBorders>
            <w:shd w:val="clear" w:color="000000" w:fill="FFFFFF"/>
            <w:noWrap/>
            <w:vAlign w:val="center"/>
            <w:hideMark/>
          </w:tcPr>
          <w:p w14:paraId="0C44768F" w14:textId="1A84D15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0.09</w:t>
            </w:r>
          </w:p>
        </w:tc>
        <w:tc>
          <w:tcPr>
            <w:tcW w:w="143" w:type="dxa"/>
            <w:tcBorders>
              <w:top w:val="nil"/>
              <w:left w:val="nil"/>
              <w:bottom w:val="nil"/>
              <w:right w:val="nil"/>
            </w:tcBorders>
            <w:shd w:val="clear" w:color="000000" w:fill="FFFFFF"/>
            <w:noWrap/>
            <w:vAlign w:val="bottom"/>
            <w:hideMark/>
          </w:tcPr>
          <w:p w14:paraId="39850DAA" w14:textId="1FAEDED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06A0013" w14:textId="378A85E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3D91B4D7" w14:textId="1FAFA70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86.5</w:t>
            </w:r>
          </w:p>
        </w:tc>
        <w:tc>
          <w:tcPr>
            <w:tcW w:w="425" w:type="dxa"/>
            <w:tcBorders>
              <w:top w:val="nil"/>
              <w:left w:val="nil"/>
              <w:bottom w:val="nil"/>
              <w:right w:val="nil"/>
            </w:tcBorders>
            <w:shd w:val="clear" w:color="000000" w:fill="FFFFFF"/>
            <w:noWrap/>
            <w:vAlign w:val="center"/>
            <w:hideMark/>
          </w:tcPr>
          <w:p w14:paraId="19D37114" w14:textId="46288D3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89.0</w:t>
            </w:r>
          </w:p>
        </w:tc>
        <w:tc>
          <w:tcPr>
            <w:tcW w:w="427" w:type="dxa"/>
            <w:tcBorders>
              <w:top w:val="nil"/>
              <w:left w:val="nil"/>
              <w:bottom w:val="nil"/>
              <w:right w:val="nil"/>
            </w:tcBorders>
            <w:shd w:val="clear" w:color="000000" w:fill="FFFFFF"/>
            <w:noWrap/>
            <w:vAlign w:val="bottom"/>
            <w:hideMark/>
          </w:tcPr>
          <w:p w14:paraId="5FA5BEFE" w14:textId="4A9CEC1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0.46</w:t>
            </w:r>
          </w:p>
        </w:tc>
        <w:tc>
          <w:tcPr>
            <w:tcW w:w="160" w:type="dxa"/>
            <w:tcBorders>
              <w:top w:val="nil"/>
              <w:left w:val="nil"/>
              <w:bottom w:val="nil"/>
              <w:right w:val="nil"/>
            </w:tcBorders>
            <w:shd w:val="clear" w:color="000000" w:fill="FFFFFF"/>
            <w:noWrap/>
            <w:vAlign w:val="bottom"/>
            <w:hideMark/>
          </w:tcPr>
          <w:p w14:paraId="749CEEFC" w14:textId="3C63035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43893C26" w14:textId="65B673F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02D5485D" w14:textId="570054A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96.4</w:t>
            </w:r>
          </w:p>
        </w:tc>
        <w:tc>
          <w:tcPr>
            <w:tcW w:w="425" w:type="dxa"/>
            <w:tcBorders>
              <w:top w:val="nil"/>
              <w:left w:val="nil"/>
              <w:bottom w:val="nil"/>
              <w:right w:val="nil"/>
            </w:tcBorders>
            <w:shd w:val="clear" w:color="000000" w:fill="FFFFFF"/>
            <w:noWrap/>
            <w:vAlign w:val="center"/>
            <w:hideMark/>
          </w:tcPr>
          <w:p w14:paraId="4B45C0FF" w14:textId="697B601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96.4</w:t>
            </w:r>
          </w:p>
        </w:tc>
        <w:tc>
          <w:tcPr>
            <w:tcW w:w="428" w:type="dxa"/>
            <w:tcBorders>
              <w:top w:val="nil"/>
              <w:left w:val="nil"/>
              <w:bottom w:val="nil"/>
              <w:right w:val="nil"/>
            </w:tcBorders>
            <w:shd w:val="clear" w:color="000000" w:fill="FFFFFF"/>
            <w:noWrap/>
            <w:vAlign w:val="bottom"/>
            <w:hideMark/>
          </w:tcPr>
          <w:p w14:paraId="4E09CCBB" w14:textId="062E56E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47" w:type="dxa"/>
            <w:tcBorders>
              <w:top w:val="nil"/>
              <w:left w:val="nil"/>
              <w:bottom w:val="nil"/>
              <w:right w:val="nil"/>
            </w:tcBorders>
            <w:shd w:val="clear" w:color="000000" w:fill="FFFFFF"/>
            <w:noWrap/>
            <w:vAlign w:val="bottom"/>
            <w:hideMark/>
          </w:tcPr>
          <w:p w14:paraId="69000776" w14:textId="55EE137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66" w:type="dxa"/>
            <w:tcBorders>
              <w:top w:val="nil"/>
              <w:left w:val="nil"/>
              <w:bottom w:val="nil"/>
              <w:right w:val="nil"/>
            </w:tcBorders>
            <w:shd w:val="clear" w:color="000000" w:fill="FFFFFF"/>
            <w:noWrap/>
            <w:vAlign w:val="bottom"/>
            <w:hideMark/>
          </w:tcPr>
          <w:p w14:paraId="412B186D" w14:textId="4523E35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2D54F048" w14:textId="0D1929B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6" w:type="dxa"/>
            <w:tcBorders>
              <w:top w:val="nil"/>
              <w:left w:val="nil"/>
              <w:bottom w:val="nil"/>
              <w:right w:val="nil"/>
            </w:tcBorders>
            <w:shd w:val="clear" w:color="000000" w:fill="FFFFFF"/>
            <w:noWrap/>
            <w:vAlign w:val="bottom"/>
            <w:hideMark/>
          </w:tcPr>
          <w:p w14:paraId="2E92B61A" w14:textId="10EF6D9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3" w:type="dxa"/>
            <w:tcBorders>
              <w:top w:val="nil"/>
              <w:left w:val="nil"/>
              <w:bottom w:val="nil"/>
              <w:right w:val="nil"/>
            </w:tcBorders>
            <w:shd w:val="clear" w:color="000000" w:fill="FFFFFF"/>
            <w:noWrap/>
            <w:vAlign w:val="bottom"/>
            <w:hideMark/>
          </w:tcPr>
          <w:p w14:paraId="4D60C2E9" w14:textId="2C9418F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0" w:type="dxa"/>
            <w:tcBorders>
              <w:top w:val="nil"/>
              <w:left w:val="nil"/>
              <w:bottom w:val="nil"/>
              <w:right w:val="nil"/>
            </w:tcBorders>
            <w:shd w:val="clear" w:color="000000" w:fill="FFFFFF"/>
            <w:noWrap/>
            <w:vAlign w:val="bottom"/>
            <w:hideMark/>
          </w:tcPr>
          <w:p w14:paraId="142238B8" w14:textId="03204C5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33" w:type="dxa"/>
            <w:tcBorders>
              <w:top w:val="nil"/>
              <w:left w:val="nil"/>
              <w:bottom w:val="nil"/>
              <w:right w:val="nil"/>
            </w:tcBorders>
            <w:shd w:val="clear" w:color="000000" w:fill="FFFFFF"/>
            <w:noWrap/>
            <w:vAlign w:val="bottom"/>
            <w:hideMark/>
          </w:tcPr>
          <w:p w14:paraId="7FE696AC" w14:textId="6FB74B1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4C2F4EA7" w14:textId="4D533FD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4DE93469" w14:textId="7BA1FEB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068C6E86" w14:textId="23E868A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hideMark/>
          </w:tcPr>
          <w:p w14:paraId="5478BE01" w14:textId="08B1969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371E1676" w14:textId="1079A2B3"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18508E80" w14:textId="6F85B186"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657791F9" w14:textId="327F44E3"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3727F69E" w14:textId="43F7B141"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132CDA3A" w14:textId="1676CCBB"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431FBB46"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7066C4D7" w14:textId="10A76A2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Bosnia and Herzegovina (BIH)</w:t>
            </w:r>
          </w:p>
        </w:tc>
        <w:tc>
          <w:tcPr>
            <w:tcW w:w="571" w:type="dxa"/>
            <w:tcBorders>
              <w:top w:val="nil"/>
              <w:left w:val="nil"/>
              <w:bottom w:val="nil"/>
              <w:right w:val="nil"/>
            </w:tcBorders>
            <w:shd w:val="clear" w:color="000000" w:fill="FFFFFF"/>
            <w:vAlign w:val="center"/>
          </w:tcPr>
          <w:p w14:paraId="319A4FFC" w14:textId="0629B5F4"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ECA</w:t>
            </w:r>
          </w:p>
        </w:tc>
        <w:tc>
          <w:tcPr>
            <w:tcW w:w="846" w:type="dxa"/>
            <w:tcBorders>
              <w:top w:val="nil"/>
              <w:left w:val="nil"/>
              <w:bottom w:val="nil"/>
              <w:right w:val="nil"/>
            </w:tcBorders>
            <w:shd w:val="clear" w:color="000000" w:fill="FFFFFF"/>
            <w:vAlign w:val="center"/>
          </w:tcPr>
          <w:p w14:paraId="1CBF9E24" w14:textId="7A52175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1D951D67" w14:textId="1A5DACD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6840FD08" w14:textId="786E1739"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07FB5556" w14:textId="21AADBAC"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2006</w:t>
            </w:r>
          </w:p>
        </w:tc>
        <w:tc>
          <w:tcPr>
            <w:tcW w:w="567" w:type="dxa"/>
            <w:tcBorders>
              <w:top w:val="nil"/>
              <w:left w:val="nil"/>
              <w:bottom w:val="nil"/>
              <w:right w:val="nil"/>
            </w:tcBorders>
            <w:shd w:val="clear" w:color="000000" w:fill="FFFFFF"/>
            <w:noWrap/>
            <w:vAlign w:val="bottom"/>
            <w:hideMark/>
          </w:tcPr>
          <w:p w14:paraId="50056F1A" w14:textId="2B34FAA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2011-12</w:t>
            </w:r>
          </w:p>
        </w:tc>
        <w:tc>
          <w:tcPr>
            <w:tcW w:w="148" w:type="dxa"/>
            <w:tcBorders>
              <w:top w:val="nil"/>
              <w:left w:val="nil"/>
              <w:bottom w:val="nil"/>
              <w:right w:val="nil"/>
            </w:tcBorders>
            <w:shd w:val="clear" w:color="000000" w:fill="FFFFFF"/>
            <w:vAlign w:val="bottom"/>
          </w:tcPr>
          <w:p w14:paraId="50848EBC" w14:textId="19C7E719"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7B840E62" w14:textId="11EAF60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93.1</w:t>
            </w:r>
          </w:p>
        </w:tc>
        <w:tc>
          <w:tcPr>
            <w:tcW w:w="425" w:type="dxa"/>
            <w:tcBorders>
              <w:top w:val="nil"/>
              <w:left w:val="nil"/>
              <w:bottom w:val="nil"/>
              <w:right w:val="nil"/>
            </w:tcBorders>
            <w:shd w:val="clear" w:color="000000" w:fill="FFFFFF"/>
            <w:noWrap/>
            <w:vAlign w:val="center"/>
            <w:hideMark/>
          </w:tcPr>
          <w:p w14:paraId="1428D2EB" w14:textId="3A8F46A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94.0</w:t>
            </w:r>
          </w:p>
        </w:tc>
        <w:tc>
          <w:tcPr>
            <w:tcW w:w="426" w:type="dxa"/>
            <w:tcBorders>
              <w:top w:val="nil"/>
              <w:left w:val="nil"/>
              <w:bottom w:val="nil"/>
              <w:right w:val="nil"/>
            </w:tcBorders>
            <w:shd w:val="clear" w:color="000000" w:fill="FFFFFF"/>
            <w:noWrap/>
            <w:vAlign w:val="center"/>
            <w:hideMark/>
          </w:tcPr>
          <w:p w14:paraId="7D304B06" w14:textId="3351A6A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0.17</w:t>
            </w:r>
          </w:p>
        </w:tc>
        <w:tc>
          <w:tcPr>
            <w:tcW w:w="143" w:type="dxa"/>
            <w:tcBorders>
              <w:top w:val="nil"/>
              <w:left w:val="nil"/>
              <w:bottom w:val="nil"/>
              <w:right w:val="nil"/>
            </w:tcBorders>
            <w:shd w:val="clear" w:color="000000" w:fill="FFFFFF"/>
            <w:noWrap/>
            <w:vAlign w:val="bottom"/>
            <w:hideMark/>
          </w:tcPr>
          <w:p w14:paraId="40BB1439" w14:textId="2D01684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6403B009" w14:textId="5FEE7C4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7C854798" w14:textId="6C84A5F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77.7</w:t>
            </w:r>
          </w:p>
        </w:tc>
        <w:tc>
          <w:tcPr>
            <w:tcW w:w="425" w:type="dxa"/>
            <w:tcBorders>
              <w:top w:val="nil"/>
              <w:left w:val="nil"/>
              <w:bottom w:val="nil"/>
              <w:right w:val="nil"/>
            </w:tcBorders>
            <w:shd w:val="clear" w:color="000000" w:fill="FFFFFF"/>
            <w:noWrap/>
            <w:vAlign w:val="center"/>
            <w:hideMark/>
          </w:tcPr>
          <w:p w14:paraId="20189BDD" w14:textId="4A761FE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84.7</w:t>
            </w:r>
          </w:p>
        </w:tc>
        <w:tc>
          <w:tcPr>
            <w:tcW w:w="427" w:type="dxa"/>
            <w:tcBorders>
              <w:top w:val="nil"/>
              <w:left w:val="nil"/>
              <w:bottom w:val="nil"/>
              <w:right w:val="nil"/>
            </w:tcBorders>
            <w:shd w:val="clear" w:color="000000" w:fill="FFFFFF"/>
            <w:noWrap/>
            <w:vAlign w:val="bottom"/>
            <w:hideMark/>
          </w:tcPr>
          <w:p w14:paraId="6B203AAF" w14:textId="025AFCC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1.29</w:t>
            </w:r>
          </w:p>
        </w:tc>
        <w:tc>
          <w:tcPr>
            <w:tcW w:w="160" w:type="dxa"/>
            <w:tcBorders>
              <w:top w:val="nil"/>
              <w:left w:val="nil"/>
              <w:bottom w:val="nil"/>
              <w:right w:val="nil"/>
            </w:tcBorders>
            <w:shd w:val="clear" w:color="000000" w:fill="FFFFFF"/>
            <w:noWrap/>
            <w:vAlign w:val="bottom"/>
            <w:hideMark/>
          </w:tcPr>
          <w:p w14:paraId="4E783DC4" w14:textId="79122BE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75E65B25" w14:textId="7D07B73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21439D91" w14:textId="1D7194F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93.5</w:t>
            </w:r>
          </w:p>
        </w:tc>
        <w:tc>
          <w:tcPr>
            <w:tcW w:w="425" w:type="dxa"/>
            <w:tcBorders>
              <w:top w:val="nil"/>
              <w:left w:val="nil"/>
              <w:bottom w:val="nil"/>
              <w:right w:val="nil"/>
            </w:tcBorders>
            <w:shd w:val="clear" w:color="000000" w:fill="FFFFFF"/>
            <w:noWrap/>
            <w:vAlign w:val="center"/>
            <w:hideMark/>
          </w:tcPr>
          <w:p w14:paraId="3A0098B8" w14:textId="37CF846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8" w:type="dxa"/>
            <w:tcBorders>
              <w:top w:val="nil"/>
              <w:left w:val="nil"/>
              <w:bottom w:val="nil"/>
              <w:right w:val="nil"/>
            </w:tcBorders>
            <w:shd w:val="clear" w:color="000000" w:fill="FFFFFF"/>
            <w:noWrap/>
            <w:vAlign w:val="bottom"/>
            <w:hideMark/>
          </w:tcPr>
          <w:p w14:paraId="43EFAAE7" w14:textId="076AC83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0.17</w:t>
            </w:r>
          </w:p>
        </w:tc>
        <w:tc>
          <w:tcPr>
            <w:tcW w:w="147" w:type="dxa"/>
            <w:tcBorders>
              <w:top w:val="nil"/>
              <w:left w:val="nil"/>
              <w:bottom w:val="nil"/>
              <w:right w:val="nil"/>
            </w:tcBorders>
            <w:shd w:val="clear" w:color="000000" w:fill="FFFFFF"/>
            <w:noWrap/>
            <w:vAlign w:val="bottom"/>
            <w:hideMark/>
          </w:tcPr>
          <w:p w14:paraId="5C7C3483" w14:textId="4AC5A4D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23F76234" w14:textId="542AD6C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647F2BD9" w14:textId="5A6B14D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6" w:type="dxa"/>
            <w:tcBorders>
              <w:top w:val="nil"/>
              <w:left w:val="nil"/>
              <w:bottom w:val="nil"/>
              <w:right w:val="nil"/>
            </w:tcBorders>
            <w:shd w:val="clear" w:color="000000" w:fill="FFFFFF"/>
            <w:noWrap/>
            <w:vAlign w:val="bottom"/>
            <w:hideMark/>
          </w:tcPr>
          <w:p w14:paraId="7DC1FE31" w14:textId="007CE33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3" w:type="dxa"/>
            <w:tcBorders>
              <w:top w:val="nil"/>
              <w:left w:val="nil"/>
              <w:bottom w:val="nil"/>
              <w:right w:val="nil"/>
            </w:tcBorders>
            <w:shd w:val="clear" w:color="000000" w:fill="FFFFFF"/>
            <w:noWrap/>
            <w:vAlign w:val="bottom"/>
            <w:hideMark/>
          </w:tcPr>
          <w:p w14:paraId="1641A041" w14:textId="19BC1B7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0" w:type="dxa"/>
            <w:tcBorders>
              <w:top w:val="nil"/>
              <w:left w:val="nil"/>
              <w:bottom w:val="nil"/>
              <w:right w:val="nil"/>
            </w:tcBorders>
            <w:shd w:val="clear" w:color="000000" w:fill="FFFFFF"/>
            <w:noWrap/>
            <w:vAlign w:val="bottom"/>
            <w:hideMark/>
          </w:tcPr>
          <w:p w14:paraId="6EAD9A3A" w14:textId="1D08783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1502A141" w14:textId="1633242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20F0E998" w14:textId="1768427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99.8</w:t>
            </w:r>
          </w:p>
        </w:tc>
        <w:tc>
          <w:tcPr>
            <w:tcW w:w="425" w:type="dxa"/>
            <w:tcBorders>
              <w:top w:val="nil"/>
              <w:left w:val="nil"/>
              <w:bottom w:val="nil"/>
              <w:right w:val="nil"/>
            </w:tcBorders>
            <w:shd w:val="clear" w:color="000000" w:fill="FFFFFF"/>
            <w:noWrap/>
            <w:vAlign w:val="bottom"/>
            <w:hideMark/>
          </w:tcPr>
          <w:p w14:paraId="553E41C9" w14:textId="7846767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96.5</w:t>
            </w:r>
          </w:p>
        </w:tc>
        <w:tc>
          <w:tcPr>
            <w:tcW w:w="382" w:type="dxa"/>
            <w:tcBorders>
              <w:top w:val="nil"/>
              <w:left w:val="nil"/>
              <w:bottom w:val="nil"/>
              <w:right w:val="nil"/>
            </w:tcBorders>
            <w:shd w:val="clear" w:color="000000" w:fill="FFFFFF"/>
            <w:noWrap/>
            <w:vAlign w:val="bottom"/>
            <w:hideMark/>
          </w:tcPr>
          <w:p w14:paraId="506EA67E" w14:textId="354C2A2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-0.61</w:t>
            </w:r>
          </w:p>
        </w:tc>
        <w:tc>
          <w:tcPr>
            <w:tcW w:w="166" w:type="dxa"/>
            <w:tcBorders>
              <w:top w:val="nil"/>
              <w:left w:val="nil"/>
              <w:bottom w:val="nil"/>
              <w:right w:val="nil"/>
            </w:tcBorders>
            <w:shd w:val="clear" w:color="000000" w:fill="FFFFFF"/>
            <w:noWrap/>
            <w:vAlign w:val="bottom"/>
            <w:hideMark/>
          </w:tcPr>
          <w:p w14:paraId="3FF60DE2" w14:textId="7D833BF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5D7F7655" w14:textId="63425DA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7DEB95E8" w14:textId="43C771F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51E2EF39" w14:textId="03133ED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0A0046FC" w14:textId="0BA4945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47AFECE4" w14:textId="5AFEA5B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603FF8C5"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533BBD3A" w14:textId="719FFCD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Kazakhstan (KAZ)</w:t>
            </w:r>
          </w:p>
        </w:tc>
        <w:tc>
          <w:tcPr>
            <w:tcW w:w="571" w:type="dxa"/>
            <w:tcBorders>
              <w:top w:val="nil"/>
              <w:left w:val="nil"/>
              <w:bottom w:val="nil"/>
              <w:right w:val="nil"/>
            </w:tcBorders>
            <w:shd w:val="clear" w:color="000000" w:fill="FFFFFF"/>
            <w:vAlign w:val="center"/>
          </w:tcPr>
          <w:p w14:paraId="35D72F6A" w14:textId="6A38E7C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ECA</w:t>
            </w:r>
          </w:p>
        </w:tc>
        <w:tc>
          <w:tcPr>
            <w:tcW w:w="846" w:type="dxa"/>
            <w:tcBorders>
              <w:top w:val="nil"/>
              <w:left w:val="nil"/>
              <w:bottom w:val="nil"/>
              <w:right w:val="nil"/>
            </w:tcBorders>
            <w:shd w:val="clear" w:color="000000" w:fill="FFFFFF"/>
            <w:vAlign w:val="center"/>
          </w:tcPr>
          <w:p w14:paraId="2D83AB6A" w14:textId="3A48ED3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75DC6317" w14:textId="295FA2F5"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24D3A67D" w14:textId="4ADA422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1B42CB14" w14:textId="01A038A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2010-11</w:t>
            </w:r>
          </w:p>
        </w:tc>
        <w:tc>
          <w:tcPr>
            <w:tcW w:w="567" w:type="dxa"/>
            <w:tcBorders>
              <w:top w:val="nil"/>
              <w:left w:val="nil"/>
              <w:bottom w:val="nil"/>
              <w:right w:val="nil"/>
            </w:tcBorders>
            <w:shd w:val="clear" w:color="000000" w:fill="FFFFFF"/>
            <w:noWrap/>
            <w:vAlign w:val="bottom"/>
            <w:hideMark/>
          </w:tcPr>
          <w:p w14:paraId="6C758260" w14:textId="11DC1694"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2015</w:t>
            </w:r>
          </w:p>
        </w:tc>
        <w:tc>
          <w:tcPr>
            <w:tcW w:w="148" w:type="dxa"/>
            <w:tcBorders>
              <w:top w:val="nil"/>
              <w:left w:val="nil"/>
              <w:bottom w:val="nil"/>
              <w:right w:val="nil"/>
            </w:tcBorders>
            <w:shd w:val="clear" w:color="000000" w:fill="FFFFFF"/>
            <w:vAlign w:val="bottom"/>
          </w:tcPr>
          <w:p w14:paraId="53F5E6C1" w14:textId="12AB82BF"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73177AFB" w14:textId="630AF46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95.0</w:t>
            </w:r>
          </w:p>
        </w:tc>
        <w:tc>
          <w:tcPr>
            <w:tcW w:w="425" w:type="dxa"/>
            <w:tcBorders>
              <w:top w:val="nil"/>
              <w:left w:val="nil"/>
              <w:bottom w:val="nil"/>
              <w:right w:val="nil"/>
            </w:tcBorders>
            <w:shd w:val="clear" w:color="000000" w:fill="FFFFFF"/>
            <w:noWrap/>
            <w:vAlign w:val="center"/>
            <w:hideMark/>
          </w:tcPr>
          <w:p w14:paraId="66D5F4C7" w14:textId="2673A8D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97.1</w:t>
            </w:r>
          </w:p>
        </w:tc>
        <w:tc>
          <w:tcPr>
            <w:tcW w:w="426" w:type="dxa"/>
            <w:tcBorders>
              <w:top w:val="nil"/>
              <w:left w:val="nil"/>
              <w:bottom w:val="nil"/>
              <w:right w:val="nil"/>
            </w:tcBorders>
            <w:shd w:val="clear" w:color="000000" w:fill="FFFFFF"/>
            <w:noWrap/>
            <w:vAlign w:val="center"/>
            <w:hideMark/>
          </w:tcPr>
          <w:p w14:paraId="391C7167" w14:textId="79C13A9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0.47</w:t>
            </w:r>
          </w:p>
        </w:tc>
        <w:tc>
          <w:tcPr>
            <w:tcW w:w="143" w:type="dxa"/>
            <w:tcBorders>
              <w:top w:val="nil"/>
              <w:left w:val="nil"/>
              <w:bottom w:val="nil"/>
              <w:right w:val="nil"/>
            </w:tcBorders>
            <w:shd w:val="clear" w:color="000000" w:fill="FFFFFF"/>
            <w:noWrap/>
            <w:vAlign w:val="bottom"/>
            <w:hideMark/>
          </w:tcPr>
          <w:p w14:paraId="1337409B" w14:textId="2B17DE9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9B63906" w14:textId="76061D0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6EB6764A" w14:textId="2A34ED6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82.0</w:t>
            </w:r>
          </w:p>
        </w:tc>
        <w:tc>
          <w:tcPr>
            <w:tcW w:w="425" w:type="dxa"/>
            <w:tcBorders>
              <w:top w:val="nil"/>
              <w:left w:val="nil"/>
              <w:bottom w:val="nil"/>
              <w:right w:val="nil"/>
            </w:tcBorders>
            <w:shd w:val="clear" w:color="000000" w:fill="FFFFFF"/>
            <w:noWrap/>
            <w:vAlign w:val="center"/>
            <w:hideMark/>
          </w:tcPr>
          <w:p w14:paraId="68E4F04A" w14:textId="330D54E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87.0</w:t>
            </w:r>
          </w:p>
        </w:tc>
        <w:tc>
          <w:tcPr>
            <w:tcW w:w="427" w:type="dxa"/>
            <w:tcBorders>
              <w:top w:val="nil"/>
              <w:left w:val="nil"/>
              <w:bottom w:val="nil"/>
              <w:right w:val="nil"/>
            </w:tcBorders>
            <w:shd w:val="clear" w:color="000000" w:fill="FFFFFF"/>
            <w:noWrap/>
            <w:vAlign w:val="bottom"/>
            <w:hideMark/>
          </w:tcPr>
          <w:p w14:paraId="31E32704" w14:textId="7BA190D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1.11</w:t>
            </w:r>
          </w:p>
        </w:tc>
        <w:tc>
          <w:tcPr>
            <w:tcW w:w="160" w:type="dxa"/>
            <w:tcBorders>
              <w:top w:val="nil"/>
              <w:left w:val="nil"/>
              <w:bottom w:val="nil"/>
              <w:right w:val="nil"/>
            </w:tcBorders>
            <w:shd w:val="clear" w:color="000000" w:fill="FFFFFF"/>
            <w:noWrap/>
            <w:vAlign w:val="bottom"/>
            <w:hideMark/>
          </w:tcPr>
          <w:p w14:paraId="725CA003" w14:textId="149F7DE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667391F1" w14:textId="2758500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7AB2B851" w14:textId="69AA0C8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94.2</w:t>
            </w:r>
          </w:p>
        </w:tc>
        <w:tc>
          <w:tcPr>
            <w:tcW w:w="425" w:type="dxa"/>
            <w:tcBorders>
              <w:top w:val="nil"/>
              <w:left w:val="nil"/>
              <w:bottom w:val="nil"/>
              <w:right w:val="nil"/>
            </w:tcBorders>
            <w:shd w:val="clear" w:color="000000" w:fill="FFFFFF"/>
            <w:noWrap/>
            <w:vAlign w:val="center"/>
            <w:hideMark/>
          </w:tcPr>
          <w:p w14:paraId="3555FF9A" w14:textId="79C649E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98.6</w:t>
            </w:r>
          </w:p>
        </w:tc>
        <w:tc>
          <w:tcPr>
            <w:tcW w:w="428" w:type="dxa"/>
            <w:tcBorders>
              <w:top w:val="nil"/>
              <w:left w:val="nil"/>
              <w:bottom w:val="nil"/>
              <w:right w:val="nil"/>
            </w:tcBorders>
            <w:shd w:val="clear" w:color="000000" w:fill="FFFFFF"/>
            <w:noWrap/>
            <w:vAlign w:val="bottom"/>
            <w:hideMark/>
          </w:tcPr>
          <w:p w14:paraId="3F3B7A4E" w14:textId="2A00DCD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0.97</w:t>
            </w:r>
          </w:p>
        </w:tc>
        <w:tc>
          <w:tcPr>
            <w:tcW w:w="147" w:type="dxa"/>
            <w:tcBorders>
              <w:top w:val="nil"/>
              <w:left w:val="nil"/>
              <w:bottom w:val="nil"/>
              <w:right w:val="nil"/>
            </w:tcBorders>
            <w:shd w:val="clear" w:color="000000" w:fill="FFFFFF"/>
            <w:noWrap/>
            <w:vAlign w:val="bottom"/>
            <w:hideMark/>
          </w:tcPr>
          <w:p w14:paraId="67CFE77D" w14:textId="50C65A4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2DF0887E" w14:textId="671B623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7FB11AB1" w14:textId="08CD1FA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98.8</w:t>
            </w:r>
          </w:p>
        </w:tc>
        <w:tc>
          <w:tcPr>
            <w:tcW w:w="426" w:type="dxa"/>
            <w:tcBorders>
              <w:top w:val="nil"/>
              <w:left w:val="nil"/>
              <w:bottom w:val="nil"/>
              <w:right w:val="nil"/>
            </w:tcBorders>
            <w:shd w:val="clear" w:color="000000" w:fill="FFFFFF"/>
            <w:noWrap/>
            <w:vAlign w:val="bottom"/>
            <w:hideMark/>
          </w:tcPr>
          <w:p w14:paraId="4859FF19" w14:textId="684519D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3" w:type="dxa"/>
            <w:tcBorders>
              <w:top w:val="nil"/>
              <w:left w:val="nil"/>
              <w:bottom w:val="nil"/>
              <w:right w:val="nil"/>
            </w:tcBorders>
            <w:shd w:val="clear" w:color="000000" w:fill="FFFFFF"/>
            <w:noWrap/>
            <w:vAlign w:val="bottom"/>
            <w:hideMark/>
          </w:tcPr>
          <w:p w14:paraId="3F9C333B" w14:textId="5E1AFC4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0.26</w:t>
            </w:r>
          </w:p>
        </w:tc>
        <w:tc>
          <w:tcPr>
            <w:tcW w:w="160" w:type="dxa"/>
            <w:tcBorders>
              <w:top w:val="nil"/>
              <w:left w:val="nil"/>
              <w:bottom w:val="nil"/>
              <w:right w:val="nil"/>
            </w:tcBorders>
            <w:shd w:val="clear" w:color="000000" w:fill="FFFFFF"/>
            <w:noWrap/>
            <w:vAlign w:val="bottom"/>
            <w:hideMark/>
          </w:tcPr>
          <w:p w14:paraId="66662D68" w14:textId="4F3E8A5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78E8D9DA" w14:textId="34F7828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17FA6FB1" w14:textId="1872438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7D9B9790" w14:textId="50E9A83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55126D57" w14:textId="4A02ED8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hideMark/>
          </w:tcPr>
          <w:p w14:paraId="3EF99087" w14:textId="03E6B93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072A506E" w14:textId="0B0B721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7D5C4713" w14:textId="012D816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581FB02B" w14:textId="4ADF779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52B63CA8" w14:textId="49CC4FF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3441ED79" w14:textId="003D001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0BF1DC83"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11379827" w14:textId="0A6D463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Kyrgyzstan (KGZ)</w:t>
            </w:r>
          </w:p>
        </w:tc>
        <w:tc>
          <w:tcPr>
            <w:tcW w:w="571" w:type="dxa"/>
            <w:tcBorders>
              <w:top w:val="nil"/>
              <w:left w:val="nil"/>
              <w:bottom w:val="nil"/>
              <w:right w:val="nil"/>
            </w:tcBorders>
            <w:shd w:val="clear" w:color="000000" w:fill="FFFFFF"/>
            <w:vAlign w:val="center"/>
          </w:tcPr>
          <w:p w14:paraId="1CD4C9F1" w14:textId="127F8EF0"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ECA</w:t>
            </w:r>
          </w:p>
        </w:tc>
        <w:tc>
          <w:tcPr>
            <w:tcW w:w="846" w:type="dxa"/>
            <w:tcBorders>
              <w:top w:val="nil"/>
              <w:left w:val="nil"/>
              <w:bottom w:val="nil"/>
              <w:right w:val="nil"/>
            </w:tcBorders>
            <w:shd w:val="clear" w:color="000000" w:fill="FFFFFF"/>
            <w:vAlign w:val="center"/>
          </w:tcPr>
          <w:p w14:paraId="3FB96F81" w14:textId="593ED92A"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79E10A75" w14:textId="2B8E5A89"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2AAB2875" w14:textId="5977152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2A53D7C0" w14:textId="0600220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2005-6</w:t>
            </w:r>
          </w:p>
        </w:tc>
        <w:tc>
          <w:tcPr>
            <w:tcW w:w="567" w:type="dxa"/>
            <w:tcBorders>
              <w:top w:val="nil"/>
              <w:left w:val="nil"/>
              <w:bottom w:val="nil"/>
              <w:right w:val="nil"/>
            </w:tcBorders>
            <w:shd w:val="clear" w:color="000000" w:fill="FFFFFF"/>
            <w:noWrap/>
            <w:vAlign w:val="bottom"/>
            <w:hideMark/>
          </w:tcPr>
          <w:p w14:paraId="6D88B93D" w14:textId="511E7B8B"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bottom w:val="nil"/>
              <w:right w:val="nil"/>
            </w:tcBorders>
            <w:shd w:val="clear" w:color="000000" w:fill="FFFFFF"/>
            <w:vAlign w:val="bottom"/>
          </w:tcPr>
          <w:p w14:paraId="3D2DECCE" w14:textId="6B18B2BC"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313746DB" w14:textId="314BCDA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86.9</w:t>
            </w:r>
          </w:p>
        </w:tc>
        <w:tc>
          <w:tcPr>
            <w:tcW w:w="425" w:type="dxa"/>
            <w:tcBorders>
              <w:top w:val="nil"/>
              <w:left w:val="nil"/>
              <w:bottom w:val="nil"/>
              <w:right w:val="nil"/>
            </w:tcBorders>
            <w:shd w:val="clear" w:color="000000" w:fill="FFFFFF"/>
            <w:noWrap/>
            <w:vAlign w:val="center"/>
            <w:hideMark/>
          </w:tcPr>
          <w:p w14:paraId="30A61667" w14:textId="1A9F71B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91.4</w:t>
            </w:r>
          </w:p>
        </w:tc>
        <w:tc>
          <w:tcPr>
            <w:tcW w:w="426" w:type="dxa"/>
            <w:tcBorders>
              <w:top w:val="nil"/>
              <w:left w:val="nil"/>
              <w:bottom w:val="nil"/>
              <w:right w:val="nil"/>
            </w:tcBorders>
            <w:shd w:val="clear" w:color="000000" w:fill="FFFFFF"/>
            <w:noWrap/>
            <w:vAlign w:val="center"/>
            <w:hideMark/>
          </w:tcPr>
          <w:p w14:paraId="6EB634E6" w14:textId="33979ED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0.53</w:t>
            </w:r>
          </w:p>
        </w:tc>
        <w:tc>
          <w:tcPr>
            <w:tcW w:w="143" w:type="dxa"/>
            <w:tcBorders>
              <w:top w:val="nil"/>
              <w:left w:val="nil"/>
              <w:bottom w:val="nil"/>
              <w:right w:val="nil"/>
            </w:tcBorders>
            <w:shd w:val="clear" w:color="000000" w:fill="FFFFFF"/>
            <w:noWrap/>
            <w:vAlign w:val="bottom"/>
            <w:hideMark/>
          </w:tcPr>
          <w:p w14:paraId="5F184055" w14:textId="004E3F0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068E28F" w14:textId="566E3EE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12C84E16" w14:textId="0C692A7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68.4</w:t>
            </w:r>
          </w:p>
        </w:tc>
        <w:tc>
          <w:tcPr>
            <w:tcW w:w="425" w:type="dxa"/>
            <w:tcBorders>
              <w:top w:val="nil"/>
              <w:left w:val="nil"/>
              <w:bottom w:val="nil"/>
              <w:right w:val="nil"/>
            </w:tcBorders>
            <w:shd w:val="clear" w:color="000000" w:fill="FFFFFF"/>
            <w:noWrap/>
            <w:vAlign w:val="center"/>
            <w:hideMark/>
          </w:tcPr>
          <w:p w14:paraId="29685612" w14:textId="5F66B6B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75.5</w:t>
            </w:r>
          </w:p>
        </w:tc>
        <w:tc>
          <w:tcPr>
            <w:tcW w:w="427" w:type="dxa"/>
            <w:tcBorders>
              <w:top w:val="nil"/>
              <w:left w:val="nil"/>
              <w:bottom w:val="nil"/>
              <w:right w:val="nil"/>
            </w:tcBorders>
            <w:shd w:val="clear" w:color="000000" w:fill="FFFFFF"/>
            <w:noWrap/>
            <w:vAlign w:val="bottom"/>
            <w:hideMark/>
          </w:tcPr>
          <w:p w14:paraId="22BAAD3C" w14:textId="104E648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0.85</w:t>
            </w:r>
          </w:p>
        </w:tc>
        <w:tc>
          <w:tcPr>
            <w:tcW w:w="160" w:type="dxa"/>
            <w:tcBorders>
              <w:top w:val="nil"/>
              <w:left w:val="nil"/>
              <w:bottom w:val="nil"/>
              <w:right w:val="nil"/>
            </w:tcBorders>
            <w:shd w:val="clear" w:color="000000" w:fill="FFFFFF"/>
            <w:noWrap/>
            <w:vAlign w:val="bottom"/>
            <w:hideMark/>
          </w:tcPr>
          <w:p w14:paraId="6E948F37" w14:textId="2FD7FAB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54472891" w14:textId="7CD9783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48EC189E" w14:textId="5D5E2DB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82.1</w:t>
            </w:r>
          </w:p>
        </w:tc>
        <w:tc>
          <w:tcPr>
            <w:tcW w:w="425" w:type="dxa"/>
            <w:tcBorders>
              <w:top w:val="nil"/>
              <w:left w:val="nil"/>
              <w:bottom w:val="nil"/>
              <w:right w:val="nil"/>
            </w:tcBorders>
            <w:shd w:val="clear" w:color="000000" w:fill="FFFFFF"/>
            <w:noWrap/>
            <w:vAlign w:val="center"/>
            <w:hideMark/>
          </w:tcPr>
          <w:p w14:paraId="24794C5A" w14:textId="4575056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88.8</w:t>
            </w:r>
          </w:p>
        </w:tc>
        <w:tc>
          <w:tcPr>
            <w:tcW w:w="428" w:type="dxa"/>
            <w:tcBorders>
              <w:top w:val="nil"/>
              <w:left w:val="nil"/>
              <w:bottom w:val="nil"/>
              <w:right w:val="nil"/>
            </w:tcBorders>
            <w:shd w:val="clear" w:color="000000" w:fill="FFFFFF"/>
            <w:noWrap/>
            <w:vAlign w:val="bottom"/>
            <w:hideMark/>
          </w:tcPr>
          <w:p w14:paraId="5C72E233" w14:textId="2F71877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0.78</w:t>
            </w:r>
          </w:p>
        </w:tc>
        <w:tc>
          <w:tcPr>
            <w:tcW w:w="147" w:type="dxa"/>
            <w:tcBorders>
              <w:top w:val="nil"/>
              <w:left w:val="nil"/>
              <w:bottom w:val="nil"/>
              <w:right w:val="nil"/>
            </w:tcBorders>
            <w:shd w:val="clear" w:color="000000" w:fill="FFFFFF"/>
            <w:noWrap/>
            <w:vAlign w:val="bottom"/>
            <w:hideMark/>
          </w:tcPr>
          <w:p w14:paraId="3E5C9FA3" w14:textId="2AC3A06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0264F348" w14:textId="7EC803E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75D5B412" w14:textId="12CAD4E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89.2</w:t>
            </w:r>
          </w:p>
        </w:tc>
        <w:tc>
          <w:tcPr>
            <w:tcW w:w="426" w:type="dxa"/>
            <w:tcBorders>
              <w:top w:val="nil"/>
              <w:left w:val="nil"/>
              <w:bottom w:val="nil"/>
              <w:right w:val="nil"/>
            </w:tcBorders>
            <w:shd w:val="clear" w:color="000000" w:fill="FFFFFF"/>
            <w:noWrap/>
            <w:vAlign w:val="bottom"/>
            <w:hideMark/>
          </w:tcPr>
          <w:p w14:paraId="226A091C" w14:textId="416C8B2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3" w:type="dxa"/>
            <w:tcBorders>
              <w:top w:val="nil"/>
              <w:left w:val="nil"/>
              <w:bottom w:val="nil"/>
              <w:right w:val="nil"/>
            </w:tcBorders>
            <w:shd w:val="clear" w:color="000000" w:fill="FFFFFF"/>
            <w:noWrap/>
            <w:vAlign w:val="bottom"/>
            <w:hideMark/>
          </w:tcPr>
          <w:p w14:paraId="58EC373C" w14:textId="6FAE2DC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0.61</w:t>
            </w:r>
          </w:p>
        </w:tc>
        <w:tc>
          <w:tcPr>
            <w:tcW w:w="160" w:type="dxa"/>
            <w:tcBorders>
              <w:top w:val="nil"/>
              <w:left w:val="nil"/>
              <w:bottom w:val="nil"/>
              <w:right w:val="nil"/>
            </w:tcBorders>
            <w:shd w:val="clear" w:color="000000" w:fill="FFFFFF"/>
            <w:noWrap/>
            <w:vAlign w:val="bottom"/>
            <w:hideMark/>
          </w:tcPr>
          <w:p w14:paraId="790FDE3F" w14:textId="31135F0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70CE14D7" w14:textId="28565F8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2D0262FC" w14:textId="2BFF9A3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94.9</w:t>
            </w:r>
          </w:p>
        </w:tc>
        <w:tc>
          <w:tcPr>
            <w:tcW w:w="425" w:type="dxa"/>
            <w:tcBorders>
              <w:top w:val="nil"/>
              <w:left w:val="nil"/>
              <w:bottom w:val="nil"/>
              <w:right w:val="nil"/>
            </w:tcBorders>
            <w:shd w:val="clear" w:color="000000" w:fill="FFFFFF"/>
            <w:noWrap/>
            <w:vAlign w:val="bottom"/>
            <w:hideMark/>
          </w:tcPr>
          <w:p w14:paraId="4F9C2028" w14:textId="58BEC89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98.4</w:t>
            </w:r>
          </w:p>
        </w:tc>
        <w:tc>
          <w:tcPr>
            <w:tcW w:w="382" w:type="dxa"/>
            <w:tcBorders>
              <w:top w:val="nil"/>
              <w:left w:val="nil"/>
              <w:bottom w:val="nil"/>
              <w:right w:val="nil"/>
            </w:tcBorders>
            <w:shd w:val="clear" w:color="000000" w:fill="FFFFFF"/>
            <w:noWrap/>
            <w:vAlign w:val="bottom"/>
            <w:hideMark/>
          </w:tcPr>
          <w:p w14:paraId="338A8ABB" w14:textId="07F39E9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0.41</w:t>
            </w:r>
          </w:p>
        </w:tc>
        <w:tc>
          <w:tcPr>
            <w:tcW w:w="166" w:type="dxa"/>
            <w:tcBorders>
              <w:top w:val="nil"/>
              <w:left w:val="nil"/>
              <w:bottom w:val="nil"/>
              <w:right w:val="nil"/>
            </w:tcBorders>
            <w:shd w:val="clear" w:color="000000" w:fill="FFFFFF"/>
            <w:noWrap/>
            <w:vAlign w:val="bottom"/>
            <w:hideMark/>
          </w:tcPr>
          <w:p w14:paraId="64F8E67F" w14:textId="16197A2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3BAF89AD" w14:textId="7A618B8C"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58418F22" w14:textId="524019BA"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661CEAA9" w14:textId="12F27AA3"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7E633107" w14:textId="66EB986A"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3E5CDF5E" w14:textId="5FC43F12"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11C33F91"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58A54C61" w14:textId="16B715E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Macedonia (MKD)</w:t>
            </w:r>
          </w:p>
        </w:tc>
        <w:tc>
          <w:tcPr>
            <w:tcW w:w="571" w:type="dxa"/>
            <w:tcBorders>
              <w:top w:val="nil"/>
              <w:left w:val="nil"/>
              <w:bottom w:val="nil"/>
              <w:right w:val="nil"/>
            </w:tcBorders>
            <w:shd w:val="clear" w:color="000000" w:fill="FFFFFF"/>
            <w:vAlign w:val="center"/>
          </w:tcPr>
          <w:p w14:paraId="58700751" w14:textId="6DD24A7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ECA</w:t>
            </w:r>
          </w:p>
        </w:tc>
        <w:tc>
          <w:tcPr>
            <w:tcW w:w="846" w:type="dxa"/>
            <w:tcBorders>
              <w:top w:val="nil"/>
              <w:left w:val="nil"/>
              <w:bottom w:val="nil"/>
              <w:right w:val="nil"/>
            </w:tcBorders>
            <w:shd w:val="clear" w:color="000000" w:fill="FFFFFF"/>
            <w:vAlign w:val="center"/>
          </w:tcPr>
          <w:p w14:paraId="7BD33818" w14:textId="1C41C1E8"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46D8F23A" w14:textId="44B91F69"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2D0CFE78" w14:textId="75CC6342"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5CD5A5B6" w14:textId="162C784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2005-6</w:t>
            </w:r>
          </w:p>
        </w:tc>
        <w:tc>
          <w:tcPr>
            <w:tcW w:w="567" w:type="dxa"/>
            <w:tcBorders>
              <w:top w:val="nil"/>
              <w:left w:val="nil"/>
              <w:bottom w:val="nil"/>
              <w:right w:val="nil"/>
            </w:tcBorders>
            <w:shd w:val="clear" w:color="000000" w:fill="FFFFFF"/>
            <w:noWrap/>
            <w:vAlign w:val="bottom"/>
            <w:hideMark/>
          </w:tcPr>
          <w:p w14:paraId="0B43178E" w14:textId="3FD2D9E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w:t>
            </w:r>
          </w:p>
        </w:tc>
        <w:tc>
          <w:tcPr>
            <w:tcW w:w="148" w:type="dxa"/>
            <w:tcBorders>
              <w:top w:val="nil"/>
              <w:left w:val="nil"/>
              <w:bottom w:val="nil"/>
              <w:right w:val="nil"/>
            </w:tcBorders>
            <w:shd w:val="clear" w:color="000000" w:fill="FFFFFF"/>
            <w:vAlign w:val="bottom"/>
          </w:tcPr>
          <w:p w14:paraId="7AFF09E3" w14:textId="121E6FE6"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27EB4D4C" w14:textId="7E95E8A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92.7</w:t>
            </w:r>
          </w:p>
        </w:tc>
        <w:tc>
          <w:tcPr>
            <w:tcW w:w="425" w:type="dxa"/>
            <w:tcBorders>
              <w:top w:val="nil"/>
              <w:left w:val="nil"/>
              <w:bottom w:val="nil"/>
              <w:right w:val="nil"/>
            </w:tcBorders>
            <w:shd w:val="clear" w:color="000000" w:fill="FFFFFF"/>
            <w:noWrap/>
            <w:vAlign w:val="center"/>
            <w:hideMark/>
          </w:tcPr>
          <w:p w14:paraId="0901249F" w14:textId="2A49A4C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96.0</w:t>
            </w:r>
          </w:p>
        </w:tc>
        <w:tc>
          <w:tcPr>
            <w:tcW w:w="426" w:type="dxa"/>
            <w:tcBorders>
              <w:top w:val="nil"/>
              <w:left w:val="nil"/>
              <w:bottom w:val="nil"/>
              <w:right w:val="nil"/>
            </w:tcBorders>
            <w:shd w:val="clear" w:color="000000" w:fill="FFFFFF"/>
            <w:noWrap/>
            <w:vAlign w:val="center"/>
            <w:hideMark/>
          </w:tcPr>
          <w:p w14:paraId="0BE68A3B" w14:textId="5B376E0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0.59</w:t>
            </w:r>
          </w:p>
        </w:tc>
        <w:tc>
          <w:tcPr>
            <w:tcW w:w="143" w:type="dxa"/>
            <w:tcBorders>
              <w:top w:val="nil"/>
              <w:left w:val="nil"/>
              <w:bottom w:val="nil"/>
              <w:right w:val="nil"/>
            </w:tcBorders>
            <w:shd w:val="clear" w:color="000000" w:fill="FFFFFF"/>
            <w:noWrap/>
            <w:vAlign w:val="bottom"/>
            <w:hideMark/>
          </w:tcPr>
          <w:p w14:paraId="2651C231" w14:textId="7ECD1DE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29939397" w14:textId="30C779A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1D91CDC4" w14:textId="7898605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73.6</w:t>
            </w:r>
          </w:p>
        </w:tc>
        <w:tc>
          <w:tcPr>
            <w:tcW w:w="425" w:type="dxa"/>
            <w:tcBorders>
              <w:top w:val="nil"/>
              <w:left w:val="nil"/>
              <w:bottom w:val="nil"/>
              <w:right w:val="nil"/>
            </w:tcBorders>
            <w:shd w:val="clear" w:color="000000" w:fill="FFFFFF"/>
            <w:noWrap/>
            <w:vAlign w:val="center"/>
            <w:hideMark/>
          </w:tcPr>
          <w:p w14:paraId="7D8F9DBC" w14:textId="367F32D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85.3</w:t>
            </w:r>
          </w:p>
        </w:tc>
        <w:tc>
          <w:tcPr>
            <w:tcW w:w="427" w:type="dxa"/>
            <w:tcBorders>
              <w:top w:val="nil"/>
              <w:left w:val="nil"/>
              <w:bottom w:val="nil"/>
              <w:right w:val="nil"/>
            </w:tcBorders>
            <w:shd w:val="clear" w:color="000000" w:fill="FFFFFF"/>
            <w:noWrap/>
            <w:vAlign w:val="bottom"/>
            <w:hideMark/>
          </w:tcPr>
          <w:p w14:paraId="09A324B8" w14:textId="195D2E3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2.12</w:t>
            </w:r>
          </w:p>
        </w:tc>
        <w:tc>
          <w:tcPr>
            <w:tcW w:w="160" w:type="dxa"/>
            <w:tcBorders>
              <w:top w:val="nil"/>
              <w:left w:val="nil"/>
              <w:bottom w:val="nil"/>
              <w:right w:val="nil"/>
            </w:tcBorders>
            <w:shd w:val="clear" w:color="000000" w:fill="FFFFFF"/>
            <w:noWrap/>
            <w:vAlign w:val="bottom"/>
            <w:hideMark/>
          </w:tcPr>
          <w:p w14:paraId="52C45E37" w14:textId="0BC30B3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525F46BC" w14:textId="0209B8E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2C298393" w14:textId="15E4B32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93.5</w:t>
            </w:r>
          </w:p>
        </w:tc>
        <w:tc>
          <w:tcPr>
            <w:tcW w:w="425" w:type="dxa"/>
            <w:tcBorders>
              <w:top w:val="nil"/>
              <w:left w:val="nil"/>
              <w:bottom w:val="nil"/>
              <w:right w:val="nil"/>
            </w:tcBorders>
            <w:shd w:val="clear" w:color="000000" w:fill="FFFFFF"/>
            <w:noWrap/>
            <w:vAlign w:val="center"/>
            <w:hideMark/>
          </w:tcPr>
          <w:p w14:paraId="4FA959BF" w14:textId="3D3788F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94.5</w:t>
            </w:r>
          </w:p>
        </w:tc>
        <w:tc>
          <w:tcPr>
            <w:tcW w:w="428" w:type="dxa"/>
            <w:tcBorders>
              <w:top w:val="nil"/>
              <w:left w:val="nil"/>
              <w:bottom w:val="nil"/>
              <w:right w:val="nil"/>
            </w:tcBorders>
            <w:shd w:val="clear" w:color="000000" w:fill="FFFFFF"/>
            <w:noWrap/>
            <w:vAlign w:val="bottom"/>
            <w:hideMark/>
          </w:tcPr>
          <w:p w14:paraId="2EE4C8D5" w14:textId="7575A2F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0.19</w:t>
            </w:r>
          </w:p>
        </w:tc>
        <w:tc>
          <w:tcPr>
            <w:tcW w:w="147" w:type="dxa"/>
            <w:tcBorders>
              <w:top w:val="nil"/>
              <w:left w:val="nil"/>
              <w:bottom w:val="nil"/>
              <w:right w:val="nil"/>
            </w:tcBorders>
            <w:shd w:val="clear" w:color="000000" w:fill="FFFFFF"/>
            <w:noWrap/>
            <w:vAlign w:val="bottom"/>
            <w:hideMark/>
          </w:tcPr>
          <w:p w14:paraId="19F9620E" w14:textId="491FBFC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0F33824A" w14:textId="46BAB29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461A0422" w14:textId="6FEB8D5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96.4</w:t>
            </w:r>
          </w:p>
        </w:tc>
        <w:tc>
          <w:tcPr>
            <w:tcW w:w="426" w:type="dxa"/>
            <w:tcBorders>
              <w:top w:val="nil"/>
              <w:left w:val="nil"/>
              <w:bottom w:val="nil"/>
              <w:right w:val="nil"/>
            </w:tcBorders>
            <w:shd w:val="clear" w:color="000000" w:fill="FFFFFF"/>
            <w:noWrap/>
            <w:vAlign w:val="bottom"/>
            <w:hideMark/>
          </w:tcPr>
          <w:p w14:paraId="6F1D6F7B" w14:textId="3A49B19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3" w:type="dxa"/>
            <w:tcBorders>
              <w:top w:val="nil"/>
              <w:left w:val="nil"/>
              <w:bottom w:val="nil"/>
              <w:right w:val="nil"/>
            </w:tcBorders>
            <w:shd w:val="clear" w:color="000000" w:fill="FFFFFF"/>
            <w:noWrap/>
            <w:vAlign w:val="bottom"/>
            <w:hideMark/>
          </w:tcPr>
          <w:p w14:paraId="574AA76F" w14:textId="71AD978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0.66</w:t>
            </w:r>
          </w:p>
        </w:tc>
        <w:tc>
          <w:tcPr>
            <w:tcW w:w="160" w:type="dxa"/>
            <w:tcBorders>
              <w:top w:val="nil"/>
              <w:left w:val="nil"/>
              <w:bottom w:val="nil"/>
              <w:right w:val="nil"/>
            </w:tcBorders>
            <w:shd w:val="clear" w:color="000000" w:fill="FFFFFF"/>
            <w:noWrap/>
            <w:vAlign w:val="bottom"/>
            <w:hideMark/>
          </w:tcPr>
          <w:p w14:paraId="660640F0" w14:textId="516459B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18F61B72" w14:textId="31B23F3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3487993D" w14:textId="138A577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510E952C" w14:textId="5E2960D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377D94EC" w14:textId="6F5D1FC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hideMark/>
          </w:tcPr>
          <w:p w14:paraId="67C6F6B3" w14:textId="53C16A3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56F3307B" w14:textId="208A05E2"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4A97B766" w14:textId="13CD607B"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3963A04B" w14:textId="62073F9F"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3E0927BA" w14:textId="409C58F7"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0045D32E" w14:textId="30854DB5"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0FDC1FF5"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0A6A4578" w14:textId="3CFA816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Moldova (MDA)</w:t>
            </w:r>
          </w:p>
        </w:tc>
        <w:tc>
          <w:tcPr>
            <w:tcW w:w="571" w:type="dxa"/>
            <w:tcBorders>
              <w:top w:val="nil"/>
              <w:left w:val="nil"/>
              <w:bottom w:val="nil"/>
              <w:right w:val="nil"/>
            </w:tcBorders>
            <w:shd w:val="clear" w:color="000000" w:fill="FFFFFF"/>
            <w:vAlign w:val="center"/>
          </w:tcPr>
          <w:p w14:paraId="29F7B962" w14:textId="0AF35CF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ECA</w:t>
            </w:r>
          </w:p>
        </w:tc>
        <w:tc>
          <w:tcPr>
            <w:tcW w:w="846" w:type="dxa"/>
            <w:tcBorders>
              <w:top w:val="nil"/>
              <w:left w:val="nil"/>
              <w:bottom w:val="nil"/>
              <w:right w:val="nil"/>
            </w:tcBorders>
            <w:shd w:val="clear" w:color="000000" w:fill="FFFFFF"/>
            <w:vAlign w:val="center"/>
          </w:tcPr>
          <w:p w14:paraId="59BC8B0C" w14:textId="58ABFAD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7C680CDC" w14:textId="45E0C168"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7FE22E6E" w14:textId="79884EA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1F8FB7C1" w14:textId="015AA043"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2005</w:t>
            </w:r>
          </w:p>
        </w:tc>
        <w:tc>
          <w:tcPr>
            <w:tcW w:w="567" w:type="dxa"/>
            <w:tcBorders>
              <w:top w:val="nil"/>
              <w:left w:val="nil"/>
              <w:bottom w:val="nil"/>
              <w:right w:val="nil"/>
            </w:tcBorders>
            <w:shd w:val="clear" w:color="000000" w:fill="FFFFFF"/>
            <w:noWrap/>
            <w:vAlign w:val="bottom"/>
            <w:hideMark/>
          </w:tcPr>
          <w:p w14:paraId="67893A48" w14:textId="28F8814B"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2012</w:t>
            </w:r>
          </w:p>
        </w:tc>
        <w:tc>
          <w:tcPr>
            <w:tcW w:w="148" w:type="dxa"/>
            <w:tcBorders>
              <w:top w:val="nil"/>
              <w:left w:val="nil"/>
              <w:bottom w:val="nil"/>
              <w:right w:val="nil"/>
            </w:tcBorders>
            <w:shd w:val="clear" w:color="000000" w:fill="FFFFFF"/>
            <w:vAlign w:val="bottom"/>
          </w:tcPr>
          <w:p w14:paraId="0959CF6D" w14:textId="6490F463"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168DCDD3" w14:textId="180DA1A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95.1</w:t>
            </w:r>
          </w:p>
        </w:tc>
        <w:tc>
          <w:tcPr>
            <w:tcW w:w="425" w:type="dxa"/>
            <w:tcBorders>
              <w:top w:val="nil"/>
              <w:left w:val="nil"/>
              <w:bottom w:val="nil"/>
              <w:right w:val="nil"/>
            </w:tcBorders>
            <w:shd w:val="clear" w:color="000000" w:fill="FFFFFF"/>
            <w:noWrap/>
            <w:vAlign w:val="center"/>
            <w:hideMark/>
          </w:tcPr>
          <w:p w14:paraId="591DE02F" w14:textId="27BEC0E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95.5</w:t>
            </w:r>
          </w:p>
        </w:tc>
        <w:tc>
          <w:tcPr>
            <w:tcW w:w="426" w:type="dxa"/>
            <w:tcBorders>
              <w:top w:val="nil"/>
              <w:left w:val="nil"/>
              <w:bottom w:val="nil"/>
              <w:right w:val="nil"/>
            </w:tcBorders>
            <w:shd w:val="clear" w:color="000000" w:fill="FFFFFF"/>
            <w:noWrap/>
            <w:vAlign w:val="center"/>
            <w:hideMark/>
          </w:tcPr>
          <w:p w14:paraId="6A2E3E51" w14:textId="3F06FDE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0.06</w:t>
            </w:r>
          </w:p>
        </w:tc>
        <w:tc>
          <w:tcPr>
            <w:tcW w:w="143" w:type="dxa"/>
            <w:tcBorders>
              <w:top w:val="nil"/>
              <w:left w:val="nil"/>
              <w:bottom w:val="nil"/>
              <w:right w:val="nil"/>
            </w:tcBorders>
            <w:shd w:val="clear" w:color="000000" w:fill="FFFFFF"/>
            <w:noWrap/>
            <w:vAlign w:val="bottom"/>
            <w:hideMark/>
          </w:tcPr>
          <w:p w14:paraId="0B19A210" w14:textId="71D8C74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716B0438" w14:textId="04898C9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318DD254" w14:textId="636F48B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82.1</w:t>
            </w:r>
          </w:p>
        </w:tc>
        <w:tc>
          <w:tcPr>
            <w:tcW w:w="425" w:type="dxa"/>
            <w:tcBorders>
              <w:top w:val="nil"/>
              <w:left w:val="nil"/>
              <w:bottom w:val="nil"/>
              <w:right w:val="nil"/>
            </w:tcBorders>
            <w:shd w:val="clear" w:color="000000" w:fill="FFFFFF"/>
            <w:noWrap/>
            <w:vAlign w:val="center"/>
            <w:hideMark/>
          </w:tcPr>
          <w:p w14:paraId="28CAAF44" w14:textId="0E4E9D2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84.9</w:t>
            </w:r>
          </w:p>
        </w:tc>
        <w:tc>
          <w:tcPr>
            <w:tcW w:w="427" w:type="dxa"/>
            <w:tcBorders>
              <w:top w:val="nil"/>
              <w:left w:val="nil"/>
              <w:bottom w:val="nil"/>
              <w:right w:val="nil"/>
            </w:tcBorders>
            <w:shd w:val="clear" w:color="000000" w:fill="FFFFFF"/>
            <w:noWrap/>
            <w:vAlign w:val="bottom"/>
            <w:hideMark/>
          </w:tcPr>
          <w:p w14:paraId="02B299E0" w14:textId="3CB8E16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0.40</w:t>
            </w:r>
          </w:p>
        </w:tc>
        <w:tc>
          <w:tcPr>
            <w:tcW w:w="160" w:type="dxa"/>
            <w:tcBorders>
              <w:top w:val="nil"/>
              <w:left w:val="nil"/>
              <w:bottom w:val="nil"/>
              <w:right w:val="nil"/>
            </w:tcBorders>
            <w:shd w:val="clear" w:color="000000" w:fill="FFFFFF"/>
            <w:noWrap/>
            <w:vAlign w:val="bottom"/>
            <w:hideMark/>
          </w:tcPr>
          <w:p w14:paraId="18C5D582" w14:textId="49D68B0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789C995E" w14:textId="7AB2C2E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2AB4A462" w14:textId="05E55B2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5" w:type="dxa"/>
            <w:tcBorders>
              <w:top w:val="nil"/>
              <w:left w:val="nil"/>
              <w:bottom w:val="nil"/>
              <w:right w:val="nil"/>
            </w:tcBorders>
            <w:shd w:val="clear" w:color="000000" w:fill="FFFFFF"/>
            <w:noWrap/>
            <w:vAlign w:val="center"/>
            <w:hideMark/>
          </w:tcPr>
          <w:p w14:paraId="6F13198B" w14:textId="192143D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8" w:type="dxa"/>
            <w:tcBorders>
              <w:top w:val="nil"/>
              <w:left w:val="nil"/>
              <w:bottom w:val="nil"/>
              <w:right w:val="nil"/>
            </w:tcBorders>
            <w:shd w:val="clear" w:color="000000" w:fill="FFFFFF"/>
            <w:noWrap/>
            <w:vAlign w:val="bottom"/>
            <w:hideMark/>
          </w:tcPr>
          <w:p w14:paraId="4AC7D072" w14:textId="78EEA9E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47" w:type="dxa"/>
            <w:tcBorders>
              <w:top w:val="nil"/>
              <w:left w:val="nil"/>
              <w:bottom w:val="nil"/>
              <w:right w:val="nil"/>
            </w:tcBorders>
            <w:shd w:val="clear" w:color="000000" w:fill="FFFFFF"/>
            <w:noWrap/>
            <w:vAlign w:val="bottom"/>
            <w:hideMark/>
          </w:tcPr>
          <w:p w14:paraId="6E94956E" w14:textId="52850B8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55358C01" w14:textId="07E4CD6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0248E3B3" w14:textId="1989D0B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98.9</w:t>
            </w:r>
          </w:p>
        </w:tc>
        <w:tc>
          <w:tcPr>
            <w:tcW w:w="426" w:type="dxa"/>
            <w:tcBorders>
              <w:top w:val="nil"/>
              <w:left w:val="nil"/>
              <w:bottom w:val="nil"/>
              <w:right w:val="nil"/>
            </w:tcBorders>
            <w:shd w:val="clear" w:color="000000" w:fill="FFFFFF"/>
            <w:noWrap/>
            <w:vAlign w:val="bottom"/>
            <w:hideMark/>
          </w:tcPr>
          <w:p w14:paraId="4153FBA1" w14:textId="64D34D5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98.2</w:t>
            </w:r>
          </w:p>
        </w:tc>
        <w:tc>
          <w:tcPr>
            <w:tcW w:w="423" w:type="dxa"/>
            <w:tcBorders>
              <w:top w:val="nil"/>
              <w:left w:val="nil"/>
              <w:bottom w:val="nil"/>
              <w:right w:val="nil"/>
            </w:tcBorders>
            <w:shd w:val="clear" w:color="000000" w:fill="FFFFFF"/>
            <w:noWrap/>
            <w:vAlign w:val="bottom"/>
            <w:hideMark/>
          </w:tcPr>
          <w:p w14:paraId="4DE932C5" w14:textId="6396C58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-0.10</w:t>
            </w:r>
          </w:p>
        </w:tc>
        <w:tc>
          <w:tcPr>
            <w:tcW w:w="160" w:type="dxa"/>
            <w:tcBorders>
              <w:top w:val="nil"/>
              <w:left w:val="nil"/>
              <w:bottom w:val="nil"/>
              <w:right w:val="nil"/>
            </w:tcBorders>
            <w:shd w:val="clear" w:color="000000" w:fill="FFFFFF"/>
            <w:noWrap/>
            <w:vAlign w:val="bottom"/>
            <w:hideMark/>
          </w:tcPr>
          <w:p w14:paraId="064D93E6" w14:textId="54906AB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92F9A58" w14:textId="3D3FD50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62412039" w14:textId="283A00C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777E0704" w14:textId="0A1C26E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38E01C44" w14:textId="419AA41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hideMark/>
          </w:tcPr>
          <w:p w14:paraId="08A92144" w14:textId="68D1814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5B6DE8E5" w14:textId="28C8759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228C8610" w14:textId="708B519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03FFEABC" w14:textId="03762BE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0BDCD663" w14:textId="0D6E722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32194E43" w14:textId="37BE022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0EBF35A2"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0AC2B5A7" w14:textId="4F6097D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Mongolia (MNG)</w:t>
            </w:r>
          </w:p>
        </w:tc>
        <w:tc>
          <w:tcPr>
            <w:tcW w:w="571" w:type="dxa"/>
            <w:tcBorders>
              <w:top w:val="nil"/>
              <w:left w:val="nil"/>
              <w:bottom w:val="nil"/>
              <w:right w:val="nil"/>
            </w:tcBorders>
            <w:shd w:val="clear" w:color="000000" w:fill="FFFFFF"/>
            <w:vAlign w:val="center"/>
          </w:tcPr>
          <w:p w14:paraId="6ABF6B42" w14:textId="3AAB4ED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ECA</w:t>
            </w:r>
          </w:p>
        </w:tc>
        <w:tc>
          <w:tcPr>
            <w:tcW w:w="846" w:type="dxa"/>
            <w:tcBorders>
              <w:top w:val="nil"/>
              <w:left w:val="nil"/>
              <w:bottom w:val="nil"/>
              <w:right w:val="nil"/>
            </w:tcBorders>
            <w:shd w:val="clear" w:color="000000" w:fill="FFFFFF"/>
            <w:vAlign w:val="center"/>
          </w:tcPr>
          <w:p w14:paraId="79D81A01" w14:textId="72FC4D0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3CBB287C" w14:textId="7BE7CAD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0A27F951" w14:textId="402EF039"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4C82A788" w14:textId="3C649E0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4B61DD1B" w14:textId="240C4F5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2013</w:t>
            </w:r>
          </w:p>
        </w:tc>
        <w:tc>
          <w:tcPr>
            <w:tcW w:w="148" w:type="dxa"/>
            <w:tcBorders>
              <w:top w:val="nil"/>
              <w:left w:val="nil"/>
              <w:bottom w:val="nil"/>
              <w:right w:val="nil"/>
            </w:tcBorders>
            <w:shd w:val="clear" w:color="000000" w:fill="FFFFFF"/>
            <w:vAlign w:val="bottom"/>
          </w:tcPr>
          <w:p w14:paraId="59821F7F" w14:textId="11E08A1C"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046C2057" w14:textId="37CB791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80.1</w:t>
            </w:r>
          </w:p>
        </w:tc>
        <w:tc>
          <w:tcPr>
            <w:tcW w:w="425" w:type="dxa"/>
            <w:tcBorders>
              <w:top w:val="nil"/>
              <w:left w:val="nil"/>
              <w:bottom w:val="nil"/>
              <w:right w:val="nil"/>
            </w:tcBorders>
            <w:shd w:val="clear" w:color="000000" w:fill="FFFFFF"/>
            <w:noWrap/>
            <w:vAlign w:val="center"/>
            <w:hideMark/>
          </w:tcPr>
          <w:p w14:paraId="432160AE" w14:textId="338577E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84.0</w:t>
            </w:r>
          </w:p>
        </w:tc>
        <w:tc>
          <w:tcPr>
            <w:tcW w:w="426" w:type="dxa"/>
            <w:tcBorders>
              <w:top w:val="nil"/>
              <w:left w:val="nil"/>
              <w:bottom w:val="nil"/>
              <w:right w:val="nil"/>
            </w:tcBorders>
            <w:shd w:val="clear" w:color="000000" w:fill="FFFFFF"/>
            <w:noWrap/>
            <w:vAlign w:val="center"/>
            <w:hideMark/>
          </w:tcPr>
          <w:p w14:paraId="7286BA17" w14:textId="6E83C8E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1.29</w:t>
            </w:r>
          </w:p>
        </w:tc>
        <w:tc>
          <w:tcPr>
            <w:tcW w:w="143" w:type="dxa"/>
            <w:tcBorders>
              <w:top w:val="nil"/>
              <w:left w:val="nil"/>
              <w:bottom w:val="nil"/>
              <w:right w:val="nil"/>
            </w:tcBorders>
            <w:shd w:val="clear" w:color="000000" w:fill="FFFFFF"/>
            <w:noWrap/>
            <w:vAlign w:val="bottom"/>
            <w:hideMark/>
          </w:tcPr>
          <w:p w14:paraId="359DFE1D" w14:textId="2AAE4BC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092A7ED2" w14:textId="087A00E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3E50016D" w14:textId="25149F1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58.6</w:t>
            </w:r>
          </w:p>
        </w:tc>
        <w:tc>
          <w:tcPr>
            <w:tcW w:w="425" w:type="dxa"/>
            <w:tcBorders>
              <w:top w:val="nil"/>
              <w:left w:val="nil"/>
              <w:bottom w:val="nil"/>
              <w:right w:val="nil"/>
            </w:tcBorders>
            <w:shd w:val="clear" w:color="000000" w:fill="FFFFFF"/>
            <w:noWrap/>
            <w:vAlign w:val="center"/>
            <w:hideMark/>
          </w:tcPr>
          <w:p w14:paraId="1E5382D9" w14:textId="62AB0CB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62.8</w:t>
            </w:r>
          </w:p>
        </w:tc>
        <w:tc>
          <w:tcPr>
            <w:tcW w:w="427" w:type="dxa"/>
            <w:tcBorders>
              <w:top w:val="nil"/>
              <w:left w:val="nil"/>
              <w:bottom w:val="nil"/>
              <w:right w:val="nil"/>
            </w:tcBorders>
            <w:shd w:val="clear" w:color="000000" w:fill="FFFFFF"/>
            <w:noWrap/>
            <w:vAlign w:val="bottom"/>
            <w:hideMark/>
          </w:tcPr>
          <w:p w14:paraId="04CF86EB" w14:textId="53C3B51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1.40</w:t>
            </w:r>
          </w:p>
        </w:tc>
        <w:tc>
          <w:tcPr>
            <w:tcW w:w="160" w:type="dxa"/>
            <w:tcBorders>
              <w:top w:val="nil"/>
              <w:left w:val="nil"/>
              <w:bottom w:val="nil"/>
              <w:right w:val="nil"/>
            </w:tcBorders>
            <w:shd w:val="clear" w:color="000000" w:fill="FFFFFF"/>
            <w:noWrap/>
            <w:vAlign w:val="bottom"/>
            <w:hideMark/>
          </w:tcPr>
          <w:p w14:paraId="28778ECF" w14:textId="0D06BA9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0DAE5FD6" w14:textId="0A20EE3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759F56E7" w14:textId="093E0D7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74.9</w:t>
            </w:r>
          </w:p>
        </w:tc>
        <w:tc>
          <w:tcPr>
            <w:tcW w:w="425" w:type="dxa"/>
            <w:tcBorders>
              <w:top w:val="nil"/>
              <w:left w:val="nil"/>
              <w:bottom w:val="nil"/>
              <w:right w:val="nil"/>
            </w:tcBorders>
            <w:shd w:val="clear" w:color="000000" w:fill="FFFFFF"/>
            <w:noWrap/>
            <w:vAlign w:val="center"/>
            <w:hideMark/>
          </w:tcPr>
          <w:p w14:paraId="7CD5C4AA" w14:textId="4BD5DA4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78.9</w:t>
            </w:r>
          </w:p>
        </w:tc>
        <w:tc>
          <w:tcPr>
            <w:tcW w:w="428" w:type="dxa"/>
            <w:tcBorders>
              <w:top w:val="nil"/>
              <w:left w:val="nil"/>
              <w:bottom w:val="nil"/>
              <w:right w:val="nil"/>
            </w:tcBorders>
            <w:shd w:val="clear" w:color="000000" w:fill="FFFFFF"/>
            <w:noWrap/>
            <w:vAlign w:val="bottom"/>
            <w:hideMark/>
          </w:tcPr>
          <w:p w14:paraId="2FE6AB90" w14:textId="1657423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1.35</w:t>
            </w:r>
          </w:p>
        </w:tc>
        <w:tc>
          <w:tcPr>
            <w:tcW w:w="147" w:type="dxa"/>
            <w:tcBorders>
              <w:top w:val="nil"/>
              <w:left w:val="nil"/>
              <w:bottom w:val="nil"/>
              <w:right w:val="nil"/>
            </w:tcBorders>
            <w:shd w:val="clear" w:color="000000" w:fill="FFFFFF"/>
            <w:noWrap/>
            <w:vAlign w:val="bottom"/>
            <w:hideMark/>
          </w:tcPr>
          <w:p w14:paraId="3F508C41" w14:textId="4E61678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10216465" w14:textId="541C013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6C1534CE" w14:textId="738724F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82.2</w:t>
            </w:r>
          </w:p>
        </w:tc>
        <w:tc>
          <w:tcPr>
            <w:tcW w:w="426" w:type="dxa"/>
            <w:tcBorders>
              <w:top w:val="nil"/>
              <w:left w:val="nil"/>
              <w:bottom w:val="nil"/>
              <w:right w:val="nil"/>
            </w:tcBorders>
            <w:shd w:val="clear" w:color="000000" w:fill="FFFFFF"/>
            <w:noWrap/>
            <w:vAlign w:val="bottom"/>
            <w:hideMark/>
          </w:tcPr>
          <w:p w14:paraId="0497B2EF" w14:textId="462E307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86.7</w:t>
            </w:r>
          </w:p>
        </w:tc>
        <w:tc>
          <w:tcPr>
            <w:tcW w:w="423" w:type="dxa"/>
            <w:tcBorders>
              <w:top w:val="nil"/>
              <w:left w:val="nil"/>
              <w:bottom w:val="nil"/>
              <w:right w:val="nil"/>
            </w:tcBorders>
            <w:shd w:val="clear" w:color="000000" w:fill="FFFFFF"/>
            <w:noWrap/>
            <w:vAlign w:val="bottom"/>
            <w:hideMark/>
          </w:tcPr>
          <w:p w14:paraId="4AB8241C" w14:textId="2FF88E0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1.49</w:t>
            </w:r>
          </w:p>
        </w:tc>
        <w:tc>
          <w:tcPr>
            <w:tcW w:w="160" w:type="dxa"/>
            <w:tcBorders>
              <w:top w:val="nil"/>
              <w:left w:val="nil"/>
              <w:bottom w:val="nil"/>
              <w:right w:val="nil"/>
            </w:tcBorders>
            <w:shd w:val="clear" w:color="000000" w:fill="FFFFFF"/>
            <w:noWrap/>
            <w:vAlign w:val="bottom"/>
            <w:hideMark/>
          </w:tcPr>
          <w:p w14:paraId="154E233C" w14:textId="7F291CB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71AA7F33" w14:textId="33FE8B9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34DEAF87" w14:textId="51C08A5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86.6</w:t>
            </w:r>
          </w:p>
        </w:tc>
        <w:tc>
          <w:tcPr>
            <w:tcW w:w="425" w:type="dxa"/>
            <w:tcBorders>
              <w:top w:val="nil"/>
              <w:left w:val="nil"/>
              <w:bottom w:val="nil"/>
              <w:right w:val="nil"/>
            </w:tcBorders>
            <w:shd w:val="clear" w:color="000000" w:fill="FFFFFF"/>
            <w:noWrap/>
            <w:vAlign w:val="bottom"/>
            <w:hideMark/>
          </w:tcPr>
          <w:p w14:paraId="5E00AC60" w14:textId="7218444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92.4</w:t>
            </w:r>
          </w:p>
        </w:tc>
        <w:tc>
          <w:tcPr>
            <w:tcW w:w="382" w:type="dxa"/>
            <w:tcBorders>
              <w:top w:val="nil"/>
              <w:left w:val="nil"/>
              <w:bottom w:val="nil"/>
              <w:right w:val="nil"/>
            </w:tcBorders>
            <w:shd w:val="clear" w:color="000000" w:fill="FFFFFF"/>
            <w:noWrap/>
            <w:vAlign w:val="bottom"/>
            <w:hideMark/>
          </w:tcPr>
          <w:p w14:paraId="5AE1D303" w14:textId="340B179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1.95</w:t>
            </w:r>
          </w:p>
        </w:tc>
        <w:tc>
          <w:tcPr>
            <w:tcW w:w="166" w:type="dxa"/>
            <w:tcBorders>
              <w:top w:val="nil"/>
              <w:left w:val="nil"/>
              <w:bottom w:val="nil"/>
              <w:right w:val="nil"/>
            </w:tcBorders>
            <w:shd w:val="clear" w:color="000000" w:fill="FFFFFF"/>
            <w:noWrap/>
            <w:vAlign w:val="bottom"/>
            <w:hideMark/>
          </w:tcPr>
          <w:p w14:paraId="246908C3" w14:textId="18B6341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6C81DF2E" w14:textId="214AF81A"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4D5BC658" w14:textId="6F8A9390"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98.3</w:t>
            </w:r>
          </w:p>
        </w:tc>
        <w:tc>
          <w:tcPr>
            <w:tcW w:w="425" w:type="dxa"/>
            <w:tcBorders>
              <w:top w:val="nil"/>
              <w:left w:val="nil"/>
              <w:bottom w:val="nil"/>
              <w:right w:val="nil"/>
            </w:tcBorders>
            <w:shd w:val="clear" w:color="000000" w:fill="FFFFFF"/>
            <w:vAlign w:val="bottom"/>
          </w:tcPr>
          <w:p w14:paraId="54D507B1" w14:textId="258744F3"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99.1</w:t>
            </w:r>
          </w:p>
        </w:tc>
        <w:tc>
          <w:tcPr>
            <w:tcW w:w="428" w:type="dxa"/>
            <w:tcBorders>
              <w:top w:val="nil"/>
              <w:left w:val="nil"/>
              <w:bottom w:val="nil"/>
              <w:right w:val="nil"/>
            </w:tcBorders>
            <w:shd w:val="clear" w:color="000000" w:fill="FFFFFF"/>
            <w:vAlign w:val="bottom"/>
          </w:tcPr>
          <w:p w14:paraId="0B94F675" w14:textId="59ABA8C5"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0.27</w:t>
            </w:r>
          </w:p>
        </w:tc>
        <w:tc>
          <w:tcPr>
            <w:tcW w:w="175" w:type="dxa"/>
            <w:tcBorders>
              <w:top w:val="nil"/>
              <w:left w:val="nil"/>
              <w:bottom w:val="nil"/>
              <w:right w:val="nil"/>
            </w:tcBorders>
            <w:shd w:val="clear" w:color="000000" w:fill="FFFFFF"/>
            <w:vAlign w:val="bottom"/>
          </w:tcPr>
          <w:p w14:paraId="6CBFA238" w14:textId="42A581B3"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54A250F4"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587941EB" w14:textId="51263EB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Montenegro (MNE)</w:t>
            </w:r>
          </w:p>
        </w:tc>
        <w:tc>
          <w:tcPr>
            <w:tcW w:w="571" w:type="dxa"/>
            <w:tcBorders>
              <w:top w:val="nil"/>
              <w:left w:val="nil"/>
              <w:bottom w:val="nil"/>
              <w:right w:val="nil"/>
            </w:tcBorders>
            <w:shd w:val="clear" w:color="000000" w:fill="FFFFFF"/>
            <w:vAlign w:val="center"/>
          </w:tcPr>
          <w:p w14:paraId="3EE2CBCF" w14:textId="0332980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ECA</w:t>
            </w:r>
          </w:p>
        </w:tc>
        <w:tc>
          <w:tcPr>
            <w:tcW w:w="846" w:type="dxa"/>
            <w:tcBorders>
              <w:top w:val="nil"/>
              <w:left w:val="nil"/>
              <w:bottom w:val="nil"/>
              <w:right w:val="nil"/>
            </w:tcBorders>
            <w:shd w:val="clear" w:color="000000" w:fill="FFFFFF"/>
            <w:vAlign w:val="center"/>
          </w:tcPr>
          <w:p w14:paraId="7E99C25A" w14:textId="30A568F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50BEF2C9" w14:textId="33EF29F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690DAD9C" w14:textId="6DED2C3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1DB18C35" w14:textId="77066EFB"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2005-6</w:t>
            </w:r>
          </w:p>
        </w:tc>
        <w:tc>
          <w:tcPr>
            <w:tcW w:w="567" w:type="dxa"/>
            <w:tcBorders>
              <w:top w:val="nil"/>
              <w:left w:val="nil"/>
              <w:bottom w:val="nil"/>
              <w:right w:val="nil"/>
            </w:tcBorders>
            <w:shd w:val="clear" w:color="000000" w:fill="FFFFFF"/>
            <w:noWrap/>
            <w:vAlign w:val="bottom"/>
            <w:hideMark/>
          </w:tcPr>
          <w:p w14:paraId="3F5C9616" w14:textId="41465A5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2013</w:t>
            </w:r>
          </w:p>
        </w:tc>
        <w:tc>
          <w:tcPr>
            <w:tcW w:w="148" w:type="dxa"/>
            <w:tcBorders>
              <w:top w:val="nil"/>
              <w:left w:val="nil"/>
              <w:bottom w:val="nil"/>
              <w:right w:val="nil"/>
            </w:tcBorders>
            <w:shd w:val="clear" w:color="000000" w:fill="FFFFFF"/>
            <w:vAlign w:val="bottom"/>
          </w:tcPr>
          <w:p w14:paraId="2C87A1FB" w14:textId="4D51B3FB"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5DF692BF" w14:textId="10BAB6E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95.3</w:t>
            </w:r>
          </w:p>
        </w:tc>
        <w:tc>
          <w:tcPr>
            <w:tcW w:w="425" w:type="dxa"/>
            <w:tcBorders>
              <w:top w:val="nil"/>
              <w:left w:val="nil"/>
              <w:bottom w:val="nil"/>
              <w:right w:val="nil"/>
            </w:tcBorders>
            <w:shd w:val="clear" w:color="000000" w:fill="FFFFFF"/>
            <w:noWrap/>
            <w:vAlign w:val="center"/>
            <w:hideMark/>
          </w:tcPr>
          <w:p w14:paraId="57689189" w14:textId="6C8AAEB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95.2</w:t>
            </w:r>
          </w:p>
        </w:tc>
        <w:tc>
          <w:tcPr>
            <w:tcW w:w="426" w:type="dxa"/>
            <w:tcBorders>
              <w:top w:val="nil"/>
              <w:left w:val="nil"/>
              <w:bottom w:val="nil"/>
              <w:right w:val="nil"/>
            </w:tcBorders>
            <w:shd w:val="clear" w:color="000000" w:fill="FFFFFF"/>
            <w:noWrap/>
            <w:vAlign w:val="center"/>
            <w:hideMark/>
          </w:tcPr>
          <w:p w14:paraId="61A4210A" w14:textId="1437B36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-0.01</w:t>
            </w:r>
          </w:p>
        </w:tc>
        <w:tc>
          <w:tcPr>
            <w:tcW w:w="143" w:type="dxa"/>
            <w:tcBorders>
              <w:top w:val="nil"/>
              <w:left w:val="nil"/>
              <w:bottom w:val="nil"/>
              <w:right w:val="nil"/>
            </w:tcBorders>
            <w:shd w:val="clear" w:color="000000" w:fill="FFFFFF"/>
            <w:noWrap/>
            <w:vAlign w:val="bottom"/>
            <w:hideMark/>
          </w:tcPr>
          <w:p w14:paraId="70946887" w14:textId="2CA6AFC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36" w:type="dxa"/>
            <w:tcBorders>
              <w:top w:val="nil"/>
              <w:left w:val="nil"/>
              <w:bottom w:val="nil"/>
              <w:right w:val="nil"/>
            </w:tcBorders>
            <w:shd w:val="clear" w:color="000000" w:fill="FFFFFF"/>
            <w:noWrap/>
            <w:vAlign w:val="bottom"/>
            <w:hideMark/>
          </w:tcPr>
          <w:p w14:paraId="087AF277" w14:textId="590AD8B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6FB4769A" w14:textId="7630F8B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82.9</w:t>
            </w:r>
          </w:p>
        </w:tc>
        <w:tc>
          <w:tcPr>
            <w:tcW w:w="425" w:type="dxa"/>
            <w:tcBorders>
              <w:top w:val="nil"/>
              <w:left w:val="nil"/>
              <w:bottom w:val="nil"/>
              <w:right w:val="nil"/>
            </w:tcBorders>
            <w:shd w:val="clear" w:color="000000" w:fill="FFFFFF"/>
            <w:noWrap/>
            <w:vAlign w:val="center"/>
            <w:hideMark/>
          </w:tcPr>
          <w:p w14:paraId="7936D4B3" w14:textId="6FD713E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85.1</w:t>
            </w:r>
          </w:p>
        </w:tc>
        <w:tc>
          <w:tcPr>
            <w:tcW w:w="427" w:type="dxa"/>
            <w:tcBorders>
              <w:top w:val="nil"/>
              <w:left w:val="nil"/>
              <w:bottom w:val="nil"/>
              <w:right w:val="nil"/>
            </w:tcBorders>
            <w:shd w:val="clear" w:color="000000" w:fill="FFFFFF"/>
            <w:noWrap/>
            <w:vAlign w:val="bottom"/>
            <w:hideMark/>
          </w:tcPr>
          <w:p w14:paraId="478AC074" w14:textId="2E8C08A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0.29</w:t>
            </w:r>
          </w:p>
        </w:tc>
        <w:tc>
          <w:tcPr>
            <w:tcW w:w="160" w:type="dxa"/>
            <w:tcBorders>
              <w:top w:val="nil"/>
              <w:left w:val="nil"/>
              <w:bottom w:val="nil"/>
              <w:right w:val="nil"/>
            </w:tcBorders>
            <w:shd w:val="clear" w:color="000000" w:fill="FFFFFF"/>
            <w:noWrap/>
            <w:vAlign w:val="bottom"/>
            <w:hideMark/>
          </w:tcPr>
          <w:p w14:paraId="3105EB7F" w14:textId="6DCBC3E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4B283A4F" w14:textId="01ACD3C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6151B400" w14:textId="405D70F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5" w:type="dxa"/>
            <w:tcBorders>
              <w:top w:val="nil"/>
              <w:left w:val="nil"/>
              <w:bottom w:val="nil"/>
              <w:right w:val="nil"/>
            </w:tcBorders>
            <w:shd w:val="clear" w:color="000000" w:fill="FFFFFF"/>
            <w:noWrap/>
            <w:vAlign w:val="center"/>
            <w:hideMark/>
          </w:tcPr>
          <w:p w14:paraId="167352E6" w14:textId="59BE496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8" w:type="dxa"/>
            <w:tcBorders>
              <w:top w:val="nil"/>
              <w:left w:val="nil"/>
              <w:bottom w:val="nil"/>
              <w:right w:val="nil"/>
            </w:tcBorders>
            <w:shd w:val="clear" w:color="000000" w:fill="FFFFFF"/>
            <w:noWrap/>
            <w:vAlign w:val="bottom"/>
            <w:hideMark/>
          </w:tcPr>
          <w:p w14:paraId="613FEE6F" w14:textId="18DFEB2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47" w:type="dxa"/>
            <w:tcBorders>
              <w:top w:val="nil"/>
              <w:left w:val="nil"/>
              <w:bottom w:val="nil"/>
              <w:right w:val="nil"/>
            </w:tcBorders>
            <w:shd w:val="clear" w:color="000000" w:fill="FFFFFF"/>
            <w:noWrap/>
            <w:vAlign w:val="bottom"/>
            <w:hideMark/>
          </w:tcPr>
          <w:p w14:paraId="6CAB10F5" w14:textId="00768A2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79B671C6" w14:textId="0F18585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6737B2FC" w14:textId="1D872BA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99.0</w:t>
            </w:r>
          </w:p>
        </w:tc>
        <w:tc>
          <w:tcPr>
            <w:tcW w:w="426" w:type="dxa"/>
            <w:tcBorders>
              <w:top w:val="nil"/>
              <w:left w:val="nil"/>
              <w:bottom w:val="nil"/>
              <w:right w:val="nil"/>
            </w:tcBorders>
            <w:shd w:val="clear" w:color="000000" w:fill="FFFFFF"/>
            <w:noWrap/>
            <w:vAlign w:val="bottom"/>
            <w:hideMark/>
          </w:tcPr>
          <w:p w14:paraId="5EDA69B4" w14:textId="3D38049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96.3</w:t>
            </w:r>
          </w:p>
        </w:tc>
        <w:tc>
          <w:tcPr>
            <w:tcW w:w="423" w:type="dxa"/>
            <w:tcBorders>
              <w:top w:val="nil"/>
              <w:left w:val="nil"/>
              <w:bottom w:val="nil"/>
              <w:right w:val="nil"/>
            </w:tcBorders>
            <w:shd w:val="clear" w:color="000000" w:fill="FFFFFF"/>
            <w:noWrap/>
            <w:vAlign w:val="bottom"/>
            <w:hideMark/>
          </w:tcPr>
          <w:p w14:paraId="7C15F767" w14:textId="1748DC4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-0.36</w:t>
            </w:r>
          </w:p>
        </w:tc>
        <w:tc>
          <w:tcPr>
            <w:tcW w:w="160" w:type="dxa"/>
            <w:tcBorders>
              <w:top w:val="nil"/>
              <w:left w:val="nil"/>
              <w:bottom w:val="nil"/>
              <w:right w:val="nil"/>
            </w:tcBorders>
            <w:shd w:val="clear" w:color="000000" w:fill="FFFFFF"/>
            <w:noWrap/>
            <w:vAlign w:val="bottom"/>
            <w:hideMark/>
          </w:tcPr>
          <w:p w14:paraId="71C12286" w14:textId="0879AFF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1956757A" w14:textId="782EF91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24E59A78" w14:textId="5FF5C1F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1763BC92" w14:textId="3962EDB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6845F1BF" w14:textId="5DB25F3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hideMark/>
          </w:tcPr>
          <w:p w14:paraId="5E581BE1" w14:textId="55D146F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75326B5D" w14:textId="1CD8DA7C"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2A4DCCD1" w14:textId="7EC23F97"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05B7357C" w14:textId="30F2C4F0"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608B9B6E" w14:textId="1FE07210"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66D6AC71" w14:textId="78B2E846"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193A0D6A"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72087BAD" w14:textId="020E6B8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Serbia (SRB)</w:t>
            </w:r>
          </w:p>
        </w:tc>
        <w:tc>
          <w:tcPr>
            <w:tcW w:w="571" w:type="dxa"/>
            <w:tcBorders>
              <w:top w:val="nil"/>
              <w:left w:val="nil"/>
              <w:bottom w:val="nil"/>
              <w:right w:val="nil"/>
            </w:tcBorders>
            <w:shd w:val="clear" w:color="000000" w:fill="FFFFFF"/>
            <w:vAlign w:val="center"/>
          </w:tcPr>
          <w:p w14:paraId="4A7D9049" w14:textId="5B4917B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ECA</w:t>
            </w:r>
          </w:p>
        </w:tc>
        <w:tc>
          <w:tcPr>
            <w:tcW w:w="846" w:type="dxa"/>
            <w:tcBorders>
              <w:top w:val="nil"/>
              <w:left w:val="nil"/>
              <w:bottom w:val="nil"/>
              <w:right w:val="nil"/>
            </w:tcBorders>
            <w:shd w:val="clear" w:color="000000" w:fill="FFFFFF"/>
            <w:vAlign w:val="center"/>
          </w:tcPr>
          <w:p w14:paraId="0804CB84" w14:textId="512BC14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49C505D9" w14:textId="6172C39A"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02C812D2" w14:textId="0B8B6A3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4E1524D9" w14:textId="4634B72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1C337AFE" w14:textId="6E0FE0CC"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bottom w:val="nil"/>
              <w:right w:val="nil"/>
            </w:tcBorders>
            <w:shd w:val="clear" w:color="000000" w:fill="FFFFFF"/>
            <w:vAlign w:val="bottom"/>
          </w:tcPr>
          <w:p w14:paraId="31395DEC" w14:textId="302B69F4"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7E0213CC" w14:textId="075DB3E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96.4</w:t>
            </w:r>
          </w:p>
        </w:tc>
        <w:tc>
          <w:tcPr>
            <w:tcW w:w="425" w:type="dxa"/>
            <w:tcBorders>
              <w:top w:val="nil"/>
              <w:left w:val="nil"/>
              <w:bottom w:val="nil"/>
              <w:right w:val="nil"/>
            </w:tcBorders>
            <w:shd w:val="clear" w:color="000000" w:fill="FFFFFF"/>
            <w:noWrap/>
            <w:vAlign w:val="center"/>
            <w:hideMark/>
          </w:tcPr>
          <w:p w14:paraId="30BE7BC9" w14:textId="5E33E03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96.7</w:t>
            </w:r>
          </w:p>
        </w:tc>
        <w:tc>
          <w:tcPr>
            <w:tcW w:w="426" w:type="dxa"/>
            <w:tcBorders>
              <w:top w:val="nil"/>
              <w:left w:val="nil"/>
              <w:bottom w:val="nil"/>
              <w:right w:val="nil"/>
            </w:tcBorders>
            <w:shd w:val="clear" w:color="000000" w:fill="FFFFFF"/>
            <w:noWrap/>
            <w:vAlign w:val="center"/>
            <w:hideMark/>
          </w:tcPr>
          <w:p w14:paraId="169F9F78" w14:textId="53DC124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0.06</w:t>
            </w:r>
          </w:p>
        </w:tc>
        <w:tc>
          <w:tcPr>
            <w:tcW w:w="143" w:type="dxa"/>
            <w:tcBorders>
              <w:top w:val="nil"/>
              <w:left w:val="nil"/>
              <w:bottom w:val="nil"/>
              <w:right w:val="nil"/>
            </w:tcBorders>
            <w:shd w:val="clear" w:color="000000" w:fill="FFFFFF"/>
            <w:noWrap/>
            <w:vAlign w:val="bottom"/>
            <w:hideMark/>
          </w:tcPr>
          <w:p w14:paraId="04B58315" w14:textId="060033C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27270DB" w14:textId="5E0B39D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3B604C30" w14:textId="4789BBD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87.5</w:t>
            </w:r>
          </w:p>
        </w:tc>
        <w:tc>
          <w:tcPr>
            <w:tcW w:w="425" w:type="dxa"/>
            <w:tcBorders>
              <w:top w:val="nil"/>
              <w:left w:val="nil"/>
              <w:bottom w:val="nil"/>
              <w:right w:val="nil"/>
            </w:tcBorders>
            <w:shd w:val="clear" w:color="000000" w:fill="FFFFFF"/>
            <w:noWrap/>
            <w:vAlign w:val="center"/>
            <w:hideMark/>
          </w:tcPr>
          <w:p w14:paraId="7857A3FA" w14:textId="2666D1C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88.7</w:t>
            </w:r>
          </w:p>
        </w:tc>
        <w:tc>
          <w:tcPr>
            <w:tcW w:w="427" w:type="dxa"/>
            <w:tcBorders>
              <w:top w:val="nil"/>
              <w:left w:val="nil"/>
              <w:bottom w:val="nil"/>
              <w:right w:val="nil"/>
            </w:tcBorders>
            <w:shd w:val="clear" w:color="000000" w:fill="FFFFFF"/>
            <w:noWrap/>
            <w:vAlign w:val="bottom"/>
            <w:hideMark/>
          </w:tcPr>
          <w:p w14:paraId="553AA627" w14:textId="2AA8CC0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0.30</w:t>
            </w:r>
          </w:p>
        </w:tc>
        <w:tc>
          <w:tcPr>
            <w:tcW w:w="160" w:type="dxa"/>
            <w:tcBorders>
              <w:top w:val="nil"/>
              <w:left w:val="nil"/>
              <w:bottom w:val="nil"/>
              <w:right w:val="nil"/>
            </w:tcBorders>
            <w:shd w:val="clear" w:color="000000" w:fill="FFFFFF"/>
            <w:noWrap/>
            <w:vAlign w:val="bottom"/>
            <w:hideMark/>
          </w:tcPr>
          <w:p w14:paraId="46051B95" w14:textId="7760FAC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4CFFEECE" w14:textId="1FE656C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11794036" w14:textId="1ADAEB2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94.7</w:t>
            </w:r>
          </w:p>
        </w:tc>
        <w:tc>
          <w:tcPr>
            <w:tcW w:w="425" w:type="dxa"/>
            <w:tcBorders>
              <w:top w:val="nil"/>
              <w:left w:val="nil"/>
              <w:bottom w:val="nil"/>
              <w:right w:val="nil"/>
            </w:tcBorders>
            <w:shd w:val="clear" w:color="000000" w:fill="FFFFFF"/>
            <w:noWrap/>
            <w:vAlign w:val="center"/>
            <w:hideMark/>
          </w:tcPr>
          <w:p w14:paraId="73A11641" w14:textId="4A70062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94.6</w:t>
            </w:r>
          </w:p>
        </w:tc>
        <w:tc>
          <w:tcPr>
            <w:tcW w:w="428" w:type="dxa"/>
            <w:tcBorders>
              <w:top w:val="nil"/>
              <w:left w:val="nil"/>
              <w:bottom w:val="nil"/>
              <w:right w:val="nil"/>
            </w:tcBorders>
            <w:shd w:val="clear" w:color="000000" w:fill="FFFFFF"/>
            <w:noWrap/>
            <w:vAlign w:val="bottom"/>
            <w:hideMark/>
          </w:tcPr>
          <w:p w14:paraId="05DFB620" w14:textId="3FF26F6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-0.01</w:t>
            </w:r>
          </w:p>
        </w:tc>
        <w:tc>
          <w:tcPr>
            <w:tcW w:w="147" w:type="dxa"/>
            <w:tcBorders>
              <w:top w:val="nil"/>
              <w:left w:val="nil"/>
              <w:bottom w:val="nil"/>
              <w:right w:val="nil"/>
            </w:tcBorders>
            <w:shd w:val="clear" w:color="000000" w:fill="FFFFFF"/>
            <w:noWrap/>
            <w:vAlign w:val="bottom"/>
            <w:hideMark/>
          </w:tcPr>
          <w:p w14:paraId="725A9C80" w14:textId="2DD7CF9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66" w:type="dxa"/>
            <w:tcBorders>
              <w:top w:val="nil"/>
              <w:left w:val="nil"/>
              <w:bottom w:val="nil"/>
              <w:right w:val="nil"/>
            </w:tcBorders>
            <w:shd w:val="clear" w:color="000000" w:fill="FFFFFF"/>
            <w:noWrap/>
            <w:vAlign w:val="bottom"/>
            <w:hideMark/>
          </w:tcPr>
          <w:p w14:paraId="1932C128" w14:textId="0C4F175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4B28C950" w14:textId="1FA83AE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6" w:type="dxa"/>
            <w:tcBorders>
              <w:top w:val="nil"/>
              <w:left w:val="nil"/>
              <w:bottom w:val="nil"/>
              <w:right w:val="nil"/>
            </w:tcBorders>
            <w:shd w:val="clear" w:color="000000" w:fill="FFFFFF"/>
            <w:noWrap/>
            <w:vAlign w:val="bottom"/>
            <w:hideMark/>
          </w:tcPr>
          <w:p w14:paraId="76BFDB39" w14:textId="55AFC60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3" w:type="dxa"/>
            <w:tcBorders>
              <w:top w:val="nil"/>
              <w:left w:val="nil"/>
              <w:bottom w:val="nil"/>
              <w:right w:val="nil"/>
            </w:tcBorders>
            <w:shd w:val="clear" w:color="000000" w:fill="FFFFFF"/>
            <w:noWrap/>
            <w:vAlign w:val="bottom"/>
            <w:hideMark/>
          </w:tcPr>
          <w:p w14:paraId="394A1FC1" w14:textId="76D5ECE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0" w:type="dxa"/>
            <w:tcBorders>
              <w:top w:val="nil"/>
              <w:left w:val="nil"/>
              <w:bottom w:val="nil"/>
              <w:right w:val="nil"/>
            </w:tcBorders>
            <w:shd w:val="clear" w:color="000000" w:fill="FFFFFF"/>
            <w:noWrap/>
            <w:vAlign w:val="bottom"/>
            <w:hideMark/>
          </w:tcPr>
          <w:p w14:paraId="6BB1074D" w14:textId="4084DCA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33" w:type="dxa"/>
            <w:tcBorders>
              <w:top w:val="nil"/>
              <w:left w:val="nil"/>
              <w:bottom w:val="nil"/>
              <w:right w:val="nil"/>
            </w:tcBorders>
            <w:shd w:val="clear" w:color="000000" w:fill="FFFFFF"/>
            <w:noWrap/>
            <w:vAlign w:val="bottom"/>
            <w:hideMark/>
          </w:tcPr>
          <w:p w14:paraId="01720D29" w14:textId="17AF318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0F6F9EDC" w14:textId="6DE5947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482E23E8" w14:textId="52F1A61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2D245349" w14:textId="54A14CB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hideMark/>
          </w:tcPr>
          <w:p w14:paraId="659BEB23" w14:textId="0B21B11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299892D4" w14:textId="1DE681C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5D45A52F" w14:textId="510BCFB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53DED191" w14:textId="429AFDE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261A8B2F" w14:textId="76F8297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635A45F1" w14:textId="548CAE7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2560073A"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63214D55" w14:textId="1476DD7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Tajikistan (TJK)</w:t>
            </w:r>
          </w:p>
        </w:tc>
        <w:tc>
          <w:tcPr>
            <w:tcW w:w="571" w:type="dxa"/>
            <w:tcBorders>
              <w:top w:val="nil"/>
              <w:left w:val="nil"/>
              <w:bottom w:val="nil"/>
              <w:right w:val="nil"/>
            </w:tcBorders>
            <w:shd w:val="clear" w:color="000000" w:fill="FFFFFF"/>
            <w:vAlign w:val="center"/>
          </w:tcPr>
          <w:p w14:paraId="0FA0AE11" w14:textId="0CDB3E58"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ECA</w:t>
            </w:r>
          </w:p>
        </w:tc>
        <w:tc>
          <w:tcPr>
            <w:tcW w:w="846" w:type="dxa"/>
            <w:tcBorders>
              <w:top w:val="nil"/>
              <w:left w:val="nil"/>
              <w:bottom w:val="nil"/>
              <w:right w:val="nil"/>
            </w:tcBorders>
            <w:shd w:val="clear" w:color="000000" w:fill="FFFFFF"/>
            <w:vAlign w:val="center"/>
          </w:tcPr>
          <w:p w14:paraId="143E4F15" w14:textId="7FEAC58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53959888" w14:textId="518BA2E2"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5C428301" w14:textId="63F1AED8"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22428324" w14:textId="6BB3FFD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2012</w:t>
            </w:r>
          </w:p>
        </w:tc>
        <w:tc>
          <w:tcPr>
            <w:tcW w:w="567" w:type="dxa"/>
            <w:tcBorders>
              <w:top w:val="nil"/>
              <w:left w:val="nil"/>
              <w:bottom w:val="nil"/>
              <w:right w:val="nil"/>
            </w:tcBorders>
            <w:shd w:val="clear" w:color="000000" w:fill="FFFFFF"/>
            <w:noWrap/>
            <w:vAlign w:val="bottom"/>
            <w:hideMark/>
          </w:tcPr>
          <w:p w14:paraId="6CADC20F" w14:textId="6ED50B1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2017</w:t>
            </w:r>
          </w:p>
        </w:tc>
        <w:tc>
          <w:tcPr>
            <w:tcW w:w="148" w:type="dxa"/>
            <w:tcBorders>
              <w:top w:val="nil"/>
              <w:left w:val="nil"/>
              <w:bottom w:val="nil"/>
              <w:right w:val="nil"/>
            </w:tcBorders>
            <w:shd w:val="clear" w:color="000000" w:fill="FFFFFF"/>
            <w:vAlign w:val="bottom"/>
          </w:tcPr>
          <w:p w14:paraId="04D4AC7A" w14:textId="42CE0FE6"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60FAAC50" w14:textId="45FE761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84.0</w:t>
            </w:r>
          </w:p>
        </w:tc>
        <w:tc>
          <w:tcPr>
            <w:tcW w:w="425" w:type="dxa"/>
            <w:tcBorders>
              <w:top w:val="nil"/>
              <w:left w:val="nil"/>
              <w:bottom w:val="nil"/>
              <w:right w:val="nil"/>
            </w:tcBorders>
            <w:shd w:val="clear" w:color="000000" w:fill="FFFFFF"/>
            <w:noWrap/>
            <w:vAlign w:val="center"/>
            <w:hideMark/>
          </w:tcPr>
          <w:p w14:paraId="0BB16470" w14:textId="1C99C41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87.2</w:t>
            </w:r>
          </w:p>
        </w:tc>
        <w:tc>
          <w:tcPr>
            <w:tcW w:w="426" w:type="dxa"/>
            <w:tcBorders>
              <w:top w:val="nil"/>
              <w:left w:val="nil"/>
              <w:bottom w:val="nil"/>
              <w:right w:val="nil"/>
            </w:tcBorders>
            <w:shd w:val="clear" w:color="000000" w:fill="FFFFFF"/>
            <w:noWrap/>
            <w:vAlign w:val="center"/>
            <w:hideMark/>
          </w:tcPr>
          <w:p w14:paraId="2F66DB54" w14:textId="028E3E6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0.65</w:t>
            </w:r>
          </w:p>
        </w:tc>
        <w:tc>
          <w:tcPr>
            <w:tcW w:w="143" w:type="dxa"/>
            <w:tcBorders>
              <w:top w:val="nil"/>
              <w:left w:val="nil"/>
              <w:bottom w:val="nil"/>
              <w:right w:val="nil"/>
            </w:tcBorders>
            <w:shd w:val="clear" w:color="000000" w:fill="FFFFFF"/>
            <w:noWrap/>
            <w:vAlign w:val="bottom"/>
            <w:hideMark/>
          </w:tcPr>
          <w:p w14:paraId="17F8F9AA" w14:textId="1131DAD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58EA18F" w14:textId="25D4FFE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0BD8CAA3" w14:textId="32B8679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64.5</w:t>
            </w:r>
          </w:p>
        </w:tc>
        <w:tc>
          <w:tcPr>
            <w:tcW w:w="425" w:type="dxa"/>
            <w:tcBorders>
              <w:top w:val="nil"/>
              <w:left w:val="nil"/>
              <w:bottom w:val="nil"/>
              <w:right w:val="nil"/>
            </w:tcBorders>
            <w:shd w:val="clear" w:color="000000" w:fill="FFFFFF"/>
            <w:noWrap/>
            <w:vAlign w:val="center"/>
            <w:hideMark/>
          </w:tcPr>
          <w:p w14:paraId="16E280F8" w14:textId="69A16F6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69.2</w:t>
            </w:r>
          </w:p>
        </w:tc>
        <w:tc>
          <w:tcPr>
            <w:tcW w:w="427" w:type="dxa"/>
            <w:tcBorders>
              <w:top w:val="nil"/>
              <w:left w:val="nil"/>
              <w:bottom w:val="nil"/>
              <w:right w:val="nil"/>
            </w:tcBorders>
            <w:shd w:val="clear" w:color="000000" w:fill="FFFFFF"/>
            <w:noWrap/>
            <w:vAlign w:val="bottom"/>
            <w:hideMark/>
          </w:tcPr>
          <w:p w14:paraId="0A7A74F3" w14:textId="45124DD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0.94</w:t>
            </w:r>
          </w:p>
        </w:tc>
        <w:tc>
          <w:tcPr>
            <w:tcW w:w="160" w:type="dxa"/>
            <w:tcBorders>
              <w:top w:val="nil"/>
              <w:left w:val="nil"/>
              <w:bottom w:val="nil"/>
              <w:right w:val="nil"/>
            </w:tcBorders>
            <w:shd w:val="clear" w:color="000000" w:fill="FFFFFF"/>
            <w:noWrap/>
            <w:vAlign w:val="bottom"/>
            <w:hideMark/>
          </w:tcPr>
          <w:p w14:paraId="16E5535D" w14:textId="7A9EDA6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76BBDC64" w14:textId="605365D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2002DEB8" w14:textId="66E8E05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76.9</w:t>
            </w:r>
          </w:p>
        </w:tc>
        <w:tc>
          <w:tcPr>
            <w:tcW w:w="425" w:type="dxa"/>
            <w:tcBorders>
              <w:top w:val="nil"/>
              <w:left w:val="nil"/>
              <w:bottom w:val="nil"/>
              <w:right w:val="nil"/>
            </w:tcBorders>
            <w:shd w:val="clear" w:color="000000" w:fill="FFFFFF"/>
            <w:noWrap/>
            <w:vAlign w:val="center"/>
            <w:hideMark/>
          </w:tcPr>
          <w:p w14:paraId="2926EC06" w14:textId="0E9E44E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81.5</w:t>
            </w:r>
          </w:p>
        </w:tc>
        <w:tc>
          <w:tcPr>
            <w:tcW w:w="428" w:type="dxa"/>
            <w:tcBorders>
              <w:top w:val="nil"/>
              <w:left w:val="nil"/>
              <w:bottom w:val="nil"/>
              <w:right w:val="nil"/>
            </w:tcBorders>
            <w:shd w:val="clear" w:color="000000" w:fill="FFFFFF"/>
            <w:noWrap/>
            <w:vAlign w:val="bottom"/>
            <w:hideMark/>
          </w:tcPr>
          <w:p w14:paraId="553957FA" w14:textId="6ED800C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0.90</w:t>
            </w:r>
          </w:p>
        </w:tc>
        <w:tc>
          <w:tcPr>
            <w:tcW w:w="147" w:type="dxa"/>
            <w:tcBorders>
              <w:top w:val="nil"/>
              <w:left w:val="nil"/>
              <w:bottom w:val="nil"/>
              <w:right w:val="nil"/>
            </w:tcBorders>
            <w:shd w:val="clear" w:color="000000" w:fill="FFFFFF"/>
            <w:noWrap/>
            <w:vAlign w:val="bottom"/>
            <w:hideMark/>
          </w:tcPr>
          <w:p w14:paraId="13F0FBB2" w14:textId="77E20BB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1EF4A865" w14:textId="429199D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2AECDE2B" w14:textId="1FE47EC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85.9</w:t>
            </w:r>
          </w:p>
        </w:tc>
        <w:tc>
          <w:tcPr>
            <w:tcW w:w="426" w:type="dxa"/>
            <w:tcBorders>
              <w:top w:val="nil"/>
              <w:left w:val="nil"/>
              <w:bottom w:val="nil"/>
              <w:right w:val="nil"/>
            </w:tcBorders>
            <w:shd w:val="clear" w:color="000000" w:fill="FFFFFF"/>
            <w:noWrap/>
            <w:vAlign w:val="bottom"/>
            <w:hideMark/>
          </w:tcPr>
          <w:p w14:paraId="5C13E94B" w14:textId="7F1C4E9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90.6</w:t>
            </w:r>
          </w:p>
        </w:tc>
        <w:tc>
          <w:tcPr>
            <w:tcW w:w="423" w:type="dxa"/>
            <w:tcBorders>
              <w:top w:val="nil"/>
              <w:left w:val="nil"/>
              <w:bottom w:val="nil"/>
              <w:right w:val="nil"/>
            </w:tcBorders>
            <w:shd w:val="clear" w:color="000000" w:fill="FFFFFF"/>
            <w:noWrap/>
            <w:vAlign w:val="bottom"/>
            <w:hideMark/>
          </w:tcPr>
          <w:p w14:paraId="02E9BBA4" w14:textId="7F85A41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0.94</w:t>
            </w:r>
          </w:p>
        </w:tc>
        <w:tc>
          <w:tcPr>
            <w:tcW w:w="160" w:type="dxa"/>
            <w:tcBorders>
              <w:top w:val="nil"/>
              <w:left w:val="nil"/>
              <w:bottom w:val="nil"/>
              <w:right w:val="nil"/>
            </w:tcBorders>
            <w:shd w:val="clear" w:color="000000" w:fill="FFFFFF"/>
            <w:noWrap/>
            <w:vAlign w:val="bottom"/>
            <w:hideMark/>
          </w:tcPr>
          <w:p w14:paraId="5BD02A70" w14:textId="1C47F90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5BF8FCCE" w14:textId="063A3DE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7A074DD0" w14:textId="039D5DC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93.2</w:t>
            </w:r>
          </w:p>
        </w:tc>
        <w:tc>
          <w:tcPr>
            <w:tcW w:w="425" w:type="dxa"/>
            <w:tcBorders>
              <w:top w:val="nil"/>
              <w:left w:val="nil"/>
              <w:bottom w:val="nil"/>
              <w:right w:val="nil"/>
            </w:tcBorders>
            <w:shd w:val="clear" w:color="000000" w:fill="FFFFFF"/>
            <w:noWrap/>
            <w:vAlign w:val="bottom"/>
            <w:hideMark/>
          </w:tcPr>
          <w:p w14:paraId="054122BF" w14:textId="087E9AC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94.9</w:t>
            </w:r>
          </w:p>
        </w:tc>
        <w:tc>
          <w:tcPr>
            <w:tcW w:w="382" w:type="dxa"/>
            <w:tcBorders>
              <w:top w:val="nil"/>
              <w:left w:val="nil"/>
              <w:bottom w:val="nil"/>
              <w:right w:val="nil"/>
            </w:tcBorders>
            <w:shd w:val="clear" w:color="000000" w:fill="FFFFFF"/>
            <w:noWrap/>
            <w:vAlign w:val="bottom"/>
            <w:hideMark/>
          </w:tcPr>
          <w:p w14:paraId="2EDEA85E" w14:textId="7CDC89C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0.33</w:t>
            </w:r>
          </w:p>
        </w:tc>
        <w:tc>
          <w:tcPr>
            <w:tcW w:w="166" w:type="dxa"/>
            <w:tcBorders>
              <w:top w:val="nil"/>
              <w:left w:val="nil"/>
              <w:bottom w:val="nil"/>
              <w:right w:val="nil"/>
            </w:tcBorders>
            <w:shd w:val="clear" w:color="000000" w:fill="FFFFFF"/>
            <w:noWrap/>
            <w:vAlign w:val="bottom"/>
            <w:hideMark/>
          </w:tcPr>
          <w:p w14:paraId="2EEDF3B8" w14:textId="5C22A83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79AB9DF3" w14:textId="00AD5E1C"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47D777C0" w14:textId="18113068"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99.3</w:t>
            </w:r>
          </w:p>
        </w:tc>
        <w:tc>
          <w:tcPr>
            <w:tcW w:w="425" w:type="dxa"/>
            <w:tcBorders>
              <w:top w:val="nil"/>
              <w:left w:val="nil"/>
              <w:bottom w:val="nil"/>
              <w:right w:val="nil"/>
            </w:tcBorders>
            <w:shd w:val="clear" w:color="000000" w:fill="FFFFFF"/>
            <w:vAlign w:val="bottom"/>
          </w:tcPr>
          <w:p w14:paraId="3019DFFC" w14:textId="0F6240B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6BB29B37" w14:textId="55FAAA7A"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0.14</w:t>
            </w:r>
          </w:p>
        </w:tc>
        <w:tc>
          <w:tcPr>
            <w:tcW w:w="175" w:type="dxa"/>
            <w:tcBorders>
              <w:top w:val="nil"/>
              <w:left w:val="nil"/>
              <w:bottom w:val="nil"/>
              <w:right w:val="nil"/>
            </w:tcBorders>
            <w:shd w:val="clear" w:color="000000" w:fill="FFFFFF"/>
            <w:vAlign w:val="bottom"/>
          </w:tcPr>
          <w:p w14:paraId="3DF97090" w14:textId="7F9F7DF2"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47623D8D" w14:textId="77777777" w:rsidTr="0095647D">
        <w:trPr>
          <w:trHeight w:val="113"/>
          <w:jc w:val="center"/>
        </w:trPr>
        <w:tc>
          <w:tcPr>
            <w:tcW w:w="1985" w:type="dxa"/>
            <w:tcBorders>
              <w:top w:val="nil"/>
              <w:left w:val="nil"/>
              <w:right w:val="nil"/>
            </w:tcBorders>
            <w:shd w:val="clear" w:color="000000" w:fill="FFFFFF"/>
            <w:noWrap/>
            <w:vAlign w:val="bottom"/>
            <w:hideMark/>
          </w:tcPr>
          <w:p w14:paraId="7001F769" w14:textId="489D649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Turkmenistan (TKM)</w:t>
            </w:r>
          </w:p>
        </w:tc>
        <w:tc>
          <w:tcPr>
            <w:tcW w:w="571" w:type="dxa"/>
            <w:tcBorders>
              <w:top w:val="nil"/>
              <w:left w:val="nil"/>
              <w:right w:val="nil"/>
            </w:tcBorders>
            <w:shd w:val="clear" w:color="000000" w:fill="FFFFFF"/>
            <w:vAlign w:val="center"/>
          </w:tcPr>
          <w:p w14:paraId="167D71F4" w14:textId="471A4978"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ECA</w:t>
            </w:r>
          </w:p>
        </w:tc>
        <w:tc>
          <w:tcPr>
            <w:tcW w:w="846" w:type="dxa"/>
            <w:tcBorders>
              <w:top w:val="nil"/>
              <w:left w:val="nil"/>
              <w:right w:val="nil"/>
            </w:tcBorders>
            <w:shd w:val="clear" w:color="000000" w:fill="FFFFFF"/>
            <w:vAlign w:val="center"/>
          </w:tcPr>
          <w:p w14:paraId="21A669B4" w14:textId="3971BD47"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right w:val="nil"/>
            </w:tcBorders>
            <w:shd w:val="clear" w:color="000000" w:fill="FFFFFF"/>
            <w:vAlign w:val="center"/>
          </w:tcPr>
          <w:p w14:paraId="6193A728" w14:textId="012F534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right w:val="nil"/>
            </w:tcBorders>
            <w:shd w:val="clear" w:color="000000" w:fill="FFFFFF"/>
            <w:vAlign w:val="center"/>
          </w:tcPr>
          <w:p w14:paraId="2616680C" w14:textId="3011269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right w:val="nil"/>
            </w:tcBorders>
            <w:shd w:val="clear" w:color="000000" w:fill="FFFFFF"/>
            <w:noWrap/>
            <w:vAlign w:val="bottom"/>
            <w:hideMark/>
          </w:tcPr>
          <w:p w14:paraId="65896C63" w14:textId="16A87F8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2006</w:t>
            </w:r>
          </w:p>
        </w:tc>
        <w:tc>
          <w:tcPr>
            <w:tcW w:w="567" w:type="dxa"/>
            <w:tcBorders>
              <w:top w:val="nil"/>
              <w:left w:val="nil"/>
              <w:right w:val="nil"/>
            </w:tcBorders>
            <w:shd w:val="clear" w:color="000000" w:fill="FFFFFF"/>
            <w:noWrap/>
            <w:vAlign w:val="bottom"/>
            <w:hideMark/>
          </w:tcPr>
          <w:p w14:paraId="64100E7E" w14:textId="29B4B66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2015-16</w:t>
            </w:r>
          </w:p>
        </w:tc>
        <w:tc>
          <w:tcPr>
            <w:tcW w:w="148" w:type="dxa"/>
            <w:tcBorders>
              <w:top w:val="nil"/>
              <w:left w:val="nil"/>
              <w:right w:val="nil"/>
            </w:tcBorders>
            <w:shd w:val="clear" w:color="000000" w:fill="FFFFFF"/>
            <w:vAlign w:val="bottom"/>
          </w:tcPr>
          <w:p w14:paraId="313B238E" w14:textId="3CEFB37D"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right w:val="nil"/>
            </w:tcBorders>
            <w:shd w:val="clear" w:color="000000" w:fill="FFFFFF"/>
            <w:noWrap/>
            <w:vAlign w:val="center"/>
            <w:hideMark/>
          </w:tcPr>
          <w:p w14:paraId="5708F3A1" w14:textId="0294EE9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91.6</w:t>
            </w:r>
          </w:p>
        </w:tc>
        <w:tc>
          <w:tcPr>
            <w:tcW w:w="425" w:type="dxa"/>
            <w:tcBorders>
              <w:top w:val="nil"/>
              <w:left w:val="nil"/>
              <w:right w:val="nil"/>
            </w:tcBorders>
            <w:shd w:val="clear" w:color="000000" w:fill="FFFFFF"/>
            <w:noWrap/>
            <w:vAlign w:val="center"/>
            <w:hideMark/>
          </w:tcPr>
          <w:p w14:paraId="0D774AFF" w14:textId="4076A2C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95.5</w:t>
            </w:r>
          </w:p>
        </w:tc>
        <w:tc>
          <w:tcPr>
            <w:tcW w:w="426" w:type="dxa"/>
            <w:tcBorders>
              <w:top w:val="nil"/>
              <w:left w:val="nil"/>
              <w:right w:val="nil"/>
            </w:tcBorders>
            <w:shd w:val="clear" w:color="000000" w:fill="FFFFFF"/>
            <w:noWrap/>
            <w:vAlign w:val="center"/>
            <w:hideMark/>
          </w:tcPr>
          <w:p w14:paraId="3484D481" w14:textId="6F91E2F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0.41</w:t>
            </w:r>
          </w:p>
        </w:tc>
        <w:tc>
          <w:tcPr>
            <w:tcW w:w="143" w:type="dxa"/>
            <w:tcBorders>
              <w:top w:val="nil"/>
              <w:left w:val="nil"/>
              <w:right w:val="nil"/>
            </w:tcBorders>
            <w:shd w:val="clear" w:color="000000" w:fill="FFFFFF"/>
            <w:noWrap/>
            <w:vAlign w:val="bottom"/>
            <w:hideMark/>
          </w:tcPr>
          <w:p w14:paraId="66D937B8" w14:textId="51E2063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right w:val="nil"/>
            </w:tcBorders>
            <w:shd w:val="clear" w:color="000000" w:fill="FFFFFF"/>
            <w:noWrap/>
            <w:vAlign w:val="bottom"/>
            <w:hideMark/>
          </w:tcPr>
          <w:p w14:paraId="363B8C66" w14:textId="321C696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right w:val="nil"/>
            </w:tcBorders>
            <w:shd w:val="clear" w:color="000000" w:fill="FFFFFF"/>
            <w:noWrap/>
            <w:vAlign w:val="center"/>
            <w:hideMark/>
          </w:tcPr>
          <w:p w14:paraId="2585F6E1" w14:textId="3C352FE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75.6</w:t>
            </w:r>
          </w:p>
        </w:tc>
        <w:tc>
          <w:tcPr>
            <w:tcW w:w="425" w:type="dxa"/>
            <w:tcBorders>
              <w:top w:val="nil"/>
              <w:left w:val="nil"/>
              <w:right w:val="nil"/>
            </w:tcBorders>
            <w:shd w:val="clear" w:color="000000" w:fill="FFFFFF"/>
            <w:noWrap/>
            <w:vAlign w:val="center"/>
            <w:hideMark/>
          </w:tcPr>
          <w:p w14:paraId="1F5CD6B4" w14:textId="2AA7FD0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81.7</w:t>
            </w:r>
          </w:p>
        </w:tc>
        <w:tc>
          <w:tcPr>
            <w:tcW w:w="427" w:type="dxa"/>
            <w:tcBorders>
              <w:top w:val="nil"/>
              <w:left w:val="nil"/>
              <w:right w:val="nil"/>
            </w:tcBorders>
            <w:shd w:val="clear" w:color="000000" w:fill="FFFFFF"/>
            <w:noWrap/>
            <w:vAlign w:val="bottom"/>
            <w:hideMark/>
          </w:tcPr>
          <w:p w14:paraId="47A57D60" w14:textId="273F363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0.63</w:t>
            </w:r>
          </w:p>
        </w:tc>
        <w:tc>
          <w:tcPr>
            <w:tcW w:w="160" w:type="dxa"/>
            <w:tcBorders>
              <w:top w:val="nil"/>
              <w:left w:val="nil"/>
              <w:right w:val="nil"/>
            </w:tcBorders>
            <w:shd w:val="clear" w:color="000000" w:fill="FFFFFF"/>
            <w:noWrap/>
            <w:vAlign w:val="bottom"/>
            <w:hideMark/>
          </w:tcPr>
          <w:p w14:paraId="32C79861" w14:textId="7B405D8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right w:val="nil"/>
            </w:tcBorders>
            <w:shd w:val="clear" w:color="000000" w:fill="FFFFFF"/>
            <w:noWrap/>
            <w:vAlign w:val="bottom"/>
            <w:hideMark/>
          </w:tcPr>
          <w:p w14:paraId="2E2D862C" w14:textId="22AC97F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right w:val="nil"/>
            </w:tcBorders>
            <w:shd w:val="clear" w:color="000000" w:fill="FFFFFF"/>
            <w:noWrap/>
            <w:vAlign w:val="center"/>
            <w:hideMark/>
          </w:tcPr>
          <w:p w14:paraId="23812405" w14:textId="1F42579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87.6</w:t>
            </w:r>
          </w:p>
        </w:tc>
        <w:tc>
          <w:tcPr>
            <w:tcW w:w="425" w:type="dxa"/>
            <w:tcBorders>
              <w:top w:val="nil"/>
              <w:left w:val="nil"/>
              <w:right w:val="nil"/>
            </w:tcBorders>
            <w:shd w:val="clear" w:color="000000" w:fill="FFFFFF"/>
            <w:noWrap/>
            <w:vAlign w:val="center"/>
            <w:hideMark/>
          </w:tcPr>
          <w:p w14:paraId="2C4FAC15" w14:textId="020EA54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95.6</w:t>
            </w:r>
          </w:p>
        </w:tc>
        <w:tc>
          <w:tcPr>
            <w:tcW w:w="428" w:type="dxa"/>
            <w:tcBorders>
              <w:top w:val="nil"/>
              <w:left w:val="nil"/>
              <w:right w:val="nil"/>
            </w:tcBorders>
            <w:shd w:val="clear" w:color="000000" w:fill="FFFFFF"/>
            <w:noWrap/>
            <w:vAlign w:val="bottom"/>
            <w:hideMark/>
          </w:tcPr>
          <w:p w14:paraId="07897A6C" w14:textId="6C46105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0.85</w:t>
            </w:r>
          </w:p>
        </w:tc>
        <w:tc>
          <w:tcPr>
            <w:tcW w:w="147" w:type="dxa"/>
            <w:tcBorders>
              <w:top w:val="nil"/>
              <w:left w:val="nil"/>
              <w:right w:val="nil"/>
            </w:tcBorders>
            <w:shd w:val="clear" w:color="000000" w:fill="FFFFFF"/>
            <w:noWrap/>
            <w:vAlign w:val="bottom"/>
            <w:hideMark/>
          </w:tcPr>
          <w:p w14:paraId="402A3E14" w14:textId="22CE85A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right w:val="nil"/>
            </w:tcBorders>
            <w:shd w:val="clear" w:color="000000" w:fill="FFFFFF"/>
            <w:noWrap/>
            <w:vAlign w:val="bottom"/>
            <w:hideMark/>
          </w:tcPr>
          <w:p w14:paraId="2F9C4BA0" w14:textId="7137033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right w:val="nil"/>
            </w:tcBorders>
            <w:shd w:val="clear" w:color="000000" w:fill="FFFFFF"/>
            <w:noWrap/>
            <w:vAlign w:val="bottom"/>
            <w:hideMark/>
          </w:tcPr>
          <w:p w14:paraId="1A0E021C" w14:textId="4BF0E1F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94.6</w:t>
            </w:r>
          </w:p>
        </w:tc>
        <w:tc>
          <w:tcPr>
            <w:tcW w:w="426" w:type="dxa"/>
            <w:tcBorders>
              <w:top w:val="nil"/>
              <w:left w:val="nil"/>
              <w:right w:val="nil"/>
            </w:tcBorders>
            <w:shd w:val="clear" w:color="000000" w:fill="FFFFFF"/>
            <w:noWrap/>
            <w:vAlign w:val="bottom"/>
            <w:hideMark/>
          </w:tcPr>
          <w:p w14:paraId="26739C81" w14:textId="1038924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3" w:type="dxa"/>
            <w:tcBorders>
              <w:top w:val="nil"/>
              <w:left w:val="nil"/>
              <w:right w:val="nil"/>
            </w:tcBorders>
            <w:shd w:val="clear" w:color="000000" w:fill="FFFFFF"/>
            <w:noWrap/>
            <w:vAlign w:val="bottom"/>
            <w:hideMark/>
          </w:tcPr>
          <w:p w14:paraId="3C47BA69" w14:textId="59DE0CA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0.57</w:t>
            </w:r>
          </w:p>
        </w:tc>
        <w:tc>
          <w:tcPr>
            <w:tcW w:w="160" w:type="dxa"/>
            <w:tcBorders>
              <w:top w:val="nil"/>
              <w:left w:val="nil"/>
              <w:right w:val="nil"/>
            </w:tcBorders>
            <w:shd w:val="clear" w:color="000000" w:fill="FFFFFF"/>
            <w:noWrap/>
            <w:vAlign w:val="bottom"/>
            <w:hideMark/>
          </w:tcPr>
          <w:p w14:paraId="26C714CE" w14:textId="0470D14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right w:val="nil"/>
            </w:tcBorders>
            <w:shd w:val="clear" w:color="000000" w:fill="FFFFFF"/>
            <w:noWrap/>
            <w:vAlign w:val="bottom"/>
            <w:hideMark/>
          </w:tcPr>
          <w:p w14:paraId="3E75E154" w14:textId="2F9961B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right w:val="nil"/>
            </w:tcBorders>
            <w:shd w:val="clear" w:color="000000" w:fill="FFFFFF"/>
            <w:noWrap/>
            <w:vAlign w:val="bottom"/>
            <w:hideMark/>
          </w:tcPr>
          <w:p w14:paraId="4B5219B9" w14:textId="08ED7E2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right w:val="nil"/>
            </w:tcBorders>
            <w:shd w:val="clear" w:color="000000" w:fill="FFFFFF"/>
            <w:noWrap/>
            <w:vAlign w:val="bottom"/>
            <w:hideMark/>
          </w:tcPr>
          <w:p w14:paraId="27B1AF9E" w14:textId="0B66BF9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right w:val="nil"/>
            </w:tcBorders>
            <w:shd w:val="clear" w:color="000000" w:fill="FFFFFF"/>
            <w:noWrap/>
            <w:vAlign w:val="bottom"/>
            <w:hideMark/>
          </w:tcPr>
          <w:p w14:paraId="66AAF8F8" w14:textId="151ED0E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right w:val="nil"/>
            </w:tcBorders>
            <w:shd w:val="clear" w:color="000000" w:fill="FFFFFF"/>
            <w:noWrap/>
            <w:vAlign w:val="bottom"/>
            <w:hideMark/>
          </w:tcPr>
          <w:p w14:paraId="481E2141" w14:textId="613F598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right w:val="nil"/>
            </w:tcBorders>
            <w:shd w:val="clear" w:color="000000" w:fill="FFFFFF"/>
            <w:vAlign w:val="bottom"/>
          </w:tcPr>
          <w:p w14:paraId="46EE8850" w14:textId="0A03F181"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right w:val="nil"/>
            </w:tcBorders>
            <w:shd w:val="clear" w:color="000000" w:fill="FFFFFF"/>
            <w:vAlign w:val="bottom"/>
          </w:tcPr>
          <w:p w14:paraId="47F04CC3" w14:textId="4A5F8E62"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5" w:type="dxa"/>
            <w:tcBorders>
              <w:top w:val="nil"/>
              <w:left w:val="nil"/>
              <w:right w:val="nil"/>
            </w:tcBorders>
            <w:shd w:val="clear" w:color="000000" w:fill="FFFFFF"/>
            <w:vAlign w:val="bottom"/>
          </w:tcPr>
          <w:p w14:paraId="68BDBDAA" w14:textId="6D7941E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right w:val="nil"/>
            </w:tcBorders>
            <w:shd w:val="clear" w:color="000000" w:fill="FFFFFF"/>
            <w:vAlign w:val="bottom"/>
          </w:tcPr>
          <w:p w14:paraId="52220104" w14:textId="0D8B83B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0.00</w:t>
            </w:r>
          </w:p>
        </w:tc>
        <w:tc>
          <w:tcPr>
            <w:tcW w:w="175" w:type="dxa"/>
            <w:tcBorders>
              <w:top w:val="nil"/>
              <w:left w:val="nil"/>
              <w:right w:val="nil"/>
            </w:tcBorders>
            <w:shd w:val="clear" w:color="000000" w:fill="FFFFFF"/>
            <w:vAlign w:val="bottom"/>
          </w:tcPr>
          <w:p w14:paraId="7D8DE39F" w14:textId="5B2A1F33"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5B1C507A" w14:textId="77777777" w:rsidTr="0095647D">
        <w:trPr>
          <w:trHeight w:val="113"/>
          <w:jc w:val="center"/>
        </w:trPr>
        <w:tc>
          <w:tcPr>
            <w:tcW w:w="1985" w:type="dxa"/>
            <w:tcBorders>
              <w:top w:val="nil"/>
              <w:left w:val="nil"/>
              <w:bottom w:val="single" w:sz="4" w:space="0" w:color="808080" w:themeColor="background1" w:themeShade="80"/>
              <w:right w:val="nil"/>
            </w:tcBorders>
            <w:shd w:val="clear" w:color="000000" w:fill="FFFFFF"/>
            <w:noWrap/>
            <w:vAlign w:val="bottom"/>
            <w:hideMark/>
          </w:tcPr>
          <w:p w14:paraId="1EE02E8E" w14:textId="6DA503E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Ukraine (UKR)</w:t>
            </w:r>
          </w:p>
        </w:tc>
        <w:tc>
          <w:tcPr>
            <w:tcW w:w="571" w:type="dxa"/>
            <w:tcBorders>
              <w:top w:val="nil"/>
              <w:left w:val="nil"/>
              <w:bottom w:val="single" w:sz="4" w:space="0" w:color="808080" w:themeColor="background1" w:themeShade="80"/>
              <w:right w:val="nil"/>
            </w:tcBorders>
            <w:shd w:val="clear" w:color="000000" w:fill="FFFFFF"/>
            <w:vAlign w:val="center"/>
          </w:tcPr>
          <w:p w14:paraId="1966B962" w14:textId="5FDE9588"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ECA</w:t>
            </w:r>
          </w:p>
        </w:tc>
        <w:tc>
          <w:tcPr>
            <w:tcW w:w="846" w:type="dxa"/>
            <w:tcBorders>
              <w:top w:val="nil"/>
              <w:left w:val="nil"/>
              <w:bottom w:val="single" w:sz="4" w:space="0" w:color="808080" w:themeColor="background1" w:themeShade="80"/>
              <w:right w:val="nil"/>
            </w:tcBorders>
            <w:shd w:val="clear" w:color="000000" w:fill="FFFFFF"/>
            <w:vAlign w:val="center"/>
          </w:tcPr>
          <w:p w14:paraId="7F6048DD" w14:textId="2B7A99D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single" w:sz="4" w:space="0" w:color="808080" w:themeColor="background1" w:themeShade="80"/>
              <w:right w:val="nil"/>
            </w:tcBorders>
            <w:shd w:val="clear" w:color="000000" w:fill="FFFFFF"/>
            <w:vAlign w:val="center"/>
          </w:tcPr>
          <w:p w14:paraId="779E09C3" w14:textId="1F6C210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single" w:sz="4" w:space="0" w:color="808080" w:themeColor="background1" w:themeShade="80"/>
              <w:right w:val="nil"/>
            </w:tcBorders>
            <w:shd w:val="clear" w:color="000000" w:fill="FFFFFF"/>
            <w:vAlign w:val="center"/>
          </w:tcPr>
          <w:p w14:paraId="214027B1" w14:textId="0BC310C5"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single" w:sz="4" w:space="0" w:color="808080" w:themeColor="background1" w:themeShade="80"/>
              <w:right w:val="nil"/>
            </w:tcBorders>
            <w:shd w:val="clear" w:color="000000" w:fill="FFFFFF"/>
            <w:noWrap/>
            <w:vAlign w:val="bottom"/>
            <w:hideMark/>
          </w:tcPr>
          <w:p w14:paraId="14E29622" w14:textId="6BBEC91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2007</w:t>
            </w:r>
          </w:p>
        </w:tc>
        <w:tc>
          <w:tcPr>
            <w:tcW w:w="567" w:type="dxa"/>
            <w:tcBorders>
              <w:top w:val="nil"/>
              <w:left w:val="nil"/>
              <w:bottom w:val="single" w:sz="4" w:space="0" w:color="808080" w:themeColor="background1" w:themeShade="80"/>
              <w:right w:val="nil"/>
            </w:tcBorders>
            <w:shd w:val="clear" w:color="000000" w:fill="FFFFFF"/>
            <w:noWrap/>
            <w:vAlign w:val="bottom"/>
            <w:hideMark/>
          </w:tcPr>
          <w:p w14:paraId="53A64C4D" w14:textId="3BB3ED6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2012</w:t>
            </w:r>
          </w:p>
        </w:tc>
        <w:tc>
          <w:tcPr>
            <w:tcW w:w="148" w:type="dxa"/>
            <w:tcBorders>
              <w:top w:val="nil"/>
              <w:left w:val="nil"/>
              <w:bottom w:val="single" w:sz="4" w:space="0" w:color="808080" w:themeColor="background1" w:themeShade="80"/>
              <w:right w:val="nil"/>
            </w:tcBorders>
            <w:shd w:val="clear" w:color="000000" w:fill="FFFFFF"/>
            <w:vAlign w:val="bottom"/>
          </w:tcPr>
          <w:p w14:paraId="724D3AAF" w14:textId="50CABB0F"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single" w:sz="4" w:space="0" w:color="808080" w:themeColor="background1" w:themeShade="80"/>
              <w:right w:val="nil"/>
            </w:tcBorders>
            <w:shd w:val="clear" w:color="000000" w:fill="FFFFFF"/>
            <w:noWrap/>
            <w:vAlign w:val="center"/>
            <w:hideMark/>
          </w:tcPr>
          <w:p w14:paraId="2DC9F76C" w14:textId="506E5A8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97.9</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3825AEB8" w14:textId="1E42A2D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99.0</w:t>
            </w:r>
          </w:p>
        </w:tc>
        <w:tc>
          <w:tcPr>
            <w:tcW w:w="426" w:type="dxa"/>
            <w:tcBorders>
              <w:top w:val="nil"/>
              <w:left w:val="nil"/>
              <w:bottom w:val="single" w:sz="4" w:space="0" w:color="808080" w:themeColor="background1" w:themeShade="80"/>
              <w:right w:val="nil"/>
            </w:tcBorders>
            <w:shd w:val="clear" w:color="000000" w:fill="FFFFFF"/>
            <w:noWrap/>
            <w:vAlign w:val="center"/>
            <w:hideMark/>
          </w:tcPr>
          <w:p w14:paraId="18ACA36F" w14:textId="738761B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0.22</w:t>
            </w:r>
          </w:p>
        </w:tc>
        <w:tc>
          <w:tcPr>
            <w:tcW w:w="143" w:type="dxa"/>
            <w:tcBorders>
              <w:top w:val="nil"/>
              <w:left w:val="nil"/>
              <w:bottom w:val="single" w:sz="4" w:space="0" w:color="808080" w:themeColor="background1" w:themeShade="80"/>
              <w:right w:val="nil"/>
            </w:tcBorders>
            <w:shd w:val="clear" w:color="000000" w:fill="FFFFFF"/>
            <w:noWrap/>
            <w:vAlign w:val="bottom"/>
            <w:hideMark/>
          </w:tcPr>
          <w:p w14:paraId="3206A3F4" w14:textId="1A8B3C0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single" w:sz="4" w:space="0" w:color="808080" w:themeColor="background1" w:themeShade="80"/>
              <w:right w:val="nil"/>
            </w:tcBorders>
            <w:shd w:val="clear" w:color="000000" w:fill="FFFFFF"/>
            <w:noWrap/>
            <w:vAlign w:val="bottom"/>
            <w:hideMark/>
          </w:tcPr>
          <w:p w14:paraId="43CC9E2F" w14:textId="499B914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single" w:sz="4" w:space="0" w:color="808080" w:themeColor="background1" w:themeShade="80"/>
              <w:right w:val="nil"/>
            </w:tcBorders>
            <w:shd w:val="clear" w:color="000000" w:fill="FFFFFF"/>
            <w:noWrap/>
            <w:vAlign w:val="center"/>
            <w:hideMark/>
          </w:tcPr>
          <w:p w14:paraId="1BDD430C" w14:textId="6A83785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89.5</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1261F243" w14:textId="0459127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94.8</w:t>
            </w:r>
          </w:p>
        </w:tc>
        <w:tc>
          <w:tcPr>
            <w:tcW w:w="427" w:type="dxa"/>
            <w:tcBorders>
              <w:top w:val="nil"/>
              <w:left w:val="nil"/>
              <w:bottom w:val="single" w:sz="4" w:space="0" w:color="808080" w:themeColor="background1" w:themeShade="80"/>
              <w:right w:val="nil"/>
            </w:tcBorders>
            <w:shd w:val="clear" w:color="000000" w:fill="FFFFFF"/>
            <w:noWrap/>
            <w:vAlign w:val="bottom"/>
            <w:hideMark/>
          </w:tcPr>
          <w:p w14:paraId="5297B214" w14:textId="1D4B7A8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1.06</w:t>
            </w:r>
          </w:p>
        </w:tc>
        <w:tc>
          <w:tcPr>
            <w:tcW w:w="160" w:type="dxa"/>
            <w:tcBorders>
              <w:top w:val="nil"/>
              <w:left w:val="nil"/>
              <w:bottom w:val="single" w:sz="4" w:space="0" w:color="808080" w:themeColor="background1" w:themeShade="80"/>
              <w:right w:val="nil"/>
            </w:tcBorders>
            <w:shd w:val="clear" w:color="000000" w:fill="FFFFFF"/>
            <w:noWrap/>
            <w:vAlign w:val="bottom"/>
            <w:hideMark/>
          </w:tcPr>
          <w:p w14:paraId="20979CE2" w14:textId="7C5D46E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single" w:sz="4" w:space="0" w:color="808080" w:themeColor="background1" w:themeShade="80"/>
              <w:right w:val="nil"/>
            </w:tcBorders>
            <w:shd w:val="clear" w:color="000000" w:fill="FFFFFF"/>
            <w:noWrap/>
            <w:vAlign w:val="bottom"/>
            <w:hideMark/>
          </w:tcPr>
          <w:p w14:paraId="736A47FD" w14:textId="62EB256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single" w:sz="4" w:space="0" w:color="808080" w:themeColor="background1" w:themeShade="80"/>
              <w:right w:val="nil"/>
            </w:tcBorders>
            <w:shd w:val="clear" w:color="000000" w:fill="FFFFFF"/>
            <w:noWrap/>
            <w:vAlign w:val="center"/>
            <w:hideMark/>
          </w:tcPr>
          <w:p w14:paraId="4F58B676" w14:textId="21F1B2F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99.8</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195CA8F5" w14:textId="2ECB22C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single" w:sz="4" w:space="0" w:color="808080" w:themeColor="background1" w:themeShade="80"/>
              <w:right w:val="nil"/>
            </w:tcBorders>
            <w:shd w:val="clear" w:color="000000" w:fill="FFFFFF"/>
            <w:noWrap/>
            <w:vAlign w:val="bottom"/>
            <w:hideMark/>
          </w:tcPr>
          <w:p w14:paraId="12CA7B8D" w14:textId="4E0905F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0.03</w:t>
            </w:r>
          </w:p>
        </w:tc>
        <w:tc>
          <w:tcPr>
            <w:tcW w:w="147" w:type="dxa"/>
            <w:tcBorders>
              <w:top w:val="nil"/>
              <w:left w:val="nil"/>
              <w:bottom w:val="single" w:sz="4" w:space="0" w:color="808080" w:themeColor="background1" w:themeShade="80"/>
              <w:right w:val="nil"/>
            </w:tcBorders>
            <w:shd w:val="clear" w:color="000000" w:fill="FFFFFF"/>
            <w:noWrap/>
            <w:vAlign w:val="bottom"/>
            <w:hideMark/>
          </w:tcPr>
          <w:p w14:paraId="7CF27AB4" w14:textId="2687752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single" w:sz="4" w:space="0" w:color="808080" w:themeColor="background1" w:themeShade="80"/>
              <w:right w:val="nil"/>
            </w:tcBorders>
            <w:shd w:val="clear" w:color="000000" w:fill="FFFFFF"/>
            <w:noWrap/>
            <w:vAlign w:val="bottom"/>
            <w:hideMark/>
          </w:tcPr>
          <w:p w14:paraId="7D5A4B37" w14:textId="63D7B6A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single" w:sz="4" w:space="0" w:color="808080" w:themeColor="background1" w:themeShade="80"/>
              <w:right w:val="nil"/>
            </w:tcBorders>
            <w:shd w:val="clear" w:color="000000" w:fill="FFFFFF"/>
            <w:noWrap/>
            <w:vAlign w:val="bottom"/>
            <w:hideMark/>
          </w:tcPr>
          <w:p w14:paraId="0C0478B1" w14:textId="665449A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6" w:type="dxa"/>
            <w:tcBorders>
              <w:top w:val="nil"/>
              <w:left w:val="nil"/>
              <w:bottom w:val="single" w:sz="4" w:space="0" w:color="808080" w:themeColor="background1" w:themeShade="80"/>
              <w:right w:val="nil"/>
            </w:tcBorders>
            <w:shd w:val="clear" w:color="000000" w:fill="FFFFFF"/>
            <w:noWrap/>
            <w:vAlign w:val="bottom"/>
            <w:hideMark/>
          </w:tcPr>
          <w:p w14:paraId="2296CD95" w14:textId="4FE7D88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3" w:type="dxa"/>
            <w:tcBorders>
              <w:top w:val="nil"/>
              <w:left w:val="nil"/>
              <w:bottom w:val="single" w:sz="4" w:space="0" w:color="808080" w:themeColor="background1" w:themeShade="80"/>
              <w:right w:val="nil"/>
            </w:tcBorders>
            <w:shd w:val="clear" w:color="000000" w:fill="FFFFFF"/>
            <w:noWrap/>
            <w:vAlign w:val="bottom"/>
            <w:hideMark/>
          </w:tcPr>
          <w:p w14:paraId="0E599836" w14:textId="66F7A47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0" w:type="dxa"/>
            <w:tcBorders>
              <w:top w:val="nil"/>
              <w:left w:val="nil"/>
              <w:bottom w:val="single" w:sz="4" w:space="0" w:color="808080" w:themeColor="background1" w:themeShade="80"/>
              <w:right w:val="nil"/>
            </w:tcBorders>
            <w:shd w:val="clear" w:color="000000" w:fill="FFFFFF"/>
            <w:noWrap/>
            <w:vAlign w:val="bottom"/>
            <w:hideMark/>
          </w:tcPr>
          <w:p w14:paraId="1E31033F" w14:textId="3219A0E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33" w:type="dxa"/>
            <w:tcBorders>
              <w:top w:val="nil"/>
              <w:left w:val="nil"/>
              <w:bottom w:val="single" w:sz="4" w:space="0" w:color="808080" w:themeColor="background1" w:themeShade="80"/>
              <w:right w:val="nil"/>
            </w:tcBorders>
            <w:shd w:val="clear" w:color="000000" w:fill="FFFFFF"/>
            <w:noWrap/>
            <w:vAlign w:val="bottom"/>
            <w:hideMark/>
          </w:tcPr>
          <w:p w14:paraId="59564121" w14:textId="3D0B106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single" w:sz="4" w:space="0" w:color="808080" w:themeColor="background1" w:themeShade="80"/>
              <w:right w:val="nil"/>
            </w:tcBorders>
            <w:shd w:val="clear" w:color="000000" w:fill="FFFFFF"/>
            <w:noWrap/>
            <w:vAlign w:val="bottom"/>
            <w:hideMark/>
          </w:tcPr>
          <w:p w14:paraId="5D0D867F" w14:textId="3F2618B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single" w:sz="4" w:space="0" w:color="808080" w:themeColor="background1" w:themeShade="80"/>
              <w:right w:val="nil"/>
            </w:tcBorders>
            <w:shd w:val="clear" w:color="000000" w:fill="FFFFFF"/>
            <w:noWrap/>
            <w:vAlign w:val="bottom"/>
            <w:hideMark/>
          </w:tcPr>
          <w:p w14:paraId="6AEDAB79" w14:textId="740920A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single" w:sz="4" w:space="0" w:color="808080" w:themeColor="background1" w:themeShade="80"/>
              <w:right w:val="nil"/>
            </w:tcBorders>
            <w:shd w:val="clear" w:color="000000" w:fill="FFFFFF"/>
            <w:noWrap/>
            <w:vAlign w:val="bottom"/>
            <w:hideMark/>
          </w:tcPr>
          <w:p w14:paraId="3AD82C08" w14:textId="38890ED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single" w:sz="4" w:space="0" w:color="808080" w:themeColor="background1" w:themeShade="80"/>
              <w:right w:val="nil"/>
            </w:tcBorders>
            <w:shd w:val="clear" w:color="000000" w:fill="FFFFFF"/>
            <w:noWrap/>
            <w:vAlign w:val="bottom"/>
            <w:hideMark/>
          </w:tcPr>
          <w:p w14:paraId="121DF81D" w14:textId="3DA703B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single" w:sz="4" w:space="0" w:color="808080" w:themeColor="background1" w:themeShade="80"/>
              <w:right w:val="nil"/>
            </w:tcBorders>
            <w:shd w:val="clear" w:color="000000" w:fill="FFFFFF"/>
            <w:vAlign w:val="bottom"/>
          </w:tcPr>
          <w:p w14:paraId="22C435C5" w14:textId="63AAF92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single" w:sz="4" w:space="0" w:color="808080" w:themeColor="background1" w:themeShade="80"/>
              <w:right w:val="nil"/>
            </w:tcBorders>
            <w:shd w:val="clear" w:color="000000" w:fill="FFFFFF"/>
            <w:vAlign w:val="bottom"/>
          </w:tcPr>
          <w:p w14:paraId="5C4F9A1C" w14:textId="7A58FDC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single" w:sz="4" w:space="0" w:color="808080" w:themeColor="background1" w:themeShade="80"/>
              <w:right w:val="nil"/>
            </w:tcBorders>
            <w:shd w:val="clear" w:color="000000" w:fill="FFFFFF"/>
            <w:vAlign w:val="bottom"/>
          </w:tcPr>
          <w:p w14:paraId="74D81250" w14:textId="39DAC0F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single" w:sz="4" w:space="0" w:color="808080" w:themeColor="background1" w:themeShade="80"/>
              <w:right w:val="nil"/>
            </w:tcBorders>
            <w:shd w:val="clear" w:color="000000" w:fill="FFFFFF"/>
            <w:vAlign w:val="bottom"/>
          </w:tcPr>
          <w:p w14:paraId="204387B7" w14:textId="0CFC795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single" w:sz="4" w:space="0" w:color="808080" w:themeColor="background1" w:themeShade="80"/>
              <w:right w:val="nil"/>
            </w:tcBorders>
            <w:shd w:val="clear" w:color="000000" w:fill="FFFFFF"/>
            <w:vAlign w:val="bottom"/>
          </w:tcPr>
          <w:p w14:paraId="59BA4CAC" w14:textId="1629A10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436145D2" w14:textId="77777777" w:rsidTr="0095647D">
        <w:trPr>
          <w:trHeight w:val="113"/>
          <w:jc w:val="center"/>
        </w:trPr>
        <w:tc>
          <w:tcPr>
            <w:tcW w:w="1985" w:type="dxa"/>
            <w:tcBorders>
              <w:top w:val="single" w:sz="4" w:space="0" w:color="808080" w:themeColor="background1" w:themeShade="80"/>
              <w:left w:val="nil"/>
              <w:bottom w:val="nil"/>
              <w:right w:val="nil"/>
            </w:tcBorders>
            <w:shd w:val="clear" w:color="000000" w:fill="FFFFFF"/>
            <w:noWrap/>
            <w:vAlign w:val="bottom"/>
            <w:hideMark/>
          </w:tcPr>
          <w:p w14:paraId="68484B09" w14:textId="0CF7F4E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Belize (BLZ)</w:t>
            </w:r>
          </w:p>
        </w:tc>
        <w:tc>
          <w:tcPr>
            <w:tcW w:w="571" w:type="dxa"/>
            <w:tcBorders>
              <w:top w:val="single" w:sz="4" w:space="0" w:color="808080" w:themeColor="background1" w:themeShade="80"/>
              <w:left w:val="nil"/>
              <w:bottom w:val="nil"/>
              <w:right w:val="nil"/>
            </w:tcBorders>
            <w:shd w:val="clear" w:color="000000" w:fill="FFFFFF"/>
            <w:vAlign w:val="center"/>
          </w:tcPr>
          <w:p w14:paraId="387375A2" w14:textId="32F478F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LAC</w:t>
            </w:r>
          </w:p>
        </w:tc>
        <w:tc>
          <w:tcPr>
            <w:tcW w:w="846" w:type="dxa"/>
            <w:tcBorders>
              <w:top w:val="single" w:sz="4" w:space="0" w:color="808080" w:themeColor="background1" w:themeShade="80"/>
              <w:left w:val="nil"/>
              <w:bottom w:val="nil"/>
              <w:right w:val="nil"/>
            </w:tcBorders>
            <w:shd w:val="clear" w:color="000000" w:fill="FFFFFF"/>
            <w:vAlign w:val="center"/>
          </w:tcPr>
          <w:p w14:paraId="1FD360AA" w14:textId="1129EBF8"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single" w:sz="4" w:space="0" w:color="808080" w:themeColor="background1" w:themeShade="80"/>
              <w:left w:val="nil"/>
              <w:bottom w:val="nil"/>
              <w:right w:val="nil"/>
            </w:tcBorders>
            <w:shd w:val="clear" w:color="000000" w:fill="FFFFFF"/>
            <w:vAlign w:val="center"/>
          </w:tcPr>
          <w:p w14:paraId="0DD72F43" w14:textId="26F4A20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single" w:sz="4" w:space="0" w:color="808080" w:themeColor="background1" w:themeShade="80"/>
              <w:left w:val="nil"/>
              <w:bottom w:val="nil"/>
              <w:right w:val="nil"/>
            </w:tcBorders>
            <w:shd w:val="clear" w:color="000000" w:fill="FFFFFF"/>
            <w:vAlign w:val="center"/>
          </w:tcPr>
          <w:p w14:paraId="5E5A1D52" w14:textId="678A0777"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single" w:sz="4" w:space="0" w:color="808080" w:themeColor="background1" w:themeShade="80"/>
              <w:left w:val="nil"/>
              <w:bottom w:val="nil"/>
              <w:right w:val="nil"/>
            </w:tcBorders>
            <w:shd w:val="clear" w:color="000000" w:fill="FFFFFF"/>
            <w:noWrap/>
            <w:vAlign w:val="bottom"/>
            <w:hideMark/>
          </w:tcPr>
          <w:p w14:paraId="407487C4" w14:textId="702F456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w:t>
            </w:r>
          </w:p>
        </w:tc>
        <w:tc>
          <w:tcPr>
            <w:tcW w:w="567" w:type="dxa"/>
            <w:tcBorders>
              <w:top w:val="single" w:sz="4" w:space="0" w:color="808080" w:themeColor="background1" w:themeShade="80"/>
              <w:left w:val="nil"/>
              <w:bottom w:val="nil"/>
              <w:right w:val="nil"/>
            </w:tcBorders>
            <w:shd w:val="clear" w:color="000000" w:fill="FFFFFF"/>
            <w:noWrap/>
            <w:vAlign w:val="bottom"/>
            <w:hideMark/>
          </w:tcPr>
          <w:p w14:paraId="518941B8" w14:textId="17A42864"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2015-16</w:t>
            </w:r>
          </w:p>
        </w:tc>
        <w:tc>
          <w:tcPr>
            <w:tcW w:w="148" w:type="dxa"/>
            <w:tcBorders>
              <w:top w:val="single" w:sz="4" w:space="0" w:color="808080" w:themeColor="background1" w:themeShade="80"/>
              <w:left w:val="nil"/>
              <w:bottom w:val="nil"/>
              <w:right w:val="nil"/>
            </w:tcBorders>
            <w:shd w:val="clear" w:color="000000" w:fill="FFFFFF"/>
            <w:vAlign w:val="bottom"/>
          </w:tcPr>
          <w:p w14:paraId="51F632D1" w14:textId="28F05366"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single" w:sz="4" w:space="0" w:color="808080" w:themeColor="background1" w:themeShade="80"/>
              <w:left w:val="nil"/>
              <w:bottom w:val="nil"/>
              <w:right w:val="nil"/>
            </w:tcBorders>
            <w:shd w:val="clear" w:color="000000" w:fill="FFFFFF"/>
            <w:noWrap/>
            <w:vAlign w:val="center"/>
            <w:hideMark/>
          </w:tcPr>
          <w:p w14:paraId="19AB0FAE" w14:textId="1DC8264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91.5</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528545E6" w14:textId="4E46F56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92.6</w:t>
            </w:r>
          </w:p>
        </w:tc>
        <w:tc>
          <w:tcPr>
            <w:tcW w:w="426" w:type="dxa"/>
            <w:tcBorders>
              <w:top w:val="single" w:sz="4" w:space="0" w:color="808080" w:themeColor="background1" w:themeShade="80"/>
              <w:left w:val="nil"/>
              <w:bottom w:val="nil"/>
              <w:right w:val="nil"/>
            </w:tcBorders>
            <w:shd w:val="clear" w:color="000000" w:fill="FFFFFF"/>
            <w:noWrap/>
            <w:vAlign w:val="center"/>
            <w:hideMark/>
          </w:tcPr>
          <w:p w14:paraId="5DD77187" w14:textId="68B71EF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0.23</w:t>
            </w:r>
          </w:p>
        </w:tc>
        <w:tc>
          <w:tcPr>
            <w:tcW w:w="143" w:type="dxa"/>
            <w:tcBorders>
              <w:top w:val="single" w:sz="4" w:space="0" w:color="808080" w:themeColor="background1" w:themeShade="80"/>
              <w:left w:val="nil"/>
              <w:bottom w:val="nil"/>
              <w:right w:val="nil"/>
            </w:tcBorders>
            <w:shd w:val="clear" w:color="000000" w:fill="FFFFFF"/>
            <w:noWrap/>
            <w:vAlign w:val="bottom"/>
            <w:hideMark/>
          </w:tcPr>
          <w:p w14:paraId="2D2B343E" w14:textId="5A4C2B4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single" w:sz="4" w:space="0" w:color="808080" w:themeColor="background1" w:themeShade="80"/>
              <w:left w:val="nil"/>
              <w:bottom w:val="nil"/>
              <w:right w:val="nil"/>
            </w:tcBorders>
            <w:shd w:val="clear" w:color="000000" w:fill="FFFFFF"/>
            <w:noWrap/>
            <w:vAlign w:val="bottom"/>
            <w:hideMark/>
          </w:tcPr>
          <w:p w14:paraId="6D7FED16" w14:textId="0EC0ADC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single" w:sz="4" w:space="0" w:color="808080" w:themeColor="background1" w:themeShade="80"/>
              <w:left w:val="nil"/>
              <w:bottom w:val="nil"/>
              <w:right w:val="nil"/>
            </w:tcBorders>
            <w:shd w:val="clear" w:color="000000" w:fill="FFFFFF"/>
            <w:noWrap/>
            <w:vAlign w:val="center"/>
            <w:hideMark/>
          </w:tcPr>
          <w:p w14:paraId="5FB75888" w14:textId="2D64CAE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71.1</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17CC36D8" w14:textId="389065D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74.1</w:t>
            </w:r>
          </w:p>
        </w:tc>
        <w:tc>
          <w:tcPr>
            <w:tcW w:w="427" w:type="dxa"/>
            <w:tcBorders>
              <w:top w:val="single" w:sz="4" w:space="0" w:color="808080" w:themeColor="background1" w:themeShade="80"/>
              <w:left w:val="nil"/>
              <w:bottom w:val="nil"/>
              <w:right w:val="nil"/>
            </w:tcBorders>
            <w:shd w:val="clear" w:color="000000" w:fill="FFFFFF"/>
            <w:noWrap/>
            <w:vAlign w:val="bottom"/>
            <w:hideMark/>
          </w:tcPr>
          <w:p w14:paraId="1060C35B" w14:textId="383B1B6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0.68</w:t>
            </w:r>
          </w:p>
        </w:tc>
        <w:tc>
          <w:tcPr>
            <w:tcW w:w="160" w:type="dxa"/>
            <w:tcBorders>
              <w:top w:val="single" w:sz="4" w:space="0" w:color="808080" w:themeColor="background1" w:themeShade="80"/>
              <w:left w:val="nil"/>
              <w:bottom w:val="nil"/>
              <w:right w:val="nil"/>
            </w:tcBorders>
            <w:shd w:val="clear" w:color="000000" w:fill="FFFFFF"/>
            <w:noWrap/>
            <w:vAlign w:val="bottom"/>
            <w:hideMark/>
          </w:tcPr>
          <w:p w14:paraId="6B332717" w14:textId="20BC4CB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single" w:sz="4" w:space="0" w:color="808080" w:themeColor="background1" w:themeShade="80"/>
              <w:left w:val="nil"/>
              <w:bottom w:val="nil"/>
              <w:right w:val="nil"/>
            </w:tcBorders>
            <w:shd w:val="clear" w:color="000000" w:fill="FFFFFF"/>
            <w:noWrap/>
            <w:vAlign w:val="bottom"/>
            <w:hideMark/>
          </w:tcPr>
          <w:p w14:paraId="246F7D91" w14:textId="58AE9F0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single" w:sz="4" w:space="0" w:color="808080" w:themeColor="background1" w:themeShade="80"/>
              <w:left w:val="nil"/>
              <w:bottom w:val="nil"/>
              <w:right w:val="nil"/>
            </w:tcBorders>
            <w:shd w:val="clear" w:color="000000" w:fill="FFFFFF"/>
            <w:noWrap/>
            <w:vAlign w:val="center"/>
            <w:hideMark/>
          </w:tcPr>
          <w:p w14:paraId="6430DFD7" w14:textId="4A2F53B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88.6</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420835D7" w14:textId="772A4D5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90.5</w:t>
            </w:r>
          </w:p>
        </w:tc>
        <w:tc>
          <w:tcPr>
            <w:tcW w:w="428" w:type="dxa"/>
            <w:tcBorders>
              <w:top w:val="single" w:sz="4" w:space="0" w:color="808080" w:themeColor="background1" w:themeShade="80"/>
              <w:left w:val="nil"/>
              <w:bottom w:val="nil"/>
              <w:right w:val="nil"/>
            </w:tcBorders>
            <w:shd w:val="clear" w:color="000000" w:fill="FFFFFF"/>
            <w:noWrap/>
            <w:vAlign w:val="bottom"/>
            <w:hideMark/>
          </w:tcPr>
          <w:p w14:paraId="500640D0" w14:textId="220BF5D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0.42</w:t>
            </w:r>
          </w:p>
        </w:tc>
        <w:tc>
          <w:tcPr>
            <w:tcW w:w="147" w:type="dxa"/>
            <w:tcBorders>
              <w:top w:val="single" w:sz="4" w:space="0" w:color="808080" w:themeColor="background1" w:themeShade="80"/>
              <w:left w:val="nil"/>
              <w:bottom w:val="nil"/>
              <w:right w:val="nil"/>
            </w:tcBorders>
            <w:shd w:val="clear" w:color="000000" w:fill="FFFFFF"/>
            <w:noWrap/>
            <w:vAlign w:val="bottom"/>
            <w:hideMark/>
          </w:tcPr>
          <w:p w14:paraId="1AF13EE3" w14:textId="2EBB230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single" w:sz="4" w:space="0" w:color="808080" w:themeColor="background1" w:themeShade="80"/>
              <w:left w:val="nil"/>
              <w:bottom w:val="nil"/>
              <w:right w:val="nil"/>
            </w:tcBorders>
            <w:shd w:val="clear" w:color="000000" w:fill="FFFFFF"/>
            <w:noWrap/>
            <w:vAlign w:val="bottom"/>
            <w:hideMark/>
          </w:tcPr>
          <w:p w14:paraId="34063D58" w14:textId="6B5E258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single" w:sz="4" w:space="0" w:color="808080" w:themeColor="background1" w:themeShade="80"/>
              <w:left w:val="nil"/>
              <w:bottom w:val="nil"/>
              <w:right w:val="nil"/>
            </w:tcBorders>
            <w:shd w:val="clear" w:color="000000" w:fill="FFFFFF"/>
            <w:noWrap/>
            <w:vAlign w:val="bottom"/>
            <w:hideMark/>
          </w:tcPr>
          <w:p w14:paraId="6E6C1941" w14:textId="3EFB4D4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98.0</w:t>
            </w:r>
          </w:p>
        </w:tc>
        <w:tc>
          <w:tcPr>
            <w:tcW w:w="426" w:type="dxa"/>
            <w:tcBorders>
              <w:top w:val="single" w:sz="4" w:space="0" w:color="808080" w:themeColor="background1" w:themeShade="80"/>
              <w:left w:val="nil"/>
              <w:bottom w:val="nil"/>
              <w:right w:val="nil"/>
            </w:tcBorders>
            <w:shd w:val="clear" w:color="000000" w:fill="FFFFFF"/>
            <w:noWrap/>
            <w:vAlign w:val="bottom"/>
            <w:hideMark/>
          </w:tcPr>
          <w:p w14:paraId="4411CCF9" w14:textId="5E0D8EE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98.2</w:t>
            </w:r>
          </w:p>
        </w:tc>
        <w:tc>
          <w:tcPr>
            <w:tcW w:w="423" w:type="dxa"/>
            <w:tcBorders>
              <w:top w:val="single" w:sz="4" w:space="0" w:color="808080" w:themeColor="background1" w:themeShade="80"/>
              <w:left w:val="nil"/>
              <w:bottom w:val="nil"/>
              <w:right w:val="nil"/>
            </w:tcBorders>
            <w:shd w:val="clear" w:color="000000" w:fill="FFFFFF"/>
            <w:noWrap/>
            <w:vAlign w:val="bottom"/>
            <w:hideMark/>
          </w:tcPr>
          <w:p w14:paraId="79F137C2" w14:textId="460A98B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0.05</w:t>
            </w:r>
          </w:p>
        </w:tc>
        <w:tc>
          <w:tcPr>
            <w:tcW w:w="160" w:type="dxa"/>
            <w:tcBorders>
              <w:top w:val="single" w:sz="4" w:space="0" w:color="808080" w:themeColor="background1" w:themeShade="80"/>
              <w:left w:val="nil"/>
              <w:bottom w:val="nil"/>
              <w:right w:val="nil"/>
            </w:tcBorders>
            <w:shd w:val="clear" w:color="000000" w:fill="FFFFFF"/>
            <w:noWrap/>
            <w:vAlign w:val="bottom"/>
            <w:hideMark/>
          </w:tcPr>
          <w:p w14:paraId="35F4FC5F" w14:textId="3E262C7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33" w:type="dxa"/>
            <w:tcBorders>
              <w:top w:val="single" w:sz="4" w:space="0" w:color="808080" w:themeColor="background1" w:themeShade="80"/>
              <w:left w:val="nil"/>
              <w:bottom w:val="nil"/>
              <w:right w:val="nil"/>
            </w:tcBorders>
            <w:shd w:val="clear" w:color="000000" w:fill="FFFFFF"/>
            <w:noWrap/>
            <w:vAlign w:val="bottom"/>
            <w:hideMark/>
          </w:tcPr>
          <w:p w14:paraId="12829BC3" w14:textId="4C42C12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single" w:sz="4" w:space="0" w:color="808080" w:themeColor="background1" w:themeShade="80"/>
              <w:left w:val="nil"/>
              <w:bottom w:val="nil"/>
              <w:right w:val="nil"/>
            </w:tcBorders>
            <w:shd w:val="clear" w:color="000000" w:fill="FFFFFF"/>
            <w:noWrap/>
            <w:vAlign w:val="bottom"/>
            <w:hideMark/>
          </w:tcPr>
          <w:p w14:paraId="379E33C0" w14:textId="677691D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single" w:sz="4" w:space="0" w:color="808080" w:themeColor="background1" w:themeShade="80"/>
              <w:left w:val="nil"/>
              <w:bottom w:val="nil"/>
              <w:right w:val="nil"/>
            </w:tcBorders>
            <w:shd w:val="clear" w:color="000000" w:fill="FFFFFF"/>
            <w:noWrap/>
            <w:vAlign w:val="bottom"/>
            <w:hideMark/>
          </w:tcPr>
          <w:p w14:paraId="4B341129" w14:textId="0BB45C7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single" w:sz="4" w:space="0" w:color="808080" w:themeColor="background1" w:themeShade="80"/>
              <w:left w:val="nil"/>
              <w:bottom w:val="nil"/>
              <w:right w:val="nil"/>
            </w:tcBorders>
            <w:shd w:val="clear" w:color="000000" w:fill="FFFFFF"/>
            <w:noWrap/>
            <w:vAlign w:val="bottom"/>
            <w:hideMark/>
          </w:tcPr>
          <w:p w14:paraId="27832584" w14:textId="1B4835B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single" w:sz="4" w:space="0" w:color="808080" w:themeColor="background1" w:themeShade="80"/>
              <w:left w:val="nil"/>
              <w:bottom w:val="nil"/>
              <w:right w:val="nil"/>
            </w:tcBorders>
            <w:shd w:val="clear" w:color="000000" w:fill="FFFFFF"/>
            <w:noWrap/>
            <w:vAlign w:val="bottom"/>
            <w:hideMark/>
          </w:tcPr>
          <w:p w14:paraId="6D4307B3" w14:textId="3A7AF4B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single" w:sz="4" w:space="0" w:color="808080" w:themeColor="background1" w:themeShade="80"/>
              <w:left w:val="nil"/>
              <w:bottom w:val="nil"/>
              <w:right w:val="nil"/>
            </w:tcBorders>
            <w:shd w:val="clear" w:color="000000" w:fill="FFFFFF"/>
            <w:vAlign w:val="bottom"/>
          </w:tcPr>
          <w:p w14:paraId="3F8B5A8F" w14:textId="5999DBFB"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single" w:sz="4" w:space="0" w:color="808080" w:themeColor="background1" w:themeShade="80"/>
              <w:left w:val="nil"/>
              <w:bottom w:val="nil"/>
              <w:right w:val="nil"/>
            </w:tcBorders>
            <w:shd w:val="clear" w:color="000000" w:fill="FFFFFF"/>
            <w:vAlign w:val="bottom"/>
          </w:tcPr>
          <w:p w14:paraId="601DF597" w14:textId="4FDC421A"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5" w:type="dxa"/>
            <w:tcBorders>
              <w:top w:val="single" w:sz="4" w:space="0" w:color="808080" w:themeColor="background1" w:themeShade="80"/>
              <w:left w:val="nil"/>
              <w:bottom w:val="nil"/>
              <w:right w:val="nil"/>
            </w:tcBorders>
            <w:shd w:val="clear" w:color="000000" w:fill="FFFFFF"/>
            <w:vAlign w:val="bottom"/>
          </w:tcPr>
          <w:p w14:paraId="7863934B" w14:textId="7A78FF77"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single" w:sz="4" w:space="0" w:color="808080" w:themeColor="background1" w:themeShade="80"/>
              <w:left w:val="nil"/>
              <w:bottom w:val="nil"/>
              <w:right w:val="nil"/>
            </w:tcBorders>
            <w:shd w:val="clear" w:color="000000" w:fill="FFFFFF"/>
            <w:vAlign w:val="bottom"/>
          </w:tcPr>
          <w:p w14:paraId="1F16A49A" w14:textId="4668D520"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0.00</w:t>
            </w:r>
          </w:p>
        </w:tc>
        <w:tc>
          <w:tcPr>
            <w:tcW w:w="175" w:type="dxa"/>
            <w:tcBorders>
              <w:top w:val="single" w:sz="4" w:space="0" w:color="808080" w:themeColor="background1" w:themeShade="80"/>
              <w:left w:val="nil"/>
              <w:bottom w:val="nil"/>
              <w:right w:val="nil"/>
            </w:tcBorders>
            <w:shd w:val="clear" w:color="000000" w:fill="FFFFFF"/>
            <w:vAlign w:val="bottom"/>
          </w:tcPr>
          <w:p w14:paraId="42B56144" w14:textId="25CCC978"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43EFAF31"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05C05425" w14:textId="3DF08D7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Bolivia (BOL)</w:t>
            </w:r>
          </w:p>
        </w:tc>
        <w:tc>
          <w:tcPr>
            <w:tcW w:w="571" w:type="dxa"/>
            <w:tcBorders>
              <w:top w:val="nil"/>
              <w:left w:val="nil"/>
              <w:bottom w:val="nil"/>
              <w:right w:val="nil"/>
            </w:tcBorders>
            <w:shd w:val="clear" w:color="000000" w:fill="FFFFFF"/>
            <w:vAlign w:val="center"/>
          </w:tcPr>
          <w:p w14:paraId="3E68D487" w14:textId="4EE0C70C"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LAC</w:t>
            </w:r>
          </w:p>
        </w:tc>
        <w:tc>
          <w:tcPr>
            <w:tcW w:w="846" w:type="dxa"/>
            <w:tcBorders>
              <w:top w:val="nil"/>
              <w:left w:val="nil"/>
              <w:bottom w:val="nil"/>
              <w:right w:val="nil"/>
            </w:tcBorders>
            <w:shd w:val="clear" w:color="000000" w:fill="FFFFFF"/>
            <w:vAlign w:val="center"/>
          </w:tcPr>
          <w:p w14:paraId="4F52D321" w14:textId="78DC076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1FEFCA6B" w14:textId="2A02253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72933541" w14:textId="1C28E61B"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56AE04A6" w14:textId="585CEE0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2003</w:t>
            </w:r>
          </w:p>
        </w:tc>
        <w:tc>
          <w:tcPr>
            <w:tcW w:w="567" w:type="dxa"/>
            <w:tcBorders>
              <w:top w:val="nil"/>
              <w:left w:val="nil"/>
              <w:bottom w:val="nil"/>
              <w:right w:val="nil"/>
            </w:tcBorders>
            <w:shd w:val="clear" w:color="000000" w:fill="FFFFFF"/>
            <w:noWrap/>
            <w:vAlign w:val="bottom"/>
            <w:hideMark/>
          </w:tcPr>
          <w:p w14:paraId="6CF54AB0" w14:textId="39141CCB"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2008</w:t>
            </w:r>
          </w:p>
        </w:tc>
        <w:tc>
          <w:tcPr>
            <w:tcW w:w="148" w:type="dxa"/>
            <w:tcBorders>
              <w:top w:val="nil"/>
              <w:left w:val="nil"/>
              <w:bottom w:val="nil"/>
              <w:right w:val="nil"/>
            </w:tcBorders>
            <w:shd w:val="clear" w:color="000000" w:fill="FFFFFF"/>
            <w:vAlign w:val="bottom"/>
          </w:tcPr>
          <w:p w14:paraId="75645FA3" w14:textId="713C6251"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193F41D8" w14:textId="49CE34B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74.0</w:t>
            </w:r>
          </w:p>
        </w:tc>
        <w:tc>
          <w:tcPr>
            <w:tcW w:w="425" w:type="dxa"/>
            <w:tcBorders>
              <w:top w:val="nil"/>
              <w:left w:val="nil"/>
              <w:bottom w:val="nil"/>
              <w:right w:val="nil"/>
            </w:tcBorders>
            <w:shd w:val="clear" w:color="000000" w:fill="FFFFFF"/>
            <w:noWrap/>
            <w:vAlign w:val="center"/>
            <w:hideMark/>
          </w:tcPr>
          <w:p w14:paraId="2ACDB158" w14:textId="6DAE85D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82.9</w:t>
            </w:r>
          </w:p>
        </w:tc>
        <w:tc>
          <w:tcPr>
            <w:tcW w:w="426" w:type="dxa"/>
            <w:tcBorders>
              <w:top w:val="nil"/>
              <w:left w:val="nil"/>
              <w:bottom w:val="nil"/>
              <w:right w:val="nil"/>
            </w:tcBorders>
            <w:shd w:val="clear" w:color="000000" w:fill="FFFFFF"/>
            <w:noWrap/>
            <w:vAlign w:val="center"/>
            <w:hideMark/>
          </w:tcPr>
          <w:p w14:paraId="30194773" w14:textId="0460C20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1.78</w:t>
            </w:r>
          </w:p>
        </w:tc>
        <w:tc>
          <w:tcPr>
            <w:tcW w:w="143" w:type="dxa"/>
            <w:tcBorders>
              <w:top w:val="nil"/>
              <w:left w:val="nil"/>
              <w:bottom w:val="nil"/>
              <w:right w:val="nil"/>
            </w:tcBorders>
            <w:shd w:val="clear" w:color="000000" w:fill="FFFFFF"/>
            <w:noWrap/>
            <w:vAlign w:val="bottom"/>
            <w:hideMark/>
          </w:tcPr>
          <w:p w14:paraId="54D6CF62" w14:textId="14715E0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FDEBCD1" w14:textId="38850C2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2EFE6C14" w14:textId="25AFC3D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42.6</w:t>
            </w:r>
          </w:p>
        </w:tc>
        <w:tc>
          <w:tcPr>
            <w:tcW w:w="425" w:type="dxa"/>
            <w:tcBorders>
              <w:top w:val="nil"/>
              <w:left w:val="nil"/>
              <w:bottom w:val="nil"/>
              <w:right w:val="nil"/>
            </w:tcBorders>
            <w:shd w:val="clear" w:color="000000" w:fill="FFFFFF"/>
            <w:noWrap/>
            <w:vAlign w:val="center"/>
            <w:hideMark/>
          </w:tcPr>
          <w:p w14:paraId="7185000C" w14:textId="5ACF019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53.3</w:t>
            </w:r>
          </w:p>
        </w:tc>
        <w:tc>
          <w:tcPr>
            <w:tcW w:w="427" w:type="dxa"/>
            <w:tcBorders>
              <w:top w:val="nil"/>
              <w:left w:val="nil"/>
              <w:bottom w:val="nil"/>
              <w:right w:val="nil"/>
            </w:tcBorders>
            <w:shd w:val="clear" w:color="000000" w:fill="FFFFFF"/>
            <w:noWrap/>
            <w:vAlign w:val="bottom"/>
            <w:hideMark/>
          </w:tcPr>
          <w:p w14:paraId="165FC2D3" w14:textId="0BA1E3A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2.14</w:t>
            </w:r>
          </w:p>
        </w:tc>
        <w:tc>
          <w:tcPr>
            <w:tcW w:w="160" w:type="dxa"/>
            <w:tcBorders>
              <w:top w:val="nil"/>
              <w:left w:val="nil"/>
              <w:bottom w:val="nil"/>
              <w:right w:val="nil"/>
            </w:tcBorders>
            <w:shd w:val="clear" w:color="000000" w:fill="FFFFFF"/>
            <w:noWrap/>
            <w:vAlign w:val="bottom"/>
            <w:hideMark/>
          </w:tcPr>
          <w:p w14:paraId="72C1D2DE" w14:textId="233DE70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10C39406" w14:textId="403C290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3A1269F2" w14:textId="5819314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65.4</w:t>
            </w:r>
          </w:p>
        </w:tc>
        <w:tc>
          <w:tcPr>
            <w:tcW w:w="425" w:type="dxa"/>
            <w:tcBorders>
              <w:top w:val="nil"/>
              <w:left w:val="nil"/>
              <w:bottom w:val="nil"/>
              <w:right w:val="nil"/>
            </w:tcBorders>
            <w:shd w:val="clear" w:color="000000" w:fill="FFFFFF"/>
            <w:noWrap/>
            <w:vAlign w:val="center"/>
            <w:hideMark/>
          </w:tcPr>
          <w:p w14:paraId="6F77327E" w14:textId="4788687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76.5</w:t>
            </w:r>
          </w:p>
        </w:tc>
        <w:tc>
          <w:tcPr>
            <w:tcW w:w="428" w:type="dxa"/>
            <w:tcBorders>
              <w:top w:val="nil"/>
              <w:left w:val="nil"/>
              <w:bottom w:val="nil"/>
              <w:right w:val="nil"/>
            </w:tcBorders>
            <w:shd w:val="clear" w:color="000000" w:fill="FFFFFF"/>
            <w:noWrap/>
            <w:vAlign w:val="bottom"/>
            <w:hideMark/>
          </w:tcPr>
          <w:p w14:paraId="4AD8F3D9" w14:textId="07F47F3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2.22</w:t>
            </w:r>
          </w:p>
        </w:tc>
        <w:tc>
          <w:tcPr>
            <w:tcW w:w="147" w:type="dxa"/>
            <w:tcBorders>
              <w:top w:val="nil"/>
              <w:left w:val="nil"/>
              <w:bottom w:val="nil"/>
              <w:right w:val="nil"/>
            </w:tcBorders>
            <w:shd w:val="clear" w:color="000000" w:fill="FFFFFF"/>
            <w:noWrap/>
            <w:vAlign w:val="bottom"/>
            <w:hideMark/>
          </w:tcPr>
          <w:p w14:paraId="000FB137" w14:textId="325729C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750E353D" w14:textId="4084B3F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3D1D5016" w14:textId="65C311C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78.3</w:t>
            </w:r>
          </w:p>
        </w:tc>
        <w:tc>
          <w:tcPr>
            <w:tcW w:w="426" w:type="dxa"/>
            <w:tcBorders>
              <w:top w:val="nil"/>
              <w:left w:val="nil"/>
              <w:bottom w:val="nil"/>
              <w:right w:val="nil"/>
            </w:tcBorders>
            <w:shd w:val="clear" w:color="000000" w:fill="FFFFFF"/>
            <w:noWrap/>
            <w:vAlign w:val="bottom"/>
            <w:hideMark/>
          </w:tcPr>
          <w:p w14:paraId="289624E6" w14:textId="5010308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89.2</w:t>
            </w:r>
          </w:p>
        </w:tc>
        <w:tc>
          <w:tcPr>
            <w:tcW w:w="423" w:type="dxa"/>
            <w:tcBorders>
              <w:top w:val="nil"/>
              <w:left w:val="nil"/>
              <w:bottom w:val="nil"/>
              <w:right w:val="nil"/>
            </w:tcBorders>
            <w:shd w:val="clear" w:color="000000" w:fill="FFFFFF"/>
            <w:noWrap/>
            <w:vAlign w:val="bottom"/>
            <w:hideMark/>
          </w:tcPr>
          <w:p w14:paraId="23125B48" w14:textId="1D206C6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2.19</w:t>
            </w:r>
          </w:p>
        </w:tc>
        <w:tc>
          <w:tcPr>
            <w:tcW w:w="160" w:type="dxa"/>
            <w:tcBorders>
              <w:top w:val="nil"/>
              <w:left w:val="nil"/>
              <w:bottom w:val="nil"/>
              <w:right w:val="nil"/>
            </w:tcBorders>
            <w:shd w:val="clear" w:color="000000" w:fill="FFFFFF"/>
            <w:noWrap/>
            <w:vAlign w:val="bottom"/>
            <w:hideMark/>
          </w:tcPr>
          <w:p w14:paraId="124496D3" w14:textId="19642E5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C5AE2EF" w14:textId="1F15B6B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75C0D332" w14:textId="19A588F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88.9</w:t>
            </w:r>
          </w:p>
        </w:tc>
        <w:tc>
          <w:tcPr>
            <w:tcW w:w="425" w:type="dxa"/>
            <w:tcBorders>
              <w:top w:val="nil"/>
              <w:left w:val="nil"/>
              <w:bottom w:val="nil"/>
              <w:right w:val="nil"/>
            </w:tcBorders>
            <w:shd w:val="clear" w:color="000000" w:fill="FFFFFF"/>
            <w:noWrap/>
            <w:vAlign w:val="bottom"/>
            <w:hideMark/>
          </w:tcPr>
          <w:p w14:paraId="0173266B" w14:textId="54094C2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95.6</w:t>
            </w:r>
          </w:p>
        </w:tc>
        <w:tc>
          <w:tcPr>
            <w:tcW w:w="382" w:type="dxa"/>
            <w:tcBorders>
              <w:top w:val="nil"/>
              <w:left w:val="nil"/>
              <w:bottom w:val="nil"/>
              <w:right w:val="nil"/>
            </w:tcBorders>
            <w:shd w:val="clear" w:color="000000" w:fill="FFFFFF"/>
            <w:noWrap/>
            <w:vAlign w:val="bottom"/>
            <w:hideMark/>
          </w:tcPr>
          <w:p w14:paraId="39959716" w14:textId="3E26340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1.34</w:t>
            </w:r>
          </w:p>
        </w:tc>
        <w:tc>
          <w:tcPr>
            <w:tcW w:w="166" w:type="dxa"/>
            <w:tcBorders>
              <w:top w:val="nil"/>
              <w:left w:val="nil"/>
              <w:bottom w:val="nil"/>
              <w:right w:val="nil"/>
            </w:tcBorders>
            <w:shd w:val="clear" w:color="000000" w:fill="FFFFFF"/>
            <w:noWrap/>
            <w:vAlign w:val="bottom"/>
            <w:hideMark/>
          </w:tcPr>
          <w:p w14:paraId="3AD1F405" w14:textId="4AC32DE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238B3EA2" w14:textId="41E00EE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2FEE8606" w14:textId="063FDB6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95.0</w:t>
            </w:r>
          </w:p>
        </w:tc>
        <w:tc>
          <w:tcPr>
            <w:tcW w:w="425" w:type="dxa"/>
            <w:tcBorders>
              <w:top w:val="nil"/>
              <w:left w:val="nil"/>
              <w:bottom w:val="nil"/>
              <w:right w:val="nil"/>
            </w:tcBorders>
            <w:shd w:val="clear" w:color="000000" w:fill="FFFFFF"/>
            <w:vAlign w:val="bottom"/>
          </w:tcPr>
          <w:p w14:paraId="6C985E5B" w14:textId="1A0DA1C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2C68C285" w14:textId="4B07D78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1.01</w:t>
            </w:r>
          </w:p>
        </w:tc>
        <w:tc>
          <w:tcPr>
            <w:tcW w:w="175" w:type="dxa"/>
            <w:tcBorders>
              <w:top w:val="nil"/>
              <w:left w:val="nil"/>
              <w:bottom w:val="nil"/>
              <w:right w:val="nil"/>
            </w:tcBorders>
            <w:shd w:val="clear" w:color="000000" w:fill="FFFFFF"/>
            <w:vAlign w:val="bottom"/>
          </w:tcPr>
          <w:p w14:paraId="49FB2CBA" w14:textId="1320AD8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2C24C6DD"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5D20B98D" w14:textId="5AF9801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Colombia (COL)</w:t>
            </w:r>
          </w:p>
        </w:tc>
        <w:tc>
          <w:tcPr>
            <w:tcW w:w="571" w:type="dxa"/>
            <w:tcBorders>
              <w:top w:val="nil"/>
              <w:left w:val="nil"/>
              <w:bottom w:val="nil"/>
              <w:right w:val="nil"/>
            </w:tcBorders>
            <w:shd w:val="clear" w:color="000000" w:fill="FFFFFF"/>
            <w:vAlign w:val="center"/>
          </w:tcPr>
          <w:p w14:paraId="4B7B2C64" w14:textId="17D298B8"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LAC</w:t>
            </w:r>
          </w:p>
        </w:tc>
        <w:tc>
          <w:tcPr>
            <w:tcW w:w="846" w:type="dxa"/>
            <w:tcBorders>
              <w:top w:val="nil"/>
              <w:left w:val="nil"/>
              <w:bottom w:val="nil"/>
              <w:right w:val="nil"/>
            </w:tcBorders>
            <w:shd w:val="clear" w:color="000000" w:fill="FFFFFF"/>
            <w:vAlign w:val="center"/>
          </w:tcPr>
          <w:p w14:paraId="71180F3A" w14:textId="09FD7DF9"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0BEDD615" w14:textId="299F38A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7F9A3C09" w14:textId="3CDF2D65"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4F62CDD2" w14:textId="3B4A150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1C7ED4CC" w14:textId="1366438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2015-16</w:t>
            </w:r>
          </w:p>
        </w:tc>
        <w:tc>
          <w:tcPr>
            <w:tcW w:w="148" w:type="dxa"/>
            <w:tcBorders>
              <w:top w:val="nil"/>
              <w:left w:val="nil"/>
              <w:bottom w:val="nil"/>
              <w:right w:val="nil"/>
            </w:tcBorders>
            <w:shd w:val="clear" w:color="000000" w:fill="FFFFFF"/>
            <w:vAlign w:val="bottom"/>
          </w:tcPr>
          <w:p w14:paraId="2BEF14F7" w14:textId="39A75EC5"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48B651FA" w14:textId="38DFEA2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93.1</w:t>
            </w:r>
          </w:p>
        </w:tc>
        <w:tc>
          <w:tcPr>
            <w:tcW w:w="425" w:type="dxa"/>
            <w:tcBorders>
              <w:top w:val="nil"/>
              <w:left w:val="nil"/>
              <w:bottom w:val="nil"/>
              <w:right w:val="nil"/>
            </w:tcBorders>
            <w:shd w:val="clear" w:color="000000" w:fill="FFFFFF"/>
            <w:noWrap/>
            <w:vAlign w:val="center"/>
            <w:hideMark/>
          </w:tcPr>
          <w:p w14:paraId="1573C2AF" w14:textId="5FE12AD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94.1</w:t>
            </w:r>
          </w:p>
        </w:tc>
        <w:tc>
          <w:tcPr>
            <w:tcW w:w="426" w:type="dxa"/>
            <w:tcBorders>
              <w:top w:val="nil"/>
              <w:left w:val="nil"/>
              <w:bottom w:val="nil"/>
              <w:right w:val="nil"/>
            </w:tcBorders>
            <w:shd w:val="clear" w:color="000000" w:fill="FFFFFF"/>
            <w:noWrap/>
            <w:vAlign w:val="center"/>
            <w:hideMark/>
          </w:tcPr>
          <w:p w14:paraId="15006568" w14:textId="1755139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0.19</w:t>
            </w:r>
          </w:p>
        </w:tc>
        <w:tc>
          <w:tcPr>
            <w:tcW w:w="143" w:type="dxa"/>
            <w:tcBorders>
              <w:top w:val="nil"/>
              <w:left w:val="nil"/>
              <w:bottom w:val="nil"/>
              <w:right w:val="nil"/>
            </w:tcBorders>
            <w:shd w:val="clear" w:color="000000" w:fill="FFFFFF"/>
            <w:noWrap/>
            <w:vAlign w:val="bottom"/>
            <w:hideMark/>
          </w:tcPr>
          <w:p w14:paraId="4B3EF23D" w14:textId="681EF5B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8DFF57C" w14:textId="034C82C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2D98264" w14:textId="6739668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73.3</w:t>
            </w:r>
          </w:p>
        </w:tc>
        <w:tc>
          <w:tcPr>
            <w:tcW w:w="425" w:type="dxa"/>
            <w:tcBorders>
              <w:top w:val="nil"/>
              <w:left w:val="nil"/>
              <w:bottom w:val="nil"/>
              <w:right w:val="nil"/>
            </w:tcBorders>
            <w:shd w:val="clear" w:color="000000" w:fill="FFFFFF"/>
            <w:noWrap/>
            <w:vAlign w:val="center"/>
            <w:hideMark/>
          </w:tcPr>
          <w:p w14:paraId="7D6C2931" w14:textId="0787224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75.6</w:t>
            </w:r>
          </w:p>
        </w:tc>
        <w:tc>
          <w:tcPr>
            <w:tcW w:w="427" w:type="dxa"/>
            <w:tcBorders>
              <w:top w:val="nil"/>
              <w:left w:val="nil"/>
              <w:bottom w:val="nil"/>
              <w:right w:val="nil"/>
            </w:tcBorders>
            <w:shd w:val="clear" w:color="000000" w:fill="FFFFFF"/>
            <w:noWrap/>
            <w:vAlign w:val="bottom"/>
            <w:hideMark/>
          </w:tcPr>
          <w:p w14:paraId="39752819" w14:textId="21A7CFC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0.42</w:t>
            </w:r>
          </w:p>
        </w:tc>
        <w:tc>
          <w:tcPr>
            <w:tcW w:w="160" w:type="dxa"/>
            <w:tcBorders>
              <w:top w:val="nil"/>
              <w:left w:val="nil"/>
              <w:bottom w:val="nil"/>
              <w:right w:val="nil"/>
            </w:tcBorders>
            <w:shd w:val="clear" w:color="000000" w:fill="FFFFFF"/>
            <w:noWrap/>
            <w:vAlign w:val="bottom"/>
            <w:hideMark/>
          </w:tcPr>
          <w:p w14:paraId="5E90251E" w14:textId="2092560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5AECC82A" w14:textId="459B762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48C7CC0C" w14:textId="5531501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92.2</w:t>
            </w:r>
          </w:p>
        </w:tc>
        <w:tc>
          <w:tcPr>
            <w:tcW w:w="425" w:type="dxa"/>
            <w:tcBorders>
              <w:top w:val="nil"/>
              <w:left w:val="nil"/>
              <w:bottom w:val="nil"/>
              <w:right w:val="nil"/>
            </w:tcBorders>
            <w:shd w:val="clear" w:color="000000" w:fill="FFFFFF"/>
            <w:noWrap/>
            <w:vAlign w:val="center"/>
            <w:hideMark/>
          </w:tcPr>
          <w:p w14:paraId="33EBCB91" w14:textId="5E67A74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95.0</w:t>
            </w:r>
          </w:p>
        </w:tc>
        <w:tc>
          <w:tcPr>
            <w:tcW w:w="428" w:type="dxa"/>
            <w:tcBorders>
              <w:top w:val="nil"/>
              <w:left w:val="nil"/>
              <w:bottom w:val="nil"/>
              <w:right w:val="nil"/>
            </w:tcBorders>
            <w:shd w:val="clear" w:color="000000" w:fill="FFFFFF"/>
            <w:noWrap/>
            <w:vAlign w:val="bottom"/>
            <w:hideMark/>
          </w:tcPr>
          <w:p w14:paraId="77ED4008" w14:textId="0FA2FD3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0.51</w:t>
            </w:r>
          </w:p>
        </w:tc>
        <w:tc>
          <w:tcPr>
            <w:tcW w:w="147" w:type="dxa"/>
            <w:tcBorders>
              <w:top w:val="nil"/>
              <w:left w:val="nil"/>
              <w:bottom w:val="nil"/>
              <w:right w:val="nil"/>
            </w:tcBorders>
            <w:shd w:val="clear" w:color="000000" w:fill="FFFFFF"/>
            <w:noWrap/>
            <w:vAlign w:val="bottom"/>
            <w:hideMark/>
          </w:tcPr>
          <w:p w14:paraId="63BE623F" w14:textId="4772F41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19CC0818" w14:textId="7658EF3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435F4833" w14:textId="7BA5681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99.9</w:t>
            </w:r>
          </w:p>
        </w:tc>
        <w:tc>
          <w:tcPr>
            <w:tcW w:w="426" w:type="dxa"/>
            <w:tcBorders>
              <w:top w:val="nil"/>
              <w:left w:val="nil"/>
              <w:bottom w:val="nil"/>
              <w:right w:val="nil"/>
            </w:tcBorders>
            <w:shd w:val="clear" w:color="000000" w:fill="FFFFFF"/>
            <w:noWrap/>
            <w:vAlign w:val="bottom"/>
            <w:hideMark/>
          </w:tcPr>
          <w:p w14:paraId="3961B14E" w14:textId="1C3263F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3" w:type="dxa"/>
            <w:tcBorders>
              <w:top w:val="nil"/>
              <w:left w:val="nil"/>
              <w:bottom w:val="nil"/>
              <w:right w:val="nil"/>
            </w:tcBorders>
            <w:shd w:val="clear" w:color="000000" w:fill="FFFFFF"/>
            <w:noWrap/>
            <w:vAlign w:val="bottom"/>
            <w:hideMark/>
          </w:tcPr>
          <w:p w14:paraId="73DBE2F0" w14:textId="11AA10C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0.02</w:t>
            </w:r>
          </w:p>
        </w:tc>
        <w:tc>
          <w:tcPr>
            <w:tcW w:w="160" w:type="dxa"/>
            <w:tcBorders>
              <w:top w:val="nil"/>
              <w:left w:val="nil"/>
              <w:bottom w:val="nil"/>
              <w:right w:val="nil"/>
            </w:tcBorders>
            <w:shd w:val="clear" w:color="000000" w:fill="FFFFFF"/>
            <w:noWrap/>
            <w:vAlign w:val="bottom"/>
            <w:hideMark/>
          </w:tcPr>
          <w:p w14:paraId="559DF6B7" w14:textId="2CB5C76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280EA91E" w14:textId="79799F2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557AA72F" w14:textId="272160E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5D6C9442" w14:textId="0DEE2E8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29808E2E" w14:textId="591462F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hideMark/>
          </w:tcPr>
          <w:p w14:paraId="43DB4B42" w14:textId="304C4F1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4EE306EE" w14:textId="351F763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768DBE23" w14:textId="0B2E60B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36C43136" w14:textId="6F5D76A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1FA0BF0F" w14:textId="7AF3D83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74CE5F23" w14:textId="465DF46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422DF0C0"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19EDDD96" w14:textId="39F74DA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Dominican Republic (DOM)</w:t>
            </w:r>
          </w:p>
        </w:tc>
        <w:tc>
          <w:tcPr>
            <w:tcW w:w="571" w:type="dxa"/>
            <w:tcBorders>
              <w:top w:val="nil"/>
              <w:left w:val="nil"/>
              <w:bottom w:val="nil"/>
              <w:right w:val="nil"/>
            </w:tcBorders>
            <w:shd w:val="clear" w:color="000000" w:fill="FFFFFF"/>
            <w:vAlign w:val="center"/>
          </w:tcPr>
          <w:p w14:paraId="555A7A0A" w14:textId="48629E0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LAC</w:t>
            </w:r>
          </w:p>
        </w:tc>
        <w:tc>
          <w:tcPr>
            <w:tcW w:w="846" w:type="dxa"/>
            <w:tcBorders>
              <w:top w:val="nil"/>
              <w:left w:val="nil"/>
              <w:bottom w:val="nil"/>
              <w:right w:val="nil"/>
            </w:tcBorders>
            <w:shd w:val="clear" w:color="000000" w:fill="FFFFFF"/>
            <w:vAlign w:val="center"/>
          </w:tcPr>
          <w:p w14:paraId="6741651D" w14:textId="0EE5AF9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696D50D9" w14:textId="2713F57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5FA06AC7" w14:textId="31C54465"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0B08B477" w14:textId="0C6E7E3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2007</w:t>
            </w:r>
          </w:p>
        </w:tc>
        <w:tc>
          <w:tcPr>
            <w:tcW w:w="567" w:type="dxa"/>
            <w:tcBorders>
              <w:top w:val="nil"/>
              <w:left w:val="nil"/>
              <w:bottom w:val="nil"/>
              <w:right w:val="nil"/>
            </w:tcBorders>
            <w:shd w:val="clear" w:color="000000" w:fill="FFFFFF"/>
            <w:noWrap/>
            <w:vAlign w:val="bottom"/>
            <w:hideMark/>
          </w:tcPr>
          <w:p w14:paraId="6800031C" w14:textId="0AEA23A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bottom w:val="nil"/>
              <w:right w:val="nil"/>
            </w:tcBorders>
            <w:shd w:val="clear" w:color="000000" w:fill="FFFFFF"/>
            <w:vAlign w:val="bottom"/>
          </w:tcPr>
          <w:p w14:paraId="4E2CDF5C" w14:textId="43C9608F"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638426C1" w14:textId="11BDC6B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89.5</w:t>
            </w:r>
          </w:p>
        </w:tc>
        <w:tc>
          <w:tcPr>
            <w:tcW w:w="425" w:type="dxa"/>
            <w:tcBorders>
              <w:top w:val="nil"/>
              <w:left w:val="nil"/>
              <w:bottom w:val="nil"/>
              <w:right w:val="nil"/>
            </w:tcBorders>
            <w:shd w:val="clear" w:color="000000" w:fill="FFFFFF"/>
            <w:noWrap/>
            <w:vAlign w:val="center"/>
            <w:hideMark/>
          </w:tcPr>
          <w:p w14:paraId="5FCFB54B" w14:textId="2FB88B3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94.5</w:t>
            </w:r>
          </w:p>
        </w:tc>
        <w:tc>
          <w:tcPr>
            <w:tcW w:w="426" w:type="dxa"/>
            <w:tcBorders>
              <w:top w:val="nil"/>
              <w:left w:val="nil"/>
              <w:bottom w:val="nil"/>
              <w:right w:val="nil"/>
            </w:tcBorders>
            <w:shd w:val="clear" w:color="000000" w:fill="FFFFFF"/>
            <w:noWrap/>
            <w:vAlign w:val="center"/>
            <w:hideMark/>
          </w:tcPr>
          <w:p w14:paraId="3E6AEFC3" w14:textId="2C65BA6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0.72</w:t>
            </w:r>
          </w:p>
        </w:tc>
        <w:tc>
          <w:tcPr>
            <w:tcW w:w="143" w:type="dxa"/>
            <w:tcBorders>
              <w:top w:val="nil"/>
              <w:left w:val="nil"/>
              <w:bottom w:val="nil"/>
              <w:right w:val="nil"/>
            </w:tcBorders>
            <w:shd w:val="clear" w:color="000000" w:fill="FFFFFF"/>
            <w:noWrap/>
            <w:vAlign w:val="bottom"/>
            <w:hideMark/>
          </w:tcPr>
          <w:p w14:paraId="277CECCD" w14:textId="435875B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7E952998" w14:textId="1878F13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3B69A41B" w14:textId="4435822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69.5</w:t>
            </w:r>
          </w:p>
        </w:tc>
        <w:tc>
          <w:tcPr>
            <w:tcW w:w="425" w:type="dxa"/>
            <w:tcBorders>
              <w:top w:val="nil"/>
              <w:left w:val="nil"/>
              <w:bottom w:val="nil"/>
              <w:right w:val="nil"/>
            </w:tcBorders>
            <w:shd w:val="clear" w:color="000000" w:fill="FFFFFF"/>
            <w:noWrap/>
            <w:vAlign w:val="center"/>
            <w:hideMark/>
          </w:tcPr>
          <w:p w14:paraId="5EC96B43" w14:textId="1B05B54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78.5</w:t>
            </w:r>
          </w:p>
        </w:tc>
        <w:tc>
          <w:tcPr>
            <w:tcW w:w="427" w:type="dxa"/>
            <w:tcBorders>
              <w:top w:val="nil"/>
              <w:left w:val="nil"/>
              <w:bottom w:val="nil"/>
              <w:right w:val="nil"/>
            </w:tcBorders>
            <w:shd w:val="clear" w:color="000000" w:fill="FFFFFF"/>
            <w:noWrap/>
            <w:vAlign w:val="bottom"/>
            <w:hideMark/>
          </w:tcPr>
          <w:p w14:paraId="7024BFCE" w14:textId="70A0FF1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1.30</w:t>
            </w:r>
          </w:p>
        </w:tc>
        <w:tc>
          <w:tcPr>
            <w:tcW w:w="160" w:type="dxa"/>
            <w:tcBorders>
              <w:top w:val="nil"/>
              <w:left w:val="nil"/>
              <w:bottom w:val="nil"/>
              <w:right w:val="nil"/>
            </w:tcBorders>
            <w:shd w:val="clear" w:color="000000" w:fill="FFFFFF"/>
            <w:noWrap/>
            <w:vAlign w:val="bottom"/>
            <w:hideMark/>
          </w:tcPr>
          <w:p w14:paraId="4CDF3334" w14:textId="59CA3A7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29BC24FD" w14:textId="2D2F13B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31E3C23F" w14:textId="3F0EF78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87.2</w:t>
            </w:r>
          </w:p>
        </w:tc>
        <w:tc>
          <w:tcPr>
            <w:tcW w:w="425" w:type="dxa"/>
            <w:tcBorders>
              <w:top w:val="nil"/>
              <w:left w:val="nil"/>
              <w:bottom w:val="nil"/>
              <w:right w:val="nil"/>
            </w:tcBorders>
            <w:shd w:val="clear" w:color="000000" w:fill="FFFFFF"/>
            <w:noWrap/>
            <w:vAlign w:val="center"/>
            <w:hideMark/>
          </w:tcPr>
          <w:p w14:paraId="099FB78B" w14:textId="27E9AAB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94.2</w:t>
            </w:r>
          </w:p>
        </w:tc>
        <w:tc>
          <w:tcPr>
            <w:tcW w:w="428" w:type="dxa"/>
            <w:tcBorders>
              <w:top w:val="nil"/>
              <w:left w:val="nil"/>
              <w:bottom w:val="nil"/>
              <w:right w:val="nil"/>
            </w:tcBorders>
            <w:shd w:val="clear" w:color="000000" w:fill="FFFFFF"/>
            <w:noWrap/>
            <w:vAlign w:val="bottom"/>
            <w:hideMark/>
          </w:tcPr>
          <w:p w14:paraId="4F50FC01" w14:textId="03A6421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w:t>
            </w:r>
          </w:p>
        </w:tc>
        <w:tc>
          <w:tcPr>
            <w:tcW w:w="147" w:type="dxa"/>
            <w:tcBorders>
              <w:top w:val="nil"/>
              <w:left w:val="nil"/>
              <w:bottom w:val="nil"/>
              <w:right w:val="nil"/>
            </w:tcBorders>
            <w:shd w:val="clear" w:color="000000" w:fill="FFFFFF"/>
            <w:noWrap/>
            <w:vAlign w:val="bottom"/>
            <w:hideMark/>
          </w:tcPr>
          <w:p w14:paraId="70E08827" w14:textId="0E811F8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70D43F8B" w14:textId="1208599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1996AF9C" w14:textId="4554EF9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94.3</w:t>
            </w:r>
          </w:p>
        </w:tc>
        <w:tc>
          <w:tcPr>
            <w:tcW w:w="426" w:type="dxa"/>
            <w:tcBorders>
              <w:top w:val="nil"/>
              <w:left w:val="nil"/>
              <w:bottom w:val="nil"/>
              <w:right w:val="nil"/>
            </w:tcBorders>
            <w:shd w:val="clear" w:color="000000" w:fill="FFFFFF"/>
            <w:noWrap/>
            <w:vAlign w:val="bottom"/>
            <w:hideMark/>
          </w:tcPr>
          <w:p w14:paraId="44DBADBE" w14:textId="3E21B7E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3" w:type="dxa"/>
            <w:tcBorders>
              <w:top w:val="nil"/>
              <w:left w:val="nil"/>
              <w:bottom w:val="nil"/>
              <w:right w:val="nil"/>
            </w:tcBorders>
            <w:shd w:val="clear" w:color="000000" w:fill="FFFFFF"/>
            <w:noWrap/>
            <w:vAlign w:val="bottom"/>
            <w:hideMark/>
          </w:tcPr>
          <w:p w14:paraId="3AA52319" w14:textId="177E1A1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0.81</w:t>
            </w:r>
          </w:p>
        </w:tc>
        <w:tc>
          <w:tcPr>
            <w:tcW w:w="160" w:type="dxa"/>
            <w:tcBorders>
              <w:top w:val="nil"/>
              <w:left w:val="nil"/>
              <w:bottom w:val="nil"/>
              <w:right w:val="nil"/>
            </w:tcBorders>
            <w:shd w:val="clear" w:color="000000" w:fill="FFFFFF"/>
            <w:noWrap/>
            <w:vAlign w:val="bottom"/>
            <w:hideMark/>
          </w:tcPr>
          <w:p w14:paraId="6C403E16" w14:textId="494EDA6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779AC12F" w14:textId="4348593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06F21732" w14:textId="18CAAAA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96.4</w:t>
            </w:r>
          </w:p>
        </w:tc>
        <w:tc>
          <w:tcPr>
            <w:tcW w:w="425" w:type="dxa"/>
            <w:tcBorders>
              <w:top w:val="nil"/>
              <w:left w:val="nil"/>
              <w:bottom w:val="nil"/>
              <w:right w:val="nil"/>
            </w:tcBorders>
            <w:shd w:val="clear" w:color="000000" w:fill="FFFFFF"/>
            <w:noWrap/>
            <w:vAlign w:val="bottom"/>
            <w:hideMark/>
          </w:tcPr>
          <w:p w14:paraId="10709B07" w14:textId="74005C7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4AF8286B" w14:textId="09C91B8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0.52</w:t>
            </w:r>
          </w:p>
        </w:tc>
        <w:tc>
          <w:tcPr>
            <w:tcW w:w="166" w:type="dxa"/>
            <w:tcBorders>
              <w:top w:val="nil"/>
              <w:left w:val="nil"/>
              <w:bottom w:val="nil"/>
              <w:right w:val="nil"/>
            </w:tcBorders>
            <w:shd w:val="clear" w:color="000000" w:fill="FFFFFF"/>
            <w:noWrap/>
            <w:vAlign w:val="bottom"/>
            <w:hideMark/>
          </w:tcPr>
          <w:p w14:paraId="2D3378A6" w14:textId="3002589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2AA841BC" w14:textId="64E12E6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13EEA370" w14:textId="708E2F4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4500C6DF" w14:textId="451908D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49DA21EB" w14:textId="6CABC90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50540418" w14:textId="49875A8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36F3DFD7" w14:textId="77777777" w:rsidTr="0095647D">
        <w:trPr>
          <w:trHeight w:val="113"/>
          <w:jc w:val="center"/>
        </w:trPr>
        <w:tc>
          <w:tcPr>
            <w:tcW w:w="1985" w:type="dxa"/>
            <w:tcBorders>
              <w:top w:val="nil"/>
              <w:left w:val="nil"/>
              <w:bottom w:val="nil"/>
              <w:right w:val="nil"/>
            </w:tcBorders>
            <w:shd w:val="clear" w:color="000000" w:fill="FFFFFF"/>
            <w:noWrap/>
            <w:vAlign w:val="bottom"/>
          </w:tcPr>
          <w:p w14:paraId="2E883CD6" w14:textId="2D436158" w:rsidR="00793AB9" w:rsidRDefault="00793AB9" w:rsidP="00793AB9">
            <w:pPr>
              <w:pStyle w:val="NoSpacing"/>
              <w:spacing w:line="276" w:lineRule="auto"/>
              <w:rPr>
                <w:rFonts w:ascii="Garamond" w:hAnsi="Garamond" w:cs="Arial"/>
                <w:color w:val="000000"/>
                <w:sz w:val="16"/>
                <w:szCs w:val="16"/>
              </w:rPr>
            </w:pPr>
            <w:r>
              <w:rPr>
                <w:rFonts w:ascii="Garamond" w:hAnsi="Garamond" w:cs="Arial"/>
                <w:color w:val="000000"/>
                <w:sz w:val="16"/>
                <w:szCs w:val="16"/>
              </w:rPr>
              <w:t>Guyana (GUY)</w:t>
            </w:r>
          </w:p>
        </w:tc>
        <w:tc>
          <w:tcPr>
            <w:tcW w:w="571" w:type="dxa"/>
            <w:tcBorders>
              <w:top w:val="nil"/>
              <w:left w:val="nil"/>
              <w:bottom w:val="nil"/>
              <w:right w:val="nil"/>
            </w:tcBorders>
            <w:shd w:val="clear" w:color="000000" w:fill="FFFFFF"/>
            <w:vAlign w:val="center"/>
          </w:tcPr>
          <w:p w14:paraId="3B92A8BF" w14:textId="5E0F30A4" w:rsidR="00793AB9" w:rsidRDefault="00793AB9" w:rsidP="00793AB9">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LAC</w:t>
            </w:r>
          </w:p>
        </w:tc>
        <w:tc>
          <w:tcPr>
            <w:tcW w:w="846" w:type="dxa"/>
            <w:tcBorders>
              <w:top w:val="nil"/>
              <w:left w:val="nil"/>
              <w:bottom w:val="nil"/>
              <w:right w:val="nil"/>
            </w:tcBorders>
            <w:shd w:val="clear" w:color="000000" w:fill="FFFFFF"/>
            <w:vAlign w:val="center"/>
          </w:tcPr>
          <w:p w14:paraId="04607A69" w14:textId="51C56001" w:rsidR="00793AB9" w:rsidRDefault="00793AB9" w:rsidP="00793AB9">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0444CB84" w14:textId="1C00E500" w:rsidR="00793AB9" w:rsidRDefault="00793AB9" w:rsidP="00793AB9">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5E40315C" w14:textId="695DF449" w:rsidR="00793AB9" w:rsidRDefault="00793AB9" w:rsidP="00793AB9">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tcPr>
          <w:p w14:paraId="5FB28F48" w14:textId="547172B4" w:rsidR="00793AB9" w:rsidRDefault="00793AB9" w:rsidP="00793AB9">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2009</w:t>
            </w:r>
          </w:p>
        </w:tc>
        <w:tc>
          <w:tcPr>
            <w:tcW w:w="567" w:type="dxa"/>
            <w:tcBorders>
              <w:top w:val="nil"/>
              <w:left w:val="nil"/>
              <w:bottom w:val="nil"/>
              <w:right w:val="nil"/>
            </w:tcBorders>
            <w:shd w:val="clear" w:color="000000" w:fill="FFFFFF"/>
            <w:noWrap/>
            <w:vAlign w:val="bottom"/>
          </w:tcPr>
          <w:p w14:paraId="602F9678" w14:textId="1F4A4998" w:rsidR="00793AB9" w:rsidRDefault="00793AB9" w:rsidP="00793AB9">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2014</w:t>
            </w:r>
          </w:p>
        </w:tc>
        <w:tc>
          <w:tcPr>
            <w:tcW w:w="148" w:type="dxa"/>
            <w:tcBorders>
              <w:top w:val="nil"/>
              <w:left w:val="nil"/>
              <w:bottom w:val="nil"/>
              <w:right w:val="nil"/>
            </w:tcBorders>
            <w:shd w:val="clear" w:color="000000" w:fill="FFFFFF"/>
            <w:vAlign w:val="bottom"/>
          </w:tcPr>
          <w:p w14:paraId="1CAC6737" w14:textId="7FF61CC3"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tcPr>
          <w:p w14:paraId="1D0078DB" w14:textId="1FBA6F29"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92.3</w:t>
            </w:r>
          </w:p>
        </w:tc>
        <w:tc>
          <w:tcPr>
            <w:tcW w:w="425" w:type="dxa"/>
            <w:tcBorders>
              <w:top w:val="nil"/>
              <w:left w:val="nil"/>
              <w:bottom w:val="nil"/>
              <w:right w:val="nil"/>
            </w:tcBorders>
            <w:shd w:val="clear" w:color="000000" w:fill="FFFFFF"/>
            <w:noWrap/>
            <w:vAlign w:val="center"/>
          </w:tcPr>
          <w:p w14:paraId="3629352A" w14:textId="4E47375C"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94.5</w:t>
            </w:r>
          </w:p>
        </w:tc>
        <w:tc>
          <w:tcPr>
            <w:tcW w:w="426" w:type="dxa"/>
            <w:tcBorders>
              <w:top w:val="nil"/>
              <w:left w:val="nil"/>
              <w:bottom w:val="nil"/>
              <w:right w:val="nil"/>
            </w:tcBorders>
            <w:shd w:val="clear" w:color="000000" w:fill="FFFFFF"/>
            <w:noWrap/>
            <w:vAlign w:val="center"/>
          </w:tcPr>
          <w:p w14:paraId="65E94A4C" w14:textId="1D23987E"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0.43</w:t>
            </w:r>
          </w:p>
        </w:tc>
        <w:tc>
          <w:tcPr>
            <w:tcW w:w="143" w:type="dxa"/>
            <w:tcBorders>
              <w:top w:val="nil"/>
              <w:left w:val="nil"/>
              <w:bottom w:val="nil"/>
              <w:right w:val="nil"/>
            </w:tcBorders>
            <w:shd w:val="clear" w:color="000000" w:fill="FFFFFF"/>
            <w:noWrap/>
            <w:vAlign w:val="bottom"/>
          </w:tcPr>
          <w:p w14:paraId="41D42EBC" w14:textId="799DEBF7" w:rsidR="00793AB9" w:rsidRDefault="00793AB9" w:rsidP="00793AB9">
            <w:pPr>
              <w:pStyle w:val="NoSpacing"/>
              <w:spacing w:line="276" w:lineRule="auto"/>
              <w:rPr>
                <w:rFonts w:ascii="Garamond" w:hAnsi="Garamond" w:cs="Arial"/>
                <w:color w:val="000000"/>
                <w:sz w:val="16"/>
                <w:szCs w:val="16"/>
                <w:vertAlign w:val="superscript"/>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tcPr>
          <w:p w14:paraId="0411B612" w14:textId="3A726CE6" w:rsidR="00793AB9" w:rsidRDefault="00793AB9" w:rsidP="00793AB9">
            <w:pPr>
              <w:pStyle w:val="NoSpacing"/>
              <w:spacing w:line="276" w:lineRule="auto"/>
              <w:rPr>
                <w:rFonts w:ascii="Garamond" w:hAnsi="Garamond" w:cs="Arial"/>
                <w:color w:val="000000"/>
                <w:sz w:val="16"/>
                <w:szCs w:val="16"/>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tcPr>
          <w:p w14:paraId="368286DD" w14:textId="52C88B4B"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72.8</w:t>
            </w:r>
          </w:p>
        </w:tc>
        <w:tc>
          <w:tcPr>
            <w:tcW w:w="425" w:type="dxa"/>
            <w:tcBorders>
              <w:top w:val="nil"/>
              <w:left w:val="nil"/>
              <w:bottom w:val="nil"/>
              <w:right w:val="nil"/>
            </w:tcBorders>
            <w:shd w:val="clear" w:color="000000" w:fill="FFFFFF"/>
            <w:noWrap/>
            <w:vAlign w:val="center"/>
          </w:tcPr>
          <w:p w14:paraId="487C9A36" w14:textId="7294B0FB"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77.8</w:t>
            </w:r>
          </w:p>
        </w:tc>
        <w:tc>
          <w:tcPr>
            <w:tcW w:w="427" w:type="dxa"/>
            <w:tcBorders>
              <w:top w:val="nil"/>
              <w:left w:val="nil"/>
              <w:bottom w:val="nil"/>
              <w:right w:val="nil"/>
            </w:tcBorders>
            <w:shd w:val="clear" w:color="000000" w:fill="FFFFFF"/>
            <w:noWrap/>
            <w:vAlign w:val="bottom"/>
          </w:tcPr>
          <w:p w14:paraId="6F34DFDB" w14:textId="4D568D3C"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1.00</w:t>
            </w:r>
          </w:p>
        </w:tc>
        <w:tc>
          <w:tcPr>
            <w:tcW w:w="160" w:type="dxa"/>
            <w:tcBorders>
              <w:top w:val="nil"/>
              <w:left w:val="nil"/>
              <w:bottom w:val="nil"/>
              <w:right w:val="nil"/>
            </w:tcBorders>
            <w:shd w:val="clear" w:color="000000" w:fill="FFFFFF"/>
            <w:noWrap/>
            <w:vAlign w:val="bottom"/>
          </w:tcPr>
          <w:p w14:paraId="5A7CD762" w14:textId="0C7520F9" w:rsidR="00793AB9" w:rsidRDefault="00793AB9" w:rsidP="00793AB9">
            <w:pPr>
              <w:pStyle w:val="NoSpacing"/>
              <w:spacing w:line="276" w:lineRule="auto"/>
              <w:rPr>
                <w:rFonts w:ascii="Garamond" w:hAnsi="Garamond" w:cs="Arial"/>
                <w:color w:val="000000"/>
                <w:sz w:val="16"/>
                <w:szCs w:val="16"/>
                <w:vertAlign w:val="superscript"/>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tcPr>
          <w:p w14:paraId="025FAA24" w14:textId="047EB2B3" w:rsidR="00793AB9" w:rsidRDefault="00793AB9" w:rsidP="00793AB9">
            <w:pPr>
              <w:pStyle w:val="NoSpacing"/>
              <w:spacing w:line="276" w:lineRule="auto"/>
              <w:rPr>
                <w:rFonts w:ascii="Garamond" w:hAnsi="Garamond" w:cs="Arial"/>
                <w:color w:val="000000"/>
                <w:sz w:val="16"/>
                <w:szCs w:val="16"/>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tcPr>
          <w:p w14:paraId="2B0ECAE5" w14:textId="0B9A2006"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90.9</w:t>
            </w:r>
          </w:p>
        </w:tc>
        <w:tc>
          <w:tcPr>
            <w:tcW w:w="425" w:type="dxa"/>
            <w:tcBorders>
              <w:top w:val="nil"/>
              <w:left w:val="nil"/>
              <w:bottom w:val="nil"/>
              <w:right w:val="nil"/>
            </w:tcBorders>
            <w:shd w:val="clear" w:color="000000" w:fill="FFFFFF"/>
            <w:noWrap/>
            <w:vAlign w:val="center"/>
          </w:tcPr>
          <w:p w14:paraId="718A8649" w14:textId="32CB32FD"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94.7</w:t>
            </w:r>
          </w:p>
        </w:tc>
        <w:tc>
          <w:tcPr>
            <w:tcW w:w="428" w:type="dxa"/>
            <w:tcBorders>
              <w:top w:val="nil"/>
              <w:left w:val="nil"/>
              <w:bottom w:val="nil"/>
              <w:right w:val="nil"/>
            </w:tcBorders>
            <w:shd w:val="clear" w:color="000000" w:fill="FFFFFF"/>
            <w:noWrap/>
            <w:vAlign w:val="bottom"/>
          </w:tcPr>
          <w:p w14:paraId="6A4EA038" w14:textId="386FDF37"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0.77</w:t>
            </w:r>
          </w:p>
        </w:tc>
        <w:tc>
          <w:tcPr>
            <w:tcW w:w="147" w:type="dxa"/>
            <w:tcBorders>
              <w:top w:val="nil"/>
              <w:left w:val="nil"/>
              <w:bottom w:val="nil"/>
              <w:right w:val="nil"/>
            </w:tcBorders>
            <w:shd w:val="clear" w:color="000000" w:fill="FFFFFF"/>
            <w:noWrap/>
            <w:vAlign w:val="bottom"/>
          </w:tcPr>
          <w:p w14:paraId="65656E5E" w14:textId="36D30983" w:rsidR="00793AB9" w:rsidRDefault="00793AB9" w:rsidP="00793AB9">
            <w:pPr>
              <w:pStyle w:val="NoSpacing"/>
              <w:spacing w:line="276" w:lineRule="auto"/>
              <w:rPr>
                <w:rFonts w:ascii="Garamond" w:hAnsi="Garamond" w:cs="Arial"/>
                <w:color w:val="000000"/>
                <w:sz w:val="16"/>
                <w:szCs w:val="16"/>
                <w:vertAlign w:val="superscript"/>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tcPr>
          <w:p w14:paraId="7F47E6CF" w14:textId="5920B9D5" w:rsidR="00793AB9" w:rsidRDefault="00793AB9" w:rsidP="00793AB9">
            <w:pPr>
              <w:pStyle w:val="NoSpacing"/>
              <w:spacing w:line="276" w:lineRule="auto"/>
              <w:rPr>
                <w:rFonts w:ascii="Garamond" w:hAnsi="Garamond" w:cs="Arial"/>
                <w:color w:val="000000"/>
                <w:sz w:val="16"/>
                <w:szCs w:val="16"/>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tcPr>
          <w:p w14:paraId="046E8B2A" w14:textId="57861903"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98.1</w:t>
            </w:r>
          </w:p>
        </w:tc>
        <w:tc>
          <w:tcPr>
            <w:tcW w:w="426" w:type="dxa"/>
            <w:tcBorders>
              <w:top w:val="nil"/>
              <w:left w:val="nil"/>
              <w:bottom w:val="nil"/>
              <w:right w:val="nil"/>
            </w:tcBorders>
            <w:shd w:val="clear" w:color="000000" w:fill="FFFFFF"/>
            <w:noWrap/>
            <w:vAlign w:val="bottom"/>
          </w:tcPr>
          <w:p w14:paraId="1FDD7665" w14:textId="4E7A72DD"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100.0</w:t>
            </w:r>
          </w:p>
        </w:tc>
        <w:tc>
          <w:tcPr>
            <w:tcW w:w="423" w:type="dxa"/>
            <w:tcBorders>
              <w:top w:val="nil"/>
              <w:left w:val="nil"/>
              <w:bottom w:val="nil"/>
              <w:right w:val="nil"/>
            </w:tcBorders>
            <w:shd w:val="clear" w:color="000000" w:fill="FFFFFF"/>
            <w:noWrap/>
            <w:vAlign w:val="bottom"/>
          </w:tcPr>
          <w:p w14:paraId="0E13B3A5" w14:textId="4A955BE8"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0.39</w:t>
            </w:r>
          </w:p>
        </w:tc>
        <w:tc>
          <w:tcPr>
            <w:tcW w:w="160" w:type="dxa"/>
            <w:tcBorders>
              <w:top w:val="nil"/>
              <w:left w:val="nil"/>
              <w:bottom w:val="nil"/>
              <w:right w:val="nil"/>
            </w:tcBorders>
            <w:shd w:val="clear" w:color="000000" w:fill="FFFFFF"/>
            <w:noWrap/>
            <w:vAlign w:val="bottom"/>
          </w:tcPr>
          <w:p w14:paraId="24DF8833" w14:textId="5EF3A208" w:rsidR="00793AB9" w:rsidRDefault="00793AB9" w:rsidP="00793AB9">
            <w:pPr>
              <w:pStyle w:val="NoSpacing"/>
              <w:spacing w:line="276" w:lineRule="auto"/>
              <w:rPr>
                <w:rFonts w:ascii="Garamond" w:hAnsi="Garamond" w:cs="Arial"/>
                <w:color w:val="000000"/>
                <w:sz w:val="16"/>
                <w:szCs w:val="16"/>
                <w:vertAlign w:val="superscript"/>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tcPr>
          <w:p w14:paraId="2E78DC67" w14:textId="439BE313"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tcPr>
          <w:p w14:paraId="6DAC2705" w14:textId="4E632565"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tcPr>
          <w:p w14:paraId="0061CF39" w14:textId="4C9E7732"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tcPr>
          <w:p w14:paraId="43578078" w14:textId="764F9B64"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tcPr>
          <w:p w14:paraId="0EE84F5E" w14:textId="6709508C" w:rsidR="00793AB9" w:rsidRDefault="00793AB9" w:rsidP="00793AB9">
            <w:pPr>
              <w:pStyle w:val="NoSpacing"/>
              <w:spacing w:line="276" w:lineRule="auto"/>
              <w:rPr>
                <w:rFonts w:ascii="Garamond" w:hAnsi="Garamond" w:cs="Arial"/>
                <w:color w:val="000000"/>
                <w:sz w:val="16"/>
                <w:szCs w:val="16"/>
                <w:vertAlign w:val="superscript"/>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01398DDD" w14:textId="6B640990" w:rsidR="00793AB9" w:rsidRDefault="00793AB9" w:rsidP="00793AB9">
            <w:pPr>
              <w:pStyle w:val="NoSpacing"/>
              <w:spacing w:line="276" w:lineRule="auto"/>
              <w:rPr>
                <w:rFonts w:ascii="Garamond" w:hAnsi="Garamond" w:cs="Arial"/>
                <w:color w:val="000000"/>
                <w:sz w:val="16"/>
                <w:szCs w:val="16"/>
                <w:vertAlign w:val="superscript"/>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1803FA0E" w14:textId="77CFB911"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6B9CA95A" w14:textId="76FBC6C5"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7419C4DC" w14:textId="34056EAD" w:rsidR="00793AB9" w:rsidRDefault="00793AB9" w:rsidP="00793AB9">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1BA22861" w14:textId="77777777" w:rsidR="00793AB9" w:rsidRDefault="00793AB9" w:rsidP="00793AB9">
            <w:pPr>
              <w:pStyle w:val="NoSpacing"/>
              <w:spacing w:line="276" w:lineRule="auto"/>
              <w:rPr>
                <w:rFonts w:ascii="Garamond" w:hAnsi="Garamond" w:cs="Arial"/>
                <w:color w:val="000000"/>
                <w:sz w:val="16"/>
                <w:szCs w:val="16"/>
              </w:rPr>
            </w:pPr>
          </w:p>
        </w:tc>
      </w:tr>
      <w:tr w:rsidR="00E45458" w:rsidRPr="006068F9" w14:paraId="5B9E25DE"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7779BC08" w14:textId="2849F58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Haiti (HTI)</w:t>
            </w:r>
          </w:p>
        </w:tc>
        <w:tc>
          <w:tcPr>
            <w:tcW w:w="571" w:type="dxa"/>
            <w:tcBorders>
              <w:top w:val="nil"/>
              <w:left w:val="nil"/>
              <w:bottom w:val="nil"/>
              <w:right w:val="nil"/>
            </w:tcBorders>
            <w:shd w:val="clear" w:color="000000" w:fill="FFFFFF"/>
            <w:vAlign w:val="center"/>
          </w:tcPr>
          <w:p w14:paraId="142F6749" w14:textId="1A2C237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LAC</w:t>
            </w:r>
          </w:p>
        </w:tc>
        <w:tc>
          <w:tcPr>
            <w:tcW w:w="846" w:type="dxa"/>
            <w:tcBorders>
              <w:top w:val="nil"/>
              <w:left w:val="nil"/>
              <w:bottom w:val="nil"/>
              <w:right w:val="nil"/>
            </w:tcBorders>
            <w:shd w:val="clear" w:color="000000" w:fill="FFFFFF"/>
            <w:vAlign w:val="center"/>
          </w:tcPr>
          <w:p w14:paraId="34113BA4" w14:textId="660F1AB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6536C317" w14:textId="12CF78D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6C351325" w14:textId="4E0511B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799A100B" w14:textId="3E02DBC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2012</w:t>
            </w:r>
          </w:p>
        </w:tc>
        <w:tc>
          <w:tcPr>
            <w:tcW w:w="567" w:type="dxa"/>
            <w:tcBorders>
              <w:top w:val="nil"/>
              <w:left w:val="nil"/>
              <w:bottom w:val="nil"/>
              <w:right w:val="nil"/>
            </w:tcBorders>
            <w:shd w:val="clear" w:color="000000" w:fill="FFFFFF"/>
            <w:noWrap/>
            <w:vAlign w:val="bottom"/>
            <w:hideMark/>
          </w:tcPr>
          <w:p w14:paraId="26665C80" w14:textId="0975EC6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2016-17</w:t>
            </w:r>
          </w:p>
        </w:tc>
        <w:tc>
          <w:tcPr>
            <w:tcW w:w="148" w:type="dxa"/>
            <w:tcBorders>
              <w:top w:val="nil"/>
              <w:left w:val="nil"/>
              <w:bottom w:val="nil"/>
              <w:right w:val="nil"/>
            </w:tcBorders>
            <w:shd w:val="clear" w:color="000000" w:fill="FFFFFF"/>
            <w:vAlign w:val="bottom"/>
          </w:tcPr>
          <w:p w14:paraId="4AC00AEB" w14:textId="255C1D97"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3FF7608F" w14:textId="322534E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67.9</w:t>
            </w:r>
          </w:p>
        </w:tc>
        <w:tc>
          <w:tcPr>
            <w:tcW w:w="425" w:type="dxa"/>
            <w:tcBorders>
              <w:top w:val="nil"/>
              <w:left w:val="nil"/>
              <w:bottom w:val="nil"/>
              <w:right w:val="nil"/>
            </w:tcBorders>
            <w:shd w:val="clear" w:color="000000" w:fill="FFFFFF"/>
            <w:noWrap/>
            <w:vAlign w:val="center"/>
            <w:hideMark/>
          </w:tcPr>
          <w:p w14:paraId="1040216C" w14:textId="1991EC9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71.3</w:t>
            </w:r>
          </w:p>
        </w:tc>
        <w:tc>
          <w:tcPr>
            <w:tcW w:w="426" w:type="dxa"/>
            <w:tcBorders>
              <w:top w:val="nil"/>
              <w:left w:val="nil"/>
              <w:bottom w:val="nil"/>
              <w:right w:val="nil"/>
            </w:tcBorders>
            <w:shd w:val="clear" w:color="000000" w:fill="FFFFFF"/>
            <w:noWrap/>
            <w:vAlign w:val="center"/>
            <w:hideMark/>
          </w:tcPr>
          <w:p w14:paraId="074EED0D" w14:textId="2F6253A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0.77</w:t>
            </w:r>
          </w:p>
        </w:tc>
        <w:tc>
          <w:tcPr>
            <w:tcW w:w="143" w:type="dxa"/>
            <w:tcBorders>
              <w:top w:val="nil"/>
              <w:left w:val="nil"/>
              <w:bottom w:val="nil"/>
              <w:right w:val="nil"/>
            </w:tcBorders>
            <w:shd w:val="clear" w:color="000000" w:fill="FFFFFF"/>
            <w:noWrap/>
            <w:vAlign w:val="bottom"/>
            <w:hideMark/>
          </w:tcPr>
          <w:p w14:paraId="79E8C3C4" w14:textId="232B97C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71AB314F" w14:textId="3940EE9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4F8F8E52" w14:textId="30A3F0A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38.7</w:t>
            </w:r>
          </w:p>
        </w:tc>
        <w:tc>
          <w:tcPr>
            <w:tcW w:w="425" w:type="dxa"/>
            <w:tcBorders>
              <w:top w:val="nil"/>
              <w:left w:val="nil"/>
              <w:bottom w:val="nil"/>
              <w:right w:val="nil"/>
            </w:tcBorders>
            <w:shd w:val="clear" w:color="000000" w:fill="FFFFFF"/>
            <w:noWrap/>
            <w:vAlign w:val="center"/>
            <w:hideMark/>
          </w:tcPr>
          <w:p w14:paraId="5153CBE9" w14:textId="70D65B6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41.7</w:t>
            </w:r>
          </w:p>
        </w:tc>
        <w:tc>
          <w:tcPr>
            <w:tcW w:w="427" w:type="dxa"/>
            <w:tcBorders>
              <w:top w:val="nil"/>
              <w:left w:val="nil"/>
              <w:bottom w:val="nil"/>
              <w:right w:val="nil"/>
            </w:tcBorders>
            <w:shd w:val="clear" w:color="000000" w:fill="FFFFFF"/>
            <w:noWrap/>
            <w:vAlign w:val="bottom"/>
            <w:hideMark/>
          </w:tcPr>
          <w:p w14:paraId="16C2879C" w14:textId="09D1CD8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0.68</w:t>
            </w:r>
          </w:p>
        </w:tc>
        <w:tc>
          <w:tcPr>
            <w:tcW w:w="160" w:type="dxa"/>
            <w:tcBorders>
              <w:top w:val="nil"/>
              <w:left w:val="nil"/>
              <w:bottom w:val="nil"/>
              <w:right w:val="nil"/>
            </w:tcBorders>
            <w:shd w:val="clear" w:color="000000" w:fill="FFFFFF"/>
            <w:noWrap/>
            <w:vAlign w:val="bottom"/>
            <w:hideMark/>
          </w:tcPr>
          <w:p w14:paraId="3FD9169B" w14:textId="11881B4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06451539" w14:textId="5B29026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234BE82D" w14:textId="7D953B8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56.8</w:t>
            </w:r>
          </w:p>
        </w:tc>
        <w:tc>
          <w:tcPr>
            <w:tcW w:w="425" w:type="dxa"/>
            <w:tcBorders>
              <w:top w:val="nil"/>
              <w:left w:val="nil"/>
              <w:bottom w:val="nil"/>
              <w:right w:val="nil"/>
            </w:tcBorders>
            <w:shd w:val="clear" w:color="000000" w:fill="FFFFFF"/>
            <w:noWrap/>
            <w:vAlign w:val="center"/>
            <w:hideMark/>
          </w:tcPr>
          <w:p w14:paraId="3216D03A" w14:textId="215CD4B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62.1</w:t>
            </w:r>
          </w:p>
        </w:tc>
        <w:tc>
          <w:tcPr>
            <w:tcW w:w="428" w:type="dxa"/>
            <w:tcBorders>
              <w:top w:val="nil"/>
              <w:left w:val="nil"/>
              <w:bottom w:val="nil"/>
              <w:right w:val="nil"/>
            </w:tcBorders>
            <w:shd w:val="clear" w:color="000000" w:fill="FFFFFF"/>
            <w:noWrap/>
            <w:vAlign w:val="bottom"/>
            <w:hideMark/>
          </w:tcPr>
          <w:p w14:paraId="303F1EA8" w14:textId="627236A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1.17</w:t>
            </w:r>
          </w:p>
        </w:tc>
        <w:tc>
          <w:tcPr>
            <w:tcW w:w="147" w:type="dxa"/>
            <w:tcBorders>
              <w:top w:val="nil"/>
              <w:left w:val="nil"/>
              <w:bottom w:val="nil"/>
              <w:right w:val="nil"/>
            </w:tcBorders>
            <w:shd w:val="clear" w:color="000000" w:fill="FFFFFF"/>
            <w:noWrap/>
            <w:vAlign w:val="bottom"/>
            <w:hideMark/>
          </w:tcPr>
          <w:p w14:paraId="0087E7DB" w14:textId="768EDBD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78D66158" w14:textId="42FD0AE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5361744A" w14:textId="4D47B75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70.3</w:t>
            </w:r>
          </w:p>
        </w:tc>
        <w:tc>
          <w:tcPr>
            <w:tcW w:w="426" w:type="dxa"/>
            <w:tcBorders>
              <w:top w:val="nil"/>
              <w:left w:val="nil"/>
              <w:bottom w:val="nil"/>
              <w:right w:val="nil"/>
            </w:tcBorders>
            <w:shd w:val="clear" w:color="000000" w:fill="FFFFFF"/>
            <w:noWrap/>
            <w:vAlign w:val="bottom"/>
            <w:hideMark/>
          </w:tcPr>
          <w:p w14:paraId="5CB721E8" w14:textId="7D7A072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74.6</w:t>
            </w:r>
          </w:p>
        </w:tc>
        <w:tc>
          <w:tcPr>
            <w:tcW w:w="423" w:type="dxa"/>
            <w:tcBorders>
              <w:top w:val="nil"/>
              <w:left w:val="nil"/>
              <w:bottom w:val="nil"/>
              <w:right w:val="nil"/>
            </w:tcBorders>
            <w:shd w:val="clear" w:color="000000" w:fill="FFFFFF"/>
            <w:noWrap/>
            <w:vAlign w:val="bottom"/>
            <w:hideMark/>
          </w:tcPr>
          <w:p w14:paraId="789CB81D" w14:textId="6D072EF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0.96</w:t>
            </w:r>
          </w:p>
        </w:tc>
        <w:tc>
          <w:tcPr>
            <w:tcW w:w="160" w:type="dxa"/>
            <w:tcBorders>
              <w:top w:val="nil"/>
              <w:left w:val="nil"/>
              <w:bottom w:val="nil"/>
              <w:right w:val="nil"/>
            </w:tcBorders>
            <w:shd w:val="clear" w:color="000000" w:fill="FFFFFF"/>
            <w:noWrap/>
            <w:vAlign w:val="bottom"/>
            <w:hideMark/>
          </w:tcPr>
          <w:p w14:paraId="2F5033E3" w14:textId="4F4272F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32E34EFA" w14:textId="5E0A031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5559998C" w14:textId="632A653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81.5</w:t>
            </w:r>
          </w:p>
        </w:tc>
        <w:tc>
          <w:tcPr>
            <w:tcW w:w="425" w:type="dxa"/>
            <w:tcBorders>
              <w:top w:val="nil"/>
              <w:left w:val="nil"/>
              <w:bottom w:val="nil"/>
              <w:right w:val="nil"/>
            </w:tcBorders>
            <w:shd w:val="clear" w:color="000000" w:fill="FFFFFF"/>
            <w:noWrap/>
            <w:vAlign w:val="bottom"/>
            <w:hideMark/>
          </w:tcPr>
          <w:p w14:paraId="696469B2" w14:textId="34DE3B1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84.8</w:t>
            </w:r>
          </w:p>
        </w:tc>
        <w:tc>
          <w:tcPr>
            <w:tcW w:w="382" w:type="dxa"/>
            <w:tcBorders>
              <w:top w:val="nil"/>
              <w:left w:val="nil"/>
              <w:bottom w:val="nil"/>
              <w:right w:val="nil"/>
            </w:tcBorders>
            <w:shd w:val="clear" w:color="000000" w:fill="FFFFFF"/>
            <w:noWrap/>
            <w:vAlign w:val="bottom"/>
            <w:hideMark/>
          </w:tcPr>
          <w:p w14:paraId="4C37C9B3" w14:textId="1DCDA11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0.73</w:t>
            </w:r>
          </w:p>
        </w:tc>
        <w:tc>
          <w:tcPr>
            <w:tcW w:w="166" w:type="dxa"/>
            <w:tcBorders>
              <w:top w:val="nil"/>
              <w:left w:val="nil"/>
              <w:bottom w:val="nil"/>
              <w:right w:val="nil"/>
            </w:tcBorders>
            <w:shd w:val="clear" w:color="000000" w:fill="FFFFFF"/>
            <w:noWrap/>
            <w:vAlign w:val="bottom"/>
            <w:hideMark/>
          </w:tcPr>
          <w:p w14:paraId="1341B16B" w14:textId="4894409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5A402418" w14:textId="73A62A6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69B59ED5" w14:textId="1C2490A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92.1</w:t>
            </w:r>
          </w:p>
        </w:tc>
        <w:tc>
          <w:tcPr>
            <w:tcW w:w="425" w:type="dxa"/>
            <w:tcBorders>
              <w:top w:val="nil"/>
              <w:left w:val="nil"/>
              <w:bottom w:val="nil"/>
              <w:right w:val="nil"/>
            </w:tcBorders>
            <w:shd w:val="clear" w:color="000000" w:fill="FFFFFF"/>
            <w:vAlign w:val="bottom"/>
          </w:tcPr>
          <w:p w14:paraId="779B43B7" w14:textId="3C6A805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93.4</w:t>
            </w:r>
          </w:p>
        </w:tc>
        <w:tc>
          <w:tcPr>
            <w:tcW w:w="428" w:type="dxa"/>
            <w:tcBorders>
              <w:top w:val="nil"/>
              <w:left w:val="nil"/>
              <w:bottom w:val="nil"/>
              <w:right w:val="nil"/>
            </w:tcBorders>
            <w:shd w:val="clear" w:color="000000" w:fill="FFFFFF"/>
            <w:vAlign w:val="bottom"/>
          </w:tcPr>
          <w:p w14:paraId="1A81CABB" w14:textId="00A0109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0.30</w:t>
            </w:r>
          </w:p>
        </w:tc>
        <w:tc>
          <w:tcPr>
            <w:tcW w:w="175" w:type="dxa"/>
            <w:tcBorders>
              <w:top w:val="nil"/>
              <w:left w:val="nil"/>
              <w:bottom w:val="nil"/>
              <w:right w:val="nil"/>
            </w:tcBorders>
            <w:shd w:val="clear" w:color="000000" w:fill="FFFFFF"/>
            <w:vAlign w:val="bottom"/>
          </w:tcPr>
          <w:p w14:paraId="004B162B" w14:textId="5BC4AE3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24A2D28B"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5D1FA2F8" w14:textId="703E1C1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Honduras (HND)</w:t>
            </w:r>
          </w:p>
        </w:tc>
        <w:tc>
          <w:tcPr>
            <w:tcW w:w="571" w:type="dxa"/>
            <w:tcBorders>
              <w:top w:val="nil"/>
              <w:left w:val="nil"/>
              <w:bottom w:val="nil"/>
              <w:right w:val="nil"/>
            </w:tcBorders>
            <w:shd w:val="clear" w:color="000000" w:fill="FFFFFF"/>
            <w:vAlign w:val="center"/>
          </w:tcPr>
          <w:p w14:paraId="21BBECD8" w14:textId="27B3AB9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LAC</w:t>
            </w:r>
          </w:p>
        </w:tc>
        <w:tc>
          <w:tcPr>
            <w:tcW w:w="846" w:type="dxa"/>
            <w:tcBorders>
              <w:top w:val="nil"/>
              <w:left w:val="nil"/>
              <w:bottom w:val="nil"/>
              <w:right w:val="nil"/>
            </w:tcBorders>
            <w:shd w:val="clear" w:color="000000" w:fill="FFFFFF"/>
            <w:vAlign w:val="center"/>
          </w:tcPr>
          <w:p w14:paraId="23AF356B" w14:textId="79C2DCA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3F7D187B" w14:textId="13D77F2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019068A1" w14:textId="3E913B8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4179F1C3" w14:textId="23190E4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2005-6</w:t>
            </w:r>
          </w:p>
        </w:tc>
        <w:tc>
          <w:tcPr>
            <w:tcW w:w="567" w:type="dxa"/>
            <w:tcBorders>
              <w:top w:val="nil"/>
              <w:left w:val="nil"/>
              <w:bottom w:val="nil"/>
              <w:right w:val="nil"/>
            </w:tcBorders>
            <w:shd w:val="clear" w:color="000000" w:fill="FFFFFF"/>
            <w:noWrap/>
            <w:vAlign w:val="bottom"/>
            <w:hideMark/>
          </w:tcPr>
          <w:p w14:paraId="7E3C90C4" w14:textId="778F7FB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2011-12</w:t>
            </w:r>
          </w:p>
        </w:tc>
        <w:tc>
          <w:tcPr>
            <w:tcW w:w="148" w:type="dxa"/>
            <w:tcBorders>
              <w:top w:val="nil"/>
              <w:left w:val="nil"/>
              <w:bottom w:val="nil"/>
              <w:right w:val="nil"/>
            </w:tcBorders>
            <w:shd w:val="clear" w:color="000000" w:fill="FFFFFF"/>
            <w:vAlign w:val="bottom"/>
          </w:tcPr>
          <w:p w14:paraId="0ABCA17E" w14:textId="6449D429"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748AA19E" w14:textId="33D9177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72.7</w:t>
            </w:r>
          </w:p>
        </w:tc>
        <w:tc>
          <w:tcPr>
            <w:tcW w:w="425" w:type="dxa"/>
            <w:tcBorders>
              <w:top w:val="nil"/>
              <w:left w:val="nil"/>
              <w:bottom w:val="nil"/>
              <w:right w:val="nil"/>
            </w:tcBorders>
            <w:shd w:val="clear" w:color="000000" w:fill="FFFFFF"/>
            <w:noWrap/>
            <w:vAlign w:val="center"/>
            <w:hideMark/>
          </w:tcPr>
          <w:p w14:paraId="05671254" w14:textId="7BD85E5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81.6</w:t>
            </w:r>
          </w:p>
        </w:tc>
        <w:tc>
          <w:tcPr>
            <w:tcW w:w="426" w:type="dxa"/>
            <w:tcBorders>
              <w:top w:val="nil"/>
              <w:left w:val="nil"/>
              <w:bottom w:val="nil"/>
              <w:right w:val="nil"/>
            </w:tcBorders>
            <w:shd w:val="clear" w:color="000000" w:fill="FFFFFF"/>
            <w:noWrap/>
            <w:vAlign w:val="center"/>
            <w:hideMark/>
          </w:tcPr>
          <w:p w14:paraId="5E36D198" w14:textId="4EE247A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1.49</w:t>
            </w:r>
          </w:p>
        </w:tc>
        <w:tc>
          <w:tcPr>
            <w:tcW w:w="143" w:type="dxa"/>
            <w:tcBorders>
              <w:top w:val="nil"/>
              <w:left w:val="nil"/>
              <w:bottom w:val="nil"/>
              <w:right w:val="nil"/>
            </w:tcBorders>
            <w:shd w:val="clear" w:color="000000" w:fill="FFFFFF"/>
            <w:noWrap/>
            <w:vAlign w:val="bottom"/>
            <w:hideMark/>
          </w:tcPr>
          <w:p w14:paraId="78138D15" w14:textId="00A4284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211848CE" w14:textId="565C5FF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3BADC926" w14:textId="7238769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39.1</w:t>
            </w:r>
          </w:p>
        </w:tc>
        <w:tc>
          <w:tcPr>
            <w:tcW w:w="425" w:type="dxa"/>
            <w:tcBorders>
              <w:top w:val="nil"/>
              <w:left w:val="nil"/>
              <w:bottom w:val="nil"/>
              <w:right w:val="nil"/>
            </w:tcBorders>
            <w:shd w:val="clear" w:color="000000" w:fill="FFFFFF"/>
            <w:noWrap/>
            <w:vAlign w:val="center"/>
            <w:hideMark/>
          </w:tcPr>
          <w:p w14:paraId="150A8721" w14:textId="14A1974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53.5</w:t>
            </w:r>
          </w:p>
        </w:tc>
        <w:tc>
          <w:tcPr>
            <w:tcW w:w="427" w:type="dxa"/>
            <w:tcBorders>
              <w:top w:val="nil"/>
              <w:left w:val="nil"/>
              <w:bottom w:val="nil"/>
              <w:right w:val="nil"/>
            </w:tcBorders>
            <w:shd w:val="clear" w:color="000000" w:fill="FFFFFF"/>
            <w:noWrap/>
            <w:vAlign w:val="bottom"/>
            <w:hideMark/>
          </w:tcPr>
          <w:p w14:paraId="4FEECC09" w14:textId="2D75949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2.39</w:t>
            </w:r>
          </w:p>
        </w:tc>
        <w:tc>
          <w:tcPr>
            <w:tcW w:w="160" w:type="dxa"/>
            <w:tcBorders>
              <w:top w:val="nil"/>
              <w:left w:val="nil"/>
              <w:bottom w:val="nil"/>
              <w:right w:val="nil"/>
            </w:tcBorders>
            <w:shd w:val="clear" w:color="000000" w:fill="FFFFFF"/>
            <w:noWrap/>
            <w:vAlign w:val="bottom"/>
            <w:hideMark/>
          </w:tcPr>
          <w:p w14:paraId="17166750" w14:textId="30AED1C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51862D12" w14:textId="641718B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237BF08B" w14:textId="10F246E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61.8</w:t>
            </w:r>
          </w:p>
        </w:tc>
        <w:tc>
          <w:tcPr>
            <w:tcW w:w="425" w:type="dxa"/>
            <w:tcBorders>
              <w:top w:val="nil"/>
              <w:left w:val="nil"/>
              <w:bottom w:val="nil"/>
              <w:right w:val="nil"/>
            </w:tcBorders>
            <w:shd w:val="clear" w:color="000000" w:fill="FFFFFF"/>
            <w:noWrap/>
            <w:vAlign w:val="center"/>
            <w:hideMark/>
          </w:tcPr>
          <w:p w14:paraId="64C7D8A3" w14:textId="69C8B9E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74.7</w:t>
            </w:r>
          </w:p>
        </w:tc>
        <w:tc>
          <w:tcPr>
            <w:tcW w:w="428" w:type="dxa"/>
            <w:tcBorders>
              <w:top w:val="nil"/>
              <w:left w:val="nil"/>
              <w:bottom w:val="nil"/>
              <w:right w:val="nil"/>
            </w:tcBorders>
            <w:shd w:val="clear" w:color="000000" w:fill="FFFFFF"/>
            <w:noWrap/>
            <w:vAlign w:val="bottom"/>
            <w:hideMark/>
          </w:tcPr>
          <w:p w14:paraId="61CEE4BE" w14:textId="27DC4EC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2.16</w:t>
            </w:r>
          </w:p>
        </w:tc>
        <w:tc>
          <w:tcPr>
            <w:tcW w:w="147" w:type="dxa"/>
            <w:tcBorders>
              <w:top w:val="nil"/>
              <w:left w:val="nil"/>
              <w:bottom w:val="nil"/>
              <w:right w:val="nil"/>
            </w:tcBorders>
            <w:shd w:val="clear" w:color="000000" w:fill="FFFFFF"/>
            <w:noWrap/>
            <w:vAlign w:val="bottom"/>
            <w:hideMark/>
          </w:tcPr>
          <w:p w14:paraId="592A2CB5" w14:textId="1932E82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4201F3DF" w14:textId="51D40E2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5FF57CDD" w14:textId="0036DD6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75.6</w:t>
            </w:r>
          </w:p>
        </w:tc>
        <w:tc>
          <w:tcPr>
            <w:tcW w:w="426" w:type="dxa"/>
            <w:tcBorders>
              <w:top w:val="nil"/>
              <w:left w:val="nil"/>
              <w:bottom w:val="nil"/>
              <w:right w:val="nil"/>
            </w:tcBorders>
            <w:shd w:val="clear" w:color="000000" w:fill="FFFFFF"/>
            <w:noWrap/>
            <w:vAlign w:val="bottom"/>
            <w:hideMark/>
          </w:tcPr>
          <w:p w14:paraId="67C415BB" w14:textId="1E12184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85.2</w:t>
            </w:r>
          </w:p>
        </w:tc>
        <w:tc>
          <w:tcPr>
            <w:tcW w:w="423" w:type="dxa"/>
            <w:tcBorders>
              <w:top w:val="nil"/>
              <w:left w:val="nil"/>
              <w:bottom w:val="nil"/>
              <w:right w:val="nil"/>
            </w:tcBorders>
            <w:shd w:val="clear" w:color="000000" w:fill="FFFFFF"/>
            <w:noWrap/>
            <w:vAlign w:val="bottom"/>
            <w:hideMark/>
          </w:tcPr>
          <w:p w14:paraId="688292E7" w14:textId="5D59B60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1.61</w:t>
            </w:r>
          </w:p>
        </w:tc>
        <w:tc>
          <w:tcPr>
            <w:tcW w:w="160" w:type="dxa"/>
            <w:tcBorders>
              <w:top w:val="nil"/>
              <w:left w:val="nil"/>
              <w:bottom w:val="nil"/>
              <w:right w:val="nil"/>
            </w:tcBorders>
            <w:shd w:val="clear" w:color="000000" w:fill="FFFFFF"/>
            <w:noWrap/>
            <w:vAlign w:val="bottom"/>
            <w:hideMark/>
          </w:tcPr>
          <w:p w14:paraId="744A9E4D" w14:textId="7988D80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DA7EFDF" w14:textId="4CA8EDC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5EAA409C" w14:textId="26EFCA6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87.7</w:t>
            </w:r>
          </w:p>
        </w:tc>
        <w:tc>
          <w:tcPr>
            <w:tcW w:w="425" w:type="dxa"/>
            <w:tcBorders>
              <w:top w:val="nil"/>
              <w:left w:val="nil"/>
              <w:bottom w:val="nil"/>
              <w:right w:val="nil"/>
            </w:tcBorders>
            <w:shd w:val="clear" w:color="000000" w:fill="FFFFFF"/>
            <w:noWrap/>
            <w:vAlign w:val="bottom"/>
            <w:hideMark/>
          </w:tcPr>
          <w:p w14:paraId="447D9197" w14:textId="62BB251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94.7</w:t>
            </w:r>
          </w:p>
        </w:tc>
        <w:tc>
          <w:tcPr>
            <w:tcW w:w="382" w:type="dxa"/>
            <w:tcBorders>
              <w:top w:val="nil"/>
              <w:left w:val="nil"/>
              <w:bottom w:val="nil"/>
              <w:right w:val="nil"/>
            </w:tcBorders>
            <w:shd w:val="clear" w:color="000000" w:fill="FFFFFF"/>
            <w:noWrap/>
            <w:vAlign w:val="bottom"/>
            <w:hideMark/>
          </w:tcPr>
          <w:p w14:paraId="20471D6E" w14:textId="013BBAF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1.17</w:t>
            </w:r>
          </w:p>
        </w:tc>
        <w:tc>
          <w:tcPr>
            <w:tcW w:w="166" w:type="dxa"/>
            <w:tcBorders>
              <w:top w:val="nil"/>
              <w:left w:val="nil"/>
              <w:bottom w:val="nil"/>
              <w:right w:val="nil"/>
            </w:tcBorders>
            <w:shd w:val="clear" w:color="000000" w:fill="FFFFFF"/>
            <w:noWrap/>
            <w:vAlign w:val="bottom"/>
            <w:hideMark/>
          </w:tcPr>
          <w:p w14:paraId="6340DB0D" w14:textId="1E271E0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4A20769C" w14:textId="79046BB9"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5A73264C" w14:textId="1EF1DB9F"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99.1</w:t>
            </w:r>
          </w:p>
        </w:tc>
        <w:tc>
          <w:tcPr>
            <w:tcW w:w="425" w:type="dxa"/>
            <w:tcBorders>
              <w:top w:val="nil"/>
              <w:left w:val="nil"/>
              <w:bottom w:val="nil"/>
              <w:right w:val="nil"/>
            </w:tcBorders>
            <w:shd w:val="clear" w:color="000000" w:fill="FFFFFF"/>
            <w:vAlign w:val="bottom"/>
          </w:tcPr>
          <w:p w14:paraId="0E911378" w14:textId="2438057B"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6EA49E9C" w14:textId="1B7A194D"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0.15</w:t>
            </w:r>
          </w:p>
        </w:tc>
        <w:tc>
          <w:tcPr>
            <w:tcW w:w="175" w:type="dxa"/>
            <w:tcBorders>
              <w:top w:val="nil"/>
              <w:left w:val="nil"/>
              <w:bottom w:val="nil"/>
              <w:right w:val="nil"/>
            </w:tcBorders>
            <w:shd w:val="clear" w:color="000000" w:fill="FFFFFF"/>
            <w:vAlign w:val="bottom"/>
          </w:tcPr>
          <w:p w14:paraId="3C65B378" w14:textId="6CD95A17"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39EEFF0C"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1573F112" w14:textId="693FCFF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Jamaica (JAM)</w:t>
            </w:r>
          </w:p>
        </w:tc>
        <w:tc>
          <w:tcPr>
            <w:tcW w:w="571" w:type="dxa"/>
            <w:tcBorders>
              <w:top w:val="nil"/>
              <w:left w:val="nil"/>
              <w:bottom w:val="nil"/>
              <w:right w:val="nil"/>
            </w:tcBorders>
            <w:shd w:val="clear" w:color="000000" w:fill="FFFFFF"/>
            <w:vAlign w:val="center"/>
          </w:tcPr>
          <w:p w14:paraId="1BF3F976" w14:textId="4A01116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LAC</w:t>
            </w:r>
          </w:p>
        </w:tc>
        <w:tc>
          <w:tcPr>
            <w:tcW w:w="846" w:type="dxa"/>
            <w:tcBorders>
              <w:top w:val="nil"/>
              <w:left w:val="nil"/>
              <w:bottom w:val="nil"/>
              <w:right w:val="nil"/>
            </w:tcBorders>
            <w:shd w:val="clear" w:color="000000" w:fill="FFFFFF"/>
            <w:vAlign w:val="center"/>
          </w:tcPr>
          <w:p w14:paraId="241B1A60" w14:textId="1BB8972B"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JSLC</w:t>
            </w:r>
          </w:p>
        </w:tc>
        <w:tc>
          <w:tcPr>
            <w:tcW w:w="851" w:type="dxa"/>
            <w:tcBorders>
              <w:top w:val="nil"/>
              <w:left w:val="nil"/>
              <w:bottom w:val="nil"/>
              <w:right w:val="nil"/>
            </w:tcBorders>
            <w:shd w:val="clear" w:color="000000" w:fill="FFFFFF"/>
            <w:vAlign w:val="center"/>
          </w:tcPr>
          <w:p w14:paraId="367CCD8C" w14:textId="7E98DD7B"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JSLC</w:t>
            </w:r>
          </w:p>
        </w:tc>
        <w:tc>
          <w:tcPr>
            <w:tcW w:w="142" w:type="dxa"/>
            <w:tcBorders>
              <w:top w:val="nil"/>
              <w:left w:val="nil"/>
              <w:bottom w:val="nil"/>
              <w:right w:val="nil"/>
            </w:tcBorders>
            <w:shd w:val="clear" w:color="000000" w:fill="FFFFFF"/>
            <w:vAlign w:val="center"/>
          </w:tcPr>
          <w:p w14:paraId="5CC95304" w14:textId="4402727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79B5E700" w14:textId="301A2CF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526BE19C" w14:textId="73553ABC"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bottom w:val="nil"/>
              <w:right w:val="nil"/>
            </w:tcBorders>
            <w:shd w:val="clear" w:color="000000" w:fill="FFFFFF"/>
            <w:vAlign w:val="bottom"/>
          </w:tcPr>
          <w:p w14:paraId="773A40AF" w14:textId="53769BF9"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0FBB0C32" w14:textId="2D5B3BE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91.4</w:t>
            </w:r>
          </w:p>
        </w:tc>
        <w:tc>
          <w:tcPr>
            <w:tcW w:w="425" w:type="dxa"/>
            <w:tcBorders>
              <w:top w:val="nil"/>
              <w:left w:val="nil"/>
              <w:bottom w:val="nil"/>
              <w:right w:val="nil"/>
            </w:tcBorders>
            <w:shd w:val="clear" w:color="000000" w:fill="FFFFFF"/>
            <w:noWrap/>
            <w:vAlign w:val="center"/>
            <w:hideMark/>
          </w:tcPr>
          <w:p w14:paraId="15CF8A92" w14:textId="261FC09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91.9</w:t>
            </w:r>
          </w:p>
        </w:tc>
        <w:tc>
          <w:tcPr>
            <w:tcW w:w="426" w:type="dxa"/>
            <w:tcBorders>
              <w:top w:val="nil"/>
              <w:left w:val="nil"/>
              <w:bottom w:val="nil"/>
              <w:right w:val="nil"/>
            </w:tcBorders>
            <w:shd w:val="clear" w:color="000000" w:fill="FFFFFF"/>
            <w:noWrap/>
            <w:vAlign w:val="center"/>
            <w:hideMark/>
          </w:tcPr>
          <w:p w14:paraId="5603C38D" w14:textId="5D6112F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0.12</w:t>
            </w:r>
          </w:p>
        </w:tc>
        <w:tc>
          <w:tcPr>
            <w:tcW w:w="143" w:type="dxa"/>
            <w:tcBorders>
              <w:top w:val="nil"/>
              <w:left w:val="nil"/>
              <w:bottom w:val="nil"/>
              <w:right w:val="nil"/>
            </w:tcBorders>
            <w:shd w:val="clear" w:color="000000" w:fill="FFFFFF"/>
            <w:noWrap/>
            <w:vAlign w:val="bottom"/>
            <w:hideMark/>
          </w:tcPr>
          <w:p w14:paraId="6971E11F" w14:textId="61468F1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50D6477D" w14:textId="1A15376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47816F76" w14:textId="77E6517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74.2</w:t>
            </w:r>
          </w:p>
        </w:tc>
        <w:tc>
          <w:tcPr>
            <w:tcW w:w="425" w:type="dxa"/>
            <w:tcBorders>
              <w:top w:val="nil"/>
              <w:left w:val="nil"/>
              <w:bottom w:val="nil"/>
              <w:right w:val="nil"/>
            </w:tcBorders>
            <w:shd w:val="clear" w:color="000000" w:fill="FFFFFF"/>
            <w:noWrap/>
            <w:vAlign w:val="center"/>
            <w:hideMark/>
          </w:tcPr>
          <w:p w14:paraId="4B9DCEAB" w14:textId="4D9BE0E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75.8</w:t>
            </w:r>
          </w:p>
        </w:tc>
        <w:tc>
          <w:tcPr>
            <w:tcW w:w="427" w:type="dxa"/>
            <w:tcBorders>
              <w:top w:val="nil"/>
              <w:left w:val="nil"/>
              <w:bottom w:val="nil"/>
              <w:right w:val="nil"/>
            </w:tcBorders>
            <w:shd w:val="clear" w:color="000000" w:fill="FFFFFF"/>
            <w:noWrap/>
            <w:vAlign w:val="bottom"/>
            <w:hideMark/>
          </w:tcPr>
          <w:p w14:paraId="000E56EF" w14:textId="1FEDDCB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0.39</w:t>
            </w:r>
          </w:p>
        </w:tc>
        <w:tc>
          <w:tcPr>
            <w:tcW w:w="160" w:type="dxa"/>
            <w:tcBorders>
              <w:top w:val="nil"/>
              <w:left w:val="nil"/>
              <w:bottom w:val="nil"/>
              <w:right w:val="nil"/>
            </w:tcBorders>
            <w:shd w:val="clear" w:color="000000" w:fill="FFFFFF"/>
            <w:noWrap/>
            <w:vAlign w:val="bottom"/>
            <w:hideMark/>
          </w:tcPr>
          <w:p w14:paraId="4129B603" w14:textId="5180AD5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30" w:type="dxa"/>
            <w:tcBorders>
              <w:top w:val="nil"/>
              <w:left w:val="nil"/>
              <w:bottom w:val="nil"/>
              <w:right w:val="nil"/>
            </w:tcBorders>
            <w:shd w:val="clear" w:color="000000" w:fill="FFFFFF"/>
            <w:noWrap/>
            <w:vAlign w:val="bottom"/>
            <w:hideMark/>
          </w:tcPr>
          <w:p w14:paraId="78386ADA" w14:textId="0DC1CCA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27682BE7" w14:textId="3434195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88.2</w:t>
            </w:r>
          </w:p>
        </w:tc>
        <w:tc>
          <w:tcPr>
            <w:tcW w:w="425" w:type="dxa"/>
            <w:tcBorders>
              <w:top w:val="nil"/>
              <w:left w:val="nil"/>
              <w:bottom w:val="nil"/>
              <w:right w:val="nil"/>
            </w:tcBorders>
            <w:shd w:val="clear" w:color="000000" w:fill="FFFFFF"/>
            <w:noWrap/>
            <w:vAlign w:val="center"/>
            <w:hideMark/>
          </w:tcPr>
          <w:p w14:paraId="6268F663" w14:textId="520D3FF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89.2</w:t>
            </w:r>
          </w:p>
        </w:tc>
        <w:tc>
          <w:tcPr>
            <w:tcW w:w="428" w:type="dxa"/>
            <w:tcBorders>
              <w:top w:val="nil"/>
              <w:left w:val="nil"/>
              <w:bottom w:val="nil"/>
              <w:right w:val="nil"/>
            </w:tcBorders>
            <w:shd w:val="clear" w:color="000000" w:fill="FFFFFF"/>
            <w:noWrap/>
            <w:vAlign w:val="bottom"/>
            <w:hideMark/>
          </w:tcPr>
          <w:p w14:paraId="6FC11A04" w14:textId="3388553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0.26</w:t>
            </w:r>
          </w:p>
        </w:tc>
        <w:tc>
          <w:tcPr>
            <w:tcW w:w="147" w:type="dxa"/>
            <w:tcBorders>
              <w:top w:val="nil"/>
              <w:left w:val="nil"/>
              <w:bottom w:val="nil"/>
              <w:right w:val="nil"/>
            </w:tcBorders>
            <w:shd w:val="clear" w:color="000000" w:fill="FFFFFF"/>
            <w:noWrap/>
            <w:vAlign w:val="bottom"/>
            <w:hideMark/>
          </w:tcPr>
          <w:p w14:paraId="5E0FF46D" w14:textId="1C95303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2520E5DF" w14:textId="22A0137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7A1F618B" w14:textId="2537559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94.5</w:t>
            </w:r>
          </w:p>
        </w:tc>
        <w:tc>
          <w:tcPr>
            <w:tcW w:w="426" w:type="dxa"/>
            <w:tcBorders>
              <w:top w:val="nil"/>
              <w:left w:val="nil"/>
              <w:bottom w:val="nil"/>
              <w:right w:val="nil"/>
            </w:tcBorders>
            <w:shd w:val="clear" w:color="000000" w:fill="FFFFFF"/>
            <w:noWrap/>
            <w:vAlign w:val="bottom"/>
            <w:hideMark/>
          </w:tcPr>
          <w:p w14:paraId="20EE00EB" w14:textId="48E0CEF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94.4</w:t>
            </w:r>
          </w:p>
        </w:tc>
        <w:tc>
          <w:tcPr>
            <w:tcW w:w="423" w:type="dxa"/>
            <w:tcBorders>
              <w:top w:val="nil"/>
              <w:left w:val="nil"/>
              <w:bottom w:val="nil"/>
              <w:right w:val="nil"/>
            </w:tcBorders>
            <w:shd w:val="clear" w:color="000000" w:fill="FFFFFF"/>
            <w:noWrap/>
            <w:vAlign w:val="bottom"/>
            <w:hideMark/>
          </w:tcPr>
          <w:p w14:paraId="65A5EEBE" w14:textId="4A9C408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-0.01</w:t>
            </w:r>
          </w:p>
        </w:tc>
        <w:tc>
          <w:tcPr>
            <w:tcW w:w="160" w:type="dxa"/>
            <w:tcBorders>
              <w:top w:val="nil"/>
              <w:left w:val="nil"/>
              <w:bottom w:val="nil"/>
              <w:right w:val="nil"/>
            </w:tcBorders>
            <w:shd w:val="clear" w:color="000000" w:fill="FFFFFF"/>
            <w:noWrap/>
            <w:vAlign w:val="bottom"/>
            <w:hideMark/>
          </w:tcPr>
          <w:p w14:paraId="29C4D1C8" w14:textId="2EC3471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7EB0A890" w14:textId="205CEFD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5A3FA462" w14:textId="5DA9866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5692180B" w14:textId="4709BD1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99.8</w:t>
            </w:r>
          </w:p>
        </w:tc>
        <w:tc>
          <w:tcPr>
            <w:tcW w:w="382" w:type="dxa"/>
            <w:tcBorders>
              <w:top w:val="nil"/>
              <w:left w:val="nil"/>
              <w:bottom w:val="nil"/>
              <w:right w:val="nil"/>
            </w:tcBorders>
            <w:shd w:val="clear" w:color="000000" w:fill="FFFFFF"/>
            <w:noWrap/>
            <w:vAlign w:val="bottom"/>
            <w:hideMark/>
          </w:tcPr>
          <w:p w14:paraId="3DB15309" w14:textId="5EF063A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-0.05</w:t>
            </w:r>
          </w:p>
        </w:tc>
        <w:tc>
          <w:tcPr>
            <w:tcW w:w="166" w:type="dxa"/>
            <w:tcBorders>
              <w:top w:val="nil"/>
              <w:left w:val="nil"/>
              <w:bottom w:val="nil"/>
              <w:right w:val="nil"/>
            </w:tcBorders>
            <w:shd w:val="clear" w:color="000000" w:fill="FFFFFF"/>
            <w:noWrap/>
            <w:vAlign w:val="bottom"/>
            <w:hideMark/>
          </w:tcPr>
          <w:p w14:paraId="56CB4F78" w14:textId="27D280B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50B48835" w14:textId="1B0B415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38DA3C63" w14:textId="460FD39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274B615B" w14:textId="7202DF5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11E2AD2A" w14:textId="49DFF16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4019D436" w14:textId="6FC6171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081F6F6D"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20BB4AA0" w14:textId="2FCD56B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Mexico (MEX)</w:t>
            </w:r>
          </w:p>
        </w:tc>
        <w:tc>
          <w:tcPr>
            <w:tcW w:w="571" w:type="dxa"/>
            <w:tcBorders>
              <w:top w:val="nil"/>
              <w:left w:val="nil"/>
              <w:bottom w:val="nil"/>
              <w:right w:val="nil"/>
            </w:tcBorders>
            <w:shd w:val="clear" w:color="000000" w:fill="FFFFFF"/>
            <w:vAlign w:val="center"/>
          </w:tcPr>
          <w:p w14:paraId="4C2A98BE" w14:textId="416EE98B"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LAC</w:t>
            </w:r>
          </w:p>
        </w:tc>
        <w:tc>
          <w:tcPr>
            <w:tcW w:w="846" w:type="dxa"/>
            <w:tcBorders>
              <w:top w:val="nil"/>
              <w:left w:val="nil"/>
              <w:bottom w:val="nil"/>
              <w:right w:val="nil"/>
            </w:tcBorders>
            <w:shd w:val="clear" w:color="000000" w:fill="FFFFFF"/>
            <w:vAlign w:val="center"/>
          </w:tcPr>
          <w:p w14:paraId="3BC589D3" w14:textId="0F01BEE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ENSANUT</w:t>
            </w:r>
          </w:p>
        </w:tc>
        <w:tc>
          <w:tcPr>
            <w:tcW w:w="851" w:type="dxa"/>
            <w:tcBorders>
              <w:top w:val="nil"/>
              <w:left w:val="nil"/>
              <w:bottom w:val="nil"/>
              <w:right w:val="nil"/>
            </w:tcBorders>
            <w:shd w:val="clear" w:color="000000" w:fill="FFFFFF"/>
            <w:vAlign w:val="center"/>
          </w:tcPr>
          <w:p w14:paraId="5B988E2E" w14:textId="465AD79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ENSANUT</w:t>
            </w:r>
          </w:p>
        </w:tc>
        <w:tc>
          <w:tcPr>
            <w:tcW w:w="142" w:type="dxa"/>
            <w:tcBorders>
              <w:top w:val="nil"/>
              <w:left w:val="nil"/>
              <w:bottom w:val="nil"/>
              <w:right w:val="nil"/>
            </w:tcBorders>
            <w:shd w:val="clear" w:color="000000" w:fill="FFFFFF"/>
            <w:vAlign w:val="center"/>
          </w:tcPr>
          <w:p w14:paraId="59DA149F" w14:textId="18FA40C7"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193288D8" w14:textId="6770043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2012</w:t>
            </w:r>
          </w:p>
        </w:tc>
        <w:tc>
          <w:tcPr>
            <w:tcW w:w="567" w:type="dxa"/>
            <w:tcBorders>
              <w:top w:val="nil"/>
              <w:left w:val="nil"/>
              <w:bottom w:val="nil"/>
              <w:right w:val="nil"/>
            </w:tcBorders>
            <w:shd w:val="clear" w:color="000000" w:fill="FFFFFF"/>
            <w:noWrap/>
            <w:vAlign w:val="bottom"/>
            <w:hideMark/>
          </w:tcPr>
          <w:p w14:paraId="42B87573" w14:textId="0E2EB6B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2016</w:t>
            </w:r>
          </w:p>
        </w:tc>
        <w:tc>
          <w:tcPr>
            <w:tcW w:w="148" w:type="dxa"/>
            <w:tcBorders>
              <w:top w:val="nil"/>
              <w:left w:val="nil"/>
              <w:bottom w:val="nil"/>
              <w:right w:val="nil"/>
            </w:tcBorders>
            <w:shd w:val="clear" w:color="000000" w:fill="FFFFFF"/>
            <w:vAlign w:val="bottom"/>
          </w:tcPr>
          <w:p w14:paraId="27F3CEFB" w14:textId="77AED27B"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397E9259" w14:textId="557D222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93.3</w:t>
            </w:r>
          </w:p>
        </w:tc>
        <w:tc>
          <w:tcPr>
            <w:tcW w:w="425" w:type="dxa"/>
            <w:tcBorders>
              <w:top w:val="nil"/>
              <w:left w:val="nil"/>
              <w:bottom w:val="nil"/>
              <w:right w:val="nil"/>
            </w:tcBorders>
            <w:shd w:val="clear" w:color="000000" w:fill="FFFFFF"/>
            <w:noWrap/>
            <w:vAlign w:val="center"/>
            <w:hideMark/>
          </w:tcPr>
          <w:p w14:paraId="47C12471" w14:textId="4287A09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93.8</w:t>
            </w:r>
          </w:p>
        </w:tc>
        <w:tc>
          <w:tcPr>
            <w:tcW w:w="426" w:type="dxa"/>
            <w:tcBorders>
              <w:top w:val="nil"/>
              <w:left w:val="nil"/>
              <w:bottom w:val="nil"/>
              <w:right w:val="nil"/>
            </w:tcBorders>
            <w:shd w:val="clear" w:color="000000" w:fill="FFFFFF"/>
            <w:noWrap/>
            <w:vAlign w:val="center"/>
            <w:hideMark/>
          </w:tcPr>
          <w:p w14:paraId="579FE129" w14:textId="0EF650A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0.12</w:t>
            </w:r>
          </w:p>
        </w:tc>
        <w:tc>
          <w:tcPr>
            <w:tcW w:w="143" w:type="dxa"/>
            <w:tcBorders>
              <w:top w:val="nil"/>
              <w:left w:val="nil"/>
              <w:bottom w:val="nil"/>
              <w:right w:val="nil"/>
            </w:tcBorders>
            <w:shd w:val="clear" w:color="000000" w:fill="FFFFFF"/>
            <w:noWrap/>
            <w:vAlign w:val="bottom"/>
            <w:hideMark/>
          </w:tcPr>
          <w:p w14:paraId="2B8DC121" w14:textId="68E0B1F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7836E3A7" w14:textId="114495D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6CC8879C" w14:textId="741038F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73.3</w:t>
            </w:r>
          </w:p>
        </w:tc>
        <w:tc>
          <w:tcPr>
            <w:tcW w:w="425" w:type="dxa"/>
            <w:tcBorders>
              <w:top w:val="nil"/>
              <w:left w:val="nil"/>
              <w:bottom w:val="nil"/>
              <w:right w:val="nil"/>
            </w:tcBorders>
            <w:shd w:val="clear" w:color="000000" w:fill="FFFFFF"/>
            <w:noWrap/>
            <w:vAlign w:val="center"/>
            <w:hideMark/>
          </w:tcPr>
          <w:p w14:paraId="640754F2" w14:textId="5F5FA57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75.2</w:t>
            </w:r>
          </w:p>
        </w:tc>
        <w:tc>
          <w:tcPr>
            <w:tcW w:w="427" w:type="dxa"/>
            <w:tcBorders>
              <w:top w:val="nil"/>
              <w:left w:val="nil"/>
              <w:bottom w:val="nil"/>
              <w:right w:val="nil"/>
            </w:tcBorders>
            <w:shd w:val="clear" w:color="000000" w:fill="FFFFFF"/>
            <w:noWrap/>
            <w:vAlign w:val="bottom"/>
            <w:hideMark/>
          </w:tcPr>
          <w:p w14:paraId="0852A9B3" w14:textId="2E04815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0.47</w:t>
            </w:r>
          </w:p>
        </w:tc>
        <w:tc>
          <w:tcPr>
            <w:tcW w:w="160" w:type="dxa"/>
            <w:tcBorders>
              <w:top w:val="nil"/>
              <w:left w:val="nil"/>
              <w:bottom w:val="nil"/>
              <w:right w:val="nil"/>
            </w:tcBorders>
            <w:shd w:val="clear" w:color="000000" w:fill="FFFFFF"/>
            <w:noWrap/>
            <w:vAlign w:val="bottom"/>
            <w:hideMark/>
          </w:tcPr>
          <w:p w14:paraId="6644ED13" w14:textId="5D1A6D6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7D47E2D1" w14:textId="064089E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49D561DD" w14:textId="278712E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93.3</w:t>
            </w:r>
          </w:p>
        </w:tc>
        <w:tc>
          <w:tcPr>
            <w:tcW w:w="425" w:type="dxa"/>
            <w:tcBorders>
              <w:top w:val="nil"/>
              <w:left w:val="nil"/>
              <w:bottom w:val="nil"/>
              <w:right w:val="nil"/>
            </w:tcBorders>
            <w:shd w:val="clear" w:color="000000" w:fill="FFFFFF"/>
            <w:noWrap/>
            <w:vAlign w:val="center"/>
            <w:hideMark/>
          </w:tcPr>
          <w:p w14:paraId="1A183188" w14:textId="3B208AD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93.7</w:t>
            </w:r>
          </w:p>
        </w:tc>
        <w:tc>
          <w:tcPr>
            <w:tcW w:w="428" w:type="dxa"/>
            <w:tcBorders>
              <w:top w:val="nil"/>
              <w:left w:val="nil"/>
              <w:bottom w:val="nil"/>
              <w:right w:val="nil"/>
            </w:tcBorders>
            <w:shd w:val="clear" w:color="000000" w:fill="FFFFFF"/>
            <w:noWrap/>
            <w:vAlign w:val="bottom"/>
            <w:hideMark/>
          </w:tcPr>
          <w:p w14:paraId="2D30E482" w14:textId="0747698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0.08</w:t>
            </w:r>
          </w:p>
        </w:tc>
        <w:tc>
          <w:tcPr>
            <w:tcW w:w="147" w:type="dxa"/>
            <w:tcBorders>
              <w:top w:val="nil"/>
              <w:left w:val="nil"/>
              <w:bottom w:val="nil"/>
              <w:right w:val="nil"/>
            </w:tcBorders>
            <w:shd w:val="clear" w:color="000000" w:fill="FFFFFF"/>
            <w:noWrap/>
            <w:vAlign w:val="bottom"/>
            <w:hideMark/>
          </w:tcPr>
          <w:p w14:paraId="47BB083F" w14:textId="48B2D25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6D383B7D" w14:textId="68A3E40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214F2C1D" w14:textId="3D54D81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99.8</w:t>
            </w:r>
          </w:p>
        </w:tc>
        <w:tc>
          <w:tcPr>
            <w:tcW w:w="426" w:type="dxa"/>
            <w:tcBorders>
              <w:top w:val="nil"/>
              <w:left w:val="nil"/>
              <w:bottom w:val="nil"/>
              <w:right w:val="nil"/>
            </w:tcBorders>
            <w:shd w:val="clear" w:color="000000" w:fill="FFFFFF"/>
            <w:noWrap/>
            <w:vAlign w:val="bottom"/>
            <w:hideMark/>
          </w:tcPr>
          <w:p w14:paraId="755C1831" w14:textId="382D836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3" w:type="dxa"/>
            <w:tcBorders>
              <w:top w:val="nil"/>
              <w:left w:val="nil"/>
              <w:bottom w:val="nil"/>
              <w:right w:val="nil"/>
            </w:tcBorders>
            <w:shd w:val="clear" w:color="000000" w:fill="FFFFFF"/>
            <w:noWrap/>
            <w:vAlign w:val="bottom"/>
            <w:hideMark/>
          </w:tcPr>
          <w:p w14:paraId="691910D3" w14:textId="7E62CFA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0.04</w:t>
            </w:r>
          </w:p>
        </w:tc>
        <w:tc>
          <w:tcPr>
            <w:tcW w:w="160" w:type="dxa"/>
            <w:tcBorders>
              <w:top w:val="nil"/>
              <w:left w:val="nil"/>
              <w:bottom w:val="nil"/>
              <w:right w:val="nil"/>
            </w:tcBorders>
            <w:shd w:val="clear" w:color="000000" w:fill="FFFFFF"/>
            <w:noWrap/>
            <w:vAlign w:val="bottom"/>
            <w:hideMark/>
          </w:tcPr>
          <w:p w14:paraId="01A766C4" w14:textId="357080A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0E1E2733" w14:textId="1379E32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35D299A2" w14:textId="64F9B6E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noWrap/>
            <w:vAlign w:val="bottom"/>
            <w:hideMark/>
          </w:tcPr>
          <w:p w14:paraId="6B5CB37A" w14:textId="683472C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5E5E4CC0" w14:textId="4D3CAA5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nil"/>
              <w:right w:val="nil"/>
            </w:tcBorders>
            <w:shd w:val="clear" w:color="000000" w:fill="FFFFFF"/>
            <w:noWrap/>
            <w:vAlign w:val="bottom"/>
            <w:hideMark/>
          </w:tcPr>
          <w:p w14:paraId="62B33E49" w14:textId="2CF6E30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nil"/>
              <w:right w:val="nil"/>
            </w:tcBorders>
            <w:shd w:val="clear" w:color="000000" w:fill="FFFFFF"/>
            <w:vAlign w:val="bottom"/>
          </w:tcPr>
          <w:p w14:paraId="11695CE0" w14:textId="1658AD86"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121CB580" w14:textId="6D4307D3"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726BA4D9" w14:textId="184F2C22"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269FFF43" w14:textId="7519E2C7"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63106C81" w14:textId="7C15A333"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3F4C4395"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390264EA" w14:textId="562FD6F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Nicaragua (NIC)</w:t>
            </w:r>
          </w:p>
        </w:tc>
        <w:tc>
          <w:tcPr>
            <w:tcW w:w="571" w:type="dxa"/>
            <w:tcBorders>
              <w:top w:val="nil"/>
              <w:left w:val="nil"/>
              <w:bottom w:val="nil"/>
              <w:right w:val="nil"/>
            </w:tcBorders>
            <w:shd w:val="clear" w:color="000000" w:fill="FFFFFF"/>
            <w:vAlign w:val="center"/>
          </w:tcPr>
          <w:p w14:paraId="2BE64751" w14:textId="566C2883"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LAC</w:t>
            </w:r>
          </w:p>
        </w:tc>
        <w:tc>
          <w:tcPr>
            <w:tcW w:w="846" w:type="dxa"/>
            <w:tcBorders>
              <w:top w:val="nil"/>
              <w:left w:val="nil"/>
              <w:bottom w:val="nil"/>
              <w:right w:val="nil"/>
            </w:tcBorders>
            <w:shd w:val="clear" w:color="000000" w:fill="FFFFFF"/>
            <w:vAlign w:val="center"/>
          </w:tcPr>
          <w:p w14:paraId="0CD99908" w14:textId="5468C717"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5DB4F02B" w14:textId="75A248E5"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6495166C" w14:textId="614FF29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3C4AADE4" w14:textId="604F71C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2001</w:t>
            </w:r>
          </w:p>
        </w:tc>
        <w:tc>
          <w:tcPr>
            <w:tcW w:w="567" w:type="dxa"/>
            <w:tcBorders>
              <w:top w:val="nil"/>
              <w:left w:val="nil"/>
              <w:bottom w:val="nil"/>
              <w:right w:val="nil"/>
            </w:tcBorders>
            <w:shd w:val="clear" w:color="000000" w:fill="FFFFFF"/>
            <w:noWrap/>
            <w:vAlign w:val="bottom"/>
            <w:hideMark/>
          </w:tcPr>
          <w:p w14:paraId="17FDD7E7" w14:textId="4ACE748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2011-12</w:t>
            </w:r>
          </w:p>
        </w:tc>
        <w:tc>
          <w:tcPr>
            <w:tcW w:w="148" w:type="dxa"/>
            <w:tcBorders>
              <w:top w:val="nil"/>
              <w:left w:val="nil"/>
              <w:bottom w:val="nil"/>
              <w:right w:val="nil"/>
            </w:tcBorders>
            <w:shd w:val="clear" w:color="000000" w:fill="FFFFFF"/>
            <w:vAlign w:val="bottom"/>
          </w:tcPr>
          <w:p w14:paraId="079E673B" w14:textId="3E1D1621"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005064C1" w14:textId="3ABD340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71.3</w:t>
            </w:r>
          </w:p>
        </w:tc>
        <w:tc>
          <w:tcPr>
            <w:tcW w:w="425" w:type="dxa"/>
            <w:tcBorders>
              <w:top w:val="nil"/>
              <w:left w:val="nil"/>
              <w:bottom w:val="nil"/>
              <w:right w:val="nil"/>
            </w:tcBorders>
            <w:shd w:val="clear" w:color="000000" w:fill="FFFFFF"/>
            <w:noWrap/>
            <w:vAlign w:val="center"/>
            <w:hideMark/>
          </w:tcPr>
          <w:p w14:paraId="2735FD8E" w14:textId="7213A65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85.3</w:t>
            </w:r>
          </w:p>
        </w:tc>
        <w:tc>
          <w:tcPr>
            <w:tcW w:w="426" w:type="dxa"/>
            <w:tcBorders>
              <w:top w:val="nil"/>
              <w:left w:val="nil"/>
              <w:bottom w:val="nil"/>
              <w:right w:val="nil"/>
            </w:tcBorders>
            <w:shd w:val="clear" w:color="000000" w:fill="FFFFFF"/>
            <w:noWrap/>
            <w:vAlign w:val="center"/>
            <w:hideMark/>
          </w:tcPr>
          <w:p w14:paraId="5D4D0854" w14:textId="58D3FC5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1.33</w:t>
            </w:r>
          </w:p>
        </w:tc>
        <w:tc>
          <w:tcPr>
            <w:tcW w:w="143" w:type="dxa"/>
            <w:tcBorders>
              <w:top w:val="nil"/>
              <w:left w:val="nil"/>
              <w:bottom w:val="nil"/>
              <w:right w:val="nil"/>
            </w:tcBorders>
            <w:shd w:val="clear" w:color="000000" w:fill="FFFFFF"/>
            <w:noWrap/>
            <w:vAlign w:val="bottom"/>
            <w:hideMark/>
          </w:tcPr>
          <w:p w14:paraId="6F455B46" w14:textId="0EB9F9D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52CB87B0" w14:textId="3C63193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65213D22" w14:textId="67175F5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33.6</w:t>
            </w:r>
          </w:p>
        </w:tc>
        <w:tc>
          <w:tcPr>
            <w:tcW w:w="425" w:type="dxa"/>
            <w:tcBorders>
              <w:top w:val="nil"/>
              <w:left w:val="nil"/>
              <w:bottom w:val="nil"/>
              <w:right w:val="nil"/>
            </w:tcBorders>
            <w:shd w:val="clear" w:color="000000" w:fill="FFFFFF"/>
            <w:noWrap/>
            <w:vAlign w:val="center"/>
            <w:hideMark/>
          </w:tcPr>
          <w:p w14:paraId="47332528" w14:textId="7750D99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57.8</w:t>
            </w:r>
          </w:p>
        </w:tc>
        <w:tc>
          <w:tcPr>
            <w:tcW w:w="427" w:type="dxa"/>
            <w:tcBorders>
              <w:top w:val="nil"/>
              <w:left w:val="nil"/>
              <w:bottom w:val="nil"/>
              <w:right w:val="nil"/>
            </w:tcBorders>
            <w:shd w:val="clear" w:color="000000" w:fill="FFFFFF"/>
            <w:noWrap/>
            <w:vAlign w:val="bottom"/>
            <w:hideMark/>
          </w:tcPr>
          <w:p w14:paraId="10254747" w14:textId="1512085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2.30</w:t>
            </w:r>
          </w:p>
        </w:tc>
        <w:tc>
          <w:tcPr>
            <w:tcW w:w="160" w:type="dxa"/>
            <w:tcBorders>
              <w:top w:val="nil"/>
              <w:left w:val="nil"/>
              <w:bottom w:val="nil"/>
              <w:right w:val="nil"/>
            </w:tcBorders>
            <w:shd w:val="clear" w:color="000000" w:fill="FFFFFF"/>
            <w:noWrap/>
            <w:vAlign w:val="bottom"/>
            <w:hideMark/>
          </w:tcPr>
          <w:p w14:paraId="012C16CF" w14:textId="4435B13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1373B687" w14:textId="604091C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592E1CC7" w14:textId="3378DF8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58.9</w:t>
            </w:r>
          </w:p>
        </w:tc>
        <w:tc>
          <w:tcPr>
            <w:tcW w:w="425" w:type="dxa"/>
            <w:tcBorders>
              <w:top w:val="nil"/>
              <w:left w:val="nil"/>
              <w:bottom w:val="nil"/>
              <w:right w:val="nil"/>
            </w:tcBorders>
            <w:shd w:val="clear" w:color="000000" w:fill="FFFFFF"/>
            <w:noWrap/>
            <w:vAlign w:val="center"/>
            <w:hideMark/>
          </w:tcPr>
          <w:p w14:paraId="5912EB6D" w14:textId="3F2ED20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80.0</w:t>
            </w:r>
          </w:p>
        </w:tc>
        <w:tc>
          <w:tcPr>
            <w:tcW w:w="428" w:type="dxa"/>
            <w:tcBorders>
              <w:top w:val="nil"/>
              <w:left w:val="nil"/>
              <w:bottom w:val="nil"/>
              <w:right w:val="nil"/>
            </w:tcBorders>
            <w:shd w:val="clear" w:color="000000" w:fill="FFFFFF"/>
            <w:noWrap/>
            <w:vAlign w:val="bottom"/>
            <w:hideMark/>
          </w:tcPr>
          <w:p w14:paraId="45DE90C2" w14:textId="3281794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2.01</w:t>
            </w:r>
          </w:p>
        </w:tc>
        <w:tc>
          <w:tcPr>
            <w:tcW w:w="147" w:type="dxa"/>
            <w:tcBorders>
              <w:top w:val="nil"/>
              <w:left w:val="nil"/>
              <w:bottom w:val="nil"/>
              <w:right w:val="nil"/>
            </w:tcBorders>
            <w:shd w:val="clear" w:color="000000" w:fill="FFFFFF"/>
            <w:noWrap/>
            <w:vAlign w:val="bottom"/>
            <w:hideMark/>
          </w:tcPr>
          <w:p w14:paraId="06644C5B" w14:textId="72D4298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50D1E56C" w14:textId="752C2C0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1F5B3A13" w14:textId="17C8EB0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76.4</w:t>
            </w:r>
          </w:p>
        </w:tc>
        <w:tc>
          <w:tcPr>
            <w:tcW w:w="426" w:type="dxa"/>
            <w:tcBorders>
              <w:top w:val="nil"/>
              <w:left w:val="nil"/>
              <w:bottom w:val="nil"/>
              <w:right w:val="nil"/>
            </w:tcBorders>
            <w:shd w:val="clear" w:color="000000" w:fill="FFFFFF"/>
            <w:noWrap/>
            <w:vAlign w:val="bottom"/>
            <w:hideMark/>
          </w:tcPr>
          <w:p w14:paraId="09CFBC94" w14:textId="42FF136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91.1</w:t>
            </w:r>
          </w:p>
        </w:tc>
        <w:tc>
          <w:tcPr>
            <w:tcW w:w="423" w:type="dxa"/>
            <w:tcBorders>
              <w:top w:val="nil"/>
              <w:left w:val="nil"/>
              <w:bottom w:val="nil"/>
              <w:right w:val="nil"/>
            </w:tcBorders>
            <w:shd w:val="clear" w:color="000000" w:fill="FFFFFF"/>
            <w:noWrap/>
            <w:vAlign w:val="bottom"/>
            <w:hideMark/>
          </w:tcPr>
          <w:p w14:paraId="01822CCC" w14:textId="67CCB57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1.40</w:t>
            </w:r>
          </w:p>
        </w:tc>
        <w:tc>
          <w:tcPr>
            <w:tcW w:w="160" w:type="dxa"/>
            <w:tcBorders>
              <w:top w:val="nil"/>
              <w:left w:val="nil"/>
              <w:bottom w:val="nil"/>
              <w:right w:val="nil"/>
            </w:tcBorders>
            <w:shd w:val="clear" w:color="000000" w:fill="FFFFFF"/>
            <w:noWrap/>
            <w:vAlign w:val="bottom"/>
            <w:hideMark/>
          </w:tcPr>
          <w:p w14:paraId="79FD35F8" w14:textId="6020249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020C5D37" w14:textId="7435195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2F60B836" w14:textId="4913CDF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89.0</w:t>
            </w:r>
          </w:p>
        </w:tc>
        <w:tc>
          <w:tcPr>
            <w:tcW w:w="425" w:type="dxa"/>
            <w:tcBorders>
              <w:top w:val="nil"/>
              <w:left w:val="nil"/>
              <w:bottom w:val="nil"/>
              <w:right w:val="nil"/>
            </w:tcBorders>
            <w:shd w:val="clear" w:color="000000" w:fill="FFFFFF"/>
            <w:noWrap/>
            <w:vAlign w:val="bottom"/>
            <w:hideMark/>
          </w:tcPr>
          <w:p w14:paraId="2C87B00F" w14:textId="76718EE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97.4</w:t>
            </w:r>
          </w:p>
        </w:tc>
        <w:tc>
          <w:tcPr>
            <w:tcW w:w="382" w:type="dxa"/>
            <w:tcBorders>
              <w:top w:val="nil"/>
              <w:left w:val="nil"/>
              <w:bottom w:val="nil"/>
              <w:right w:val="nil"/>
            </w:tcBorders>
            <w:shd w:val="clear" w:color="000000" w:fill="FFFFFF"/>
            <w:noWrap/>
            <w:vAlign w:val="bottom"/>
            <w:hideMark/>
          </w:tcPr>
          <w:p w14:paraId="6C7A0205" w14:textId="7976894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0.80</w:t>
            </w:r>
          </w:p>
        </w:tc>
        <w:tc>
          <w:tcPr>
            <w:tcW w:w="166" w:type="dxa"/>
            <w:tcBorders>
              <w:top w:val="nil"/>
              <w:left w:val="nil"/>
              <w:bottom w:val="nil"/>
              <w:right w:val="nil"/>
            </w:tcBorders>
            <w:shd w:val="clear" w:color="000000" w:fill="FFFFFF"/>
            <w:noWrap/>
            <w:vAlign w:val="bottom"/>
            <w:hideMark/>
          </w:tcPr>
          <w:p w14:paraId="1FAC5A1A" w14:textId="2E90D00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32095AA8" w14:textId="280E0518"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2BE7B640" w14:textId="67B50263"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98.7</w:t>
            </w:r>
          </w:p>
        </w:tc>
        <w:tc>
          <w:tcPr>
            <w:tcW w:w="425" w:type="dxa"/>
            <w:tcBorders>
              <w:top w:val="nil"/>
              <w:left w:val="nil"/>
              <w:bottom w:val="nil"/>
              <w:right w:val="nil"/>
            </w:tcBorders>
            <w:shd w:val="clear" w:color="000000" w:fill="FFFFFF"/>
            <w:vAlign w:val="bottom"/>
          </w:tcPr>
          <w:p w14:paraId="73477935" w14:textId="2230C2F2"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1801DCCB" w14:textId="55FDBBE7"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0.12</w:t>
            </w:r>
          </w:p>
        </w:tc>
        <w:tc>
          <w:tcPr>
            <w:tcW w:w="175" w:type="dxa"/>
            <w:tcBorders>
              <w:top w:val="nil"/>
              <w:left w:val="nil"/>
              <w:bottom w:val="nil"/>
              <w:right w:val="nil"/>
            </w:tcBorders>
            <w:shd w:val="clear" w:color="000000" w:fill="FFFFFF"/>
            <w:vAlign w:val="bottom"/>
          </w:tcPr>
          <w:p w14:paraId="1A801903" w14:textId="679A6122"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129917E8"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6BC98D82" w14:textId="785048D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lastRenderedPageBreak/>
              <w:t>Peru (PER)</w:t>
            </w:r>
          </w:p>
        </w:tc>
        <w:tc>
          <w:tcPr>
            <w:tcW w:w="571" w:type="dxa"/>
            <w:tcBorders>
              <w:top w:val="nil"/>
              <w:left w:val="nil"/>
              <w:bottom w:val="nil"/>
              <w:right w:val="nil"/>
            </w:tcBorders>
            <w:shd w:val="clear" w:color="000000" w:fill="FFFFFF"/>
            <w:vAlign w:val="center"/>
          </w:tcPr>
          <w:p w14:paraId="2E46A106" w14:textId="2EA9989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LAC</w:t>
            </w:r>
          </w:p>
        </w:tc>
        <w:tc>
          <w:tcPr>
            <w:tcW w:w="846" w:type="dxa"/>
            <w:tcBorders>
              <w:top w:val="nil"/>
              <w:left w:val="nil"/>
              <w:bottom w:val="nil"/>
              <w:right w:val="nil"/>
            </w:tcBorders>
            <w:shd w:val="clear" w:color="000000" w:fill="FFFFFF"/>
            <w:vAlign w:val="center"/>
          </w:tcPr>
          <w:p w14:paraId="618AA23F" w14:textId="6E3BC175"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08D354E7" w14:textId="2219D91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ENDES</w:t>
            </w:r>
          </w:p>
        </w:tc>
        <w:tc>
          <w:tcPr>
            <w:tcW w:w="142" w:type="dxa"/>
            <w:tcBorders>
              <w:top w:val="nil"/>
              <w:left w:val="nil"/>
              <w:bottom w:val="nil"/>
              <w:right w:val="nil"/>
            </w:tcBorders>
            <w:shd w:val="clear" w:color="000000" w:fill="FFFFFF"/>
            <w:vAlign w:val="center"/>
          </w:tcPr>
          <w:p w14:paraId="3B858FD0" w14:textId="09AC147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669C3320" w14:textId="08BFD66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2012</w:t>
            </w:r>
          </w:p>
        </w:tc>
        <w:tc>
          <w:tcPr>
            <w:tcW w:w="567" w:type="dxa"/>
            <w:tcBorders>
              <w:top w:val="nil"/>
              <w:left w:val="nil"/>
              <w:bottom w:val="nil"/>
              <w:right w:val="nil"/>
            </w:tcBorders>
            <w:shd w:val="clear" w:color="000000" w:fill="FFFFFF"/>
            <w:noWrap/>
            <w:vAlign w:val="bottom"/>
            <w:hideMark/>
          </w:tcPr>
          <w:p w14:paraId="11624B90" w14:textId="6DCB52DB"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2018</w:t>
            </w:r>
          </w:p>
        </w:tc>
        <w:tc>
          <w:tcPr>
            <w:tcW w:w="148" w:type="dxa"/>
            <w:tcBorders>
              <w:top w:val="nil"/>
              <w:left w:val="nil"/>
              <w:bottom w:val="nil"/>
              <w:right w:val="nil"/>
            </w:tcBorders>
            <w:shd w:val="clear" w:color="000000" w:fill="FFFFFF"/>
            <w:vAlign w:val="bottom"/>
          </w:tcPr>
          <w:p w14:paraId="687339A3" w14:textId="44788B61"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02F98D3C" w14:textId="7B5D866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87.3</w:t>
            </w:r>
          </w:p>
        </w:tc>
        <w:tc>
          <w:tcPr>
            <w:tcW w:w="425" w:type="dxa"/>
            <w:tcBorders>
              <w:top w:val="nil"/>
              <w:left w:val="nil"/>
              <w:bottom w:val="nil"/>
              <w:right w:val="nil"/>
            </w:tcBorders>
            <w:shd w:val="clear" w:color="000000" w:fill="FFFFFF"/>
            <w:noWrap/>
            <w:vAlign w:val="center"/>
            <w:hideMark/>
          </w:tcPr>
          <w:p w14:paraId="3AABF9EF" w14:textId="165F3D1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90.6</w:t>
            </w:r>
          </w:p>
        </w:tc>
        <w:tc>
          <w:tcPr>
            <w:tcW w:w="426" w:type="dxa"/>
            <w:tcBorders>
              <w:top w:val="nil"/>
              <w:left w:val="nil"/>
              <w:bottom w:val="nil"/>
              <w:right w:val="nil"/>
            </w:tcBorders>
            <w:shd w:val="clear" w:color="000000" w:fill="FFFFFF"/>
            <w:noWrap/>
            <w:vAlign w:val="center"/>
            <w:hideMark/>
          </w:tcPr>
          <w:p w14:paraId="72A01612" w14:textId="3BC2173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0.55</w:t>
            </w:r>
          </w:p>
        </w:tc>
        <w:tc>
          <w:tcPr>
            <w:tcW w:w="143" w:type="dxa"/>
            <w:tcBorders>
              <w:top w:val="nil"/>
              <w:left w:val="nil"/>
              <w:bottom w:val="nil"/>
              <w:right w:val="nil"/>
            </w:tcBorders>
            <w:shd w:val="clear" w:color="000000" w:fill="FFFFFF"/>
            <w:noWrap/>
            <w:vAlign w:val="bottom"/>
            <w:hideMark/>
          </w:tcPr>
          <w:p w14:paraId="027BB5FE" w14:textId="1FFE895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5F0171B7" w14:textId="229C8D1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5746C46" w14:textId="41F7B15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63.9</w:t>
            </w:r>
          </w:p>
        </w:tc>
        <w:tc>
          <w:tcPr>
            <w:tcW w:w="425" w:type="dxa"/>
            <w:tcBorders>
              <w:top w:val="nil"/>
              <w:left w:val="nil"/>
              <w:bottom w:val="nil"/>
              <w:right w:val="nil"/>
            </w:tcBorders>
            <w:shd w:val="clear" w:color="000000" w:fill="FFFFFF"/>
            <w:noWrap/>
            <w:vAlign w:val="center"/>
            <w:hideMark/>
          </w:tcPr>
          <w:p w14:paraId="6E6A8E65" w14:textId="1064C11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71.1</w:t>
            </w:r>
          </w:p>
        </w:tc>
        <w:tc>
          <w:tcPr>
            <w:tcW w:w="427" w:type="dxa"/>
            <w:tcBorders>
              <w:top w:val="nil"/>
              <w:left w:val="nil"/>
              <w:bottom w:val="nil"/>
              <w:right w:val="nil"/>
            </w:tcBorders>
            <w:shd w:val="clear" w:color="000000" w:fill="FFFFFF"/>
            <w:noWrap/>
            <w:vAlign w:val="bottom"/>
            <w:hideMark/>
          </w:tcPr>
          <w:p w14:paraId="08E5B826" w14:textId="7B8FA90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1.20</w:t>
            </w:r>
          </w:p>
        </w:tc>
        <w:tc>
          <w:tcPr>
            <w:tcW w:w="160" w:type="dxa"/>
            <w:tcBorders>
              <w:top w:val="nil"/>
              <w:left w:val="nil"/>
              <w:bottom w:val="nil"/>
              <w:right w:val="nil"/>
            </w:tcBorders>
            <w:shd w:val="clear" w:color="000000" w:fill="FFFFFF"/>
            <w:noWrap/>
            <w:vAlign w:val="bottom"/>
            <w:hideMark/>
          </w:tcPr>
          <w:p w14:paraId="6FD63C3B" w14:textId="3636B21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08D186A4" w14:textId="1BAC4D7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692707EF" w14:textId="4C68EB0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82.5</w:t>
            </w:r>
          </w:p>
        </w:tc>
        <w:tc>
          <w:tcPr>
            <w:tcW w:w="425" w:type="dxa"/>
            <w:tcBorders>
              <w:top w:val="nil"/>
              <w:left w:val="nil"/>
              <w:bottom w:val="nil"/>
              <w:right w:val="nil"/>
            </w:tcBorders>
            <w:shd w:val="clear" w:color="000000" w:fill="FFFFFF"/>
            <w:noWrap/>
            <w:vAlign w:val="center"/>
            <w:hideMark/>
          </w:tcPr>
          <w:p w14:paraId="19684B2C" w14:textId="71D9B23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86.4</w:t>
            </w:r>
          </w:p>
        </w:tc>
        <w:tc>
          <w:tcPr>
            <w:tcW w:w="428" w:type="dxa"/>
            <w:tcBorders>
              <w:top w:val="nil"/>
              <w:left w:val="nil"/>
              <w:bottom w:val="nil"/>
              <w:right w:val="nil"/>
            </w:tcBorders>
            <w:shd w:val="clear" w:color="000000" w:fill="FFFFFF"/>
            <w:noWrap/>
            <w:vAlign w:val="bottom"/>
            <w:hideMark/>
          </w:tcPr>
          <w:p w14:paraId="51188750" w14:textId="7EFAD6F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0.65</w:t>
            </w:r>
          </w:p>
        </w:tc>
        <w:tc>
          <w:tcPr>
            <w:tcW w:w="147" w:type="dxa"/>
            <w:tcBorders>
              <w:top w:val="nil"/>
              <w:left w:val="nil"/>
              <w:bottom w:val="nil"/>
              <w:right w:val="nil"/>
            </w:tcBorders>
            <w:shd w:val="clear" w:color="000000" w:fill="FFFFFF"/>
            <w:noWrap/>
            <w:vAlign w:val="bottom"/>
            <w:hideMark/>
          </w:tcPr>
          <w:p w14:paraId="350BE7F9" w14:textId="22DE57E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24CF021E" w14:textId="5DB88FD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3490F764" w14:textId="3158633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91.6</w:t>
            </w:r>
          </w:p>
        </w:tc>
        <w:tc>
          <w:tcPr>
            <w:tcW w:w="426" w:type="dxa"/>
            <w:tcBorders>
              <w:top w:val="nil"/>
              <w:left w:val="nil"/>
              <w:bottom w:val="nil"/>
              <w:right w:val="nil"/>
            </w:tcBorders>
            <w:shd w:val="clear" w:color="000000" w:fill="FFFFFF"/>
            <w:noWrap/>
            <w:vAlign w:val="bottom"/>
            <w:hideMark/>
          </w:tcPr>
          <w:p w14:paraId="386F7D89" w14:textId="4EB95C2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95.2</w:t>
            </w:r>
          </w:p>
        </w:tc>
        <w:tc>
          <w:tcPr>
            <w:tcW w:w="423" w:type="dxa"/>
            <w:tcBorders>
              <w:top w:val="nil"/>
              <w:left w:val="nil"/>
              <w:bottom w:val="nil"/>
              <w:right w:val="nil"/>
            </w:tcBorders>
            <w:shd w:val="clear" w:color="000000" w:fill="FFFFFF"/>
            <w:noWrap/>
            <w:vAlign w:val="bottom"/>
            <w:hideMark/>
          </w:tcPr>
          <w:p w14:paraId="282FD22E" w14:textId="2ADD819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0.61</w:t>
            </w:r>
          </w:p>
        </w:tc>
        <w:tc>
          <w:tcPr>
            <w:tcW w:w="160" w:type="dxa"/>
            <w:tcBorders>
              <w:top w:val="nil"/>
              <w:left w:val="nil"/>
              <w:bottom w:val="nil"/>
              <w:right w:val="nil"/>
            </w:tcBorders>
            <w:shd w:val="clear" w:color="000000" w:fill="FFFFFF"/>
            <w:noWrap/>
            <w:vAlign w:val="bottom"/>
            <w:hideMark/>
          </w:tcPr>
          <w:p w14:paraId="4D9EE748" w14:textId="0AC6847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41B9450" w14:textId="1F1D48B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1115B521" w14:textId="2E0EFB8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98.4</w:t>
            </w:r>
          </w:p>
        </w:tc>
        <w:tc>
          <w:tcPr>
            <w:tcW w:w="425" w:type="dxa"/>
            <w:tcBorders>
              <w:top w:val="nil"/>
              <w:left w:val="nil"/>
              <w:bottom w:val="nil"/>
              <w:right w:val="nil"/>
            </w:tcBorders>
            <w:shd w:val="clear" w:color="000000" w:fill="FFFFFF"/>
            <w:noWrap/>
            <w:vAlign w:val="bottom"/>
            <w:hideMark/>
          </w:tcPr>
          <w:p w14:paraId="08D27454" w14:textId="40EB8CE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nil"/>
              <w:right w:val="nil"/>
            </w:tcBorders>
            <w:shd w:val="clear" w:color="000000" w:fill="FFFFFF"/>
            <w:noWrap/>
            <w:vAlign w:val="bottom"/>
            <w:hideMark/>
          </w:tcPr>
          <w:p w14:paraId="0CC57CFB" w14:textId="07D2FFA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0.27</w:t>
            </w:r>
          </w:p>
        </w:tc>
        <w:tc>
          <w:tcPr>
            <w:tcW w:w="166" w:type="dxa"/>
            <w:tcBorders>
              <w:top w:val="nil"/>
              <w:left w:val="nil"/>
              <w:bottom w:val="nil"/>
              <w:right w:val="nil"/>
            </w:tcBorders>
            <w:shd w:val="clear" w:color="000000" w:fill="FFFFFF"/>
            <w:noWrap/>
            <w:vAlign w:val="bottom"/>
            <w:hideMark/>
          </w:tcPr>
          <w:p w14:paraId="0F586115" w14:textId="2CE5A33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4C912970" w14:textId="51DEECE1"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77EF7A1C" w14:textId="53EB4E81"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5" w:type="dxa"/>
            <w:tcBorders>
              <w:top w:val="nil"/>
              <w:left w:val="nil"/>
              <w:bottom w:val="nil"/>
              <w:right w:val="nil"/>
            </w:tcBorders>
            <w:shd w:val="clear" w:color="000000" w:fill="FFFFFF"/>
            <w:vAlign w:val="bottom"/>
          </w:tcPr>
          <w:p w14:paraId="392C8EDD" w14:textId="0E66D802"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7D719683" w14:textId="442A105A"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0.00</w:t>
            </w:r>
          </w:p>
        </w:tc>
        <w:tc>
          <w:tcPr>
            <w:tcW w:w="175" w:type="dxa"/>
            <w:tcBorders>
              <w:top w:val="nil"/>
              <w:left w:val="nil"/>
              <w:bottom w:val="nil"/>
              <w:right w:val="nil"/>
            </w:tcBorders>
            <w:shd w:val="clear" w:color="000000" w:fill="FFFFFF"/>
            <w:vAlign w:val="bottom"/>
          </w:tcPr>
          <w:p w14:paraId="09A824D1" w14:textId="5EC8ED64"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67413028" w14:textId="77777777" w:rsidTr="0095647D">
        <w:trPr>
          <w:trHeight w:val="113"/>
          <w:jc w:val="center"/>
        </w:trPr>
        <w:tc>
          <w:tcPr>
            <w:tcW w:w="1985" w:type="dxa"/>
            <w:tcBorders>
              <w:top w:val="nil"/>
              <w:left w:val="nil"/>
              <w:right w:val="nil"/>
            </w:tcBorders>
            <w:shd w:val="clear" w:color="000000" w:fill="FFFFFF"/>
            <w:noWrap/>
            <w:vAlign w:val="bottom"/>
            <w:hideMark/>
          </w:tcPr>
          <w:p w14:paraId="1636D8AE" w14:textId="4FABDD4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Suriname (SUR)</w:t>
            </w:r>
          </w:p>
        </w:tc>
        <w:tc>
          <w:tcPr>
            <w:tcW w:w="571" w:type="dxa"/>
            <w:tcBorders>
              <w:top w:val="nil"/>
              <w:left w:val="nil"/>
              <w:right w:val="nil"/>
            </w:tcBorders>
            <w:shd w:val="clear" w:color="000000" w:fill="FFFFFF"/>
            <w:vAlign w:val="center"/>
          </w:tcPr>
          <w:p w14:paraId="512343EE" w14:textId="0924382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LAC</w:t>
            </w:r>
          </w:p>
        </w:tc>
        <w:tc>
          <w:tcPr>
            <w:tcW w:w="846" w:type="dxa"/>
            <w:tcBorders>
              <w:top w:val="nil"/>
              <w:left w:val="nil"/>
              <w:right w:val="nil"/>
            </w:tcBorders>
            <w:shd w:val="clear" w:color="000000" w:fill="FFFFFF"/>
            <w:vAlign w:val="center"/>
          </w:tcPr>
          <w:p w14:paraId="13FAA855" w14:textId="58708B2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right w:val="nil"/>
            </w:tcBorders>
            <w:shd w:val="clear" w:color="000000" w:fill="FFFFFF"/>
            <w:vAlign w:val="center"/>
          </w:tcPr>
          <w:p w14:paraId="1F746A2E" w14:textId="1DF0BFB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right w:val="nil"/>
            </w:tcBorders>
            <w:shd w:val="clear" w:color="000000" w:fill="FFFFFF"/>
            <w:vAlign w:val="center"/>
          </w:tcPr>
          <w:p w14:paraId="081AB22F" w14:textId="1F6FE38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right w:val="nil"/>
            </w:tcBorders>
            <w:shd w:val="clear" w:color="000000" w:fill="FFFFFF"/>
            <w:noWrap/>
            <w:vAlign w:val="bottom"/>
            <w:hideMark/>
          </w:tcPr>
          <w:p w14:paraId="50F1EE8E" w14:textId="316B762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2006</w:t>
            </w:r>
          </w:p>
        </w:tc>
        <w:tc>
          <w:tcPr>
            <w:tcW w:w="567" w:type="dxa"/>
            <w:tcBorders>
              <w:top w:val="nil"/>
              <w:left w:val="nil"/>
              <w:right w:val="nil"/>
            </w:tcBorders>
            <w:shd w:val="clear" w:color="000000" w:fill="FFFFFF"/>
            <w:noWrap/>
            <w:vAlign w:val="bottom"/>
            <w:hideMark/>
          </w:tcPr>
          <w:p w14:paraId="6C59A968" w14:textId="5844FE3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148" w:type="dxa"/>
            <w:tcBorders>
              <w:top w:val="nil"/>
              <w:left w:val="nil"/>
              <w:right w:val="nil"/>
            </w:tcBorders>
            <w:shd w:val="clear" w:color="000000" w:fill="FFFFFF"/>
            <w:vAlign w:val="bottom"/>
          </w:tcPr>
          <w:p w14:paraId="1DA474BF" w14:textId="49FB512A"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right w:val="nil"/>
            </w:tcBorders>
            <w:shd w:val="clear" w:color="000000" w:fill="FFFFFF"/>
            <w:noWrap/>
            <w:vAlign w:val="center"/>
            <w:hideMark/>
          </w:tcPr>
          <w:p w14:paraId="46C4E33B" w14:textId="5B5D1B5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91.0</w:t>
            </w:r>
          </w:p>
        </w:tc>
        <w:tc>
          <w:tcPr>
            <w:tcW w:w="425" w:type="dxa"/>
            <w:tcBorders>
              <w:top w:val="nil"/>
              <w:left w:val="nil"/>
              <w:right w:val="nil"/>
            </w:tcBorders>
            <w:shd w:val="clear" w:color="000000" w:fill="FFFFFF"/>
            <w:noWrap/>
            <w:vAlign w:val="center"/>
            <w:hideMark/>
          </w:tcPr>
          <w:p w14:paraId="0A4E305E" w14:textId="5757BF5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93.1</w:t>
            </w:r>
          </w:p>
        </w:tc>
        <w:tc>
          <w:tcPr>
            <w:tcW w:w="426" w:type="dxa"/>
            <w:tcBorders>
              <w:top w:val="nil"/>
              <w:left w:val="nil"/>
              <w:right w:val="nil"/>
            </w:tcBorders>
            <w:shd w:val="clear" w:color="000000" w:fill="FFFFFF"/>
            <w:noWrap/>
            <w:vAlign w:val="center"/>
            <w:hideMark/>
          </w:tcPr>
          <w:p w14:paraId="74A24922" w14:textId="46BE146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0.51</w:t>
            </w:r>
          </w:p>
        </w:tc>
        <w:tc>
          <w:tcPr>
            <w:tcW w:w="143" w:type="dxa"/>
            <w:tcBorders>
              <w:top w:val="nil"/>
              <w:left w:val="nil"/>
              <w:right w:val="nil"/>
            </w:tcBorders>
            <w:shd w:val="clear" w:color="000000" w:fill="FFFFFF"/>
            <w:noWrap/>
            <w:vAlign w:val="bottom"/>
            <w:hideMark/>
          </w:tcPr>
          <w:p w14:paraId="10DC8608" w14:textId="04BC04C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right w:val="nil"/>
            </w:tcBorders>
            <w:shd w:val="clear" w:color="000000" w:fill="FFFFFF"/>
            <w:noWrap/>
            <w:vAlign w:val="bottom"/>
            <w:hideMark/>
          </w:tcPr>
          <w:p w14:paraId="770E8AF0" w14:textId="47EB9A6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right w:val="nil"/>
            </w:tcBorders>
            <w:shd w:val="clear" w:color="000000" w:fill="FFFFFF"/>
            <w:noWrap/>
            <w:vAlign w:val="center"/>
            <w:hideMark/>
          </w:tcPr>
          <w:p w14:paraId="03F51593" w14:textId="7D922C0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62.8</w:t>
            </w:r>
          </w:p>
        </w:tc>
        <w:tc>
          <w:tcPr>
            <w:tcW w:w="425" w:type="dxa"/>
            <w:tcBorders>
              <w:top w:val="nil"/>
              <w:left w:val="nil"/>
              <w:right w:val="nil"/>
            </w:tcBorders>
            <w:shd w:val="clear" w:color="000000" w:fill="FFFFFF"/>
            <w:noWrap/>
            <w:vAlign w:val="center"/>
            <w:hideMark/>
          </w:tcPr>
          <w:p w14:paraId="6C494998" w14:textId="05DD8EF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70.5</w:t>
            </w:r>
          </w:p>
        </w:tc>
        <w:tc>
          <w:tcPr>
            <w:tcW w:w="427" w:type="dxa"/>
            <w:tcBorders>
              <w:top w:val="nil"/>
              <w:left w:val="nil"/>
              <w:right w:val="nil"/>
            </w:tcBorders>
            <w:shd w:val="clear" w:color="000000" w:fill="FFFFFF"/>
            <w:noWrap/>
            <w:vAlign w:val="bottom"/>
            <w:hideMark/>
          </w:tcPr>
          <w:p w14:paraId="529937F7" w14:textId="548703A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1.93</w:t>
            </w:r>
          </w:p>
        </w:tc>
        <w:tc>
          <w:tcPr>
            <w:tcW w:w="160" w:type="dxa"/>
            <w:tcBorders>
              <w:top w:val="nil"/>
              <w:left w:val="nil"/>
              <w:right w:val="nil"/>
            </w:tcBorders>
            <w:shd w:val="clear" w:color="000000" w:fill="FFFFFF"/>
            <w:noWrap/>
            <w:vAlign w:val="bottom"/>
            <w:hideMark/>
          </w:tcPr>
          <w:p w14:paraId="5B04E05C" w14:textId="79791B1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right w:val="nil"/>
            </w:tcBorders>
            <w:shd w:val="clear" w:color="000000" w:fill="FFFFFF"/>
            <w:noWrap/>
            <w:vAlign w:val="bottom"/>
            <w:hideMark/>
          </w:tcPr>
          <w:p w14:paraId="65201D42" w14:textId="444558D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right w:val="nil"/>
            </w:tcBorders>
            <w:shd w:val="clear" w:color="000000" w:fill="FFFFFF"/>
            <w:noWrap/>
            <w:vAlign w:val="center"/>
            <w:hideMark/>
          </w:tcPr>
          <w:p w14:paraId="1C0F6623" w14:textId="2CB1E2A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92.8</w:t>
            </w:r>
          </w:p>
        </w:tc>
        <w:tc>
          <w:tcPr>
            <w:tcW w:w="425" w:type="dxa"/>
            <w:tcBorders>
              <w:top w:val="nil"/>
              <w:left w:val="nil"/>
              <w:right w:val="nil"/>
            </w:tcBorders>
            <w:shd w:val="clear" w:color="000000" w:fill="FFFFFF"/>
            <w:noWrap/>
            <w:vAlign w:val="center"/>
            <w:hideMark/>
          </w:tcPr>
          <w:p w14:paraId="15CE1B8B" w14:textId="7CD29B9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94.9</w:t>
            </w:r>
          </w:p>
        </w:tc>
        <w:tc>
          <w:tcPr>
            <w:tcW w:w="428" w:type="dxa"/>
            <w:tcBorders>
              <w:top w:val="nil"/>
              <w:left w:val="nil"/>
              <w:right w:val="nil"/>
            </w:tcBorders>
            <w:shd w:val="clear" w:color="000000" w:fill="FFFFFF"/>
            <w:noWrap/>
            <w:vAlign w:val="bottom"/>
            <w:hideMark/>
          </w:tcPr>
          <w:p w14:paraId="1F035A45" w14:textId="4B61F94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0.52</w:t>
            </w:r>
          </w:p>
        </w:tc>
        <w:tc>
          <w:tcPr>
            <w:tcW w:w="147" w:type="dxa"/>
            <w:tcBorders>
              <w:top w:val="nil"/>
              <w:left w:val="nil"/>
              <w:right w:val="nil"/>
            </w:tcBorders>
            <w:shd w:val="clear" w:color="000000" w:fill="FFFFFF"/>
            <w:noWrap/>
            <w:vAlign w:val="bottom"/>
            <w:hideMark/>
          </w:tcPr>
          <w:p w14:paraId="5EAADA70" w14:textId="238830B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right w:val="nil"/>
            </w:tcBorders>
            <w:shd w:val="clear" w:color="000000" w:fill="FFFFFF"/>
            <w:noWrap/>
            <w:vAlign w:val="bottom"/>
            <w:hideMark/>
          </w:tcPr>
          <w:p w14:paraId="5B8ADE91" w14:textId="08C0113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right w:val="nil"/>
            </w:tcBorders>
            <w:shd w:val="clear" w:color="000000" w:fill="FFFFFF"/>
            <w:noWrap/>
            <w:vAlign w:val="bottom"/>
            <w:hideMark/>
          </w:tcPr>
          <w:p w14:paraId="79893F62" w14:textId="41E3956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99.5</w:t>
            </w:r>
          </w:p>
        </w:tc>
        <w:tc>
          <w:tcPr>
            <w:tcW w:w="426" w:type="dxa"/>
            <w:tcBorders>
              <w:top w:val="nil"/>
              <w:left w:val="nil"/>
              <w:right w:val="nil"/>
            </w:tcBorders>
            <w:shd w:val="clear" w:color="000000" w:fill="FFFFFF"/>
            <w:noWrap/>
            <w:vAlign w:val="bottom"/>
            <w:hideMark/>
          </w:tcPr>
          <w:p w14:paraId="21518339" w14:textId="366DFE5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3" w:type="dxa"/>
            <w:tcBorders>
              <w:top w:val="nil"/>
              <w:left w:val="nil"/>
              <w:right w:val="nil"/>
            </w:tcBorders>
            <w:shd w:val="clear" w:color="000000" w:fill="FFFFFF"/>
            <w:noWrap/>
            <w:vAlign w:val="bottom"/>
            <w:hideMark/>
          </w:tcPr>
          <w:p w14:paraId="4F23D57B" w14:textId="329770A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0.11</w:t>
            </w:r>
          </w:p>
        </w:tc>
        <w:tc>
          <w:tcPr>
            <w:tcW w:w="160" w:type="dxa"/>
            <w:tcBorders>
              <w:top w:val="nil"/>
              <w:left w:val="nil"/>
              <w:right w:val="nil"/>
            </w:tcBorders>
            <w:shd w:val="clear" w:color="000000" w:fill="FFFFFF"/>
            <w:noWrap/>
            <w:vAlign w:val="bottom"/>
            <w:hideMark/>
          </w:tcPr>
          <w:p w14:paraId="2CC1BD3B" w14:textId="22C6FAF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right w:val="nil"/>
            </w:tcBorders>
            <w:shd w:val="clear" w:color="000000" w:fill="FFFFFF"/>
            <w:noWrap/>
            <w:vAlign w:val="bottom"/>
            <w:hideMark/>
          </w:tcPr>
          <w:p w14:paraId="1F854957" w14:textId="4486085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right w:val="nil"/>
            </w:tcBorders>
            <w:shd w:val="clear" w:color="000000" w:fill="FFFFFF"/>
            <w:noWrap/>
            <w:vAlign w:val="bottom"/>
            <w:hideMark/>
          </w:tcPr>
          <w:p w14:paraId="575B5E54" w14:textId="5C45B3C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right w:val="nil"/>
            </w:tcBorders>
            <w:shd w:val="clear" w:color="000000" w:fill="FFFFFF"/>
            <w:noWrap/>
            <w:vAlign w:val="bottom"/>
            <w:hideMark/>
          </w:tcPr>
          <w:p w14:paraId="673EA08B" w14:textId="46C3D0F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right w:val="nil"/>
            </w:tcBorders>
            <w:shd w:val="clear" w:color="000000" w:fill="FFFFFF"/>
            <w:noWrap/>
            <w:vAlign w:val="bottom"/>
            <w:hideMark/>
          </w:tcPr>
          <w:p w14:paraId="68A1E124" w14:textId="1E62BD4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right w:val="nil"/>
            </w:tcBorders>
            <w:shd w:val="clear" w:color="000000" w:fill="FFFFFF"/>
            <w:noWrap/>
            <w:vAlign w:val="bottom"/>
            <w:hideMark/>
          </w:tcPr>
          <w:p w14:paraId="25470A75" w14:textId="484A34A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right w:val="nil"/>
            </w:tcBorders>
            <w:shd w:val="clear" w:color="000000" w:fill="FFFFFF"/>
            <w:vAlign w:val="bottom"/>
          </w:tcPr>
          <w:p w14:paraId="3168DEF4" w14:textId="1C6867F1"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right w:val="nil"/>
            </w:tcBorders>
            <w:shd w:val="clear" w:color="000000" w:fill="FFFFFF"/>
            <w:vAlign w:val="bottom"/>
          </w:tcPr>
          <w:p w14:paraId="1F3E162D" w14:textId="75AB6C06"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5" w:type="dxa"/>
            <w:tcBorders>
              <w:top w:val="nil"/>
              <w:left w:val="nil"/>
              <w:right w:val="nil"/>
            </w:tcBorders>
            <w:shd w:val="clear" w:color="000000" w:fill="FFFFFF"/>
            <w:vAlign w:val="bottom"/>
          </w:tcPr>
          <w:p w14:paraId="2BE58687" w14:textId="02B47CFA"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100.0</w:t>
            </w:r>
          </w:p>
        </w:tc>
        <w:tc>
          <w:tcPr>
            <w:tcW w:w="428" w:type="dxa"/>
            <w:tcBorders>
              <w:top w:val="nil"/>
              <w:left w:val="nil"/>
              <w:right w:val="nil"/>
            </w:tcBorders>
            <w:shd w:val="clear" w:color="000000" w:fill="FFFFFF"/>
            <w:vAlign w:val="bottom"/>
          </w:tcPr>
          <w:p w14:paraId="1F66BC24" w14:textId="52616CB0"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0.00</w:t>
            </w:r>
          </w:p>
        </w:tc>
        <w:tc>
          <w:tcPr>
            <w:tcW w:w="175" w:type="dxa"/>
            <w:tcBorders>
              <w:top w:val="nil"/>
              <w:left w:val="nil"/>
              <w:right w:val="nil"/>
            </w:tcBorders>
            <w:shd w:val="clear" w:color="000000" w:fill="FFFFFF"/>
            <w:vAlign w:val="bottom"/>
          </w:tcPr>
          <w:p w14:paraId="434C756A" w14:textId="7ABB1DB8"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5B9B9B07" w14:textId="77777777" w:rsidTr="0095647D">
        <w:trPr>
          <w:trHeight w:val="113"/>
          <w:jc w:val="center"/>
        </w:trPr>
        <w:tc>
          <w:tcPr>
            <w:tcW w:w="1985" w:type="dxa"/>
            <w:tcBorders>
              <w:top w:val="nil"/>
              <w:left w:val="nil"/>
              <w:bottom w:val="single" w:sz="4" w:space="0" w:color="808080" w:themeColor="background1" w:themeShade="80"/>
              <w:right w:val="nil"/>
            </w:tcBorders>
            <w:shd w:val="clear" w:color="000000" w:fill="FFFFFF"/>
            <w:noWrap/>
            <w:vAlign w:val="bottom"/>
            <w:hideMark/>
          </w:tcPr>
          <w:p w14:paraId="4AE167C4" w14:textId="22CE4BA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Trinidad and Tobago (TTO)</w:t>
            </w:r>
          </w:p>
        </w:tc>
        <w:tc>
          <w:tcPr>
            <w:tcW w:w="571" w:type="dxa"/>
            <w:tcBorders>
              <w:top w:val="nil"/>
              <w:left w:val="nil"/>
              <w:bottom w:val="single" w:sz="4" w:space="0" w:color="808080" w:themeColor="background1" w:themeShade="80"/>
              <w:right w:val="nil"/>
            </w:tcBorders>
            <w:shd w:val="clear" w:color="000000" w:fill="FFFFFF"/>
            <w:vAlign w:val="center"/>
          </w:tcPr>
          <w:p w14:paraId="44569FFF" w14:textId="35E0AF2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LAC</w:t>
            </w:r>
          </w:p>
        </w:tc>
        <w:tc>
          <w:tcPr>
            <w:tcW w:w="846" w:type="dxa"/>
            <w:tcBorders>
              <w:top w:val="nil"/>
              <w:left w:val="nil"/>
              <w:bottom w:val="single" w:sz="4" w:space="0" w:color="808080" w:themeColor="background1" w:themeShade="80"/>
              <w:right w:val="nil"/>
            </w:tcBorders>
            <w:shd w:val="clear" w:color="000000" w:fill="FFFFFF"/>
            <w:vAlign w:val="center"/>
          </w:tcPr>
          <w:p w14:paraId="520FD2BC" w14:textId="0608C0D0"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single" w:sz="4" w:space="0" w:color="808080" w:themeColor="background1" w:themeShade="80"/>
              <w:right w:val="nil"/>
            </w:tcBorders>
            <w:shd w:val="clear" w:color="000000" w:fill="FFFFFF"/>
            <w:vAlign w:val="center"/>
          </w:tcPr>
          <w:p w14:paraId="15053E31" w14:textId="6F89165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single" w:sz="4" w:space="0" w:color="808080" w:themeColor="background1" w:themeShade="80"/>
              <w:right w:val="nil"/>
            </w:tcBorders>
            <w:shd w:val="clear" w:color="000000" w:fill="FFFFFF"/>
            <w:vAlign w:val="center"/>
          </w:tcPr>
          <w:p w14:paraId="3EE4C647" w14:textId="2F2623A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single" w:sz="4" w:space="0" w:color="808080" w:themeColor="background1" w:themeShade="80"/>
              <w:right w:val="nil"/>
            </w:tcBorders>
            <w:shd w:val="clear" w:color="000000" w:fill="FFFFFF"/>
            <w:noWrap/>
            <w:vAlign w:val="bottom"/>
            <w:hideMark/>
          </w:tcPr>
          <w:p w14:paraId="4A44D2A7" w14:textId="3A50A48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2006</w:t>
            </w:r>
          </w:p>
        </w:tc>
        <w:tc>
          <w:tcPr>
            <w:tcW w:w="567" w:type="dxa"/>
            <w:tcBorders>
              <w:top w:val="nil"/>
              <w:left w:val="nil"/>
              <w:bottom w:val="single" w:sz="4" w:space="0" w:color="808080" w:themeColor="background1" w:themeShade="80"/>
              <w:right w:val="nil"/>
            </w:tcBorders>
            <w:shd w:val="clear" w:color="000000" w:fill="FFFFFF"/>
            <w:noWrap/>
            <w:vAlign w:val="bottom"/>
            <w:hideMark/>
          </w:tcPr>
          <w:p w14:paraId="4D52226A" w14:textId="03D0A808"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w:t>
            </w:r>
          </w:p>
        </w:tc>
        <w:tc>
          <w:tcPr>
            <w:tcW w:w="148" w:type="dxa"/>
            <w:tcBorders>
              <w:top w:val="nil"/>
              <w:left w:val="nil"/>
              <w:bottom w:val="single" w:sz="4" w:space="0" w:color="808080" w:themeColor="background1" w:themeShade="80"/>
              <w:right w:val="nil"/>
            </w:tcBorders>
            <w:shd w:val="clear" w:color="000000" w:fill="FFFFFF"/>
            <w:vAlign w:val="bottom"/>
          </w:tcPr>
          <w:p w14:paraId="5B5B7D33" w14:textId="637B2803"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single" w:sz="4" w:space="0" w:color="808080" w:themeColor="background1" w:themeShade="80"/>
              <w:right w:val="nil"/>
            </w:tcBorders>
            <w:shd w:val="clear" w:color="000000" w:fill="FFFFFF"/>
            <w:noWrap/>
            <w:vAlign w:val="center"/>
            <w:hideMark/>
          </w:tcPr>
          <w:p w14:paraId="62FF1CDD" w14:textId="4A536B7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96.3</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70033AC0" w14:textId="260974B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96.1</w:t>
            </w:r>
          </w:p>
        </w:tc>
        <w:tc>
          <w:tcPr>
            <w:tcW w:w="426" w:type="dxa"/>
            <w:tcBorders>
              <w:top w:val="nil"/>
              <w:left w:val="nil"/>
              <w:bottom w:val="single" w:sz="4" w:space="0" w:color="808080" w:themeColor="background1" w:themeShade="80"/>
              <w:right w:val="nil"/>
            </w:tcBorders>
            <w:shd w:val="clear" w:color="000000" w:fill="FFFFFF"/>
            <w:noWrap/>
            <w:vAlign w:val="center"/>
            <w:hideMark/>
          </w:tcPr>
          <w:p w14:paraId="46F1CA3E" w14:textId="345FAE5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-0.03</w:t>
            </w:r>
          </w:p>
        </w:tc>
        <w:tc>
          <w:tcPr>
            <w:tcW w:w="143" w:type="dxa"/>
            <w:tcBorders>
              <w:top w:val="nil"/>
              <w:left w:val="nil"/>
              <w:bottom w:val="single" w:sz="4" w:space="0" w:color="808080" w:themeColor="background1" w:themeShade="80"/>
              <w:right w:val="nil"/>
            </w:tcBorders>
            <w:shd w:val="clear" w:color="000000" w:fill="FFFFFF"/>
            <w:noWrap/>
            <w:vAlign w:val="bottom"/>
            <w:hideMark/>
          </w:tcPr>
          <w:p w14:paraId="44E874FB" w14:textId="0DC52AA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36" w:type="dxa"/>
            <w:tcBorders>
              <w:top w:val="nil"/>
              <w:left w:val="nil"/>
              <w:bottom w:val="single" w:sz="4" w:space="0" w:color="808080" w:themeColor="background1" w:themeShade="80"/>
              <w:right w:val="nil"/>
            </w:tcBorders>
            <w:shd w:val="clear" w:color="000000" w:fill="FFFFFF"/>
            <w:noWrap/>
            <w:vAlign w:val="bottom"/>
            <w:hideMark/>
          </w:tcPr>
          <w:p w14:paraId="24DC8D76" w14:textId="25DF68F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single" w:sz="4" w:space="0" w:color="808080" w:themeColor="background1" w:themeShade="80"/>
              <w:right w:val="nil"/>
            </w:tcBorders>
            <w:shd w:val="clear" w:color="000000" w:fill="FFFFFF"/>
            <w:noWrap/>
            <w:vAlign w:val="center"/>
            <w:hideMark/>
          </w:tcPr>
          <w:p w14:paraId="3C2BBE43" w14:textId="14F1368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83.3</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752ED45F" w14:textId="18EBDCF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82.3</w:t>
            </w:r>
          </w:p>
        </w:tc>
        <w:tc>
          <w:tcPr>
            <w:tcW w:w="427" w:type="dxa"/>
            <w:tcBorders>
              <w:top w:val="nil"/>
              <w:left w:val="nil"/>
              <w:bottom w:val="single" w:sz="4" w:space="0" w:color="808080" w:themeColor="background1" w:themeShade="80"/>
              <w:right w:val="nil"/>
            </w:tcBorders>
            <w:shd w:val="clear" w:color="000000" w:fill="FFFFFF"/>
            <w:noWrap/>
            <w:vAlign w:val="bottom"/>
            <w:hideMark/>
          </w:tcPr>
          <w:p w14:paraId="20963E05" w14:textId="18AC73A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-0.19</w:t>
            </w:r>
          </w:p>
        </w:tc>
        <w:tc>
          <w:tcPr>
            <w:tcW w:w="160" w:type="dxa"/>
            <w:tcBorders>
              <w:top w:val="nil"/>
              <w:left w:val="nil"/>
              <w:bottom w:val="single" w:sz="4" w:space="0" w:color="808080" w:themeColor="background1" w:themeShade="80"/>
              <w:right w:val="nil"/>
            </w:tcBorders>
            <w:shd w:val="clear" w:color="000000" w:fill="FFFFFF"/>
            <w:noWrap/>
            <w:vAlign w:val="bottom"/>
            <w:hideMark/>
          </w:tcPr>
          <w:p w14:paraId="3ED602E2" w14:textId="2ED8C7B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30" w:type="dxa"/>
            <w:tcBorders>
              <w:top w:val="nil"/>
              <w:left w:val="nil"/>
              <w:bottom w:val="single" w:sz="4" w:space="0" w:color="808080" w:themeColor="background1" w:themeShade="80"/>
              <w:right w:val="nil"/>
            </w:tcBorders>
            <w:shd w:val="clear" w:color="000000" w:fill="FFFFFF"/>
            <w:noWrap/>
            <w:vAlign w:val="bottom"/>
            <w:hideMark/>
          </w:tcPr>
          <w:p w14:paraId="3339735E" w14:textId="4CA5EE0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single" w:sz="4" w:space="0" w:color="808080" w:themeColor="background1" w:themeShade="80"/>
              <w:right w:val="nil"/>
            </w:tcBorders>
            <w:shd w:val="clear" w:color="000000" w:fill="FFFFFF"/>
            <w:noWrap/>
            <w:vAlign w:val="center"/>
            <w:hideMark/>
          </w:tcPr>
          <w:p w14:paraId="3E0B99C4" w14:textId="5B76344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98.0</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5E16CC04" w14:textId="77D4C43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98.3</w:t>
            </w:r>
          </w:p>
        </w:tc>
        <w:tc>
          <w:tcPr>
            <w:tcW w:w="428" w:type="dxa"/>
            <w:tcBorders>
              <w:top w:val="nil"/>
              <w:left w:val="nil"/>
              <w:bottom w:val="single" w:sz="4" w:space="0" w:color="808080" w:themeColor="background1" w:themeShade="80"/>
              <w:right w:val="nil"/>
            </w:tcBorders>
            <w:shd w:val="clear" w:color="000000" w:fill="FFFFFF"/>
            <w:noWrap/>
            <w:vAlign w:val="bottom"/>
            <w:hideMark/>
          </w:tcPr>
          <w:p w14:paraId="2B9DB129" w14:textId="714AED6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0.06</w:t>
            </w:r>
          </w:p>
        </w:tc>
        <w:tc>
          <w:tcPr>
            <w:tcW w:w="147" w:type="dxa"/>
            <w:tcBorders>
              <w:top w:val="nil"/>
              <w:left w:val="nil"/>
              <w:bottom w:val="single" w:sz="4" w:space="0" w:color="808080" w:themeColor="background1" w:themeShade="80"/>
              <w:right w:val="nil"/>
            </w:tcBorders>
            <w:shd w:val="clear" w:color="000000" w:fill="FFFFFF"/>
            <w:noWrap/>
            <w:vAlign w:val="bottom"/>
            <w:hideMark/>
          </w:tcPr>
          <w:p w14:paraId="5BA24776" w14:textId="30CC136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single" w:sz="4" w:space="0" w:color="808080" w:themeColor="background1" w:themeShade="80"/>
              <w:right w:val="nil"/>
            </w:tcBorders>
            <w:shd w:val="clear" w:color="000000" w:fill="FFFFFF"/>
            <w:noWrap/>
            <w:vAlign w:val="bottom"/>
            <w:hideMark/>
          </w:tcPr>
          <w:p w14:paraId="7B9C6456" w14:textId="44573A2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single" w:sz="4" w:space="0" w:color="808080" w:themeColor="background1" w:themeShade="80"/>
              <w:right w:val="nil"/>
            </w:tcBorders>
            <w:shd w:val="clear" w:color="000000" w:fill="FFFFFF"/>
            <w:noWrap/>
            <w:vAlign w:val="bottom"/>
            <w:hideMark/>
          </w:tcPr>
          <w:p w14:paraId="39C23BB7" w14:textId="2706763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6" w:type="dxa"/>
            <w:tcBorders>
              <w:top w:val="nil"/>
              <w:left w:val="nil"/>
              <w:bottom w:val="single" w:sz="4" w:space="0" w:color="808080" w:themeColor="background1" w:themeShade="80"/>
              <w:right w:val="nil"/>
            </w:tcBorders>
            <w:shd w:val="clear" w:color="000000" w:fill="FFFFFF"/>
            <w:noWrap/>
            <w:vAlign w:val="bottom"/>
            <w:hideMark/>
          </w:tcPr>
          <w:p w14:paraId="6B79BAB6" w14:textId="6BA89F6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3" w:type="dxa"/>
            <w:tcBorders>
              <w:top w:val="nil"/>
              <w:left w:val="nil"/>
              <w:bottom w:val="single" w:sz="4" w:space="0" w:color="808080" w:themeColor="background1" w:themeShade="80"/>
              <w:right w:val="nil"/>
            </w:tcBorders>
            <w:shd w:val="clear" w:color="000000" w:fill="FFFFFF"/>
            <w:noWrap/>
            <w:vAlign w:val="bottom"/>
            <w:hideMark/>
          </w:tcPr>
          <w:p w14:paraId="37FCD326" w14:textId="4E11E51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0" w:type="dxa"/>
            <w:tcBorders>
              <w:top w:val="nil"/>
              <w:left w:val="nil"/>
              <w:bottom w:val="single" w:sz="4" w:space="0" w:color="808080" w:themeColor="background1" w:themeShade="80"/>
              <w:right w:val="nil"/>
            </w:tcBorders>
            <w:shd w:val="clear" w:color="000000" w:fill="FFFFFF"/>
            <w:noWrap/>
            <w:vAlign w:val="bottom"/>
            <w:hideMark/>
          </w:tcPr>
          <w:p w14:paraId="793D3C88" w14:textId="4CE96C8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33" w:type="dxa"/>
            <w:tcBorders>
              <w:top w:val="nil"/>
              <w:left w:val="nil"/>
              <w:bottom w:val="single" w:sz="4" w:space="0" w:color="808080" w:themeColor="background1" w:themeShade="80"/>
              <w:right w:val="nil"/>
            </w:tcBorders>
            <w:shd w:val="clear" w:color="000000" w:fill="FFFFFF"/>
            <w:noWrap/>
            <w:vAlign w:val="bottom"/>
            <w:hideMark/>
          </w:tcPr>
          <w:p w14:paraId="3D48248B" w14:textId="579B200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single" w:sz="4" w:space="0" w:color="808080" w:themeColor="background1" w:themeShade="80"/>
              <w:right w:val="nil"/>
            </w:tcBorders>
            <w:shd w:val="clear" w:color="000000" w:fill="FFFFFF"/>
            <w:noWrap/>
            <w:vAlign w:val="bottom"/>
            <w:hideMark/>
          </w:tcPr>
          <w:p w14:paraId="13AEBB25" w14:textId="3402125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single" w:sz="4" w:space="0" w:color="808080" w:themeColor="background1" w:themeShade="80"/>
              <w:right w:val="nil"/>
            </w:tcBorders>
            <w:shd w:val="clear" w:color="000000" w:fill="FFFFFF"/>
            <w:noWrap/>
            <w:vAlign w:val="bottom"/>
            <w:hideMark/>
          </w:tcPr>
          <w:p w14:paraId="314E3B55" w14:textId="3524DAE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382" w:type="dxa"/>
            <w:tcBorders>
              <w:top w:val="nil"/>
              <w:left w:val="nil"/>
              <w:bottom w:val="single" w:sz="4" w:space="0" w:color="808080" w:themeColor="background1" w:themeShade="80"/>
              <w:right w:val="nil"/>
            </w:tcBorders>
            <w:shd w:val="clear" w:color="000000" w:fill="FFFFFF"/>
            <w:noWrap/>
            <w:vAlign w:val="bottom"/>
            <w:hideMark/>
          </w:tcPr>
          <w:p w14:paraId="2146EAE5" w14:textId="069DBED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66" w:type="dxa"/>
            <w:tcBorders>
              <w:top w:val="nil"/>
              <w:left w:val="nil"/>
              <w:bottom w:val="single" w:sz="4" w:space="0" w:color="808080" w:themeColor="background1" w:themeShade="80"/>
              <w:right w:val="nil"/>
            </w:tcBorders>
            <w:shd w:val="clear" w:color="000000" w:fill="FFFFFF"/>
            <w:noWrap/>
            <w:vAlign w:val="bottom"/>
            <w:hideMark/>
          </w:tcPr>
          <w:p w14:paraId="38AE23D1" w14:textId="3CF8DB2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03" w:type="dxa"/>
            <w:tcBorders>
              <w:top w:val="nil"/>
              <w:left w:val="nil"/>
              <w:bottom w:val="single" w:sz="4" w:space="0" w:color="808080" w:themeColor="background1" w:themeShade="80"/>
              <w:right w:val="nil"/>
            </w:tcBorders>
            <w:shd w:val="clear" w:color="000000" w:fill="FFFFFF"/>
            <w:vAlign w:val="bottom"/>
          </w:tcPr>
          <w:p w14:paraId="0BA0CD7D" w14:textId="18DD035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single" w:sz="4" w:space="0" w:color="808080" w:themeColor="background1" w:themeShade="80"/>
              <w:right w:val="nil"/>
            </w:tcBorders>
            <w:shd w:val="clear" w:color="000000" w:fill="FFFFFF"/>
            <w:vAlign w:val="bottom"/>
          </w:tcPr>
          <w:p w14:paraId="32F7EF9B" w14:textId="638F8E6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5" w:type="dxa"/>
            <w:tcBorders>
              <w:top w:val="nil"/>
              <w:left w:val="nil"/>
              <w:bottom w:val="single" w:sz="4" w:space="0" w:color="808080" w:themeColor="background1" w:themeShade="80"/>
              <w:right w:val="nil"/>
            </w:tcBorders>
            <w:shd w:val="clear" w:color="000000" w:fill="FFFFFF"/>
            <w:vAlign w:val="bottom"/>
          </w:tcPr>
          <w:p w14:paraId="6CAFD3D0" w14:textId="5FF6D11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single" w:sz="4" w:space="0" w:color="808080" w:themeColor="background1" w:themeShade="80"/>
              <w:right w:val="nil"/>
            </w:tcBorders>
            <w:shd w:val="clear" w:color="000000" w:fill="FFFFFF"/>
            <w:vAlign w:val="bottom"/>
          </w:tcPr>
          <w:p w14:paraId="305DCFD8" w14:textId="0B681B9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0.00</w:t>
            </w:r>
          </w:p>
        </w:tc>
        <w:tc>
          <w:tcPr>
            <w:tcW w:w="175" w:type="dxa"/>
            <w:tcBorders>
              <w:top w:val="nil"/>
              <w:left w:val="nil"/>
              <w:bottom w:val="single" w:sz="4" w:space="0" w:color="808080" w:themeColor="background1" w:themeShade="80"/>
              <w:right w:val="nil"/>
            </w:tcBorders>
            <w:shd w:val="clear" w:color="000000" w:fill="FFFFFF"/>
            <w:vAlign w:val="bottom"/>
          </w:tcPr>
          <w:p w14:paraId="19FB5FEC" w14:textId="2217AD0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6203ACE5" w14:textId="77777777" w:rsidTr="0095647D">
        <w:trPr>
          <w:trHeight w:val="113"/>
          <w:jc w:val="center"/>
        </w:trPr>
        <w:tc>
          <w:tcPr>
            <w:tcW w:w="1985" w:type="dxa"/>
            <w:tcBorders>
              <w:top w:val="single" w:sz="4" w:space="0" w:color="808080" w:themeColor="background1" w:themeShade="80"/>
              <w:left w:val="nil"/>
              <w:bottom w:val="nil"/>
              <w:right w:val="nil"/>
            </w:tcBorders>
            <w:shd w:val="clear" w:color="000000" w:fill="FFFFFF"/>
            <w:noWrap/>
            <w:vAlign w:val="bottom"/>
            <w:hideMark/>
          </w:tcPr>
          <w:p w14:paraId="7B974184" w14:textId="3221212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Afghanistan (AFG)</w:t>
            </w:r>
          </w:p>
        </w:tc>
        <w:tc>
          <w:tcPr>
            <w:tcW w:w="571" w:type="dxa"/>
            <w:tcBorders>
              <w:top w:val="single" w:sz="4" w:space="0" w:color="808080" w:themeColor="background1" w:themeShade="80"/>
              <w:left w:val="nil"/>
              <w:bottom w:val="nil"/>
              <w:right w:val="nil"/>
            </w:tcBorders>
            <w:shd w:val="clear" w:color="000000" w:fill="FFFFFF"/>
            <w:vAlign w:val="center"/>
          </w:tcPr>
          <w:p w14:paraId="74B96D52" w14:textId="504F0D0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SAS</w:t>
            </w:r>
          </w:p>
        </w:tc>
        <w:tc>
          <w:tcPr>
            <w:tcW w:w="846" w:type="dxa"/>
            <w:tcBorders>
              <w:top w:val="single" w:sz="4" w:space="0" w:color="808080" w:themeColor="background1" w:themeShade="80"/>
              <w:left w:val="nil"/>
              <w:bottom w:val="nil"/>
              <w:right w:val="nil"/>
            </w:tcBorders>
            <w:shd w:val="clear" w:color="000000" w:fill="FFFFFF"/>
            <w:vAlign w:val="center"/>
          </w:tcPr>
          <w:p w14:paraId="5C9AA622" w14:textId="7FB6352A"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single" w:sz="4" w:space="0" w:color="808080" w:themeColor="background1" w:themeShade="80"/>
              <w:left w:val="nil"/>
              <w:bottom w:val="nil"/>
              <w:right w:val="nil"/>
            </w:tcBorders>
            <w:shd w:val="clear" w:color="000000" w:fill="FFFFFF"/>
            <w:vAlign w:val="center"/>
          </w:tcPr>
          <w:p w14:paraId="11269174" w14:textId="236DC84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single" w:sz="4" w:space="0" w:color="808080" w:themeColor="background1" w:themeShade="80"/>
              <w:left w:val="nil"/>
              <w:bottom w:val="nil"/>
              <w:right w:val="nil"/>
            </w:tcBorders>
            <w:shd w:val="clear" w:color="000000" w:fill="FFFFFF"/>
            <w:vAlign w:val="center"/>
          </w:tcPr>
          <w:p w14:paraId="6DD2F383" w14:textId="31B7A77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single" w:sz="4" w:space="0" w:color="808080" w:themeColor="background1" w:themeShade="80"/>
              <w:left w:val="nil"/>
              <w:bottom w:val="nil"/>
              <w:right w:val="nil"/>
            </w:tcBorders>
            <w:shd w:val="clear" w:color="000000" w:fill="FFFFFF"/>
            <w:noWrap/>
            <w:vAlign w:val="bottom"/>
            <w:hideMark/>
          </w:tcPr>
          <w:p w14:paraId="08A3D31C" w14:textId="2A58DDC3"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2010-11</w:t>
            </w:r>
          </w:p>
        </w:tc>
        <w:tc>
          <w:tcPr>
            <w:tcW w:w="567" w:type="dxa"/>
            <w:tcBorders>
              <w:top w:val="single" w:sz="4" w:space="0" w:color="808080" w:themeColor="background1" w:themeShade="80"/>
              <w:left w:val="nil"/>
              <w:bottom w:val="nil"/>
              <w:right w:val="nil"/>
            </w:tcBorders>
            <w:shd w:val="clear" w:color="000000" w:fill="FFFFFF"/>
            <w:noWrap/>
            <w:vAlign w:val="bottom"/>
            <w:hideMark/>
          </w:tcPr>
          <w:p w14:paraId="0FE69771" w14:textId="748E84F3"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2015-16</w:t>
            </w:r>
          </w:p>
        </w:tc>
        <w:tc>
          <w:tcPr>
            <w:tcW w:w="148" w:type="dxa"/>
            <w:tcBorders>
              <w:top w:val="single" w:sz="4" w:space="0" w:color="808080" w:themeColor="background1" w:themeShade="80"/>
              <w:left w:val="nil"/>
              <w:bottom w:val="nil"/>
              <w:right w:val="nil"/>
            </w:tcBorders>
            <w:shd w:val="clear" w:color="000000" w:fill="FFFFFF"/>
            <w:vAlign w:val="bottom"/>
          </w:tcPr>
          <w:p w14:paraId="0830525D" w14:textId="0A1F9B50"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single" w:sz="4" w:space="0" w:color="808080" w:themeColor="background1" w:themeShade="80"/>
              <w:left w:val="nil"/>
              <w:bottom w:val="nil"/>
              <w:right w:val="nil"/>
            </w:tcBorders>
            <w:shd w:val="clear" w:color="000000" w:fill="FFFFFF"/>
            <w:noWrap/>
            <w:vAlign w:val="center"/>
            <w:hideMark/>
          </w:tcPr>
          <w:p w14:paraId="1C4C7B5B" w14:textId="0A14875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51.8</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3D251977" w14:textId="0910F21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59.0</w:t>
            </w:r>
          </w:p>
        </w:tc>
        <w:tc>
          <w:tcPr>
            <w:tcW w:w="426" w:type="dxa"/>
            <w:tcBorders>
              <w:top w:val="single" w:sz="4" w:space="0" w:color="808080" w:themeColor="background1" w:themeShade="80"/>
              <w:left w:val="nil"/>
              <w:bottom w:val="nil"/>
              <w:right w:val="nil"/>
            </w:tcBorders>
            <w:shd w:val="clear" w:color="000000" w:fill="FFFFFF"/>
            <w:noWrap/>
            <w:vAlign w:val="center"/>
            <w:hideMark/>
          </w:tcPr>
          <w:p w14:paraId="534EC80A" w14:textId="6C000A3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1.44</w:t>
            </w:r>
          </w:p>
        </w:tc>
        <w:tc>
          <w:tcPr>
            <w:tcW w:w="143" w:type="dxa"/>
            <w:tcBorders>
              <w:top w:val="single" w:sz="4" w:space="0" w:color="808080" w:themeColor="background1" w:themeShade="80"/>
              <w:left w:val="nil"/>
              <w:bottom w:val="nil"/>
              <w:right w:val="nil"/>
            </w:tcBorders>
            <w:shd w:val="clear" w:color="000000" w:fill="FFFFFF"/>
            <w:noWrap/>
            <w:vAlign w:val="bottom"/>
            <w:hideMark/>
          </w:tcPr>
          <w:p w14:paraId="105D115C" w14:textId="015B586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single" w:sz="4" w:space="0" w:color="808080" w:themeColor="background1" w:themeShade="80"/>
              <w:left w:val="nil"/>
              <w:bottom w:val="nil"/>
              <w:right w:val="nil"/>
            </w:tcBorders>
            <w:shd w:val="clear" w:color="000000" w:fill="FFFFFF"/>
            <w:noWrap/>
            <w:vAlign w:val="bottom"/>
            <w:hideMark/>
          </w:tcPr>
          <w:p w14:paraId="5D6FB536" w14:textId="4ACD2D3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single" w:sz="4" w:space="0" w:color="808080" w:themeColor="background1" w:themeShade="80"/>
              <w:left w:val="nil"/>
              <w:bottom w:val="nil"/>
              <w:right w:val="nil"/>
            </w:tcBorders>
            <w:shd w:val="clear" w:color="000000" w:fill="FFFFFF"/>
            <w:noWrap/>
            <w:vAlign w:val="center"/>
            <w:hideMark/>
          </w:tcPr>
          <w:p w14:paraId="2187BAB3" w14:textId="7806622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19.0</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6F1235F3" w14:textId="40CA54B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23.1</w:t>
            </w:r>
          </w:p>
        </w:tc>
        <w:tc>
          <w:tcPr>
            <w:tcW w:w="427" w:type="dxa"/>
            <w:tcBorders>
              <w:top w:val="single" w:sz="4" w:space="0" w:color="808080" w:themeColor="background1" w:themeShade="80"/>
              <w:left w:val="nil"/>
              <w:bottom w:val="nil"/>
              <w:right w:val="nil"/>
            </w:tcBorders>
            <w:shd w:val="clear" w:color="000000" w:fill="FFFFFF"/>
            <w:noWrap/>
            <w:vAlign w:val="bottom"/>
            <w:hideMark/>
          </w:tcPr>
          <w:p w14:paraId="28AC8BB6" w14:textId="071A040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0.81</w:t>
            </w:r>
          </w:p>
        </w:tc>
        <w:tc>
          <w:tcPr>
            <w:tcW w:w="160" w:type="dxa"/>
            <w:tcBorders>
              <w:top w:val="single" w:sz="4" w:space="0" w:color="808080" w:themeColor="background1" w:themeShade="80"/>
              <w:left w:val="nil"/>
              <w:bottom w:val="nil"/>
              <w:right w:val="nil"/>
            </w:tcBorders>
            <w:shd w:val="clear" w:color="000000" w:fill="FFFFFF"/>
            <w:noWrap/>
            <w:vAlign w:val="bottom"/>
            <w:hideMark/>
          </w:tcPr>
          <w:p w14:paraId="7E789643" w14:textId="19CE358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single" w:sz="4" w:space="0" w:color="808080" w:themeColor="background1" w:themeShade="80"/>
              <w:left w:val="nil"/>
              <w:bottom w:val="nil"/>
              <w:right w:val="nil"/>
            </w:tcBorders>
            <w:shd w:val="clear" w:color="000000" w:fill="FFFFFF"/>
            <w:noWrap/>
            <w:vAlign w:val="bottom"/>
            <w:hideMark/>
          </w:tcPr>
          <w:p w14:paraId="73297DAD" w14:textId="6D724B6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single" w:sz="4" w:space="0" w:color="808080" w:themeColor="background1" w:themeShade="80"/>
              <w:left w:val="nil"/>
              <w:bottom w:val="nil"/>
              <w:right w:val="nil"/>
            </w:tcBorders>
            <w:shd w:val="clear" w:color="000000" w:fill="FFFFFF"/>
            <w:noWrap/>
            <w:vAlign w:val="center"/>
            <w:hideMark/>
          </w:tcPr>
          <w:p w14:paraId="19C74113" w14:textId="663C03C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39.0</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0C1826AF" w14:textId="0B1FCAF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46.9</w:t>
            </w:r>
          </w:p>
        </w:tc>
        <w:tc>
          <w:tcPr>
            <w:tcW w:w="428" w:type="dxa"/>
            <w:tcBorders>
              <w:top w:val="single" w:sz="4" w:space="0" w:color="808080" w:themeColor="background1" w:themeShade="80"/>
              <w:left w:val="nil"/>
              <w:bottom w:val="nil"/>
              <w:right w:val="nil"/>
            </w:tcBorders>
            <w:shd w:val="clear" w:color="000000" w:fill="FFFFFF"/>
            <w:noWrap/>
            <w:vAlign w:val="bottom"/>
            <w:hideMark/>
          </w:tcPr>
          <w:p w14:paraId="1590C492" w14:textId="5A73DC7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1.59</w:t>
            </w:r>
          </w:p>
        </w:tc>
        <w:tc>
          <w:tcPr>
            <w:tcW w:w="147" w:type="dxa"/>
            <w:tcBorders>
              <w:top w:val="single" w:sz="4" w:space="0" w:color="808080" w:themeColor="background1" w:themeShade="80"/>
              <w:left w:val="nil"/>
              <w:bottom w:val="nil"/>
              <w:right w:val="nil"/>
            </w:tcBorders>
            <w:shd w:val="clear" w:color="000000" w:fill="FFFFFF"/>
            <w:noWrap/>
            <w:vAlign w:val="bottom"/>
            <w:hideMark/>
          </w:tcPr>
          <w:p w14:paraId="6DD1C2F8" w14:textId="2E0FC9B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single" w:sz="4" w:space="0" w:color="808080" w:themeColor="background1" w:themeShade="80"/>
              <w:left w:val="nil"/>
              <w:bottom w:val="nil"/>
              <w:right w:val="nil"/>
            </w:tcBorders>
            <w:shd w:val="clear" w:color="000000" w:fill="FFFFFF"/>
            <w:noWrap/>
            <w:vAlign w:val="bottom"/>
            <w:hideMark/>
          </w:tcPr>
          <w:p w14:paraId="23318B32" w14:textId="520FBB4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single" w:sz="4" w:space="0" w:color="808080" w:themeColor="background1" w:themeShade="80"/>
              <w:left w:val="nil"/>
              <w:bottom w:val="nil"/>
              <w:right w:val="nil"/>
            </w:tcBorders>
            <w:shd w:val="clear" w:color="000000" w:fill="FFFFFF"/>
            <w:noWrap/>
            <w:vAlign w:val="bottom"/>
            <w:hideMark/>
          </w:tcPr>
          <w:p w14:paraId="3EB5D49B" w14:textId="2264E44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51.8</w:t>
            </w:r>
          </w:p>
        </w:tc>
        <w:tc>
          <w:tcPr>
            <w:tcW w:w="426" w:type="dxa"/>
            <w:tcBorders>
              <w:top w:val="single" w:sz="4" w:space="0" w:color="808080" w:themeColor="background1" w:themeShade="80"/>
              <w:left w:val="nil"/>
              <w:bottom w:val="nil"/>
              <w:right w:val="nil"/>
            </w:tcBorders>
            <w:shd w:val="clear" w:color="000000" w:fill="FFFFFF"/>
            <w:noWrap/>
            <w:vAlign w:val="bottom"/>
            <w:hideMark/>
          </w:tcPr>
          <w:p w14:paraId="60AA172C" w14:textId="6F018E5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60.8</w:t>
            </w:r>
          </w:p>
        </w:tc>
        <w:tc>
          <w:tcPr>
            <w:tcW w:w="423" w:type="dxa"/>
            <w:tcBorders>
              <w:top w:val="single" w:sz="4" w:space="0" w:color="808080" w:themeColor="background1" w:themeShade="80"/>
              <w:left w:val="nil"/>
              <w:bottom w:val="nil"/>
              <w:right w:val="nil"/>
            </w:tcBorders>
            <w:shd w:val="clear" w:color="000000" w:fill="FFFFFF"/>
            <w:noWrap/>
            <w:vAlign w:val="bottom"/>
            <w:hideMark/>
          </w:tcPr>
          <w:p w14:paraId="7847DD28" w14:textId="7746629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1.80</w:t>
            </w:r>
          </w:p>
        </w:tc>
        <w:tc>
          <w:tcPr>
            <w:tcW w:w="160" w:type="dxa"/>
            <w:tcBorders>
              <w:top w:val="single" w:sz="4" w:space="0" w:color="808080" w:themeColor="background1" w:themeShade="80"/>
              <w:left w:val="nil"/>
              <w:bottom w:val="nil"/>
              <w:right w:val="nil"/>
            </w:tcBorders>
            <w:shd w:val="clear" w:color="000000" w:fill="FFFFFF"/>
            <w:noWrap/>
            <w:vAlign w:val="bottom"/>
            <w:hideMark/>
          </w:tcPr>
          <w:p w14:paraId="77FC3021" w14:textId="515F85A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single" w:sz="4" w:space="0" w:color="808080" w:themeColor="background1" w:themeShade="80"/>
              <w:left w:val="nil"/>
              <w:bottom w:val="nil"/>
              <w:right w:val="nil"/>
            </w:tcBorders>
            <w:shd w:val="clear" w:color="000000" w:fill="FFFFFF"/>
            <w:noWrap/>
            <w:vAlign w:val="bottom"/>
            <w:hideMark/>
          </w:tcPr>
          <w:p w14:paraId="20CF51B5" w14:textId="1BBD25B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single" w:sz="4" w:space="0" w:color="808080" w:themeColor="background1" w:themeShade="80"/>
              <w:left w:val="nil"/>
              <w:bottom w:val="nil"/>
              <w:right w:val="nil"/>
            </w:tcBorders>
            <w:shd w:val="clear" w:color="000000" w:fill="FFFFFF"/>
            <w:noWrap/>
            <w:vAlign w:val="bottom"/>
            <w:hideMark/>
          </w:tcPr>
          <w:p w14:paraId="4C7E6000" w14:textId="586778C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65.1</w:t>
            </w:r>
          </w:p>
        </w:tc>
        <w:tc>
          <w:tcPr>
            <w:tcW w:w="425" w:type="dxa"/>
            <w:tcBorders>
              <w:top w:val="single" w:sz="4" w:space="0" w:color="808080" w:themeColor="background1" w:themeShade="80"/>
              <w:left w:val="nil"/>
              <w:bottom w:val="nil"/>
              <w:right w:val="nil"/>
            </w:tcBorders>
            <w:shd w:val="clear" w:color="000000" w:fill="FFFFFF"/>
            <w:noWrap/>
            <w:vAlign w:val="bottom"/>
            <w:hideMark/>
          </w:tcPr>
          <w:p w14:paraId="2735B246" w14:textId="065F128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74.2</w:t>
            </w:r>
          </w:p>
        </w:tc>
        <w:tc>
          <w:tcPr>
            <w:tcW w:w="382" w:type="dxa"/>
            <w:tcBorders>
              <w:top w:val="single" w:sz="4" w:space="0" w:color="808080" w:themeColor="background1" w:themeShade="80"/>
              <w:left w:val="nil"/>
              <w:bottom w:val="nil"/>
              <w:right w:val="nil"/>
            </w:tcBorders>
            <w:shd w:val="clear" w:color="000000" w:fill="FFFFFF"/>
            <w:noWrap/>
            <w:vAlign w:val="bottom"/>
            <w:hideMark/>
          </w:tcPr>
          <w:p w14:paraId="5204EBD7" w14:textId="0E5F3A6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1.81</w:t>
            </w:r>
          </w:p>
        </w:tc>
        <w:tc>
          <w:tcPr>
            <w:tcW w:w="166" w:type="dxa"/>
            <w:tcBorders>
              <w:top w:val="single" w:sz="4" w:space="0" w:color="808080" w:themeColor="background1" w:themeShade="80"/>
              <w:left w:val="nil"/>
              <w:bottom w:val="nil"/>
              <w:right w:val="nil"/>
            </w:tcBorders>
            <w:shd w:val="clear" w:color="000000" w:fill="FFFFFF"/>
            <w:noWrap/>
            <w:vAlign w:val="bottom"/>
            <w:hideMark/>
          </w:tcPr>
          <w:p w14:paraId="21D86ABA" w14:textId="6336DBD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single" w:sz="4" w:space="0" w:color="808080" w:themeColor="background1" w:themeShade="80"/>
              <w:left w:val="nil"/>
              <w:bottom w:val="nil"/>
              <w:right w:val="nil"/>
            </w:tcBorders>
            <w:shd w:val="clear" w:color="000000" w:fill="FFFFFF"/>
            <w:vAlign w:val="bottom"/>
          </w:tcPr>
          <w:p w14:paraId="06833053" w14:textId="5CAA9788"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single" w:sz="4" w:space="0" w:color="808080" w:themeColor="background1" w:themeShade="80"/>
              <w:left w:val="nil"/>
              <w:bottom w:val="nil"/>
              <w:right w:val="nil"/>
            </w:tcBorders>
            <w:shd w:val="clear" w:color="000000" w:fill="FFFFFF"/>
            <w:vAlign w:val="bottom"/>
          </w:tcPr>
          <w:p w14:paraId="71E18FF4" w14:textId="461909B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84.2</w:t>
            </w:r>
          </w:p>
        </w:tc>
        <w:tc>
          <w:tcPr>
            <w:tcW w:w="425" w:type="dxa"/>
            <w:tcBorders>
              <w:top w:val="single" w:sz="4" w:space="0" w:color="808080" w:themeColor="background1" w:themeShade="80"/>
              <w:left w:val="nil"/>
              <w:bottom w:val="nil"/>
              <w:right w:val="nil"/>
            </w:tcBorders>
            <w:shd w:val="clear" w:color="000000" w:fill="FFFFFF"/>
            <w:vAlign w:val="bottom"/>
          </w:tcPr>
          <w:p w14:paraId="755C7F7F" w14:textId="3D74B8CE"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90.2</w:t>
            </w:r>
          </w:p>
        </w:tc>
        <w:tc>
          <w:tcPr>
            <w:tcW w:w="428" w:type="dxa"/>
            <w:tcBorders>
              <w:top w:val="single" w:sz="4" w:space="0" w:color="808080" w:themeColor="background1" w:themeShade="80"/>
              <w:left w:val="nil"/>
              <w:bottom w:val="nil"/>
              <w:right w:val="nil"/>
            </w:tcBorders>
            <w:shd w:val="clear" w:color="000000" w:fill="FFFFFF"/>
            <w:vAlign w:val="bottom"/>
          </w:tcPr>
          <w:p w14:paraId="78940EB7" w14:textId="2A2BA1A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1.22</w:t>
            </w:r>
          </w:p>
        </w:tc>
        <w:tc>
          <w:tcPr>
            <w:tcW w:w="175" w:type="dxa"/>
            <w:tcBorders>
              <w:top w:val="single" w:sz="4" w:space="0" w:color="808080" w:themeColor="background1" w:themeShade="80"/>
              <w:left w:val="nil"/>
              <w:bottom w:val="nil"/>
              <w:right w:val="nil"/>
            </w:tcBorders>
            <w:shd w:val="clear" w:color="000000" w:fill="FFFFFF"/>
            <w:vAlign w:val="bottom"/>
          </w:tcPr>
          <w:p w14:paraId="63056BC1" w14:textId="1319D8F9"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588ED2B1"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420CA89B" w14:textId="1661982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Bangladesh (BGD)</w:t>
            </w:r>
          </w:p>
        </w:tc>
        <w:tc>
          <w:tcPr>
            <w:tcW w:w="571" w:type="dxa"/>
            <w:tcBorders>
              <w:top w:val="nil"/>
              <w:left w:val="nil"/>
              <w:bottom w:val="nil"/>
              <w:right w:val="nil"/>
            </w:tcBorders>
            <w:shd w:val="clear" w:color="000000" w:fill="FFFFFF"/>
            <w:vAlign w:val="center"/>
          </w:tcPr>
          <w:p w14:paraId="7AAD0CDC" w14:textId="529B75F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SAS</w:t>
            </w:r>
          </w:p>
        </w:tc>
        <w:tc>
          <w:tcPr>
            <w:tcW w:w="846" w:type="dxa"/>
            <w:tcBorders>
              <w:top w:val="nil"/>
              <w:left w:val="nil"/>
              <w:bottom w:val="nil"/>
              <w:right w:val="nil"/>
            </w:tcBorders>
            <w:shd w:val="clear" w:color="000000" w:fill="FFFFFF"/>
            <w:vAlign w:val="center"/>
          </w:tcPr>
          <w:p w14:paraId="578ABD72" w14:textId="62C27AC9"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0D1A46D7" w14:textId="031DC067"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0FEE485C" w14:textId="4B30359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5BD349DC" w14:textId="176995B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567" w:type="dxa"/>
            <w:tcBorders>
              <w:top w:val="nil"/>
              <w:left w:val="nil"/>
              <w:bottom w:val="nil"/>
              <w:right w:val="nil"/>
            </w:tcBorders>
            <w:shd w:val="clear" w:color="000000" w:fill="FFFFFF"/>
            <w:noWrap/>
            <w:vAlign w:val="bottom"/>
            <w:hideMark/>
          </w:tcPr>
          <w:p w14:paraId="53C5532A" w14:textId="01790006"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2019</w:t>
            </w:r>
          </w:p>
        </w:tc>
        <w:tc>
          <w:tcPr>
            <w:tcW w:w="148" w:type="dxa"/>
            <w:tcBorders>
              <w:top w:val="nil"/>
              <w:left w:val="nil"/>
              <w:bottom w:val="nil"/>
              <w:right w:val="nil"/>
            </w:tcBorders>
            <w:shd w:val="clear" w:color="000000" w:fill="FFFFFF"/>
            <w:vAlign w:val="bottom"/>
          </w:tcPr>
          <w:p w14:paraId="3095D355" w14:textId="6F498529"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54144EB8" w14:textId="2A386CB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73.1</w:t>
            </w:r>
          </w:p>
        </w:tc>
        <w:tc>
          <w:tcPr>
            <w:tcW w:w="425" w:type="dxa"/>
            <w:tcBorders>
              <w:top w:val="nil"/>
              <w:left w:val="nil"/>
              <w:bottom w:val="nil"/>
              <w:right w:val="nil"/>
            </w:tcBorders>
            <w:shd w:val="clear" w:color="000000" w:fill="FFFFFF"/>
            <w:noWrap/>
            <w:vAlign w:val="center"/>
            <w:hideMark/>
          </w:tcPr>
          <w:p w14:paraId="2A1CC83B" w14:textId="3646791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79.7</w:t>
            </w:r>
          </w:p>
        </w:tc>
        <w:tc>
          <w:tcPr>
            <w:tcW w:w="426" w:type="dxa"/>
            <w:tcBorders>
              <w:top w:val="nil"/>
              <w:left w:val="nil"/>
              <w:bottom w:val="nil"/>
              <w:right w:val="nil"/>
            </w:tcBorders>
            <w:shd w:val="clear" w:color="000000" w:fill="FFFFFF"/>
            <w:noWrap/>
            <w:vAlign w:val="center"/>
            <w:hideMark/>
          </w:tcPr>
          <w:p w14:paraId="2D3A3BAD" w14:textId="603B499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1.33</w:t>
            </w:r>
          </w:p>
        </w:tc>
        <w:tc>
          <w:tcPr>
            <w:tcW w:w="143" w:type="dxa"/>
            <w:tcBorders>
              <w:top w:val="nil"/>
              <w:left w:val="nil"/>
              <w:bottom w:val="nil"/>
              <w:right w:val="nil"/>
            </w:tcBorders>
            <w:shd w:val="clear" w:color="000000" w:fill="FFFFFF"/>
            <w:noWrap/>
            <w:vAlign w:val="bottom"/>
            <w:hideMark/>
          </w:tcPr>
          <w:p w14:paraId="2E103730" w14:textId="0BC51A3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3F21F006" w14:textId="2F29999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1401E9E1" w14:textId="2C19235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45.1</w:t>
            </w:r>
          </w:p>
        </w:tc>
        <w:tc>
          <w:tcPr>
            <w:tcW w:w="425" w:type="dxa"/>
            <w:tcBorders>
              <w:top w:val="nil"/>
              <w:left w:val="nil"/>
              <w:bottom w:val="nil"/>
              <w:right w:val="nil"/>
            </w:tcBorders>
            <w:shd w:val="clear" w:color="000000" w:fill="FFFFFF"/>
            <w:noWrap/>
            <w:vAlign w:val="center"/>
            <w:hideMark/>
          </w:tcPr>
          <w:p w14:paraId="28760C18" w14:textId="114498B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56.2</w:t>
            </w:r>
          </w:p>
        </w:tc>
        <w:tc>
          <w:tcPr>
            <w:tcW w:w="427" w:type="dxa"/>
            <w:tcBorders>
              <w:top w:val="nil"/>
              <w:left w:val="nil"/>
              <w:bottom w:val="nil"/>
              <w:right w:val="nil"/>
            </w:tcBorders>
            <w:shd w:val="clear" w:color="000000" w:fill="FFFFFF"/>
            <w:noWrap/>
            <w:vAlign w:val="bottom"/>
            <w:hideMark/>
          </w:tcPr>
          <w:p w14:paraId="53BAC6C4" w14:textId="0D462C1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2.22</w:t>
            </w:r>
          </w:p>
        </w:tc>
        <w:tc>
          <w:tcPr>
            <w:tcW w:w="160" w:type="dxa"/>
            <w:tcBorders>
              <w:top w:val="nil"/>
              <w:left w:val="nil"/>
              <w:bottom w:val="nil"/>
              <w:right w:val="nil"/>
            </w:tcBorders>
            <w:shd w:val="clear" w:color="000000" w:fill="FFFFFF"/>
            <w:noWrap/>
            <w:vAlign w:val="bottom"/>
            <w:hideMark/>
          </w:tcPr>
          <w:p w14:paraId="3F682312" w14:textId="4633129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19164986" w14:textId="6576B09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070F674F" w14:textId="564F747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64.2</w:t>
            </w:r>
          </w:p>
        </w:tc>
        <w:tc>
          <w:tcPr>
            <w:tcW w:w="425" w:type="dxa"/>
            <w:tcBorders>
              <w:top w:val="nil"/>
              <w:left w:val="nil"/>
              <w:bottom w:val="nil"/>
              <w:right w:val="nil"/>
            </w:tcBorders>
            <w:shd w:val="clear" w:color="000000" w:fill="FFFFFF"/>
            <w:noWrap/>
            <w:vAlign w:val="center"/>
            <w:hideMark/>
          </w:tcPr>
          <w:p w14:paraId="74FAFC11" w14:textId="549233B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73.1</w:t>
            </w:r>
          </w:p>
        </w:tc>
        <w:tc>
          <w:tcPr>
            <w:tcW w:w="428" w:type="dxa"/>
            <w:tcBorders>
              <w:top w:val="nil"/>
              <w:left w:val="nil"/>
              <w:bottom w:val="nil"/>
              <w:right w:val="nil"/>
            </w:tcBorders>
            <w:shd w:val="clear" w:color="000000" w:fill="FFFFFF"/>
            <w:noWrap/>
            <w:vAlign w:val="bottom"/>
            <w:hideMark/>
          </w:tcPr>
          <w:p w14:paraId="5BA5051F" w14:textId="6EA27F2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1.78</w:t>
            </w:r>
          </w:p>
        </w:tc>
        <w:tc>
          <w:tcPr>
            <w:tcW w:w="147" w:type="dxa"/>
            <w:tcBorders>
              <w:top w:val="nil"/>
              <w:left w:val="nil"/>
              <w:bottom w:val="nil"/>
              <w:right w:val="nil"/>
            </w:tcBorders>
            <w:shd w:val="clear" w:color="000000" w:fill="FFFFFF"/>
            <w:noWrap/>
            <w:vAlign w:val="bottom"/>
            <w:hideMark/>
          </w:tcPr>
          <w:p w14:paraId="64C2544B" w14:textId="7F7D010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0E28BFE1" w14:textId="0475E32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4C55CD2A" w14:textId="2E69FF9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75.9</w:t>
            </w:r>
          </w:p>
        </w:tc>
        <w:tc>
          <w:tcPr>
            <w:tcW w:w="426" w:type="dxa"/>
            <w:tcBorders>
              <w:top w:val="nil"/>
              <w:left w:val="nil"/>
              <w:bottom w:val="nil"/>
              <w:right w:val="nil"/>
            </w:tcBorders>
            <w:shd w:val="clear" w:color="000000" w:fill="FFFFFF"/>
            <w:noWrap/>
            <w:vAlign w:val="bottom"/>
            <w:hideMark/>
          </w:tcPr>
          <w:p w14:paraId="12ACA777" w14:textId="3C27EBA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83.4</w:t>
            </w:r>
          </w:p>
        </w:tc>
        <w:tc>
          <w:tcPr>
            <w:tcW w:w="423" w:type="dxa"/>
            <w:tcBorders>
              <w:top w:val="nil"/>
              <w:left w:val="nil"/>
              <w:bottom w:val="nil"/>
              <w:right w:val="nil"/>
            </w:tcBorders>
            <w:shd w:val="clear" w:color="000000" w:fill="FFFFFF"/>
            <w:noWrap/>
            <w:vAlign w:val="bottom"/>
            <w:hideMark/>
          </w:tcPr>
          <w:p w14:paraId="04A14698" w14:textId="7B7B143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1.51</w:t>
            </w:r>
          </w:p>
        </w:tc>
        <w:tc>
          <w:tcPr>
            <w:tcW w:w="160" w:type="dxa"/>
            <w:tcBorders>
              <w:top w:val="nil"/>
              <w:left w:val="nil"/>
              <w:bottom w:val="nil"/>
              <w:right w:val="nil"/>
            </w:tcBorders>
            <w:shd w:val="clear" w:color="000000" w:fill="FFFFFF"/>
            <w:noWrap/>
            <w:vAlign w:val="bottom"/>
            <w:hideMark/>
          </w:tcPr>
          <w:p w14:paraId="3A1DD7D6" w14:textId="45C7D63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25EE0370" w14:textId="1C873C5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3706993C" w14:textId="2756085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85.4</w:t>
            </w:r>
          </w:p>
        </w:tc>
        <w:tc>
          <w:tcPr>
            <w:tcW w:w="425" w:type="dxa"/>
            <w:tcBorders>
              <w:top w:val="nil"/>
              <w:left w:val="nil"/>
              <w:bottom w:val="nil"/>
              <w:right w:val="nil"/>
            </w:tcBorders>
            <w:shd w:val="clear" w:color="000000" w:fill="FFFFFF"/>
            <w:noWrap/>
            <w:vAlign w:val="bottom"/>
            <w:hideMark/>
          </w:tcPr>
          <w:p w14:paraId="13315975" w14:textId="3D1B663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89.1</w:t>
            </w:r>
          </w:p>
        </w:tc>
        <w:tc>
          <w:tcPr>
            <w:tcW w:w="382" w:type="dxa"/>
            <w:tcBorders>
              <w:top w:val="nil"/>
              <w:left w:val="nil"/>
              <w:bottom w:val="nil"/>
              <w:right w:val="nil"/>
            </w:tcBorders>
            <w:shd w:val="clear" w:color="000000" w:fill="FFFFFF"/>
            <w:noWrap/>
            <w:vAlign w:val="bottom"/>
            <w:hideMark/>
          </w:tcPr>
          <w:p w14:paraId="67419BFE" w14:textId="6DCC93D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0.74</w:t>
            </w:r>
          </w:p>
        </w:tc>
        <w:tc>
          <w:tcPr>
            <w:tcW w:w="166" w:type="dxa"/>
            <w:tcBorders>
              <w:top w:val="nil"/>
              <w:left w:val="nil"/>
              <w:bottom w:val="nil"/>
              <w:right w:val="nil"/>
            </w:tcBorders>
            <w:shd w:val="clear" w:color="000000" w:fill="FFFFFF"/>
            <w:noWrap/>
            <w:vAlign w:val="bottom"/>
            <w:hideMark/>
          </w:tcPr>
          <w:p w14:paraId="5B0A4BD8" w14:textId="72346CB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350C7EE0" w14:textId="0EA6219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3B6C364F" w14:textId="731B78C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94.7</w:t>
            </w:r>
          </w:p>
        </w:tc>
        <w:tc>
          <w:tcPr>
            <w:tcW w:w="425" w:type="dxa"/>
            <w:tcBorders>
              <w:top w:val="nil"/>
              <w:left w:val="nil"/>
              <w:bottom w:val="nil"/>
              <w:right w:val="nil"/>
            </w:tcBorders>
            <w:shd w:val="clear" w:color="000000" w:fill="FFFFFF"/>
            <w:vAlign w:val="bottom"/>
          </w:tcPr>
          <w:p w14:paraId="416C53DC" w14:textId="18C9581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96.8</w:t>
            </w:r>
          </w:p>
        </w:tc>
        <w:tc>
          <w:tcPr>
            <w:tcW w:w="428" w:type="dxa"/>
            <w:tcBorders>
              <w:top w:val="nil"/>
              <w:left w:val="nil"/>
              <w:bottom w:val="nil"/>
              <w:right w:val="nil"/>
            </w:tcBorders>
            <w:shd w:val="clear" w:color="000000" w:fill="FFFFFF"/>
            <w:vAlign w:val="bottom"/>
          </w:tcPr>
          <w:p w14:paraId="73D9EC9F" w14:textId="7BCF1D0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0.41</w:t>
            </w:r>
          </w:p>
        </w:tc>
        <w:tc>
          <w:tcPr>
            <w:tcW w:w="175" w:type="dxa"/>
            <w:tcBorders>
              <w:top w:val="nil"/>
              <w:left w:val="nil"/>
              <w:bottom w:val="nil"/>
              <w:right w:val="nil"/>
            </w:tcBorders>
            <w:shd w:val="clear" w:color="000000" w:fill="FFFFFF"/>
            <w:vAlign w:val="bottom"/>
          </w:tcPr>
          <w:p w14:paraId="0A577777" w14:textId="39DB1ED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272A93EA"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7A35AE8F" w14:textId="5C67AEF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India (IND)</w:t>
            </w:r>
          </w:p>
        </w:tc>
        <w:tc>
          <w:tcPr>
            <w:tcW w:w="571" w:type="dxa"/>
            <w:tcBorders>
              <w:top w:val="nil"/>
              <w:left w:val="nil"/>
              <w:bottom w:val="nil"/>
              <w:right w:val="nil"/>
            </w:tcBorders>
            <w:shd w:val="clear" w:color="000000" w:fill="FFFFFF"/>
            <w:vAlign w:val="center"/>
          </w:tcPr>
          <w:p w14:paraId="7876911E" w14:textId="275A57F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SAS</w:t>
            </w:r>
          </w:p>
        </w:tc>
        <w:tc>
          <w:tcPr>
            <w:tcW w:w="846" w:type="dxa"/>
            <w:tcBorders>
              <w:top w:val="nil"/>
              <w:left w:val="nil"/>
              <w:bottom w:val="nil"/>
              <w:right w:val="nil"/>
            </w:tcBorders>
            <w:shd w:val="clear" w:color="000000" w:fill="FFFFFF"/>
            <w:vAlign w:val="center"/>
          </w:tcPr>
          <w:p w14:paraId="12E4E76B" w14:textId="09B551E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0DBCA548" w14:textId="6723B7E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08E1ECCE" w14:textId="06A8BB0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77AA1EC3" w14:textId="7AF6FD0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2005-6</w:t>
            </w:r>
          </w:p>
        </w:tc>
        <w:tc>
          <w:tcPr>
            <w:tcW w:w="567" w:type="dxa"/>
            <w:tcBorders>
              <w:top w:val="nil"/>
              <w:left w:val="nil"/>
              <w:bottom w:val="nil"/>
              <w:right w:val="nil"/>
            </w:tcBorders>
            <w:shd w:val="clear" w:color="000000" w:fill="FFFFFF"/>
            <w:noWrap/>
            <w:vAlign w:val="bottom"/>
            <w:hideMark/>
          </w:tcPr>
          <w:p w14:paraId="546B0A36" w14:textId="3DAA6F5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2015-16</w:t>
            </w:r>
          </w:p>
        </w:tc>
        <w:tc>
          <w:tcPr>
            <w:tcW w:w="148" w:type="dxa"/>
            <w:tcBorders>
              <w:top w:val="nil"/>
              <w:left w:val="nil"/>
              <w:bottom w:val="nil"/>
              <w:right w:val="nil"/>
            </w:tcBorders>
            <w:shd w:val="clear" w:color="000000" w:fill="FFFFFF"/>
            <w:vAlign w:val="bottom"/>
          </w:tcPr>
          <w:p w14:paraId="6CC8C88B" w14:textId="057E5B76"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29739EB2" w14:textId="77BD7B7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65.1</w:t>
            </w:r>
          </w:p>
        </w:tc>
        <w:tc>
          <w:tcPr>
            <w:tcW w:w="425" w:type="dxa"/>
            <w:tcBorders>
              <w:top w:val="nil"/>
              <w:left w:val="nil"/>
              <w:bottom w:val="nil"/>
              <w:right w:val="nil"/>
            </w:tcBorders>
            <w:shd w:val="clear" w:color="000000" w:fill="FFFFFF"/>
            <w:noWrap/>
            <w:vAlign w:val="center"/>
            <w:hideMark/>
          </w:tcPr>
          <w:p w14:paraId="539BEDC7" w14:textId="6405906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79.0</w:t>
            </w:r>
          </w:p>
        </w:tc>
        <w:tc>
          <w:tcPr>
            <w:tcW w:w="426" w:type="dxa"/>
            <w:tcBorders>
              <w:top w:val="nil"/>
              <w:left w:val="nil"/>
              <w:bottom w:val="nil"/>
              <w:right w:val="nil"/>
            </w:tcBorders>
            <w:shd w:val="clear" w:color="000000" w:fill="FFFFFF"/>
            <w:noWrap/>
            <w:vAlign w:val="center"/>
            <w:hideMark/>
          </w:tcPr>
          <w:p w14:paraId="1FFDC057" w14:textId="3C319B8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1.39</w:t>
            </w:r>
          </w:p>
        </w:tc>
        <w:tc>
          <w:tcPr>
            <w:tcW w:w="143" w:type="dxa"/>
            <w:tcBorders>
              <w:top w:val="nil"/>
              <w:left w:val="nil"/>
              <w:bottom w:val="nil"/>
              <w:right w:val="nil"/>
            </w:tcBorders>
            <w:shd w:val="clear" w:color="000000" w:fill="FFFFFF"/>
            <w:noWrap/>
            <w:vAlign w:val="bottom"/>
            <w:hideMark/>
          </w:tcPr>
          <w:p w14:paraId="64C8834C" w14:textId="57B7719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7B61F590" w14:textId="797BE32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78169849" w14:textId="780725F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32.0</w:t>
            </w:r>
          </w:p>
        </w:tc>
        <w:tc>
          <w:tcPr>
            <w:tcW w:w="425" w:type="dxa"/>
            <w:tcBorders>
              <w:top w:val="nil"/>
              <w:left w:val="nil"/>
              <w:bottom w:val="nil"/>
              <w:right w:val="nil"/>
            </w:tcBorders>
            <w:shd w:val="clear" w:color="000000" w:fill="FFFFFF"/>
            <w:noWrap/>
            <w:vAlign w:val="center"/>
            <w:hideMark/>
          </w:tcPr>
          <w:p w14:paraId="15DD15D8" w14:textId="0DBCA17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51.9</w:t>
            </w:r>
          </w:p>
        </w:tc>
        <w:tc>
          <w:tcPr>
            <w:tcW w:w="427" w:type="dxa"/>
            <w:tcBorders>
              <w:top w:val="nil"/>
              <w:left w:val="nil"/>
              <w:bottom w:val="nil"/>
              <w:right w:val="nil"/>
            </w:tcBorders>
            <w:shd w:val="clear" w:color="000000" w:fill="FFFFFF"/>
            <w:noWrap/>
            <w:vAlign w:val="bottom"/>
            <w:hideMark/>
          </w:tcPr>
          <w:p w14:paraId="5D9BB38B" w14:textId="21F7AC8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1.99</w:t>
            </w:r>
          </w:p>
        </w:tc>
        <w:tc>
          <w:tcPr>
            <w:tcW w:w="160" w:type="dxa"/>
            <w:tcBorders>
              <w:top w:val="nil"/>
              <w:left w:val="nil"/>
              <w:bottom w:val="nil"/>
              <w:right w:val="nil"/>
            </w:tcBorders>
            <w:shd w:val="clear" w:color="000000" w:fill="FFFFFF"/>
            <w:noWrap/>
            <w:vAlign w:val="bottom"/>
            <w:hideMark/>
          </w:tcPr>
          <w:p w14:paraId="3943BE8D" w14:textId="3BB93BF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76F20601" w14:textId="7763682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3DDD4BF3" w14:textId="1984735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53.5</w:t>
            </w:r>
          </w:p>
        </w:tc>
        <w:tc>
          <w:tcPr>
            <w:tcW w:w="425" w:type="dxa"/>
            <w:tcBorders>
              <w:top w:val="nil"/>
              <w:left w:val="nil"/>
              <w:bottom w:val="nil"/>
              <w:right w:val="nil"/>
            </w:tcBorders>
            <w:shd w:val="clear" w:color="000000" w:fill="FFFFFF"/>
            <w:noWrap/>
            <w:vAlign w:val="center"/>
            <w:hideMark/>
          </w:tcPr>
          <w:p w14:paraId="6DB77F38" w14:textId="45F1E9A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71.0</w:t>
            </w:r>
          </w:p>
        </w:tc>
        <w:tc>
          <w:tcPr>
            <w:tcW w:w="428" w:type="dxa"/>
            <w:tcBorders>
              <w:top w:val="nil"/>
              <w:left w:val="nil"/>
              <w:bottom w:val="nil"/>
              <w:right w:val="nil"/>
            </w:tcBorders>
            <w:shd w:val="clear" w:color="000000" w:fill="FFFFFF"/>
            <w:noWrap/>
            <w:vAlign w:val="bottom"/>
            <w:hideMark/>
          </w:tcPr>
          <w:p w14:paraId="33986E4C" w14:textId="668F82B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1.75</w:t>
            </w:r>
          </w:p>
        </w:tc>
        <w:tc>
          <w:tcPr>
            <w:tcW w:w="147" w:type="dxa"/>
            <w:tcBorders>
              <w:top w:val="nil"/>
              <w:left w:val="nil"/>
              <w:bottom w:val="nil"/>
              <w:right w:val="nil"/>
            </w:tcBorders>
            <w:shd w:val="clear" w:color="000000" w:fill="FFFFFF"/>
            <w:noWrap/>
            <w:vAlign w:val="bottom"/>
            <w:hideMark/>
          </w:tcPr>
          <w:p w14:paraId="79CC2343" w14:textId="6C9186C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2771B063" w14:textId="6AA5EDB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4F8880EF" w14:textId="08D933D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66.2</w:t>
            </w:r>
          </w:p>
        </w:tc>
        <w:tc>
          <w:tcPr>
            <w:tcW w:w="426" w:type="dxa"/>
            <w:tcBorders>
              <w:top w:val="nil"/>
              <w:left w:val="nil"/>
              <w:bottom w:val="nil"/>
              <w:right w:val="nil"/>
            </w:tcBorders>
            <w:shd w:val="clear" w:color="000000" w:fill="FFFFFF"/>
            <w:noWrap/>
            <w:vAlign w:val="bottom"/>
            <w:hideMark/>
          </w:tcPr>
          <w:p w14:paraId="42C728CA" w14:textId="0551CD1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81.3</w:t>
            </w:r>
          </w:p>
        </w:tc>
        <w:tc>
          <w:tcPr>
            <w:tcW w:w="423" w:type="dxa"/>
            <w:tcBorders>
              <w:top w:val="nil"/>
              <w:left w:val="nil"/>
              <w:bottom w:val="nil"/>
              <w:right w:val="nil"/>
            </w:tcBorders>
            <w:shd w:val="clear" w:color="000000" w:fill="FFFFFF"/>
            <w:noWrap/>
            <w:vAlign w:val="bottom"/>
            <w:hideMark/>
          </w:tcPr>
          <w:p w14:paraId="6D74B0A9" w14:textId="4092892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1.51</w:t>
            </w:r>
          </w:p>
        </w:tc>
        <w:tc>
          <w:tcPr>
            <w:tcW w:w="160" w:type="dxa"/>
            <w:tcBorders>
              <w:top w:val="nil"/>
              <w:left w:val="nil"/>
              <w:bottom w:val="nil"/>
              <w:right w:val="nil"/>
            </w:tcBorders>
            <w:shd w:val="clear" w:color="000000" w:fill="FFFFFF"/>
            <w:noWrap/>
            <w:vAlign w:val="bottom"/>
            <w:hideMark/>
          </w:tcPr>
          <w:p w14:paraId="30AA3716" w14:textId="3AFE50A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0D100BDB" w14:textId="730C1AF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3BA38143" w14:textId="769BE4D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78.9</w:t>
            </w:r>
          </w:p>
        </w:tc>
        <w:tc>
          <w:tcPr>
            <w:tcW w:w="425" w:type="dxa"/>
            <w:tcBorders>
              <w:top w:val="nil"/>
              <w:left w:val="nil"/>
              <w:bottom w:val="nil"/>
              <w:right w:val="nil"/>
            </w:tcBorders>
            <w:shd w:val="clear" w:color="000000" w:fill="FFFFFF"/>
            <w:noWrap/>
            <w:vAlign w:val="bottom"/>
            <w:hideMark/>
          </w:tcPr>
          <w:p w14:paraId="0AA2C3BB" w14:textId="5C5A73A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91.4</w:t>
            </w:r>
          </w:p>
        </w:tc>
        <w:tc>
          <w:tcPr>
            <w:tcW w:w="382" w:type="dxa"/>
            <w:tcBorders>
              <w:top w:val="nil"/>
              <w:left w:val="nil"/>
              <w:bottom w:val="nil"/>
              <w:right w:val="nil"/>
            </w:tcBorders>
            <w:shd w:val="clear" w:color="000000" w:fill="FFFFFF"/>
            <w:noWrap/>
            <w:vAlign w:val="bottom"/>
            <w:hideMark/>
          </w:tcPr>
          <w:p w14:paraId="213B8EFD" w14:textId="173A1ED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1.25</w:t>
            </w:r>
          </w:p>
        </w:tc>
        <w:tc>
          <w:tcPr>
            <w:tcW w:w="166" w:type="dxa"/>
            <w:tcBorders>
              <w:top w:val="nil"/>
              <w:left w:val="nil"/>
              <w:bottom w:val="nil"/>
              <w:right w:val="nil"/>
            </w:tcBorders>
            <w:shd w:val="clear" w:color="000000" w:fill="FFFFFF"/>
            <w:noWrap/>
            <w:vAlign w:val="bottom"/>
            <w:hideMark/>
          </w:tcPr>
          <w:p w14:paraId="04E94047" w14:textId="118A24E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03539866" w14:textId="37D42B9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390A21CD" w14:textId="20C4A84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94.9</w:t>
            </w:r>
          </w:p>
        </w:tc>
        <w:tc>
          <w:tcPr>
            <w:tcW w:w="425" w:type="dxa"/>
            <w:tcBorders>
              <w:top w:val="nil"/>
              <w:left w:val="nil"/>
              <w:bottom w:val="nil"/>
              <w:right w:val="nil"/>
            </w:tcBorders>
            <w:shd w:val="clear" w:color="000000" w:fill="FFFFFF"/>
            <w:vAlign w:val="bottom"/>
          </w:tcPr>
          <w:p w14:paraId="54BF7769" w14:textId="290BCCD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99.2</w:t>
            </w:r>
          </w:p>
        </w:tc>
        <w:tc>
          <w:tcPr>
            <w:tcW w:w="428" w:type="dxa"/>
            <w:tcBorders>
              <w:top w:val="nil"/>
              <w:left w:val="nil"/>
              <w:bottom w:val="nil"/>
              <w:right w:val="nil"/>
            </w:tcBorders>
            <w:shd w:val="clear" w:color="000000" w:fill="FFFFFF"/>
            <w:vAlign w:val="bottom"/>
          </w:tcPr>
          <w:p w14:paraId="5054E1FE" w14:textId="5783CC0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0.43</w:t>
            </w:r>
          </w:p>
        </w:tc>
        <w:tc>
          <w:tcPr>
            <w:tcW w:w="175" w:type="dxa"/>
            <w:tcBorders>
              <w:top w:val="nil"/>
              <w:left w:val="nil"/>
              <w:bottom w:val="nil"/>
              <w:right w:val="nil"/>
            </w:tcBorders>
            <w:shd w:val="clear" w:color="000000" w:fill="FFFFFF"/>
            <w:vAlign w:val="bottom"/>
          </w:tcPr>
          <w:p w14:paraId="636EA7DC" w14:textId="4965EBD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21F84331" w14:textId="77777777" w:rsidTr="0095647D">
        <w:trPr>
          <w:trHeight w:val="113"/>
          <w:jc w:val="center"/>
        </w:trPr>
        <w:tc>
          <w:tcPr>
            <w:tcW w:w="1985" w:type="dxa"/>
            <w:tcBorders>
              <w:top w:val="nil"/>
              <w:left w:val="nil"/>
              <w:right w:val="nil"/>
            </w:tcBorders>
            <w:shd w:val="clear" w:color="000000" w:fill="FFFFFF"/>
            <w:noWrap/>
            <w:vAlign w:val="bottom"/>
            <w:hideMark/>
          </w:tcPr>
          <w:p w14:paraId="27794E8D" w14:textId="6ED4BEA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Nepal (NPL)</w:t>
            </w:r>
          </w:p>
        </w:tc>
        <w:tc>
          <w:tcPr>
            <w:tcW w:w="571" w:type="dxa"/>
            <w:tcBorders>
              <w:top w:val="nil"/>
              <w:left w:val="nil"/>
              <w:right w:val="nil"/>
            </w:tcBorders>
            <w:shd w:val="clear" w:color="000000" w:fill="FFFFFF"/>
            <w:vAlign w:val="center"/>
          </w:tcPr>
          <w:p w14:paraId="73C74931" w14:textId="5BF8F81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SAS</w:t>
            </w:r>
          </w:p>
        </w:tc>
        <w:tc>
          <w:tcPr>
            <w:tcW w:w="846" w:type="dxa"/>
            <w:tcBorders>
              <w:top w:val="nil"/>
              <w:left w:val="nil"/>
              <w:right w:val="nil"/>
            </w:tcBorders>
            <w:shd w:val="clear" w:color="000000" w:fill="FFFFFF"/>
            <w:vAlign w:val="center"/>
          </w:tcPr>
          <w:p w14:paraId="6643B82B" w14:textId="48339BEA"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right w:val="nil"/>
            </w:tcBorders>
            <w:shd w:val="clear" w:color="000000" w:fill="FFFFFF"/>
            <w:vAlign w:val="center"/>
          </w:tcPr>
          <w:p w14:paraId="17610317" w14:textId="096CF2A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right w:val="nil"/>
            </w:tcBorders>
            <w:shd w:val="clear" w:color="000000" w:fill="FFFFFF"/>
            <w:vAlign w:val="center"/>
          </w:tcPr>
          <w:p w14:paraId="4C33EDD8" w14:textId="1931CB8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right w:val="nil"/>
            </w:tcBorders>
            <w:shd w:val="clear" w:color="000000" w:fill="FFFFFF"/>
            <w:noWrap/>
            <w:vAlign w:val="bottom"/>
            <w:hideMark/>
          </w:tcPr>
          <w:p w14:paraId="3F4FD210" w14:textId="46F2AD57"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w:t>
            </w:r>
          </w:p>
        </w:tc>
        <w:tc>
          <w:tcPr>
            <w:tcW w:w="567" w:type="dxa"/>
            <w:tcBorders>
              <w:top w:val="nil"/>
              <w:left w:val="nil"/>
              <w:right w:val="nil"/>
            </w:tcBorders>
            <w:shd w:val="clear" w:color="000000" w:fill="FFFFFF"/>
            <w:noWrap/>
            <w:vAlign w:val="bottom"/>
            <w:hideMark/>
          </w:tcPr>
          <w:p w14:paraId="743A93FD" w14:textId="3EA21A4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2016</w:t>
            </w:r>
          </w:p>
        </w:tc>
        <w:tc>
          <w:tcPr>
            <w:tcW w:w="148" w:type="dxa"/>
            <w:tcBorders>
              <w:top w:val="nil"/>
              <w:left w:val="nil"/>
              <w:right w:val="nil"/>
            </w:tcBorders>
            <w:shd w:val="clear" w:color="000000" w:fill="FFFFFF"/>
            <w:vAlign w:val="bottom"/>
          </w:tcPr>
          <w:p w14:paraId="560095C3" w14:textId="0F4C20C3"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right w:val="nil"/>
            </w:tcBorders>
            <w:shd w:val="clear" w:color="000000" w:fill="FFFFFF"/>
            <w:noWrap/>
            <w:vAlign w:val="center"/>
            <w:hideMark/>
          </w:tcPr>
          <w:p w14:paraId="064C4B7F" w14:textId="48CC509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71.4</w:t>
            </w:r>
          </w:p>
        </w:tc>
        <w:tc>
          <w:tcPr>
            <w:tcW w:w="425" w:type="dxa"/>
            <w:tcBorders>
              <w:top w:val="nil"/>
              <w:left w:val="nil"/>
              <w:right w:val="nil"/>
            </w:tcBorders>
            <w:shd w:val="clear" w:color="000000" w:fill="FFFFFF"/>
            <w:noWrap/>
            <w:vAlign w:val="center"/>
            <w:hideMark/>
          </w:tcPr>
          <w:p w14:paraId="37F900E8" w14:textId="5C9E41B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77.6</w:t>
            </w:r>
          </w:p>
        </w:tc>
        <w:tc>
          <w:tcPr>
            <w:tcW w:w="426" w:type="dxa"/>
            <w:tcBorders>
              <w:top w:val="nil"/>
              <w:left w:val="nil"/>
              <w:right w:val="nil"/>
            </w:tcBorders>
            <w:shd w:val="clear" w:color="000000" w:fill="FFFFFF"/>
            <w:noWrap/>
            <w:vAlign w:val="center"/>
            <w:hideMark/>
          </w:tcPr>
          <w:p w14:paraId="66A49FD7" w14:textId="1D66040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1.23</w:t>
            </w:r>
          </w:p>
        </w:tc>
        <w:tc>
          <w:tcPr>
            <w:tcW w:w="143" w:type="dxa"/>
            <w:tcBorders>
              <w:top w:val="nil"/>
              <w:left w:val="nil"/>
              <w:right w:val="nil"/>
            </w:tcBorders>
            <w:shd w:val="clear" w:color="000000" w:fill="FFFFFF"/>
            <w:noWrap/>
            <w:vAlign w:val="bottom"/>
            <w:hideMark/>
          </w:tcPr>
          <w:p w14:paraId="5494F9F5" w14:textId="5CB8E88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right w:val="nil"/>
            </w:tcBorders>
            <w:shd w:val="clear" w:color="000000" w:fill="FFFFFF"/>
            <w:noWrap/>
            <w:vAlign w:val="bottom"/>
            <w:hideMark/>
          </w:tcPr>
          <w:p w14:paraId="724619B2" w14:textId="714F3BB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right w:val="nil"/>
            </w:tcBorders>
            <w:shd w:val="clear" w:color="000000" w:fill="FFFFFF"/>
            <w:noWrap/>
            <w:vAlign w:val="center"/>
            <w:hideMark/>
          </w:tcPr>
          <w:p w14:paraId="0654BEE0" w14:textId="6F418CC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40.4</w:t>
            </w:r>
          </w:p>
        </w:tc>
        <w:tc>
          <w:tcPr>
            <w:tcW w:w="425" w:type="dxa"/>
            <w:tcBorders>
              <w:top w:val="nil"/>
              <w:left w:val="nil"/>
              <w:right w:val="nil"/>
            </w:tcBorders>
            <w:shd w:val="clear" w:color="000000" w:fill="FFFFFF"/>
            <w:noWrap/>
            <w:vAlign w:val="center"/>
            <w:hideMark/>
          </w:tcPr>
          <w:p w14:paraId="7C2B3891" w14:textId="658D78D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51.6</w:t>
            </w:r>
          </w:p>
        </w:tc>
        <w:tc>
          <w:tcPr>
            <w:tcW w:w="427" w:type="dxa"/>
            <w:tcBorders>
              <w:top w:val="nil"/>
              <w:left w:val="nil"/>
              <w:right w:val="nil"/>
            </w:tcBorders>
            <w:shd w:val="clear" w:color="000000" w:fill="FFFFFF"/>
            <w:noWrap/>
            <w:vAlign w:val="bottom"/>
            <w:hideMark/>
          </w:tcPr>
          <w:p w14:paraId="2125FE6D" w14:textId="520EC3D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2.23</w:t>
            </w:r>
          </w:p>
        </w:tc>
        <w:tc>
          <w:tcPr>
            <w:tcW w:w="160" w:type="dxa"/>
            <w:tcBorders>
              <w:top w:val="nil"/>
              <w:left w:val="nil"/>
              <w:right w:val="nil"/>
            </w:tcBorders>
            <w:shd w:val="clear" w:color="000000" w:fill="FFFFFF"/>
            <w:noWrap/>
            <w:vAlign w:val="bottom"/>
            <w:hideMark/>
          </w:tcPr>
          <w:p w14:paraId="499E56DE" w14:textId="2D1D63C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right w:val="nil"/>
            </w:tcBorders>
            <w:shd w:val="clear" w:color="000000" w:fill="FFFFFF"/>
            <w:noWrap/>
            <w:vAlign w:val="bottom"/>
            <w:hideMark/>
          </w:tcPr>
          <w:p w14:paraId="5A77501F" w14:textId="487835B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right w:val="nil"/>
            </w:tcBorders>
            <w:shd w:val="clear" w:color="000000" w:fill="FFFFFF"/>
            <w:noWrap/>
            <w:vAlign w:val="center"/>
            <w:hideMark/>
          </w:tcPr>
          <w:p w14:paraId="2E49AE6C" w14:textId="24A3DAD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61.6</w:t>
            </w:r>
          </w:p>
        </w:tc>
        <w:tc>
          <w:tcPr>
            <w:tcW w:w="425" w:type="dxa"/>
            <w:tcBorders>
              <w:top w:val="nil"/>
              <w:left w:val="nil"/>
              <w:right w:val="nil"/>
            </w:tcBorders>
            <w:shd w:val="clear" w:color="000000" w:fill="FFFFFF"/>
            <w:noWrap/>
            <w:vAlign w:val="center"/>
            <w:hideMark/>
          </w:tcPr>
          <w:p w14:paraId="5BB5340F" w14:textId="72C7227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69.5</w:t>
            </w:r>
          </w:p>
        </w:tc>
        <w:tc>
          <w:tcPr>
            <w:tcW w:w="428" w:type="dxa"/>
            <w:tcBorders>
              <w:top w:val="nil"/>
              <w:left w:val="nil"/>
              <w:right w:val="nil"/>
            </w:tcBorders>
            <w:shd w:val="clear" w:color="000000" w:fill="FFFFFF"/>
            <w:noWrap/>
            <w:vAlign w:val="bottom"/>
            <w:hideMark/>
          </w:tcPr>
          <w:p w14:paraId="519B0096" w14:textId="6EC5F99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1.57</w:t>
            </w:r>
          </w:p>
        </w:tc>
        <w:tc>
          <w:tcPr>
            <w:tcW w:w="147" w:type="dxa"/>
            <w:tcBorders>
              <w:top w:val="nil"/>
              <w:left w:val="nil"/>
              <w:right w:val="nil"/>
            </w:tcBorders>
            <w:shd w:val="clear" w:color="000000" w:fill="FFFFFF"/>
            <w:noWrap/>
            <w:vAlign w:val="bottom"/>
            <w:hideMark/>
          </w:tcPr>
          <w:p w14:paraId="42724BDD" w14:textId="0C0BCA1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right w:val="nil"/>
            </w:tcBorders>
            <w:shd w:val="clear" w:color="000000" w:fill="FFFFFF"/>
            <w:noWrap/>
            <w:vAlign w:val="bottom"/>
            <w:hideMark/>
          </w:tcPr>
          <w:p w14:paraId="35D5412A" w14:textId="4D12D1D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right w:val="nil"/>
            </w:tcBorders>
            <w:shd w:val="clear" w:color="000000" w:fill="FFFFFF"/>
            <w:noWrap/>
            <w:vAlign w:val="bottom"/>
            <w:hideMark/>
          </w:tcPr>
          <w:p w14:paraId="5131C6F7" w14:textId="2FB72EE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73.6</w:t>
            </w:r>
          </w:p>
        </w:tc>
        <w:tc>
          <w:tcPr>
            <w:tcW w:w="426" w:type="dxa"/>
            <w:tcBorders>
              <w:top w:val="nil"/>
              <w:left w:val="nil"/>
              <w:right w:val="nil"/>
            </w:tcBorders>
            <w:shd w:val="clear" w:color="000000" w:fill="FFFFFF"/>
            <w:noWrap/>
            <w:vAlign w:val="bottom"/>
            <w:hideMark/>
          </w:tcPr>
          <w:p w14:paraId="7DAAE258" w14:textId="19604CF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80.2</w:t>
            </w:r>
          </w:p>
        </w:tc>
        <w:tc>
          <w:tcPr>
            <w:tcW w:w="423" w:type="dxa"/>
            <w:tcBorders>
              <w:top w:val="nil"/>
              <w:left w:val="nil"/>
              <w:right w:val="nil"/>
            </w:tcBorders>
            <w:shd w:val="clear" w:color="000000" w:fill="FFFFFF"/>
            <w:noWrap/>
            <w:vAlign w:val="bottom"/>
            <w:hideMark/>
          </w:tcPr>
          <w:p w14:paraId="1FBA4A66" w14:textId="0600027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1.31</w:t>
            </w:r>
          </w:p>
        </w:tc>
        <w:tc>
          <w:tcPr>
            <w:tcW w:w="160" w:type="dxa"/>
            <w:tcBorders>
              <w:top w:val="nil"/>
              <w:left w:val="nil"/>
              <w:right w:val="nil"/>
            </w:tcBorders>
            <w:shd w:val="clear" w:color="000000" w:fill="FFFFFF"/>
            <w:noWrap/>
            <w:vAlign w:val="bottom"/>
            <w:hideMark/>
          </w:tcPr>
          <w:p w14:paraId="48C4EB6B" w14:textId="45C5324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right w:val="nil"/>
            </w:tcBorders>
            <w:shd w:val="clear" w:color="000000" w:fill="FFFFFF"/>
            <w:noWrap/>
            <w:vAlign w:val="bottom"/>
            <w:hideMark/>
          </w:tcPr>
          <w:p w14:paraId="458842D6" w14:textId="2A13F59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right w:val="nil"/>
            </w:tcBorders>
            <w:shd w:val="clear" w:color="000000" w:fill="FFFFFF"/>
            <w:noWrap/>
            <w:vAlign w:val="bottom"/>
            <w:hideMark/>
          </w:tcPr>
          <w:p w14:paraId="1778D2DA" w14:textId="3D5C727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85.4</w:t>
            </w:r>
          </w:p>
        </w:tc>
        <w:tc>
          <w:tcPr>
            <w:tcW w:w="425" w:type="dxa"/>
            <w:tcBorders>
              <w:top w:val="nil"/>
              <w:left w:val="nil"/>
              <w:right w:val="nil"/>
            </w:tcBorders>
            <w:shd w:val="clear" w:color="000000" w:fill="FFFFFF"/>
            <w:noWrap/>
            <w:vAlign w:val="bottom"/>
            <w:hideMark/>
          </w:tcPr>
          <w:p w14:paraId="113DB723" w14:textId="1CA1A32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89.0</w:t>
            </w:r>
          </w:p>
        </w:tc>
        <w:tc>
          <w:tcPr>
            <w:tcW w:w="382" w:type="dxa"/>
            <w:tcBorders>
              <w:top w:val="nil"/>
              <w:left w:val="nil"/>
              <w:right w:val="nil"/>
            </w:tcBorders>
            <w:shd w:val="clear" w:color="000000" w:fill="FFFFFF"/>
            <w:noWrap/>
            <w:vAlign w:val="bottom"/>
            <w:hideMark/>
          </w:tcPr>
          <w:p w14:paraId="07A76733" w14:textId="1832714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0.72</w:t>
            </w:r>
          </w:p>
        </w:tc>
        <w:tc>
          <w:tcPr>
            <w:tcW w:w="166" w:type="dxa"/>
            <w:tcBorders>
              <w:top w:val="nil"/>
              <w:left w:val="nil"/>
              <w:right w:val="nil"/>
            </w:tcBorders>
            <w:shd w:val="clear" w:color="000000" w:fill="FFFFFF"/>
            <w:noWrap/>
            <w:vAlign w:val="bottom"/>
            <w:hideMark/>
          </w:tcPr>
          <w:p w14:paraId="3C2ECCD2" w14:textId="6ECC8A1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right w:val="nil"/>
            </w:tcBorders>
            <w:shd w:val="clear" w:color="000000" w:fill="FFFFFF"/>
            <w:vAlign w:val="bottom"/>
          </w:tcPr>
          <w:p w14:paraId="6A745E17" w14:textId="3C10BFC5"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right w:val="nil"/>
            </w:tcBorders>
            <w:shd w:val="clear" w:color="000000" w:fill="FFFFFF"/>
            <w:vAlign w:val="bottom"/>
          </w:tcPr>
          <w:p w14:paraId="0D4A9557" w14:textId="491794B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96.0</w:t>
            </w:r>
          </w:p>
        </w:tc>
        <w:tc>
          <w:tcPr>
            <w:tcW w:w="425" w:type="dxa"/>
            <w:tcBorders>
              <w:top w:val="nil"/>
              <w:left w:val="nil"/>
              <w:right w:val="nil"/>
            </w:tcBorders>
            <w:shd w:val="clear" w:color="000000" w:fill="FFFFFF"/>
            <w:vAlign w:val="bottom"/>
          </w:tcPr>
          <w:p w14:paraId="014FDD30" w14:textId="365C996C"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97.6</w:t>
            </w:r>
          </w:p>
        </w:tc>
        <w:tc>
          <w:tcPr>
            <w:tcW w:w="428" w:type="dxa"/>
            <w:tcBorders>
              <w:top w:val="nil"/>
              <w:left w:val="nil"/>
              <w:right w:val="nil"/>
            </w:tcBorders>
            <w:shd w:val="clear" w:color="000000" w:fill="FFFFFF"/>
            <w:vAlign w:val="bottom"/>
          </w:tcPr>
          <w:p w14:paraId="6FE51EDA" w14:textId="72A45E3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0.31</w:t>
            </w:r>
          </w:p>
        </w:tc>
        <w:tc>
          <w:tcPr>
            <w:tcW w:w="175" w:type="dxa"/>
            <w:tcBorders>
              <w:top w:val="nil"/>
              <w:left w:val="nil"/>
              <w:right w:val="nil"/>
            </w:tcBorders>
            <w:shd w:val="clear" w:color="000000" w:fill="FFFFFF"/>
            <w:vAlign w:val="bottom"/>
          </w:tcPr>
          <w:p w14:paraId="43DD75AD" w14:textId="226B9266"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69AE93FC" w14:textId="77777777" w:rsidTr="0095647D">
        <w:trPr>
          <w:trHeight w:val="113"/>
          <w:jc w:val="center"/>
        </w:trPr>
        <w:tc>
          <w:tcPr>
            <w:tcW w:w="1985" w:type="dxa"/>
            <w:tcBorders>
              <w:top w:val="nil"/>
              <w:left w:val="nil"/>
              <w:bottom w:val="single" w:sz="4" w:space="0" w:color="808080" w:themeColor="background1" w:themeShade="80"/>
              <w:right w:val="nil"/>
            </w:tcBorders>
            <w:shd w:val="clear" w:color="000000" w:fill="FFFFFF"/>
            <w:noWrap/>
            <w:vAlign w:val="bottom"/>
            <w:hideMark/>
          </w:tcPr>
          <w:p w14:paraId="4C36845E" w14:textId="74F7EFC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Pakistan (PAK)</w:t>
            </w:r>
          </w:p>
        </w:tc>
        <w:tc>
          <w:tcPr>
            <w:tcW w:w="571" w:type="dxa"/>
            <w:tcBorders>
              <w:top w:val="nil"/>
              <w:left w:val="nil"/>
              <w:bottom w:val="single" w:sz="4" w:space="0" w:color="808080" w:themeColor="background1" w:themeShade="80"/>
              <w:right w:val="nil"/>
            </w:tcBorders>
            <w:shd w:val="clear" w:color="000000" w:fill="FFFFFF"/>
            <w:vAlign w:val="center"/>
          </w:tcPr>
          <w:p w14:paraId="6280F49F" w14:textId="1F55901C"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SAS</w:t>
            </w:r>
          </w:p>
        </w:tc>
        <w:tc>
          <w:tcPr>
            <w:tcW w:w="846" w:type="dxa"/>
            <w:tcBorders>
              <w:top w:val="nil"/>
              <w:left w:val="nil"/>
              <w:bottom w:val="single" w:sz="4" w:space="0" w:color="808080" w:themeColor="background1" w:themeShade="80"/>
              <w:right w:val="nil"/>
            </w:tcBorders>
            <w:shd w:val="clear" w:color="000000" w:fill="FFFFFF"/>
            <w:vAlign w:val="center"/>
          </w:tcPr>
          <w:p w14:paraId="60E7304C" w14:textId="2CE0D822"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single" w:sz="4" w:space="0" w:color="808080" w:themeColor="background1" w:themeShade="80"/>
              <w:right w:val="nil"/>
            </w:tcBorders>
            <w:shd w:val="clear" w:color="000000" w:fill="FFFFFF"/>
            <w:vAlign w:val="center"/>
          </w:tcPr>
          <w:p w14:paraId="0D4F2487" w14:textId="7F2A8419"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single" w:sz="4" w:space="0" w:color="808080" w:themeColor="background1" w:themeShade="80"/>
              <w:right w:val="nil"/>
            </w:tcBorders>
            <w:shd w:val="clear" w:color="000000" w:fill="FFFFFF"/>
            <w:vAlign w:val="center"/>
          </w:tcPr>
          <w:p w14:paraId="2E6EB70E" w14:textId="2396724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single" w:sz="4" w:space="0" w:color="808080" w:themeColor="background1" w:themeShade="80"/>
              <w:right w:val="nil"/>
            </w:tcBorders>
            <w:shd w:val="clear" w:color="000000" w:fill="FFFFFF"/>
            <w:noWrap/>
            <w:vAlign w:val="bottom"/>
            <w:hideMark/>
          </w:tcPr>
          <w:p w14:paraId="083555E0" w14:textId="6DE9F9D0"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2012-13</w:t>
            </w:r>
          </w:p>
        </w:tc>
        <w:tc>
          <w:tcPr>
            <w:tcW w:w="567" w:type="dxa"/>
            <w:tcBorders>
              <w:top w:val="nil"/>
              <w:left w:val="nil"/>
              <w:bottom w:val="single" w:sz="4" w:space="0" w:color="808080" w:themeColor="background1" w:themeShade="80"/>
              <w:right w:val="nil"/>
            </w:tcBorders>
            <w:shd w:val="clear" w:color="000000" w:fill="FFFFFF"/>
            <w:noWrap/>
            <w:vAlign w:val="bottom"/>
            <w:hideMark/>
          </w:tcPr>
          <w:p w14:paraId="012C2B40" w14:textId="590D31C7"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2017-18</w:t>
            </w:r>
          </w:p>
        </w:tc>
        <w:tc>
          <w:tcPr>
            <w:tcW w:w="148" w:type="dxa"/>
            <w:tcBorders>
              <w:top w:val="nil"/>
              <w:left w:val="nil"/>
              <w:bottom w:val="single" w:sz="4" w:space="0" w:color="808080" w:themeColor="background1" w:themeShade="80"/>
              <w:right w:val="nil"/>
            </w:tcBorders>
            <w:shd w:val="clear" w:color="000000" w:fill="FFFFFF"/>
            <w:vAlign w:val="bottom"/>
          </w:tcPr>
          <w:p w14:paraId="56F632DE" w14:textId="0AE44E03"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single" w:sz="4" w:space="0" w:color="808080" w:themeColor="background1" w:themeShade="80"/>
              <w:right w:val="nil"/>
            </w:tcBorders>
            <w:shd w:val="clear" w:color="000000" w:fill="FFFFFF"/>
            <w:noWrap/>
            <w:vAlign w:val="center"/>
            <w:hideMark/>
          </w:tcPr>
          <w:p w14:paraId="1683E48F" w14:textId="30F9E61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70.1</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5CE3FF2A" w14:textId="09E3FEE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73.6</w:t>
            </w:r>
          </w:p>
        </w:tc>
        <w:tc>
          <w:tcPr>
            <w:tcW w:w="426" w:type="dxa"/>
            <w:tcBorders>
              <w:top w:val="nil"/>
              <w:left w:val="nil"/>
              <w:bottom w:val="single" w:sz="4" w:space="0" w:color="808080" w:themeColor="background1" w:themeShade="80"/>
              <w:right w:val="nil"/>
            </w:tcBorders>
            <w:shd w:val="clear" w:color="000000" w:fill="FFFFFF"/>
            <w:noWrap/>
            <w:vAlign w:val="center"/>
            <w:hideMark/>
          </w:tcPr>
          <w:p w14:paraId="31C0E2F6" w14:textId="11B9AD0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0.70</w:t>
            </w:r>
          </w:p>
        </w:tc>
        <w:tc>
          <w:tcPr>
            <w:tcW w:w="143" w:type="dxa"/>
            <w:tcBorders>
              <w:top w:val="nil"/>
              <w:left w:val="nil"/>
              <w:bottom w:val="single" w:sz="4" w:space="0" w:color="808080" w:themeColor="background1" w:themeShade="80"/>
              <w:right w:val="nil"/>
            </w:tcBorders>
            <w:shd w:val="clear" w:color="000000" w:fill="FFFFFF"/>
            <w:noWrap/>
            <w:vAlign w:val="bottom"/>
            <w:hideMark/>
          </w:tcPr>
          <w:p w14:paraId="4FCFBA5A" w14:textId="627145C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single" w:sz="4" w:space="0" w:color="808080" w:themeColor="background1" w:themeShade="80"/>
              <w:right w:val="nil"/>
            </w:tcBorders>
            <w:shd w:val="clear" w:color="000000" w:fill="FFFFFF"/>
            <w:noWrap/>
            <w:vAlign w:val="bottom"/>
            <w:hideMark/>
          </w:tcPr>
          <w:p w14:paraId="6F2CF75E" w14:textId="2A05113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single" w:sz="4" w:space="0" w:color="808080" w:themeColor="background1" w:themeShade="80"/>
              <w:right w:val="nil"/>
            </w:tcBorders>
            <w:shd w:val="clear" w:color="000000" w:fill="FFFFFF"/>
            <w:noWrap/>
            <w:vAlign w:val="center"/>
            <w:hideMark/>
          </w:tcPr>
          <w:p w14:paraId="2B1AC7D6" w14:textId="2ACDB75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33.5</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3D712BCB" w14:textId="73A2F0C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36.6</w:t>
            </w:r>
          </w:p>
        </w:tc>
        <w:tc>
          <w:tcPr>
            <w:tcW w:w="427" w:type="dxa"/>
            <w:tcBorders>
              <w:top w:val="nil"/>
              <w:left w:val="nil"/>
              <w:bottom w:val="single" w:sz="4" w:space="0" w:color="808080" w:themeColor="background1" w:themeShade="80"/>
              <w:right w:val="nil"/>
            </w:tcBorders>
            <w:shd w:val="clear" w:color="000000" w:fill="FFFFFF"/>
            <w:noWrap/>
            <w:vAlign w:val="bottom"/>
            <w:hideMark/>
          </w:tcPr>
          <w:p w14:paraId="39A9D66D" w14:textId="0F3FEA5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0.62</w:t>
            </w:r>
          </w:p>
        </w:tc>
        <w:tc>
          <w:tcPr>
            <w:tcW w:w="160" w:type="dxa"/>
            <w:tcBorders>
              <w:top w:val="nil"/>
              <w:left w:val="nil"/>
              <w:bottom w:val="single" w:sz="4" w:space="0" w:color="808080" w:themeColor="background1" w:themeShade="80"/>
              <w:right w:val="nil"/>
            </w:tcBorders>
            <w:shd w:val="clear" w:color="000000" w:fill="FFFFFF"/>
            <w:noWrap/>
            <w:vAlign w:val="bottom"/>
            <w:hideMark/>
          </w:tcPr>
          <w:p w14:paraId="4393D89B" w14:textId="6E5DB82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single" w:sz="4" w:space="0" w:color="808080" w:themeColor="background1" w:themeShade="80"/>
              <w:right w:val="nil"/>
            </w:tcBorders>
            <w:shd w:val="clear" w:color="000000" w:fill="FFFFFF"/>
            <w:noWrap/>
            <w:vAlign w:val="bottom"/>
            <w:hideMark/>
          </w:tcPr>
          <w:p w14:paraId="19E99751" w14:textId="6DDE612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single" w:sz="4" w:space="0" w:color="808080" w:themeColor="background1" w:themeShade="80"/>
              <w:right w:val="nil"/>
            </w:tcBorders>
            <w:shd w:val="clear" w:color="000000" w:fill="FFFFFF"/>
            <w:noWrap/>
            <w:vAlign w:val="center"/>
            <w:hideMark/>
          </w:tcPr>
          <w:p w14:paraId="315EAC35" w14:textId="6619120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57.6</w:t>
            </w:r>
          </w:p>
        </w:tc>
        <w:tc>
          <w:tcPr>
            <w:tcW w:w="425" w:type="dxa"/>
            <w:tcBorders>
              <w:top w:val="nil"/>
              <w:left w:val="nil"/>
              <w:bottom w:val="single" w:sz="4" w:space="0" w:color="808080" w:themeColor="background1" w:themeShade="80"/>
              <w:right w:val="nil"/>
            </w:tcBorders>
            <w:shd w:val="clear" w:color="000000" w:fill="FFFFFF"/>
            <w:noWrap/>
            <w:vAlign w:val="center"/>
            <w:hideMark/>
          </w:tcPr>
          <w:p w14:paraId="1801466C" w14:textId="2323DF9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61.8</w:t>
            </w:r>
          </w:p>
        </w:tc>
        <w:tc>
          <w:tcPr>
            <w:tcW w:w="428" w:type="dxa"/>
            <w:tcBorders>
              <w:top w:val="nil"/>
              <w:left w:val="nil"/>
              <w:bottom w:val="single" w:sz="4" w:space="0" w:color="808080" w:themeColor="background1" w:themeShade="80"/>
              <w:right w:val="nil"/>
            </w:tcBorders>
            <w:shd w:val="clear" w:color="000000" w:fill="FFFFFF"/>
            <w:noWrap/>
            <w:vAlign w:val="bottom"/>
            <w:hideMark/>
          </w:tcPr>
          <w:p w14:paraId="03F7568F" w14:textId="37F53F9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0.84</w:t>
            </w:r>
          </w:p>
        </w:tc>
        <w:tc>
          <w:tcPr>
            <w:tcW w:w="147" w:type="dxa"/>
            <w:tcBorders>
              <w:top w:val="nil"/>
              <w:left w:val="nil"/>
              <w:bottom w:val="single" w:sz="4" w:space="0" w:color="808080" w:themeColor="background1" w:themeShade="80"/>
              <w:right w:val="nil"/>
            </w:tcBorders>
            <w:shd w:val="clear" w:color="000000" w:fill="FFFFFF"/>
            <w:noWrap/>
            <w:vAlign w:val="bottom"/>
            <w:hideMark/>
          </w:tcPr>
          <w:p w14:paraId="42C05DB4" w14:textId="628502B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single" w:sz="4" w:space="0" w:color="808080" w:themeColor="background1" w:themeShade="80"/>
              <w:right w:val="nil"/>
            </w:tcBorders>
            <w:shd w:val="clear" w:color="000000" w:fill="FFFFFF"/>
            <w:noWrap/>
            <w:vAlign w:val="bottom"/>
            <w:hideMark/>
          </w:tcPr>
          <w:p w14:paraId="68D78D3E" w14:textId="6159A5C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single" w:sz="4" w:space="0" w:color="808080" w:themeColor="background1" w:themeShade="80"/>
              <w:right w:val="nil"/>
            </w:tcBorders>
            <w:shd w:val="clear" w:color="000000" w:fill="FFFFFF"/>
            <w:noWrap/>
            <w:vAlign w:val="bottom"/>
            <w:hideMark/>
          </w:tcPr>
          <w:p w14:paraId="30526EF9" w14:textId="6D89275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73.4</w:t>
            </w:r>
          </w:p>
        </w:tc>
        <w:tc>
          <w:tcPr>
            <w:tcW w:w="426" w:type="dxa"/>
            <w:tcBorders>
              <w:top w:val="nil"/>
              <w:left w:val="nil"/>
              <w:bottom w:val="single" w:sz="4" w:space="0" w:color="808080" w:themeColor="background1" w:themeShade="80"/>
              <w:right w:val="nil"/>
            </w:tcBorders>
            <w:shd w:val="clear" w:color="000000" w:fill="FFFFFF"/>
            <w:noWrap/>
            <w:vAlign w:val="bottom"/>
            <w:hideMark/>
          </w:tcPr>
          <w:p w14:paraId="65780C10" w14:textId="216AF9F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79.1</w:t>
            </w:r>
          </w:p>
        </w:tc>
        <w:tc>
          <w:tcPr>
            <w:tcW w:w="423" w:type="dxa"/>
            <w:tcBorders>
              <w:top w:val="nil"/>
              <w:left w:val="nil"/>
              <w:bottom w:val="single" w:sz="4" w:space="0" w:color="808080" w:themeColor="background1" w:themeShade="80"/>
              <w:right w:val="nil"/>
            </w:tcBorders>
            <w:shd w:val="clear" w:color="000000" w:fill="FFFFFF"/>
            <w:noWrap/>
            <w:vAlign w:val="bottom"/>
            <w:hideMark/>
          </w:tcPr>
          <w:p w14:paraId="4973B833" w14:textId="422ABE6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1.13</w:t>
            </w:r>
          </w:p>
        </w:tc>
        <w:tc>
          <w:tcPr>
            <w:tcW w:w="160" w:type="dxa"/>
            <w:tcBorders>
              <w:top w:val="nil"/>
              <w:left w:val="nil"/>
              <w:bottom w:val="single" w:sz="4" w:space="0" w:color="808080" w:themeColor="background1" w:themeShade="80"/>
              <w:right w:val="nil"/>
            </w:tcBorders>
            <w:shd w:val="clear" w:color="000000" w:fill="FFFFFF"/>
            <w:noWrap/>
            <w:vAlign w:val="bottom"/>
            <w:hideMark/>
          </w:tcPr>
          <w:p w14:paraId="776E5610" w14:textId="00CE0DE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single" w:sz="4" w:space="0" w:color="808080" w:themeColor="background1" w:themeShade="80"/>
              <w:right w:val="nil"/>
            </w:tcBorders>
            <w:shd w:val="clear" w:color="000000" w:fill="FFFFFF"/>
            <w:noWrap/>
            <w:vAlign w:val="bottom"/>
            <w:hideMark/>
          </w:tcPr>
          <w:p w14:paraId="5EE8A656" w14:textId="62B9B0E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single" w:sz="4" w:space="0" w:color="808080" w:themeColor="background1" w:themeShade="80"/>
              <w:right w:val="nil"/>
            </w:tcBorders>
            <w:shd w:val="clear" w:color="000000" w:fill="FFFFFF"/>
            <w:noWrap/>
            <w:vAlign w:val="bottom"/>
            <w:hideMark/>
          </w:tcPr>
          <w:p w14:paraId="1E421B45" w14:textId="13548CF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87.2</w:t>
            </w:r>
          </w:p>
        </w:tc>
        <w:tc>
          <w:tcPr>
            <w:tcW w:w="425" w:type="dxa"/>
            <w:tcBorders>
              <w:top w:val="nil"/>
              <w:left w:val="nil"/>
              <w:bottom w:val="single" w:sz="4" w:space="0" w:color="808080" w:themeColor="background1" w:themeShade="80"/>
              <w:right w:val="nil"/>
            </w:tcBorders>
            <w:shd w:val="clear" w:color="000000" w:fill="FFFFFF"/>
            <w:noWrap/>
            <w:vAlign w:val="bottom"/>
            <w:hideMark/>
          </w:tcPr>
          <w:p w14:paraId="691CDA5D" w14:textId="08184FD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90.5</w:t>
            </w:r>
          </w:p>
        </w:tc>
        <w:tc>
          <w:tcPr>
            <w:tcW w:w="382" w:type="dxa"/>
            <w:tcBorders>
              <w:top w:val="nil"/>
              <w:left w:val="nil"/>
              <w:bottom w:val="single" w:sz="4" w:space="0" w:color="808080" w:themeColor="background1" w:themeShade="80"/>
              <w:right w:val="nil"/>
            </w:tcBorders>
            <w:shd w:val="clear" w:color="000000" w:fill="FFFFFF"/>
            <w:noWrap/>
            <w:vAlign w:val="bottom"/>
            <w:hideMark/>
          </w:tcPr>
          <w:p w14:paraId="12F219C0" w14:textId="7806E23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0.66</w:t>
            </w:r>
          </w:p>
        </w:tc>
        <w:tc>
          <w:tcPr>
            <w:tcW w:w="166" w:type="dxa"/>
            <w:tcBorders>
              <w:top w:val="nil"/>
              <w:left w:val="nil"/>
              <w:bottom w:val="single" w:sz="4" w:space="0" w:color="808080" w:themeColor="background1" w:themeShade="80"/>
              <w:right w:val="nil"/>
            </w:tcBorders>
            <w:shd w:val="clear" w:color="000000" w:fill="FFFFFF"/>
            <w:noWrap/>
            <w:vAlign w:val="bottom"/>
            <w:hideMark/>
          </w:tcPr>
          <w:p w14:paraId="6CD286CE" w14:textId="25E88AC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single" w:sz="4" w:space="0" w:color="808080" w:themeColor="background1" w:themeShade="80"/>
              <w:right w:val="nil"/>
            </w:tcBorders>
            <w:shd w:val="clear" w:color="000000" w:fill="FFFFFF"/>
            <w:vAlign w:val="bottom"/>
          </w:tcPr>
          <w:p w14:paraId="638A858B" w14:textId="3C7B9BD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single" w:sz="4" w:space="0" w:color="808080" w:themeColor="background1" w:themeShade="80"/>
              <w:right w:val="nil"/>
            </w:tcBorders>
            <w:shd w:val="clear" w:color="000000" w:fill="FFFFFF"/>
            <w:vAlign w:val="bottom"/>
          </w:tcPr>
          <w:p w14:paraId="54321750" w14:textId="38FAED1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98.7</w:t>
            </w:r>
          </w:p>
        </w:tc>
        <w:tc>
          <w:tcPr>
            <w:tcW w:w="425" w:type="dxa"/>
            <w:tcBorders>
              <w:top w:val="nil"/>
              <w:left w:val="nil"/>
              <w:bottom w:val="single" w:sz="4" w:space="0" w:color="808080" w:themeColor="background1" w:themeShade="80"/>
              <w:right w:val="nil"/>
            </w:tcBorders>
            <w:shd w:val="clear" w:color="000000" w:fill="FFFFFF"/>
            <w:vAlign w:val="bottom"/>
          </w:tcPr>
          <w:p w14:paraId="20B52E88" w14:textId="5BBE5E0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single" w:sz="4" w:space="0" w:color="808080" w:themeColor="background1" w:themeShade="80"/>
              <w:right w:val="nil"/>
            </w:tcBorders>
            <w:shd w:val="clear" w:color="000000" w:fill="FFFFFF"/>
            <w:vAlign w:val="bottom"/>
          </w:tcPr>
          <w:p w14:paraId="61C6E268" w14:textId="50CEDED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0.25</w:t>
            </w:r>
          </w:p>
        </w:tc>
        <w:tc>
          <w:tcPr>
            <w:tcW w:w="175" w:type="dxa"/>
            <w:tcBorders>
              <w:top w:val="nil"/>
              <w:left w:val="nil"/>
              <w:bottom w:val="single" w:sz="4" w:space="0" w:color="808080" w:themeColor="background1" w:themeShade="80"/>
              <w:right w:val="nil"/>
            </w:tcBorders>
            <w:shd w:val="clear" w:color="000000" w:fill="FFFFFF"/>
            <w:vAlign w:val="bottom"/>
          </w:tcPr>
          <w:p w14:paraId="25E8A92B" w14:textId="2A5D5CB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4D3DC899" w14:textId="77777777" w:rsidTr="0095647D">
        <w:trPr>
          <w:trHeight w:val="113"/>
          <w:jc w:val="center"/>
        </w:trPr>
        <w:tc>
          <w:tcPr>
            <w:tcW w:w="1985" w:type="dxa"/>
            <w:tcBorders>
              <w:top w:val="single" w:sz="4" w:space="0" w:color="808080" w:themeColor="background1" w:themeShade="80"/>
              <w:left w:val="nil"/>
              <w:bottom w:val="nil"/>
              <w:right w:val="nil"/>
            </w:tcBorders>
            <w:shd w:val="clear" w:color="000000" w:fill="FFFFFF"/>
            <w:noWrap/>
            <w:vAlign w:val="bottom"/>
            <w:hideMark/>
          </w:tcPr>
          <w:p w14:paraId="697021AE" w14:textId="68CC31E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Benin (BEN)</w:t>
            </w:r>
          </w:p>
        </w:tc>
        <w:tc>
          <w:tcPr>
            <w:tcW w:w="571" w:type="dxa"/>
            <w:tcBorders>
              <w:top w:val="single" w:sz="4" w:space="0" w:color="808080" w:themeColor="background1" w:themeShade="80"/>
              <w:left w:val="nil"/>
              <w:bottom w:val="nil"/>
              <w:right w:val="nil"/>
            </w:tcBorders>
            <w:shd w:val="clear" w:color="000000" w:fill="FFFFFF"/>
            <w:vAlign w:val="center"/>
          </w:tcPr>
          <w:p w14:paraId="0DC90913" w14:textId="1FF6782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single" w:sz="4" w:space="0" w:color="808080" w:themeColor="background1" w:themeShade="80"/>
              <w:left w:val="nil"/>
              <w:bottom w:val="nil"/>
              <w:right w:val="nil"/>
            </w:tcBorders>
            <w:shd w:val="clear" w:color="000000" w:fill="FFFFFF"/>
            <w:vAlign w:val="center"/>
          </w:tcPr>
          <w:p w14:paraId="1FC6A843" w14:textId="268F0AF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single" w:sz="4" w:space="0" w:color="808080" w:themeColor="background1" w:themeShade="80"/>
              <w:left w:val="nil"/>
              <w:bottom w:val="nil"/>
              <w:right w:val="nil"/>
            </w:tcBorders>
            <w:shd w:val="clear" w:color="000000" w:fill="FFFFFF"/>
            <w:vAlign w:val="center"/>
          </w:tcPr>
          <w:p w14:paraId="1775AABB" w14:textId="5BB34EA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single" w:sz="4" w:space="0" w:color="808080" w:themeColor="background1" w:themeShade="80"/>
              <w:left w:val="nil"/>
              <w:bottom w:val="nil"/>
              <w:right w:val="nil"/>
            </w:tcBorders>
            <w:shd w:val="clear" w:color="000000" w:fill="FFFFFF"/>
            <w:vAlign w:val="center"/>
          </w:tcPr>
          <w:p w14:paraId="5F0C5760" w14:textId="07D72E9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single" w:sz="4" w:space="0" w:color="808080" w:themeColor="background1" w:themeShade="80"/>
              <w:left w:val="nil"/>
              <w:bottom w:val="nil"/>
              <w:right w:val="nil"/>
            </w:tcBorders>
            <w:shd w:val="clear" w:color="000000" w:fill="FFFFFF"/>
            <w:noWrap/>
            <w:vAlign w:val="bottom"/>
            <w:hideMark/>
          </w:tcPr>
          <w:p w14:paraId="746DD0DA" w14:textId="3A879C3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567" w:type="dxa"/>
            <w:tcBorders>
              <w:top w:val="single" w:sz="4" w:space="0" w:color="808080" w:themeColor="background1" w:themeShade="80"/>
              <w:left w:val="nil"/>
              <w:bottom w:val="nil"/>
              <w:right w:val="nil"/>
            </w:tcBorders>
            <w:shd w:val="clear" w:color="000000" w:fill="FFFFFF"/>
            <w:noWrap/>
            <w:vAlign w:val="bottom"/>
            <w:hideMark/>
          </w:tcPr>
          <w:p w14:paraId="33F228D1" w14:textId="36F759D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2017-18</w:t>
            </w:r>
          </w:p>
        </w:tc>
        <w:tc>
          <w:tcPr>
            <w:tcW w:w="148" w:type="dxa"/>
            <w:tcBorders>
              <w:top w:val="single" w:sz="4" w:space="0" w:color="808080" w:themeColor="background1" w:themeShade="80"/>
              <w:left w:val="nil"/>
              <w:bottom w:val="nil"/>
              <w:right w:val="nil"/>
            </w:tcBorders>
            <w:shd w:val="clear" w:color="000000" w:fill="FFFFFF"/>
            <w:vAlign w:val="bottom"/>
          </w:tcPr>
          <w:p w14:paraId="2A55430D" w14:textId="6154AC9B"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single" w:sz="4" w:space="0" w:color="808080" w:themeColor="background1" w:themeShade="80"/>
              <w:left w:val="nil"/>
              <w:bottom w:val="nil"/>
              <w:right w:val="nil"/>
            </w:tcBorders>
            <w:shd w:val="clear" w:color="000000" w:fill="FFFFFF"/>
            <w:noWrap/>
            <w:vAlign w:val="center"/>
            <w:hideMark/>
          </w:tcPr>
          <w:p w14:paraId="6C14A9DF" w14:textId="158888E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59.2</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6FC5C8F2" w14:textId="06B76CF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58.0</w:t>
            </w:r>
          </w:p>
        </w:tc>
        <w:tc>
          <w:tcPr>
            <w:tcW w:w="426" w:type="dxa"/>
            <w:tcBorders>
              <w:top w:val="single" w:sz="4" w:space="0" w:color="808080" w:themeColor="background1" w:themeShade="80"/>
              <w:left w:val="nil"/>
              <w:bottom w:val="nil"/>
              <w:right w:val="nil"/>
            </w:tcBorders>
            <w:shd w:val="clear" w:color="000000" w:fill="FFFFFF"/>
            <w:noWrap/>
            <w:vAlign w:val="center"/>
            <w:hideMark/>
          </w:tcPr>
          <w:p w14:paraId="11BACC5A" w14:textId="2E28BE8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-0.34</w:t>
            </w:r>
          </w:p>
        </w:tc>
        <w:tc>
          <w:tcPr>
            <w:tcW w:w="143" w:type="dxa"/>
            <w:tcBorders>
              <w:top w:val="single" w:sz="4" w:space="0" w:color="808080" w:themeColor="background1" w:themeShade="80"/>
              <w:left w:val="nil"/>
              <w:bottom w:val="nil"/>
              <w:right w:val="nil"/>
            </w:tcBorders>
            <w:shd w:val="clear" w:color="000000" w:fill="FFFFFF"/>
            <w:noWrap/>
            <w:vAlign w:val="bottom"/>
            <w:hideMark/>
          </w:tcPr>
          <w:p w14:paraId="463E437B" w14:textId="5D831E3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single" w:sz="4" w:space="0" w:color="808080" w:themeColor="background1" w:themeShade="80"/>
              <w:left w:val="nil"/>
              <w:bottom w:val="nil"/>
              <w:right w:val="nil"/>
            </w:tcBorders>
            <w:shd w:val="clear" w:color="000000" w:fill="FFFFFF"/>
            <w:noWrap/>
            <w:vAlign w:val="bottom"/>
            <w:hideMark/>
          </w:tcPr>
          <w:p w14:paraId="5DAF94A8" w14:textId="324085F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single" w:sz="4" w:space="0" w:color="808080" w:themeColor="background1" w:themeShade="80"/>
              <w:left w:val="nil"/>
              <w:bottom w:val="nil"/>
              <w:right w:val="nil"/>
            </w:tcBorders>
            <w:shd w:val="clear" w:color="000000" w:fill="FFFFFF"/>
            <w:noWrap/>
            <w:vAlign w:val="center"/>
            <w:hideMark/>
          </w:tcPr>
          <w:p w14:paraId="33E6DC1B" w14:textId="2723474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26.5</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3A96C0F0" w14:textId="1B4E1BD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25.5</w:t>
            </w:r>
          </w:p>
        </w:tc>
        <w:tc>
          <w:tcPr>
            <w:tcW w:w="427" w:type="dxa"/>
            <w:tcBorders>
              <w:top w:val="single" w:sz="4" w:space="0" w:color="808080" w:themeColor="background1" w:themeShade="80"/>
              <w:left w:val="nil"/>
              <w:bottom w:val="nil"/>
              <w:right w:val="nil"/>
            </w:tcBorders>
            <w:shd w:val="clear" w:color="000000" w:fill="FFFFFF"/>
            <w:noWrap/>
            <w:vAlign w:val="bottom"/>
            <w:hideMark/>
          </w:tcPr>
          <w:p w14:paraId="44749BD1" w14:textId="0819DEE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-0.29</w:t>
            </w:r>
          </w:p>
        </w:tc>
        <w:tc>
          <w:tcPr>
            <w:tcW w:w="160" w:type="dxa"/>
            <w:tcBorders>
              <w:top w:val="single" w:sz="4" w:space="0" w:color="808080" w:themeColor="background1" w:themeShade="80"/>
              <w:left w:val="nil"/>
              <w:bottom w:val="nil"/>
              <w:right w:val="nil"/>
            </w:tcBorders>
            <w:shd w:val="clear" w:color="000000" w:fill="FFFFFF"/>
            <w:noWrap/>
            <w:vAlign w:val="bottom"/>
            <w:hideMark/>
          </w:tcPr>
          <w:p w14:paraId="488A7897" w14:textId="7220E9A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single" w:sz="4" w:space="0" w:color="808080" w:themeColor="background1" w:themeShade="80"/>
              <w:left w:val="nil"/>
              <w:bottom w:val="nil"/>
              <w:right w:val="nil"/>
            </w:tcBorders>
            <w:shd w:val="clear" w:color="000000" w:fill="FFFFFF"/>
            <w:noWrap/>
            <w:vAlign w:val="bottom"/>
            <w:hideMark/>
          </w:tcPr>
          <w:p w14:paraId="034126A1" w14:textId="5DE0832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single" w:sz="4" w:space="0" w:color="808080" w:themeColor="background1" w:themeShade="80"/>
              <w:left w:val="nil"/>
              <w:bottom w:val="nil"/>
              <w:right w:val="nil"/>
            </w:tcBorders>
            <w:shd w:val="clear" w:color="000000" w:fill="FFFFFF"/>
            <w:noWrap/>
            <w:vAlign w:val="center"/>
            <w:hideMark/>
          </w:tcPr>
          <w:p w14:paraId="7573A5EF" w14:textId="1CA09F3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45.9</w:t>
            </w:r>
          </w:p>
        </w:tc>
        <w:tc>
          <w:tcPr>
            <w:tcW w:w="425" w:type="dxa"/>
            <w:tcBorders>
              <w:top w:val="single" w:sz="4" w:space="0" w:color="808080" w:themeColor="background1" w:themeShade="80"/>
              <w:left w:val="nil"/>
              <w:bottom w:val="nil"/>
              <w:right w:val="nil"/>
            </w:tcBorders>
            <w:shd w:val="clear" w:color="000000" w:fill="FFFFFF"/>
            <w:noWrap/>
            <w:vAlign w:val="center"/>
            <w:hideMark/>
          </w:tcPr>
          <w:p w14:paraId="70B1AB8C" w14:textId="6C87A63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44.6</w:t>
            </w:r>
          </w:p>
        </w:tc>
        <w:tc>
          <w:tcPr>
            <w:tcW w:w="428" w:type="dxa"/>
            <w:tcBorders>
              <w:top w:val="single" w:sz="4" w:space="0" w:color="808080" w:themeColor="background1" w:themeShade="80"/>
              <w:left w:val="nil"/>
              <w:bottom w:val="nil"/>
              <w:right w:val="nil"/>
            </w:tcBorders>
            <w:shd w:val="clear" w:color="000000" w:fill="FFFFFF"/>
            <w:noWrap/>
            <w:vAlign w:val="bottom"/>
            <w:hideMark/>
          </w:tcPr>
          <w:p w14:paraId="6B0F1603" w14:textId="7C15723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-0.38</w:t>
            </w:r>
          </w:p>
        </w:tc>
        <w:tc>
          <w:tcPr>
            <w:tcW w:w="147" w:type="dxa"/>
            <w:tcBorders>
              <w:top w:val="single" w:sz="4" w:space="0" w:color="808080" w:themeColor="background1" w:themeShade="80"/>
              <w:left w:val="nil"/>
              <w:bottom w:val="nil"/>
              <w:right w:val="nil"/>
            </w:tcBorders>
            <w:shd w:val="clear" w:color="000000" w:fill="FFFFFF"/>
            <w:noWrap/>
            <w:vAlign w:val="bottom"/>
            <w:hideMark/>
          </w:tcPr>
          <w:p w14:paraId="3CCC708B" w14:textId="7118678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single" w:sz="4" w:space="0" w:color="808080" w:themeColor="background1" w:themeShade="80"/>
              <w:left w:val="nil"/>
              <w:bottom w:val="nil"/>
              <w:right w:val="nil"/>
            </w:tcBorders>
            <w:shd w:val="clear" w:color="000000" w:fill="FFFFFF"/>
            <w:noWrap/>
            <w:vAlign w:val="bottom"/>
            <w:hideMark/>
          </w:tcPr>
          <w:p w14:paraId="0A065D4A" w14:textId="63371ED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single" w:sz="4" w:space="0" w:color="808080" w:themeColor="background1" w:themeShade="80"/>
              <w:left w:val="nil"/>
              <w:bottom w:val="nil"/>
              <w:right w:val="nil"/>
            </w:tcBorders>
            <w:shd w:val="clear" w:color="000000" w:fill="FFFFFF"/>
            <w:noWrap/>
            <w:vAlign w:val="bottom"/>
            <w:hideMark/>
          </w:tcPr>
          <w:p w14:paraId="31359CBA" w14:textId="45EA6FD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60.0</w:t>
            </w:r>
          </w:p>
        </w:tc>
        <w:tc>
          <w:tcPr>
            <w:tcW w:w="426" w:type="dxa"/>
            <w:tcBorders>
              <w:top w:val="single" w:sz="4" w:space="0" w:color="808080" w:themeColor="background1" w:themeShade="80"/>
              <w:left w:val="nil"/>
              <w:bottom w:val="nil"/>
              <w:right w:val="nil"/>
            </w:tcBorders>
            <w:shd w:val="clear" w:color="000000" w:fill="FFFFFF"/>
            <w:noWrap/>
            <w:vAlign w:val="bottom"/>
            <w:hideMark/>
          </w:tcPr>
          <w:p w14:paraId="70CA51ED" w14:textId="77732E8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58.7</w:t>
            </w:r>
          </w:p>
        </w:tc>
        <w:tc>
          <w:tcPr>
            <w:tcW w:w="423" w:type="dxa"/>
            <w:tcBorders>
              <w:top w:val="single" w:sz="4" w:space="0" w:color="808080" w:themeColor="background1" w:themeShade="80"/>
              <w:left w:val="nil"/>
              <w:bottom w:val="nil"/>
              <w:right w:val="nil"/>
            </w:tcBorders>
            <w:shd w:val="clear" w:color="000000" w:fill="FFFFFF"/>
            <w:noWrap/>
            <w:vAlign w:val="bottom"/>
            <w:hideMark/>
          </w:tcPr>
          <w:p w14:paraId="1CB5E072" w14:textId="2EE4BED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-0.37</w:t>
            </w:r>
          </w:p>
        </w:tc>
        <w:tc>
          <w:tcPr>
            <w:tcW w:w="160" w:type="dxa"/>
            <w:tcBorders>
              <w:top w:val="single" w:sz="4" w:space="0" w:color="808080" w:themeColor="background1" w:themeShade="80"/>
              <w:left w:val="nil"/>
              <w:bottom w:val="nil"/>
              <w:right w:val="nil"/>
            </w:tcBorders>
            <w:shd w:val="clear" w:color="000000" w:fill="FFFFFF"/>
            <w:noWrap/>
            <w:vAlign w:val="bottom"/>
            <w:hideMark/>
          </w:tcPr>
          <w:p w14:paraId="087025E5" w14:textId="34DD944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single" w:sz="4" w:space="0" w:color="808080" w:themeColor="background1" w:themeShade="80"/>
              <w:left w:val="nil"/>
              <w:bottom w:val="nil"/>
              <w:right w:val="nil"/>
            </w:tcBorders>
            <w:shd w:val="clear" w:color="000000" w:fill="FFFFFF"/>
            <w:noWrap/>
            <w:vAlign w:val="bottom"/>
            <w:hideMark/>
          </w:tcPr>
          <w:p w14:paraId="516A89AC" w14:textId="6A51FEE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single" w:sz="4" w:space="0" w:color="808080" w:themeColor="background1" w:themeShade="80"/>
              <w:left w:val="nil"/>
              <w:bottom w:val="nil"/>
              <w:right w:val="nil"/>
            </w:tcBorders>
            <w:shd w:val="clear" w:color="000000" w:fill="FFFFFF"/>
            <w:noWrap/>
            <w:vAlign w:val="bottom"/>
            <w:hideMark/>
          </w:tcPr>
          <w:p w14:paraId="7F307042" w14:textId="2BCDBE8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73.9</w:t>
            </w:r>
          </w:p>
        </w:tc>
        <w:tc>
          <w:tcPr>
            <w:tcW w:w="425" w:type="dxa"/>
            <w:tcBorders>
              <w:top w:val="single" w:sz="4" w:space="0" w:color="808080" w:themeColor="background1" w:themeShade="80"/>
              <w:left w:val="nil"/>
              <w:bottom w:val="nil"/>
              <w:right w:val="nil"/>
            </w:tcBorders>
            <w:shd w:val="clear" w:color="000000" w:fill="FFFFFF"/>
            <w:noWrap/>
            <w:vAlign w:val="bottom"/>
            <w:hideMark/>
          </w:tcPr>
          <w:p w14:paraId="004F9FF2" w14:textId="50CEAF3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72.3</w:t>
            </w:r>
          </w:p>
        </w:tc>
        <w:tc>
          <w:tcPr>
            <w:tcW w:w="382" w:type="dxa"/>
            <w:tcBorders>
              <w:top w:val="single" w:sz="4" w:space="0" w:color="808080" w:themeColor="background1" w:themeShade="80"/>
              <w:left w:val="nil"/>
              <w:bottom w:val="nil"/>
              <w:right w:val="nil"/>
            </w:tcBorders>
            <w:shd w:val="clear" w:color="000000" w:fill="FFFFFF"/>
            <w:noWrap/>
            <w:vAlign w:val="bottom"/>
            <w:hideMark/>
          </w:tcPr>
          <w:p w14:paraId="09B7C615" w14:textId="46F5095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-0.46</w:t>
            </w:r>
          </w:p>
        </w:tc>
        <w:tc>
          <w:tcPr>
            <w:tcW w:w="166" w:type="dxa"/>
            <w:tcBorders>
              <w:top w:val="single" w:sz="4" w:space="0" w:color="808080" w:themeColor="background1" w:themeShade="80"/>
              <w:left w:val="nil"/>
              <w:bottom w:val="nil"/>
              <w:right w:val="nil"/>
            </w:tcBorders>
            <w:shd w:val="clear" w:color="000000" w:fill="FFFFFF"/>
            <w:noWrap/>
            <w:vAlign w:val="bottom"/>
            <w:hideMark/>
          </w:tcPr>
          <w:p w14:paraId="6A36CBD3" w14:textId="4642995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single" w:sz="4" w:space="0" w:color="808080" w:themeColor="background1" w:themeShade="80"/>
              <w:left w:val="nil"/>
              <w:bottom w:val="nil"/>
              <w:right w:val="nil"/>
            </w:tcBorders>
            <w:shd w:val="clear" w:color="000000" w:fill="FFFFFF"/>
            <w:vAlign w:val="bottom"/>
          </w:tcPr>
          <w:p w14:paraId="53364EB5" w14:textId="27119431"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single" w:sz="4" w:space="0" w:color="808080" w:themeColor="background1" w:themeShade="80"/>
              <w:left w:val="nil"/>
              <w:bottom w:val="nil"/>
              <w:right w:val="nil"/>
            </w:tcBorders>
            <w:shd w:val="clear" w:color="000000" w:fill="FFFFFF"/>
            <w:vAlign w:val="bottom"/>
          </w:tcPr>
          <w:p w14:paraId="65766A57" w14:textId="033FCCDA"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89.6</w:t>
            </w:r>
          </w:p>
        </w:tc>
        <w:tc>
          <w:tcPr>
            <w:tcW w:w="425" w:type="dxa"/>
            <w:tcBorders>
              <w:top w:val="single" w:sz="4" w:space="0" w:color="808080" w:themeColor="background1" w:themeShade="80"/>
              <w:left w:val="nil"/>
              <w:bottom w:val="nil"/>
              <w:right w:val="nil"/>
            </w:tcBorders>
            <w:shd w:val="clear" w:color="000000" w:fill="FFFFFF"/>
            <w:vAlign w:val="bottom"/>
          </w:tcPr>
          <w:p w14:paraId="0ADA7DBA" w14:textId="0E382D78"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88.8</w:t>
            </w:r>
          </w:p>
        </w:tc>
        <w:tc>
          <w:tcPr>
            <w:tcW w:w="428" w:type="dxa"/>
            <w:tcBorders>
              <w:top w:val="single" w:sz="4" w:space="0" w:color="808080" w:themeColor="background1" w:themeShade="80"/>
              <w:left w:val="nil"/>
              <w:bottom w:val="nil"/>
              <w:right w:val="nil"/>
            </w:tcBorders>
            <w:shd w:val="clear" w:color="000000" w:fill="FFFFFF"/>
            <w:vAlign w:val="bottom"/>
          </w:tcPr>
          <w:p w14:paraId="7B15EE2E" w14:textId="3904F1E7"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-0.22</w:t>
            </w:r>
          </w:p>
        </w:tc>
        <w:tc>
          <w:tcPr>
            <w:tcW w:w="175" w:type="dxa"/>
            <w:tcBorders>
              <w:top w:val="single" w:sz="4" w:space="0" w:color="808080" w:themeColor="background1" w:themeShade="80"/>
              <w:left w:val="nil"/>
              <w:bottom w:val="nil"/>
              <w:right w:val="nil"/>
            </w:tcBorders>
            <w:shd w:val="clear" w:color="000000" w:fill="FFFFFF"/>
            <w:vAlign w:val="bottom"/>
          </w:tcPr>
          <w:p w14:paraId="135F61F6" w14:textId="3F3CAB08"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69D675B6"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56457231" w14:textId="090A25C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Burkina Faso (BFA)</w:t>
            </w:r>
          </w:p>
        </w:tc>
        <w:tc>
          <w:tcPr>
            <w:tcW w:w="571" w:type="dxa"/>
            <w:tcBorders>
              <w:top w:val="nil"/>
              <w:left w:val="nil"/>
              <w:bottom w:val="nil"/>
              <w:right w:val="nil"/>
            </w:tcBorders>
            <w:shd w:val="clear" w:color="000000" w:fill="FFFFFF"/>
            <w:vAlign w:val="center"/>
          </w:tcPr>
          <w:p w14:paraId="413AAF1F" w14:textId="0C15AC4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4A531402" w14:textId="2F4CD08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260E2820" w14:textId="04AC39F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29022990" w14:textId="63F5E91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035D12A1" w14:textId="1C0D05A8"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2006</w:t>
            </w:r>
          </w:p>
        </w:tc>
        <w:tc>
          <w:tcPr>
            <w:tcW w:w="567" w:type="dxa"/>
            <w:tcBorders>
              <w:top w:val="nil"/>
              <w:left w:val="nil"/>
              <w:bottom w:val="nil"/>
              <w:right w:val="nil"/>
            </w:tcBorders>
            <w:shd w:val="clear" w:color="000000" w:fill="FFFFFF"/>
            <w:noWrap/>
            <w:vAlign w:val="bottom"/>
            <w:hideMark/>
          </w:tcPr>
          <w:p w14:paraId="24A06037" w14:textId="790BEBDB"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148" w:type="dxa"/>
            <w:tcBorders>
              <w:top w:val="nil"/>
              <w:left w:val="nil"/>
              <w:bottom w:val="nil"/>
              <w:right w:val="nil"/>
            </w:tcBorders>
            <w:shd w:val="clear" w:color="000000" w:fill="FFFFFF"/>
            <w:vAlign w:val="bottom"/>
          </w:tcPr>
          <w:p w14:paraId="4BD77824" w14:textId="7239CB65"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3797DA86" w14:textId="717936F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37.1</w:t>
            </w:r>
          </w:p>
        </w:tc>
        <w:tc>
          <w:tcPr>
            <w:tcW w:w="425" w:type="dxa"/>
            <w:tcBorders>
              <w:top w:val="nil"/>
              <w:left w:val="nil"/>
              <w:bottom w:val="nil"/>
              <w:right w:val="nil"/>
            </w:tcBorders>
            <w:shd w:val="clear" w:color="000000" w:fill="FFFFFF"/>
            <w:noWrap/>
            <w:vAlign w:val="center"/>
            <w:hideMark/>
          </w:tcPr>
          <w:p w14:paraId="57A71787" w14:textId="1D292B3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40.4</w:t>
            </w:r>
          </w:p>
        </w:tc>
        <w:tc>
          <w:tcPr>
            <w:tcW w:w="426" w:type="dxa"/>
            <w:tcBorders>
              <w:top w:val="nil"/>
              <w:left w:val="nil"/>
              <w:bottom w:val="nil"/>
              <w:right w:val="nil"/>
            </w:tcBorders>
            <w:shd w:val="clear" w:color="000000" w:fill="FFFFFF"/>
            <w:noWrap/>
            <w:vAlign w:val="center"/>
            <w:hideMark/>
          </w:tcPr>
          <w:p w14:paraId="403E6F82" w14:textId="70601E5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0.81</w:t>
            </w:r>
          </w:p>
        </w:tc>
        <w:tc>
          <w:tcPr>
            <w:tcW w:w="143" w:type="dxa"/>
            <w:tcBorders>
              <w:top w:val="nil"/>
              <w:left w:val="nil"/>
              <w:bottom w:val="nil"/>
              <w:right w:val="nil"/>
            </w:tcBorders>
            <w:shd w:val="clear" w:color="000000" w:fill="FFFFFF"/>
            <w:noWrap/>
            <w:vAlign w:val="bottom"/>
            <w:hideMark/>
          </w:tcPr>
          <w:p w14:paraId="3648A36C" w14:textId="569FAA9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1BB22DDE" w14:textId="25F7369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1D966A01" w14:textId="6C991EE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6.9</w:t>
            </w:r>
          </w:p>
        </w:tc>
        <w:tc>
          <w:tcPr>
            <w:tcW w:w="425" w:type="dxa"/>
            <w:tcBorders>
              <w:top w:val="nil"/>
              <w:left w:val="nil"/>
              <w:bottom w:val="nil"/>
              <w:right w:val="nil"/>
            </w:tcBorders>
            <w:shd w:val="clear" w:color="000000" w:fill="FFFFFF"/>
            <w:noWrap/>
            <w:vAlign w:val="center"/>
            <w:hideMark/>
          </w:tcPr>
          <w:p w14:paraId="2E6D5F5D" w14:textId="69401B1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w:t>
            </w:r>
          </w:p>
        </w:tc>
        <w:tc>
          <w:tcPr>
            <w:tcW w:w="427" w:type="dxa"/>
            <w:tcBorders>
              <w:top w:val="nil"/>
              <w:left w:val="nil"/>
              <w:bottom w:val="nil"/>
              <w:right w:val="nil"/>
            </w:tcBorders>
            <w:shd w:val="clear" w:color="000000" w:fill="FFFFFF"/>
            <w:noWrap/>
            <w:vAlign w:val="bottom"/>
            <w:hideMark/>
          </w:tcPr>
          <w:p w14:paraId="34F032B3" w14:textId="2206559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0.65</w:t>
            </w:r>
          </w:p>
        </w:tc>
        <w:tc>
          <w:tcPr>
            <w:tcW w:w="160" w:type="dxa"/>
            <w:tcBorders>
              <w:top w:val="nil"/>
              <w:left w:val="nil"/>
              <w:bottom w:val="nil"/>
              <w:right w:val="nil"/>
            </w:tcBorders>
            <w:shd w:val="clear" w:color="000000" w:fill="FFFFFF"/>
            <w:noWrap/>
            <w:vAlign w:val="bottom"/>
            <w:hideMark/>
          </w:tcPr>
          <w:p w14:paraId="7DD5D48A" w14:textId="132402A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0F47B855" w14:textId="22BC8D5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4D7754A4" w14:textId="14872E9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22.3</w:t>
            </w:r>
          </w:p>
        </w:tc>
        <w:tc>
          <w:tcPr>
            <w:tcW w:w="425" w:type="dxa"/>
            <w:tcBorders>
              <w:top w:val="nil"/>
              <w:left w:val="nil"/>
              <w:bottom w:val="nil"/>
              <w:right w:val="nil"/>
            </w:tcBorders>
            <w:shd w:val="clear" w:color="000000" w:fill="FFFFFF"/>
            <w:noWrap/>
            <w:vAlign w:val="center"/>
            <w:hideMark/>
          </w:tcPr>
          <w:p w14:paraId="75F70785" w14:textId="11EDE69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24.8</w:t>
            </w:r>
          </w:p>
        </w:tc>
        <w:tc>
          <w:tcPr>
            <w:tcW w:w="428" w:type="dxa"/>
            <w:tcBorders>
              <w:top w:val="nil"/>
              <w:left w:val="nil"/>
              <w:bottom w:val="nil"/>
              <w:right w:val="nil"/>
            </w:tcBorders>
            <w:shd w:val="clear" w:color="000000" w:fill="FFFFFF"/>
            <w:noWrap/>
            <w:vAlign w:val="bottom"/>
            <w:hideMark/>
          </w:tcPr>
          <w:p w14:paraId="20E86165" w14:textId="6B0EBEC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0.62</w:t>
            </w:r>
          </w:p>
        </w:tc>
        <w:tc>
          <w:tcPr>
            <w:tcW w:w="147" w:type="dxa"/>
            <w:tcBorders>
              <w:top w:val="nil"/>
              <w:left w:val="nil"/>
              <w:bottom w:val="nil"/>
              <w:right w:val="nil"/>
            </w:tcBorders>
            <w:shd w:val="clear" w:color="000000" w:fill="FFFFFF"/>
            <w:noWrap/>
            <w:vAlign w:val="bottom"/>
            <w:hideMark/>
          </w:tcPr>
          <w:p w14:paraId="0DED1EB6" w14:textId="287158C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5CBFD660" w14:textId="5A26A73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46900BCC" w14:textId="202B992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35.0</w:t>
            </w:r>
          </w:p>
        </w:tc>
        <w:tc>
          <w:tcPr>
            <w:tcW w:w="426" w:type="dxa"/>
            <w:tcBorders>
              <w:top w:val="nil"/>
              <w:left w:val="nil"/>
              <w:bottom w:val="nil"/>
              <w:right w:val="nil"/>
            </w:tcBorders>
            <w:shd w:val="clear" w:color="000000" w:fill="FFFFFF"/>
            <w:noWrap/>
            <w:vAlign w:val="bottom"/>
            <w:hideMark/>
          </w:tcPr>
          <w:p w14:paraId="1F2172AB" w14:textId="2E2094C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37.8</w:t>
            </w:r>
          </w:p>
        </w:tc>
        <w:tc>
          <w:tcPr>
            <w:tcW w:w="423" w:type="dxa"/>
            <w:tcBorders>
              <w:top w:val="nil"/>
              <w:left w:val="nil"/>
              <w:bottom w:val="nil"/>
              <w:right w:val="nil"/>
            </w:tcBorders>
            <w:shd w:val="clear" w:color="000000" w:fill="FFFFFF"/>
            <w:noWrap/>
            <w:vAlign w:val="bottom"/>
            <w:hideMark/>
          </w:tcPr>
          <w:p w14:paraId="6138D0A0" w14:textId="541F72C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0.71</w:t>
            </w:r>
          </w:p>
        </w:tc>
        <w:tc>
          <w:tcPr>
            <w:tcW w:w="160" w:type="dxa"/>
            <w:tcBorders>
              <w:top w:val="nil"/>
              <w:left w:val="nil"/>
              <w:bottom w:val="nil"/>
              <w:right w:val="nil"/>
            </w:tcBorders>
            <w:shd w:val="clear" w:color="000000" w:fill="FFFFFF"/>
            <w:noWrap/>
            <w:vAlign w:val="bottom"/>
            <w:hideMark/>
          </w:tcPr>
          <w:p w14:paraId="5BA88767" w14:textId="282D34D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B5F6F3B" w14:textId="09BAACA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473B0B17" w14:textId="51EE775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48.8</w:t>
            </w:r>
          </w:p>
        </w:tc>
        <w:tc>
          <w:tcPr>
            <w:tcW w:w="425" w:type="dxa"/>
            <w:tcBorders>
              <w:top w:val="nil"/>
              <w:left w:val="nil"/>
              <w:bottom w:val="nil"/>
              <w:right w:val="nil"/>
            </w:tcBorders>
            <w:shd w:val="clear" w:color="000000" w:fill="FFFFFF"/>
            <w:noWrap/>
            <w:vAlign w:val="bottom"/>
            <w:hideMark/>
          </w:tcPr>
          <w:p w14:paraId="3F25577C" w14:textId="5CE4D1C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52.1</w:t>
            </w:r>
          </w:p>
        </w:tc>
        <w:tc>
          <w:tcPr>
            <w:tcW w:w="382" w:type="dxa"/>
            <w:tcBorders>
              <w:top w:val="nil"/>
              <w:left w:val="nil"/>
              <w:bottom w:val="nil"/>
              <w:right w:val="nil"/>
            </w:tcBorders>
            <w:shd w:val="clear" w:color="000000" w:fill="FFFFFF"/>
            <w:noWrap/>
            <w:vAlign w:val="bottom"/>
            <w:hideMark/>
          </w:tcPr>
          <w:p w14:paraId="1699F9A1" w14:textId="744CE8F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0.84</w:t>
            </w:r>
          </w:p>
        </w:tc>
        <w:tc>
          <w:tcPr>
            <w:tcW w:w="166" w:type="dxa"/>
            <w:tcBorders>
              <w:top w:val="nil"/>
              <w:left w:val="nil"/>
              <w:bottom w:val="nil"/>
              <w:right w:val="nil"/>
            </w:tcBorders>
            <w:shd w:val="clear" w:color="000000" w:fill="FFFFFF"/>
            <w:noWrap/>
            <w:vAlign w:val="bottom"/>
            <w:hideMark/>
          </w:tcPr>
          <w:p w14:paraId="2C0A5734" w14:textId="14D76B4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23C024D5" w14:textId="1E0F3DC7"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1D51C909" w14:textId="27FB5A7D"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72.7</w:t>
            </w:r>
          </w:p>
        </w:tc>
        <w:tc>
          <w:tcPr>
            <w:tcW w:w="425" w:type="dxa"/>
            <w:tcBorders>
              <w:top w:val="nil"/>
              <w:left w:val="nil"/>
              <w:bottom w:val="nil"/>
              <w:right w:val="nil"/>
            </w:tcBorders>
            <w:shd w:val="clear" w:color="000000" w:fill="FFFFFF"/>
            <w:vAlign w:val="bottom"/>
          </w:tcPr>
          <w:p w14:paraId="659A26F3" w14:textId="3E17FAD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77.5</w:t>
            </w:r>
          </w:p>
        </w:tc>
        <w:tc>
          <w:tcPr>
            <w:tcW w:w="428" w:type="dxa"/>
            <w:tcBorders>
              <w:top w:val="nil"/>
              <w:left w:val="nil"/>
              <w:bottom w:val="nil"/>
              <w:right w:val="nil"/>
            </w:tcBorders>
            <w:shd w:val="clear" w:color="000000" w:fill="FFFFFF"/>
            <w:vAlign w:val="bottom"/>
          </w:tcPr>
          <w:p w14:paraId="65D51975" w14:textId="32D832B0"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1.22</w:t>
            </w:r>
          </w:p>
        </w:tc>
        <w:tc>
          <w:tcPr>
            <w:tcW w:w="175" w:type="dxa"/>
            <w:tcBorders>
              <w:top w:val="nil"/>
              <w:left w:val="nil"/>
              <w:bottom w:val="nil"/>
              <w:right w:val="nil"/>
            </w:tcBorders>
            <w:shd w:val="clear" w:color="000000" w:fill="FFFFFF"/>
            <w:vAlign w:val="bottom"/>
          </w:tcPr>
          <w:p w14:paraId="3B3E8DE6" w14:textId="226F909F"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0C3EDC4C"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636EBA0E" w14:textId="0F77661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Burundi (BDI)</w:t>
            </w:r>
          </w:p>
        </w:tc>
        <w:tc>
          <w:tcPr>
            <w:tcW w:w="571" w:type="dxa"/>
            <w:tcBorders>
              <w:top w:val="nil"/>
              <w:left w:val="nil"/>
              <w:bottom w:val="nil"/>
              <w:right w:val="nil"/>
            </w:tcBorders>
            <w:shd w:val="clear" w:color="000000" w:fill="FFFFFF"/>
            <w:vAlign w:val="center"/>
          </w:tcPr>
          <w:p w14:paraId="29E49D5A" w14:textId="550E60C0"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7F1353C7" w14:textId="2C89CF9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3A85CD18" w14:textId="51331AE0"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71C67488" w14:textId="4280FD7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42755F9C" w14:textId="62F5504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2BE1BC50" w14:textId="4D740746"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2016-17</w:t>
            </w:r>
          </w:p>
        </w:tc>
        <w:tc>
          <w:tcPr>
            <w:tcW w:w="148" w:type="dxa"/>
            <w:tcBorders>
              <w:top w:val="nil"/>
              <w:left w:val="nil"/>
              <w:bottom w:val="nil"/>
              <w:right w:val="nil"/>
            </w:tcBorders>
            <w:shd w:val="clear" w:color="000000" w:fill="FFFFFF"/>
            <w:vAlign w:val="bottom"/>
          </w:tcPr>
          <w:p w14:paraId="50EEA2D5" w14:textId="1E4425C6"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0E021E56" w14:textId="71057C1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49.9</w:t>
            </w:r>
          </w:p>
        </w:tc>
        <w:tc>
          <w:tcPr>
            <w:tcW w:w="425" w:type="dxa"/>
            <w:tcBorders>
              <w:top w:val="nil"/>
              <w:left w:val="nil"/>
              <w:bottom w:val="nil"/>
              <w:right w:val="nil"/>
            </w:tcBorders>
            <w:shd w:val="clear" w:color="000000" w:fill="FFFFFF"/>
            <w:noWrap/>
            <w:vAlign w:val="center"/>
            <w:hideMark/>
          </w:tcPr>
          <w:p w14:paraId="0252717C" w14:textId="450C466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54.1</w:t>
            </w:r>
          </w:p>
        </w:tc>
        <w:tc>
          <w:tcPr>
            <w:tcW w:w="426" w:type="dxa"/>
            <w:tcBorders>
              <w:top w:val="nil"/>
              <w:left w:val="nil"/>
              <w:bottom w:val="nil"/>
              <w:right w:val="nil"/>
            </w:tcBorders>
            <w:shd w:val="clear" w:color="000000" w:fill="FFFFFF"/>
            <w:noWrap/>
            <w:vAlign w:val="center"/>
            <w:hideMark/>
          </w:tcPr>
          <w:p w14:paraId="2FD843EA" w14:textId="2DF6266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0.64</w:t>
            </w:r>
          </w:p>
        </w:tc>
        <w:tc>
          <w:tcPr>
            <w:tcW w:w="143" w:type="dxa"/>
            <w:tcBorders>
              <w:top w:val="nil"/>
              <w:left w:val="nil"/>
              <w:bottom w:val="nil"/>
              <w:right w:val="nil"/>
            </w:tcBorders>
            <w:shd w:val="clear" w:color="000000" w:fill="FFFFFF"/>
            <w:noWrap/>
            <w:vAlign w:val="bottom"/>
            <w:hideMark/>
          </w:tcPr>
          <w:p w14:paraId="16B245C0" w14:textId="64A74B4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502A83C8" w14:textId="720215D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0A0E6FDE" w14:textId="5EAD9F8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23.5</w:t>
            </w:r>
          </w:p>
        </w:tc>
        <w:tc>
          <w:tcPr>
            <w:tcW w:w="425" w:type="dxa"/>
            <w:tcBorders>
              <w:top w:val="nil"/>
              <w:left w:val="nil"/>
              <w:bottom w:val="nil"/>
              <w:right w:val="nil"/>
            </w:tcBorders>
            <w:shd w:val="clear" w:color="000000" w:fill="FFFFFF"/>
            <w:noWrap/>
            <w:vAlign w:val="center"/>
            <w:hideMark/>
          </w:tcPr>
          <w:p w14:paraId="66E653D0" w14:textId="5F509B5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26.0</w:t>
            </w:r>
          </w:p>
        </w:tc>
        <w:tc>
          <w:tcPr>
            <w:tcW w:w="427" w:type="dxa"/>
            <w:tcBorders>
              <w:top w:val="nil"/>
              <w:left w:val="nil"/>
              <w:bottom w:val="nil"/>
              <w:right w:val="nil"/>
            </w:tcBorders>
            <w:shd w:val="clear" w:color="000000" w:fill="FFFFFF"/>
            <w:noWrap/>
            <w:vAlign w:val="bottom"/>
            <w:hideMark/>
          </w:tcPr>
          <w:p w14:paraId="2D2A4D4C" w14:textId="72FD0CC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0.38</w:t>
            </w:r>
          </w:p>
        </w:tc>
        <w:tc>
          <w:tcPr>
            <w:tcW w:w="160" w:type="dxa"/>
            <w:tcBorders>
              <w:top w:val="nil"/>
              <w:left w:val="nil"/>
              <w:bottom w:val="nil"/>
              <w:right w:val="nil"/>
            </w:tcBorders>
            <w:shd w:val="clear" w:color="000000" w:fill="FFFFFF"/>
            <w:noWrap/>
            <w:vAlign w:val="bottom"/>
            <w:hideMark/>
          </w:tcPr>
          <w:p w14:paraId="4AE42451" w14:textId="44E28F5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2D520ABF" w14:textId="512ED8D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3F731AA0" w14:textId="03982AB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38.1</w:t>
            </w:r>
          </w:p>
        </w:tc>
        <w:tc>
          <w:tcPr>
            <w:tcW w:w="425" w:type="dxa"/>
            <w:tcBorders>
              <w:top w:val="nil"/>
              <w:left w:val="nil"/>
              <w:bottom w:val="nil"/>
              <w:right w:val="nil"/>
            </w:tcBorders>
            <w:shd w:val="clear" w:color="000000" w:fill="FFFFFF"/>
            <w:noWrap/>
            <w:vAlign w:val="center"/>
            <w:hideMark/>
          </w:tcPr>
          <w:p w14:paraId="3DD152C7" w14:textId="7A5EA9F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42.6</w:t>
            </w:r>
          </w:p>
        </w:tc>
        <w:tc>
          <w:tcPr>
            <w:tcW w:w="428" w:type="dxa"/>
            <w:tcBorders>
              <w:top w:val="nil"/>
              <w:left w:val="nil"/>
              <w:bottom w:val="nil"/>
              <w:right w:val="nil"/>
            </w:tcBorders>
            <w:shd w:val="clear" w:color="000000" w:fill="FFFFFF"/>
            <w:noWrap/>
            <w:vAlign w:val="bottom"/>
            <w:hideMark/>
          </w:tcPr>
          <w:p w14:paraId="2261704A" w14:textId="74EB815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0.69</w:t>
            </w:r>
          </w:p>
        </w:tc>
        <w:tc>
          <w:tcPr>
            <w:tcW w:w="147" w:type="dxa"/>
            <w:tcBorders>
              <w:top w:val="nil"/>
              <w:left w:val="nil"/>
              <w:bottom w:val="nil"/>
              <w:right w:val="nil"/>
            </w:tcBorders>
            <w:shd w:val="clear" w:color="000000" w:fill="FFFFFF"/>
            <w:noWrap/>
            <w:vAlign w:val="bottom"/>
            <w:hideMark/>
          </w:tcPr>
          <w:p w14:paraId="0F1D921D" w14:textId="2A4D46A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7C7B2418" w14:textId="676D49E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1B24AA73" w14:textId="4573F64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50.5</w:t>
            </w:r>
          </w:p>
        </w:tc>
        <w:tc>
          <w:tcPr>
            <w:tcW w:w="426" w:type="dxa"/>
            <w:tcBorders>
              <w:top w:val="nil"/>
              <w:left w:val="nil"/>
              <w:bottom w:val="nil"/>
              <w:right w:val="nil"/>
            </w:tcBorders>
            <w:shd w:val="clear" w:color="000000" w:fill="FFFFFF"/>
            <w:noWrap/>
            <w:vAlign w:val="bottom"/>
            <w:hideMark/>
          </w:tcPr>
          <w:p w14:paraId="68ABCFD2" w14:textId="4B599C0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54.4</w:t>
            </w:r>
          </w:p>
        </w:tc>
        <w:tc>
          <w:tcPr>
            <w:tcW w:w="423" w:type="dxa"/>
            <w:tcBorders>
              <w:top w:val="nil"/>
              <w:left w:val="nil"/>
              <w:bottom w:val="nil"/>
              <w:right w:val="nil"/>
            </w:tcBorders>
            <w:shd w:val="clear" w:color="000000" w:fill="FFFFFF"/>
            <w:noWrap/>
            <w:vAlign w:val="bottom"/>
            <w:hideMark/>
          </w:tcPr>
          <w:p w14:paraId="2250A786" w14:textId="1EA94A9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0.60</w:t>
            </w:r>
          </w:p>
        </w:tc>
        <w:tc>
          <w:tcPr>
            <w:tcW w:w="160" w:type="dxa"/>
            <w:tcBorders>
              <w:top w:val="nil"/>
              <w:left w:val="nil"/>
              <w:bottom w:val="nil"/>
              <w:right w:val="nil"/>
            </w:tcBorders>
            <w:shd w:val="clear" w:color="000000" w:fill="FFFFFF"/>
            <w:noWrap/>
            <w:vAlign w:val="bottom"/>
            <w:hideMark/>
          </w:tcPr>
          <w:p w14:paraId="0B37794E" w14:textId="57AF374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A354C99" w14:textId="08FE886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19C86A51" w14:textId="2F48073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59.8</w:t>
            </w:r>
          </w:p>
        </w:tc>
        <w:tc>
          <w:tcPr>
            <w:tcW w:w="425" w:type="dxa"/>
            <w:tcBorders>
              <w:top w:val="nil"/>
              <w:left w:val="nil"/>
              <w:bottom w:val="nil"/>
              <w:right w:val="nil"/>
            </w:tcBorders>
            <w:shd w:val="clear" w:color="000000" w:fill="FFFFFF"/>
            <w:noWrap/>
            <w:vAlign w:val="bottom"/>
            <w:hideMark/>
          </w:tcPr>
          <w:p w14:paraId="38A36C02" w14:textId="3C624C1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65.8</w:t>
            </w:r>
          </w:p>
        </w:tc>
        <w:tc>
          <w:tcPr>
            <w:tcW w:w="382" w:type="dxa"/>
            <w:tcBorders>
              <w:top w:val="nil"/>
              <w:left w:val="nil"/>
              <w:bottom w:val="nil"/>
              <w:right w:val="nil"/>
            </w:tcBorders>
            <w:shd w:val="clear" w:color="000000" w:fill="FFFFFF"/>
            <w:noWrap/>
            <w:vAlign w:val="bottom"/>
            <w:hideMark/>
          </w:tcPr>
          <w:p w14:paraId="7073669C" w14:textId="691B993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0.92</w:t>
            </w:r>
          </w:p>
        </w:tc>
        <w:tc>
          <w:tcPr>
            <w:tcW w:w="166" w:type="dxa"/>
            <w:tcBorders>
              <w:top w:val="nil"/>
              <w:left w:val="nil"/>
              <w:bottom w:val="nil"/>
              <w:right w:val="nil"/>
            </w:tcBorders>
            <w:shd w:val="clear" w:color="000000" w:fill="FFFFFF"/>
            <w:noWrap/>
            <w:vAlign w:val="bottom"/>
            <w:hideMark/>
          </w:tcPr>
          <w:p w14:paraId="16345F5E" w14:textId="32BA385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723B53D1" w14:textId="5859CE19"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690B5B61" w14:textId="4842B8A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77.7</w:t>
            </w:r>
          </w:p>
        </w:tc>
        <w:tc>
          <w:tcPr>
            <w:tcW w:w="425" w:type="dxa"/>
            <w:tcBorders>
              <w:top w:val="nil"/>
              <w:left w:val="nil"/>
              <w:bottom w:val="nil"/>
              <w:right w:val="nil"/>
            </w:tcBorders>
            <w:shd w:val="clear" w:color="000000" w:fill="FFFFFF"/>
            <w:vAlign w:val="bottom"/>
          </w:tcPr>
          <w:p w14:paraId="73BD8C26" w14:textId="67D42C5D"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81.6</w:t>
            </w:r>
          </w:p>
        </w:tc>
        <w:tc>
          <w:tcPr>
            <w:tcW w:w="428" w:type="dxa"/>
            <w:tcBorders>
              <w:top w:val="nil"/>
              <w:left w:val="nil"/>
              <w:bottom w:val="nil"/>
              <w:right w:val="nil"/>
            </w:tcBorders>
            <w:shd w:val="clear" w:color="000000" w:fill="FFFFFF"/>
            <w:vAlign w:val="bottom"/>
          </w:tcPr>
          <w:p w14:paraId="49B68DEF" w14:textId="70CA631D"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0.59</w:t>
            </w:r>
          </w:p>
        </w:tc>
        <w:tc>
          <w:tcPr>
            <w:tcW w:w="175" w:type="dxa"/>
            <w:tcBorders>
              <w:top w:val="nil"/>
              <w:left w:val="nil"/>
              <w:bottom w:val="nil"/>
              <w:right w:val="nil"/>
            </w:tcBorders>
            <w:shd w:val="clear" w:color="000000" w:fill="FFFFFF"/>
            <w:vAlign w:val="bottom"/>
          </w:tcPr>
          <w:p w14:paraId="7B6FD4AD" w14:textId="5AF7D23C"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06C842F3"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6296155E" w14:textId="430CA28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Cameroon (CMR)</w:t>
            </w:r>
          </w:p>
        </w:tc>
        <w:tc>
          <w:tcPr>
            <w:tcW w:w="571" w:type="dxa"/>
            <w:tcBorders>
              <w:top w:val="nil"/>
              <w:left w:val="nil"/>
              <w:bottom w:val="nil"/>
              <w:right w:val="nil"/>
            </w:tcBorders>
            <w:shd w:val="clear" w:color="000000" w:fill="FFFFFF"/>
            <w:vAlign w:val="center"/>
          </w:tcPr>
          <w:p w14:paraId="32BE951C" w14:textId="30DDBE7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496D6FFE" w14:textId="66E32030"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0F1E223F" w14:textId="473C97A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4D08DB79" w14:textId="154E4B4A"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546B2478" w14:textId="7A673F80"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w:t>
            </w:r>
          </w:p>
        </w:tc>
        <w:tc>
          <w:tcPr>
            <w:tcW w:w="567" w:type="dxa"/>
            <w:tcBorders>
              <w:top w:val="nil"/>
              <w:left w:val="nil"/>
              <w:bottom w:val="nil"/>
              <w:right w:val="nil"/>
            </w:tcBorders>
            <w:shd w:val="clear" w:color="000000" w:fill="FFFFFF"/>
            <w:noWrap/>
            <w:vAlign w:val="bottom"/>
            <w:hideMark/>
          </w:tcPr>
          <w:p w14:paraId="2D62EC82" w14:textId="11CCFD50"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bottom w:val="nil"/>
              <w:right w:val="nil"/>
            </w:tcBorders>
            <w:shd w:val="clear" w:color="000000" w:fill="FFFFFF"/>
            <w:vAlign w:val="bottom"/>
          </w:tcPr>
          <w:p w14:paraId="3609BEF7" w14:textId="33A415E6"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4717F3B2" w14:textId="57B6FA2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66.8</w:t>
            </w:r>
          </w:p>
        </w:tc>
        <w:tc>
          <w:tcPr>
            <w:tcW w:w="425" w:type="dxa"/>
            <w:tcBorders>
              <w:top w:val="nil"/>
              <w:left w:val="nil"/>
              <w:bottom w:val="nil"/>
              <w:right w:val="nil"/>
            </w:tcBorders>
            <w:shd w:val="clear" w:color="000000" w:fill="FFFFFF"/>
            <w:noWrap/>
            <w:vAlign w:val="center"/>
            <w:hideMark/>
          </w:tcPr>
          <w:p w14:paraId="7CECBD8A" w14:textId="2485536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68.3</w:t>
            </w:r>
          </w:p>
        </w:tc>
        <w:tc>
          <w:tcPr>
            <w:tcW w:w="426" w:type="dxa"/>
            <w:tcBorders>
              <w:top w:val="nil"/>
              <w:left w:val="nil"/>
              <w:bottom w:val="nil"/>
              <w:right w:val="nil"/>
            </w:tcBorders>
            <w:shd w:val="clear" w:color="000000" w:fill="FFFFFF"/>
            <w:noWrap/>
            <w:vAlign w:val="center"/>
            <w:hideMark/>
          </w:tcPr>
          <w:p w14:paraId="21305B15" w14:textId="3918533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0.51</w:t>
            </w:r>
          </w:p>
        </w:tc>
        <w:tc>
          <w:tcPr>
            <w:tcW w:w="143" w:type="dxa"/>
            <w:tcBorders>
              <w:top w:val="nil"/>
              <w:left w:val="nil"/>
              <w:bottom w:val="nil"/>
              <w:right w:val="nil"/>
            </w:tcBorders>
            <w:shd w:val="clear" w:color="000000" w:fill="FFFFFF"/>
            <w:noWrap/>
            <w:vAlign w:val="bottom"/>
            <w:hideMark/>
          </w:tcPr>
          <w:p w14:paraId="57230986" w14:textId="2C6B405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76312BCC" w14:textId="1631862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76A344F" w14:textId="523BDDF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29.6</w:t>
            </w:r>
          </w:p>
        </w:tc>
        <w:tc>
          <w:tcPr>
            <w:tcW w:w="425" w:type="dxa"/>
            <w:tcBorders>
              <w:top w:val="nil"/>
              <w:left w:val="nil"/>
              <w:bottom w:val="nil"/>
              <w:right w:val="nil"/>
            </w:tcBorders>
            <w:shd w:val="clear" w:color="000000" w:fill="FFFFFF"/>
            <w:noWrap/>
            <w:vAlign w:val="center"/>
            <w:hideMark/>
          </w:tcPr>
          <w:p w14:paraId="206596A3" w14:textId="0F7B788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31.4</w:t>
            </w:r>
          </w:p>
        </w:tc>
        <w:tc>
          <w:tcPr>
            <w:tcW w:w="427" w:type="dxa"/>
            <w:tcBorders>
              <w:top w:val="nil"/>
              <w:left w:val="nil"/>
              <w:bottom w:val="nil"/>
              <w:right w:val="nil"/>
            </w:tcBorders>
            <w:shd w:val="clear" w:color="000000" w:fill="FFFFFF"/>
            <w:noWrap/>
            <w:vAlign w:val="bottom"/>
            <w:hideMark/>
          </w:tcPr>
          <w:p w14:paraId="7450C02E" w14:textId="53B7DD9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0.60</w:t>
            </w:r>
          </w:p>
        </w:tc>
        <w:tc>
          <w:tcPr>
            <w:tcW w:w="160" w:type="dxa"/>
            <w:tcBorders>
              <w:top w:val="nil"/>
              <w:left w:val="nil"/>
              <w:bottom w:val="nil"/>
              <w:right w:val="nil"/>
            </w:tcBorders>
            <w:shd w:val="clear" w:color="000000" w:fill="FFFFFF"/>
            <w:noWrap/>
            <w:vAlign w:val="bottom"/>
            <w:hideMark/>
          </w:tcPr>
          <w:p w14:paraId="58E9A42A" w14:textId="1FC7B7F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164BB80D" w14:textId="4EB0507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71E08790" w14:textId="34388B3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54.3</w:t>
            </w:r>
          </w:p>
        </w:tc>
        <w:tc>
          <w:tcPr>
            <w:tcW w:w="425" w:type="dxa"/>
            <w:tcBorders>
              <w:top w:val="nil"/>
              <w:left w:val="nil"/>
              <w:bottom w:val="nil"/>
              <w:right w:val="nil"/>
            </w:tcBorders>
            <w:shd w:val="clear" w:color="000000" w:fill="FFFFFF"/>
            <w:noWrap/>
            <w:vAlign w:val="center"/>
            <w:hideMark/>
          </w:tcPr>
          <w:p w14:paraId="4DBD8C08" w14:textId="3205DB7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56.1</w:t>
            </w:r>
          </w:p>
        </w:tc>
        <w:tc>
          <w:tcPr>
            <w:tcW w:w="428" w:type="dxa"/>
            <w:tcBorders>
              <w:top w:val="nil"/>
              <w:left w:val="nil"/>
              <w:bottom w:val="nil"/>
              <w:right w:val="nil"/>
            </w:tcBorders>
            <w:shd w:val="clear" w:color="000000" w:fill="FFFFFF"/>
            <w:noWrap/>
            <w:vAlign w:val="bottom"/>
            <w:hideMark/>
          </w:tcPr>
          <w:p w14:paraId="7BB1FE52" w14:textId="238E019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0.61</w:t>
            </w:r>
          </w:p>
        </w:tc>
        <w:tc>
          <w:tcPr>
            <w:tcW w:w="147" w:type="dxa"/>
            <w:tcBorders>
              <w:top w:val="nil"/>
              <w:left w:val="nil"/>
              <w:bottom w:val="nil"/>
              <w:right w:val="nil"/>
            </w:tcBorders>
            <w:shd w:val="clear" w:color="000000" w:fill="FFFFFF"/>
            <w:noWrap/>
            <w:vAlign w:val="bottom"/>
            <w:hideMark/>
          </w:tcPr>
          <w:p w14:paraId="767693CF" w14:textId="294EA98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3E116E80" w14:textId="19D51BA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3DC8F98B" w14:textId="2DD8956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70.7</w:t>
            </w:r>
          </w:p>
        </w:tc>
        <w:tc>
          <w:tcPr>
            <w:tcW w:w="426" w:type="dxa"/>
            <w:tcBorders>
              <w:top w:val="nil"/>
              <w:left w:val="nil"/>
              <w:bottom w:val="nil"/>
              <w:right w:val="nil"/>
            </w:tcBorders>
            <w:shd w:val="clear" w:color="000000" w:fill="FFFFFF"/>
            <w:noWrap/>
            <w:vAlign w:val="bottom"/>
            <w:hideMark/>
          </w:tcPr>
          <w:p w14:paraId="621A298D" w14:textId="574746C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72.2</w:t>
            </w:r>
          </w:p>
        </w:tc>
        <w:tc>
          <w:tcPr>
            <w:tcW w:w="423" w:type="dxa"/>
            <w:tcBorders>
              <w:top w:val="nil"/>
              <w:left w:val="nil"/>
              <w:bottom w:val="nil"/>
              <w:right w:val="nil"/>
            </w:tcBorders>
            <w:shd w:val="clear" w:color="000000" w:fill="FFFFFF"/>
            <w:noWrap/>
            <w:vAlign w:val="bottom"/>
            <w:hideMark/>
          </w:tcPr>
          <w:p w14:paraId="20B9012F" w14:textId="604E612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0.49</w:t>
            </w:r>
          </w:p>
        </w:tc>
        <w:tc>
          <w:tcPr>
            <w:tcW w:w="160" w:type="dxa"/>
            <w:tcBorders>
              <w:top w:val="nil"/>
              <w:left w:val="nil"/>
              <w:bottom w:val="nil"/>
              <w:right w:val="nil"/>
            </w:tcBorders>
            <w:shd w:val="clear" w:color="000000" w:fill="FFFFFF"/>
            <w:noWrap/>
            <w:vAlign w:val="bottom"/>
            <w:hideMark/>
          </w:tcPr>
          <w:p w14:paraId="746F1E52" w14:textId="38AC2D4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5EB1D1C" w14:textId="1B6DBB8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07C8959D" w14:textId="57B962C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83.8</w:t>
            </w:r>
          </w:p>
        </w:tc>
        <w:tc>
          <w:tcPr>
            <w:tcW w:w="425" w:type="dxa"/>
            <w:tcBorders>
              <w:top w:val="nil"/>
              <w:left w:val="nil"/>
              <w:bottom w:val="nil"/>
              <w:right w:val="nil"/>
            </w:tcBorders>
            <w:shd w:val="clear" w:color="000000" w:fill="FFFFFF"/>
            <w:noWrap/>
            <w:vAlign w:val="bottom"/>
            <w:hideMark/>
          </w:tcPr>
          <w:p w14:paraId="352064BA" w14:textId="249BE1B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85.4</w:t>
            </w:r>
          </w:p>
        </w:tc>
        <w:tc>
          <w:tcPr>
            <w:tcW w:w="382" w:type="dxa"/>
            <w:tcBorders>
              <w:top w:val="nil"/>
              <w:left w:val="nil"/>
              <w:bottom w:val="nil"/>
              <w:right w:val="nil"/>
            </w:tcBorders>
            <w:shd w:val="clear" w:color="000000" w:fill="FFFFFF"/>
            <w:noWrap/>
            <w:vAlign w:val="bottom"/>
            <w:hideMark/>
          </w:tcPr>
          <w:p w14:paraId="36C5125B" w14:textId="495F96B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0.56</w:t>
            </w:r>
          </w:p>
        </w:tc>
        <w:tc>
          <w:tcPr>
            <w:tcW w:w="166" w:type="dxa"/>
            <w:tcBorders>
              <w:top w:val="nil"/>
              <w:left w:val="nil"/>
              <w:bottom w:val="nil"/>
              <w:right w:val="nil"/>
            </w:tcBorders>
            <w:shd w:val="clear" w:color="000000" w:fill="FFFFFF"/>
            <w:noWrap/>
            <w:vAlign w:val="bottom"/>
            <w:hideMark/>
          </w:tcPr>
          <w:p w14:paraId="415DFE48" w14:textId="626BE1C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4DF0E619" w14:textId="49EE6607"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2DB83409" w14:textId="24C87C4C"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95.7</w:t>
            </w:r>
          </w:p>
        </w:tc>
        <w:tc>
          <w:tcPr>
            <w:tcW w:w="425" w:type="dxa"/>
            <w:tcBorders>
              <w:top w:val="nil"/>
              <w:left w:val="nil"/>
              <w:bottom w:val="nil"/>
              <w:right w:val="nil"/>
            </w:tcBorders>
            <w:shd w:val="clear" w:color="000000" w:fill="FFFFFF"/>
            <w:vAlign w:val="bottom"/>
          </w:tcPr>
          <w:p w14:paraId="0EB106C7" w14:textId="6FD0CD6B"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96.6</w:t>
            </w:r>
          </w:p>
        </w:tc>
        <w:tc>
          <w:tcPr>
            <w:tcW w:w="428" w:type="dxa"/>
            <w:tcBorders>
              <w:top w:val="nil"/>
              <w:left w:val="nil"/>
              <w:bottom w:val="nil"/>
              <w:right w:val="nil"/>
            </w:tcBorders>
            <w:shd w:val="clear" w:color="000000" w:fill="FFFFFF"/>
            <w:vAlign w:val="bottom"/>
          </w:tcPr>
          <w:p w14:paraId="385DBB0A" w14:textId="2913A676"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0.28</w:t>
            </w:r>
          </w:p>
        </w:tc>
        <w:tc>
          <w:tcPr>
            <w:tcW w:w="175" w:type="dxa"/>
            <w:tcBorders>
              <w:top w:val="nil"/>
              <w:left w:val="nil"/>
              <w:bottom w:val="nil"/>
              <w:right w:val="nil"/>
            </w:tcBorders>
            <w:shd w:val="clear" w:color="000000" w:fill="FFFFFF"/>
            <w:vAlign w:val="bottom"/>
          </w:tcPr>
          <w:p w14:paraId="7EDD31B1" w14:textId="178AA507"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21DF71FD"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4BBD0A44" w14:textId="6BD1632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Central African Republic (CAF)</w:t>
            </w:r>
          </w:p>
        </w:tc>
        <w:tc>
          <w:tcPr>
            <w:tcW w:w="571" w:type="dxa"/>
            <w:tcBorders>
              <w:top w:val="nil"/>
              <w:left w:val="nil"/>
              <w:bottom w:val="nil"/>
              <w:right w:val="nil"/>
            </w:tcBorders>
            <w:shd w:val="clear" w:color="000000" w:fill="FFFFFF"/>
            <w:vAlign w:val="center"/>
          </w:tcPr>
          <w:p w14:paraId="2E3FB011" w14:textId="456D517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4C458910" w14:textId="35FF83E5"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373AC7B7" w14:textId="3EA8C3F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7A2EDBD2" w14:textId="1977BB29"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5C523C17" w14:textId="2705CE5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2000</w:t>
            </w:r>
          </w:p>
        </w:tc>
        <w:tc>
          <w:tcPr>
            <w:tcW w:w="567" w:type="dxa"/>
            <w:tcBorders>
              <w:top w:val="nil"/>
              <w:left w:val="nil"/>
              <w:bottom w:val="nil"/>
              <w:right w:val="nil"/>
            </w:tcBorders>
            <w:shd w:val="clear" w:color="000000" w:fill="FFFFFF"/>
            <w:noWrap/>
            <w:vAlign w:val="bottom"/>
            <w:hideMark/>
          </w:tcPr>
          <w:p w14:paraId="59D815DF" w14:textId="4CE9A97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148" w:type="dxa"/>
            <w:tcBorders>
              <w:top w:val="nil"/>
              <w:left w:val="nil"/>
              <w:bottom w:val="nil"/>
              <w:right w:val="nil"/>
            </w:tcBorders>
            <w:shd w:val="clear" w:color="000000" w:fill="FFFFFF"/>
            <w:vAlign w:val="bottom"/>
          </w:tcPr>
          <w:p w14:paraId="4392AE5E" w14:textId="21754019"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51CBEBD8" w14:textId="77FA96B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40.4</w:t>
            </w:r>
          </w:p>
        </w:tc>
        <w:tc>
          <w:tcPr>
            <w:tcW w:w="425" w:type="dxa"/>
            <w:tcBorders>
              <w:top w:val="nil"/>
              <w:left w:val="nil"/>
              <w:bottom w:val="nil"/>
              <w:right w:val="nil"/>
            </w:tcBorders>
            <w:shd w:val="clear" w:color="000000" w:fill="FFFFFF"/>
            <w:noWrap/>
            <w:vAlign w:val="center"/>
            <w:hideMark/>
          </w:tcPr>
          <w:p w14:paraId="1723A386" w14:textId="35DB2E1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48.0</w:t>
            </w:r>
          </w:p>
        </w:tc>
        <w:tc>
          <w:tcPr>
            <w:tcW w:w="426" w:type="dxa"/>
            <w:tcBorders>
              <w:top w:val="nil"/>
              <w:left w:val="nil"/>
              <w:bottom w:val="nil"/>
              <w:right w:val="nil"/>
            </w:tcBorders>
            <w:shd w:val="clear" w:color="000000" w:fill="FFFFFF"/>
            <w:noWrap/>
            <w:vAlign w:val="center"/>
            <w:hideMark/>
          </w:tcPr>
          <w:p w14:paraId="4D450E4A" w14:textId="2CF4D9A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0.76</w:t>
            </w:r>
          </w:p>
        </w:tc>
        <w:tc>
          <w:tcPr>
            <w:tcW w:w="143" w:type="dxa"/>
            <w:tcBorders>
              <w:top w:val="nil"/>
              <w:left w:val="nil"/>
              <w:bottom w:val="nil"/>
              <w:right w:val="nil"/>
            </w:tcBorders>
            <w:shd w:val="clear" w:color="000000" w:fill="FFFFFF"/>
            <w:noWrap/>
            <w:vAlign w:val="bottom"/>
            <w:hideMark/>
          </w:tcPr>
          <w:p w14:paraId="6D421914" w14:textId="62726A4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1BC8F932" w14:textId="4AD6CA1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080CC06B" w14:textId="419C152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11.8</w:t>
            </w:r>
          </w:p>
        </w:tc>
        <w:tc>
          <w:tcPr>
            <w:tcW w:w="425" w:type="dxa"/>
            <w:tcBorders>
              <w:top w:val="nil"/>
              <w:left w:val="nil"/>
              <w:bottom w:val="nil"/>
              <w:right w:val="nil"/>
            </w:tcBorders>
            <w:shd w:val="clear" w:color="000000" w:fill="FFFFFF"/>
            <w:noWrap/>
            <w:vAlign w:val="center"/>
            <w:hideMark/>
          </w:tcPr>
          <w:p w14:paraId="6C3E86C2" w14:textId="0BB3DE5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17.4</w:t>
            </w:r>
          </w:p>
        </w:tc>
        <w:tc>
          <w:tcPr>
            <w:tcW w:w="427" w:type="dxa"/>
            <w:tcBorders>
              <w:top w:val="nil"/>
              <w:left w:val="nil"/>
              <w:bottom w:val="nil"/>
              <w:right w:val="nil"/>
            </w:tcBorders>
            <w:shd w:val="clear" w:color="000000" w:fill="FFFFFF"/>
            <w:noWrap/>
            <w:vAlign w:val="bottom"/>
            <w:hideMark/>
          </w:tcPr>
          <w:p w14:paraId="35C4C207" w14:textId="784B545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0.55</w:t>
            </w:r>
          </w:p>
        </w:tc>
        <w:tc>
          <w:tcPr>
            <w:tcW w:w="160" w:type="dxa"/>
            <w:tcBorders>
              <w:top w:val="nil"/>
              <w:left w:val="nil"/>
              <w:bottom w:val="nil"/>
              <w:right w:val="nil"/>
            </w:tcBorders>
            <w:shd w:val="clear" w:color="000000" w:fill="FFFFFF"/>
            <w:noWrap/>
            <w:vAlign w:val="bottom"/>
            <w:hideMark/>
          </w:tcPr>
          <w:p w14:paraId="585462A1" w14:textId="61192B1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38589D65" w14:textId="5BF9013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3A9AFC8A" w14:textId="0F3F7C6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27.8</w:t>
            </w:r>
          </w:p>
        </w:tc>
        <w:tc>
          <w:tcPr>
            <w:tcW w:w="425" w:type="dxa"/>
            <w:tcBorders>
              <w:top w:val="nil"/>
              <w:left w:val="nil"/>
              <w:bottom w:val="nil"/>
              <w:right w:val="nil"/>
            </w:tcBorders>
            <w:shd w:val="clear" w:color="000000" w:fill="FFFFFF"/>
            <w:noWrap/>
            <w:vAlign w:val="center"/>
            <w:hideMark/>
          </w:tcPr>
          <w:p w14:paraId="66D71398" w14:textId="2851E41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35.5</w:t>
            </w:r>
          </w:p>
        </w:tc>
        <w:tc>
          <w:tcPr>
            <w:tcW w:w="428" w:type="dxa"/>
            <w:tcBorders>
              <w:top w:val="nil"/>
              <w:left w:val="nil"/>
              <w:bottom w:val="nil"/>
              <w:right w:val="nil"/>
            </w:tcBorders>
            <w:shd w:val="clear" w:color="000000" w:fill="FFFFFF"/>
            <w:noWrap/>
            <w:vAlign w:val="bottom"/>
            <w:hideMark/>
          </w:tcPr>
          <w:p w14:paraId="6417A9C6" w14:textId="37B11F2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0.77</w:t>
            </w:r>
          </w:p>
        </w:tc>
        <w:tc>
          <w:tcPr>
            <w:tcW w:w="147" w:type="dxa"/>
            <w:tcBorders>
              <w:top w:val="nil"/>
              <w:left w:val="nil"/>
              <w:bottom w:val="nil"/>
              <w:right w:val="nil"/>
            </w:tcBorders>
            <w:shd w:val="clear" w:color="000000" w:fill="FFFFFF"/>
            <w:noWrap/>
            <w:vAlign w:val="bottom"/>
            <w:hideMark/>
          </w:tcPr>
          <w:p w14:paraId="7AD8FEEC" w14:textId="055580C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71B89672" w14:textId="7228277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51709736" w14:textId="485CE35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38.9</w:t>
            </w:r>
          </w:p>
        </w:tc>
        <w:tc>
          <w:tcPr>
            <w:tcW w:w="426" w:type="dxa"/>
            <w:tcBorders>
              <w:top w:val="nil"/>
              <w:left w:val="nil"/>
              <w:bottom w:val="nil"/>
              <w:right w:val="nil"/>
            </w:tcBorders>
            <w:shd w:val="clear" w:color="000000" w:fill="FFFFFF"/>
            <w:noWrap/>
            <w:vAlign w:val="bottom"/>
            <w:hideMark/>
          </w:tcPr>
          <w:p w14:paraId="6765DFEF" w14:textId="25289FC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48.5</w:t>
            </w:r>
          </w:p>
        </w:tc>
        <w:tc>
          <w:tcPr>
            <w:tcW w:w="423" w:type="dxa"/>
            <w:tcBorders>
              <w:top w:val="nil"/>
              <w:left w:val="nil"/>
              <w:bottom w:val="nil"/>
              <w:right w:val="nil"/>
            </w:tcBorders>
            <w:shd w:val="clear" w:color="000000" w:fill="FFFFFF"/>
            <w:noWrap/>
            <w:vAlign w:val="bottom"/>
            <w:hideMark/>
          </w:tcPr>
          <w:p w14:paraId="4A4CD48D" w14:textId="3EDD78D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0.95</w:t>
            </w:r>
          </w:p>
        </w:tc>
        <w:tc>
          <w:tcPr>
            <w:tcW w:w="160" w:type="dxa"/>
            <w:tcBorders>
              <w:top w:val="nil"/>
              <w:left w:val="nil"/>
              <w:bottom w:val="nil"/>
              <w:right w:val="nil"/>
            </w:tcBorders>
            <w:shd w:val="clear" w:color="000000" w:fill="FFFFFF"/>
            <w:noWrap/>
            <w:vAlign w:val="bottom"/>
            <w:hideMark/>
          </w:tcPr>
          <w:p w14:paraId="00830150" w14:textId="162BDA0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3CD6169B" w14:textId="1260F28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7C2E0927" w14:textId="50346C5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52.1</w:t>
            </w:r>
          </w:p>
        </w:tc>
        <w:tc>
          <w:tcPr>
            <w:tcW w:w="425" w:type="dxa"/>
            <w:tcBorders>
              <w:top w:val="nil"/>
              <w:left w:val="nil"/>
              <w:bottom w:val="nil"/>
              <w:right w:val="nil"/>
            </w:tcBorders>
            <w:shd w:val="clear" w:color="000000" w:fill="FFFFFF"/>
            <w:noWrap/>
            <w:vAlign w:val="bottom"/>
            <w:hideMark/>
          </w:tcPr>
          <w:p w14:paraId="0D222877" w14:textId="2642DCE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60.0</w:t>
            </w:r>
          </w:p>
        </w:tc>
        <w:tc>
          <w:tcPr>
            <w:tcW w:w="382" w:type="dxa"/>
            <w:tcBorders>
              <w:top w:val="nil"/>
              <w:left w:val="nil"/>
              <w:bottom w:val="nil"/>
              <w:right w:val="nil"/>
            </w:tcBorders>
            <w:shd w:val="clear" w:color="000000" w:fill="FFFFFF"/>
            <w:noWrap/>
            <w:vAlign w:val="bottom"/>
            <w:hideMark/>
          </w:tcPr>
          <w:p w14:paraId="7277041E" w14:textId="79DB911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0.79</w:t>
            </w:r>
          </w:p>
        </w:tc>
        <w:tc>
          <w:tcPr>
            <w:tcW w:w="166" w:type="dxa"/>
            <w:tcBorders>
              <w:top w:val="nil"/>
              <w:left w:val="nil"/>
              <w:bottom w:val="nil"/>
              <w:right w:val="nil"/>
            </w:tcBorders>
            <w:shd w:val="clear" w:color="000000" w:fill="FFFFFF"/>
            <w:noWrap/>
            <w:vAlign w:val="bottom"/>
            <w:hideMark/>
          </w:tcPr>
          <w:p w14:paraId="5AE5D727" w14:textId="340F5A9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3E7BCE82" w14:textId="1689BBA2"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2EAE14D0" w14:textId="5B33090C"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71.3</w:t>
            </w:r>
          </w:p>
        </w:tc>
        <w:tc>
          <w:tcPr>
            <w:tcW w:w="425" w:type="dxa"/>
            <w:tcBorders>
              <w:top w:val="nil"/>
              <w:left w:val="nil"/>
              <w:bottom w:val="nil"/>
              <w:right w:val="nil"/>
            </w:tcBorders>
            <w:shd w:val="clear" w:color="000000" w:fill="FFFFFF"/>
            <w:vAlign w:val="bottom"/>
          </w:tcPr>
          <w:p w14:paraId="67614341" w14:textId="1EEC70BB"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78.6</w:t>
            </w:r>
          </w:p>
        </w:tc>
        <w:tc>
          <w:tcPr>
            <w:tcW w:w="428" w:type="dxa"/>
            <w:tcBorders>
              <w:top w:val="nil"/>
              <w:left w:val="nil"/>
              <w:bottom w:val="nil"/>
              <w:right w:val="nil"/>
            </w:tcBorders>
            <w:shd w:val="clear" w:color="000000" w:fill="FFFFFF"/>
            <w:vAlign w:val="bottom"/>
          </w:tcPr>
          <w:p w14:paraId="195E10B2" w14:textId="6EB104C6"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0.72</w:t>
            </w:r>
          </w:p>
        </w:tc>
        <w:tc>
          <w:tcPr>
            <w:tcW w:w="175" w:type="dxa"/>
            <w:tcBorders>
              <w:top w:val="nil"/>
              <w:left w:val="nil"/>
              <w:bottom w:val="nil"/>
              <w:right w:val="nil"/>
            </w:tcBorders>
            <w:shd w:val="clear" w:color="000000" w:fill="FFFFFF"/>
            <w:vAlign w:val="bottom"/>
          </w:tcPr>
          <w:p w14:paraId="48B34EB6" w14:textId="629A9AA6"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1977A9CC"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1424B088" w14:textId="46E3DFA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Chad (TCD)</w:t>
            </w:r>
          </w:p>
        </w:tc>
        <w:tc>
          <w:tcPr>
            <w:tcW w:w="571" w:type="dxa"/>
            <w:tcBorders>
              <w:top w:val="nil"/>
              <w:left w:val="nil"/>
              <w:bottom w:val="nil"/>
              <w:right w:val="nil"/>
            </w:tcBorders>
            <w:shd w:val="clear" w:color="000000" w:fill="FFFFFF"/>
            <w:vAlign w:val="center"/>
          </w:tcPr>
          <w:p w14:paraId="5E951F08" w14:textId="056B0FD4"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239922E7" w14:textId="12809832"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2F5ABB03" w14:textId="50FEBE18"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7DEF7158" w14:textId="4CAFDED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19D456A4" w14:textId="7C95C30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020C982A" w14:textId="6ECAF2B4"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2014-15</w:t>
            </w:r>
          </w:p>
        </w:tc>
        <w:tc>
          <w:tcPr>
            <w:tcW w:w="148" w:type="dxa"/>
            <w:tcBorders>
              <w:top w:val="nil"/>
              <w:left w:val="nil"/>
              <w:bottom w:val="nil"/>
              <w:right w:val="nil"/>
            </w:tcBorders>
            <w:shd w:val="clear" w:color="000000" w:fill="FFFFFF"/>
            <w:vAlign w:val="bottom"/>
          </w:tcPr>
          <w:p w14:paraId="1D417628" w14:textId="4581C87C"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38363AC8" w14:textId="3981EAE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38.0</w:t>
            </w:r>
          </w:p>
        </w:tc>
        <w:tc>
          <w:tcPr>
            <w:tcW w:w="425" w:type="dxa"/>
            <w:tcBorders>
              <w:top w:val="nil"/>
              <w:left w:val="nil"/>
              <w:bottom w:val="nil"/>
              <w:right w:val="nil"/>
            </w:tcBorders>
            <w:shd w:val="clear" w:color="000000" w:fill="FFFFFF"/>
            <w:noWrap/>
            <w:vAlign w:val="center"/>
            <w:hideMark/>
          </w:tcPr>
          <w:p w14:paraId="1379D4FE" w14:textId="2779E25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40.0</w:t>
            </w:r>
          </w:p>
        </w:tc>
        <w:tc>
          <w:tcPr>
            <w:tcW w:w="426" w:type="dxa"/>
            <w:tcBorders>
              <w:top w:val="nil"/>
              <w:left w:val="nil"/>
              <w:bottom w:val="nil"/>
              <w:right w:val="nil"/>
            </w:tcBorders>
            <w:shd w:val="clear" w:color="000000" w:fill="FFFFFF"/>
            <w:noWrap/>
            <w:vAlign w:val="center"/>
            <w:hideMark/>
          </w:tcPr>
          <w:p w14:paraId="43ECBF95" w14:textId="6E0CD99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0.44</w:t>
            </w:r>
          </w:p>
        </w:tc>
        <w:tc>
          <w:tcPr>
            <w:tcW w:w="143" w:type="dxa"/>
            <w:tcBorders>
              <w:top w:val="nil"/>
              <w:left w:val="nil"/>
              <w:bottom w:val="nil"/>
              <w:right w:val="nil"/>
            </w:tcBorders>
            <w:shd w:val="clear" w:color="000000" w:fill="FFFFFF"/>
            <w:noWrap/>
            <w:vAlign w:val="bottom"/>
            <w:hideMark/>
          </w:tcPr>
          <w:p w14:paraId="6C7E9084" w14:textId="37D438A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E7B0C8A" w14:textId="498EFF9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619CFC3F" w14:textId="659B0AE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w:t>
            </w:r>
          </w:p>
        </w:tc>
        <w:tc>
          <w:tcPr>
            <w:tcW w:w="425" w:type="dxa"/>
            <w:tcBorders>
              <w:top w:val="nil"/>
              <w:left w:val="nil"/>
              <w:bottom w:val="nil"/>
              <w:right w:val="nil"/>
            </w:tcBorders>
            <w:shd w:val="clear" w:color="000000" w:fill="FFFFFF"/>
            <w:noWrap/>
            <w:vAlign w:val="center"/>
            <w:hideMark/>
          </w:tcPr>
          <w:p w14:paraId="5E85EF3A" w14:textId="2AAA6BE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11.6</w:t>
            </w:r>
          </w:p>
        </w:tc>
        <w:tc>
          <w:tcPr>
            <w:tcW w:w="427" w:type="dxa"/>
            <w:tcBorders>
              <w:top w:val="nil"/>
              <w:left w:val="nil"/>
              <w:bottom w:val="nil"/>
              <w:right w:val="nil"/>
            </w:tcBorders>
            <w:shd w:val="clear" w:color="000000" w:fill="FFFFFF"/>
            <w:noWrap/>
            <w:vAlign w:val="bottom"/>
            <w:hideMark/>
          </w:tcPr>
          <w:p w14:paraId="533764F4" w14:textId="0730542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0.47</w:t>
            </w:r>
          </w:p>
        </w:tc>
        <w:tc>
          <w:tcPr>
            <w:tcW w:w="160" w:type="dxa"/>
            <w:tcBorders>
              <w:top w:val="nil"/>
              <w:left w:val="nil"/>
              <w:bottom w:val="nil"/>
              <w:right w:val="nil"/>
            </w:tcBorders>
            <w:shd w:val="clear" w:color="000000" w:fill="FFFFFF"/>
            <w:noWrap/>
            <w:vAlign w:val="bottom"/>
            <w:hideMark/>
          </w:tcPr>
          <w:p w14:paraId="0F28B92A" w14:textId="4A5314E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28542F8A" w14:textId="281BA49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40B08C36" w14:textId="7EC5FF1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24.1</w:t>
            </w:r>
          </w:p>
        </w:tc>
        <w:tc>
          <w:tcPr>
            <w:tcW w:w="425" w:type="dxa"/>
            <w:tcBorders>
              <w:top w:val="nil"/>
              <w:left w:val="nil"/>
              <w:bottom w:val="nil"/>
              <w:right w:val="nil"/>
            </w:tcBorders>
            <w:shd w:val="clear" w:color="000000" w:fill="FFFFFF"/>
            <w:noWrap/>
            <w:vAlign w:val="center"/>
            <w:hideMark/>
          </w:tcPr>
          <w:p w14:paraId="4FFFCD9B" w14:textId="08DFF66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27.1</w:t>
            </w:r>
          </w:p>
        </w:tc>
        <w:tc>
          <w:tcPr>
            <w:tcW w:w="428" w:type="dxa"/>
            <w:tcBorders>
              <w:top w:val="nil"/>
              <w:left w:val="nil"/>
              <w:bottom w:val="nil"/>
              <w:right w:val="nil"/>
            </w:tcBorders>
            <w:shd w:val="clear" w:color="000000" w:fill="FFFFFF"/>
            <w:noWrap/>
            <w:vAlign w:val="bottom"/>
            <w:hideMark/>
          </w:tcPr>
          <w:p w14:paraId="237F92EB" w14:textId="06078E5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0.68</w:t>
            </w:r>
          </w:p>
        </w:tc>
        <w:tc>
          <w:tcPr>
            <w:tcW w:w="147" w:type="dxa"/>
            <w:tcBorders>
              <w:top w:val="nil"/>
              <w:left w:val="nil"/>
              <w:bottom w:val="nil"/>
              <w:right w:val="nil"/>
            </w:tcBorders>
            <w:shd w:val="clear" w:color="000000" w:fill="FFFFFF"/>
            <w:noWrap/>
            <w:vAlign w:val="bottom"/>
            <w:hideMark/>
          </w:tcPr>
          <w:p w14:paraId="70341284" w14:textId="0E23EEC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18B7474B" w14:textId="7059CF9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4A36CD1B" w14:textId="2565573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36.0</w:t>
            </w:r>
          </w:p>
        </w:tc>
        <w:tc>
          <w:tcPr>
            <w:tcW w:w="426" w:type="dxa"/>
            <w:tcBorders>
              <w:top w:val="nil"/>
              <w:left w:val="nil"/>
              <w:bottom w:val="nil"/>
              <w:right w:val="nil"/>
            </w:tcBorders>
            <w:shd w:val="clear" w:color="000000" w:fill="FFFFFF"/>
            <w:noWrap/>
            <w:vAlign w:val="bottom"/>
            <w:hideMark/>
          </w:tcPr>
          <w:p w14:paraId="33675BE0" w14:textId="7DCB91A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37.8</w:t>
            </w:r>
          </w:p>
        </w:tc>
        <w:tc>
          <w:tcPr>
            <w:tcW w:w="423" w:type="dxa"/>
            <w:tcBorders>
              <w:top w:val="nil"/>
              <w:left w:val="nil"/>
              <w:bottom w:val="nil"/>
              <w:right w:val="nil"/>
            </w:tcBorders>
            <w:shd w:val="clear" w:color="000000" w:fill="FFFFFF"/>
            <w:noWrap/>
            <w:vAlign w:val="bottom"/>
            <w:hideMark/>
          </w:tcPr>
          <w:p w14:paraId="1F3C7CC4" w14:textId="3A371A9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0.38</w:t>
            </w:r>
          </w:p>
        </w:tc>
        <w:tc>
          <w:tcPr>
            <w:tcW w:w="160" w:type="dxa"/>
            <w:tcBorders>
              <w:top w:val="nil"/>
              <w:left w:val="nil"/>
              <w:bottom w:val="nil"/>
              <w:right w:val="nil"/>
            </w:tcBorders>
            <w:shd w:val="clear" w:color="000000" w:fill="FFFFFF"/>
            <w:noWrap/>
            <w:vAlign w:val="bottom"/>
            <w:hideMark/>
          </w:tcPr>
          <w:p w14:paraId="6E8B1D41" w14:textId="126EBB2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9EE2D56" w14:textId="5CDA748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714E3DA4" w14:textId="3FD4D7D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49.5</w:t>
            </w:r>
          </w:p>
        </w:tc>
        <w:tc>
          <w:tcPr>
            <w:tcW w:w="425" w:type="dxa"/>
            <w:tcBorders>
              <w:top w:val="nil"/>
              <w:left w:val="nil"/>
              <w:bottom w:val="nil"/>
              <w:right w:val="nil"/>
            </w:tcBorders>
            <w:shd w:val="clear" w:color="000000" w:fill="FFFFFF"/>
            <w:noWrap/>
            <w:vAlign w:val="bottom"/>
            <w:hideMark/>
          </w:tcPr>
          <w:p w14:paraId="619FB104" w14:textId="3F144D4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51.6</w:t>
            </w:r>
          </w:p>
        </w:tc>
        <w:tc>
          <w:tcPr>
            <w:tcW w:w="382" w:type="dxa"/>
            <w:tcBorders>
              <w:top w:val="nil"/>
              <w:left w:val="nil"/>
              <w:bottom w:val="nil"/>
              <w:right w:val="nil"/>
            </w:tcBorders>
            <w:shd w:val="clear" w:color="000000" w:fill="FFFFFF"/>
            <w:noWrap/>
            <w:vAlign w:val="bottom"/>
            <w:hideMark/>
          </w:tcPr>
          <w:p w14:paraId="4656CAC8" w14:textId="43B481B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0.45</w:t>
            </w:r>
          </w:p>
        </w:tc>
        <w:tc>
          <w:tcPr>
            <w:tcW w:w="166" w:type="dxa"/>
            <w:tcBorders>
              <w:top w:val="nil"/>
              <w:left w:val="nil"/>
              <w:bottom w:val="nil"/>
              <w:right w:val="nil"/>
            </w:tcBorders>
            <w:shd w:val="clear" w:color="000000" w:fill="FFFFFF"/>
            <w:noWrap/>
            <w:vAlign w:val="bottom"/>
            <w:hideMark/>
          </w:tcPr>
          <w:p w14:paraId="0AAE3CD1" w14:textId="47DFB11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595FCF74" w14:textId="1C470EE7"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4BA67174" w14:textId="1C44616F"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70.7</w:t>
            </w:r>
          </w:p>
        </w:tc>
        <w:tc>
          <w:tcPr>
            <w:tcW w:w="425" w:type="dxa"/>
            <w:tcBorders>
              <w:top w:val="nil"/>
              <w:left w:val="nil"/>
              <w:bottom w:val="nil"/>
              <w:right w:val="nil"/>
            </w:tcBorders>
            <w:shd w:val="clear" w:color="000000" w:fill="FFFFFF"/>
            <w:vAlign w:val="bottom"/>
          </w:tcPr>
          <w:p w14:paraId="4B5B4096" w14:textId="5FD4E511"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71.7</w:t>
            </w:r>
          </w:p>
        </w:tc>
        <w:tc>
          <w:tcPr>
            <w:tcW w:w="428" w:type="dxa"/>
            <w:tcBorders>
              <w:top w:val="nil"/>
              <w:left w:val="nil"/>
              <w:bottom w:val="nil"/>
              <w:right w:val="nil"/>
            </w:tcBorders>
            <w:shd w:val="clear" w:color="000000" w:fill="FFFFFF"/>
            <w:vAlign w:val="bottom"/>
          </w:tcPr>
          <w:p w14:paraId="06C9A558" w14:textId="041B4B6A"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0.22</w:t>
            </w:r>
          </w:p>
        </w:tc>
        <w:tc>
          <w:tcPr>
            <w:tcW w:w="175" w:type="dxa"/>
            <w:tcBorders>
              <w:top w:val="nil"/>
              <w:left w:val="nil"/>
              <w:bottom w:val="nil"/>
              <w:right w:val="nil"/>
            </w:tcBorders>
            <w:shd w:val="clear" w:color="000000" w:fill="FFFFFF"/>
            <w:vAlign w:val="bottom"/>
          </w:tcPr>
          <w:p w14:paraId="00D8D533" w14:textId="08C18ABD"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5FC4E151"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1EB9A74B" w14:textId="48755B3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Congo, DR (COD)</w:t>
            </w:r>
          </w:p>
        </w:tc>
        <w:tc>
          <w:tcPr>
            <w:tcW w:w="571" w:type="dxa"/>
            <w:tcBorders>
              <w:top w:val="nil"/>
              <w:left w:val="nil"/>
              <w:bottom w:val="nil"/>
              <w:right w:val="nil"/>
            </w:tcBorders>
            <w:shd w:val="clear" w:color="000000" w:fill="FFFFFF"/>
            <w:vAlign w:val="center"/>
          </w:tcPr>
          <w:p w14:paraId="53539F5B" w14:textId="199777D3"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617FA9A9" w14:textId="45DF1177"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168AB74B" w14:textId="3E8168F8"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4CBC1763" w14:textId="1E08234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4A15439B" w14:textId="4D888C6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2007</w:t>
            </w:r>
          </w:p>
        </w:tc>
        <w:tc>
          <w:tcPr>
            <w:tcW w:w="567" w:type="dxa"/>
            <w:tcBorders>
              <w:top w:val="nil"/>
              <w:left w:val="nil"/>
              <w:bottom w:val="nil"/>
              <w:right w:val="nil"/>
            </w:tcBorders>
            <w:shd w:val="clear" w:color="000000" w:fill="FFFFFF"/>
            <w:noWrap/>
            <w:vAlign w:val="bottom"/>
            <w:hideMark/>
          </w:tcPr>
          <w:p w14:paraId="2CCF75DD" w14:textId="728A9C93"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2013-14</w:t>
            </w:r>
          </w:p>
        </w:tc>
        <w:tc>
          <w:tcPr>
            <w:tcW w:w="148" w:type="dxa"/>
            <w:tcBorders>
              <w:top w:val="nil"/>
              <w:left w:val="nil"/>
              <w:bottom w:val="nil"/>
              <w:right w:val="nil"/>
            </w:tcBorders>
            <w:shd w:val="clear" w:color="000000" w:fill="FFFFFF"/>
            <w:vAlign w:val="bottom"/>
          </w:tcPr>
          <w:p w14:paraId="0D6B728A" w14:textId="4F08342A"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2DE96FFC" w14:textId="2E720B9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51.8</w:t>
            </w:r>
          </w:p>
        </w:tc>
        <w:tc>
          <w:tcPr>
            <w:tcW w:w="425" w:type="dxa"/>
            <w:tcBorders>
              <w:top w:val="nil"/>
              <w:left w:val="nil"/>
              <w:bottom w:val="nil"/>
              <w:right w:val="nil"/>
            </w:tcBorders>
            <w:shd w:val="clear" w:color="000000" w:fill="FFFFFF"/>
            <w:noWrap/>
            <w:vAlign w:val="center"/>
            <w:hideMark/>
          </w:tcPr>
          <w:p w14:paraId="6F79E212" w14:textId="3760FED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55.8</w:t>
            </w:r>
          </w:p>
        </w:tc>
        <w:tc>
          <w:tcPr>
            <w:tcW w:w="426" w:type="dxa"/>
            <w:tcBorders>
              <w:top w:val="nil"/>
              <w:left w:val="nil"/>
              <w:bottom w:val="nil"/>
              <w:right w:val="nil"/>
            </w:tcBorders>
            <w:shd w:val="clear" w:color="000000" w:fill="FFFFFF"/>
            <w:noWrap/>
            <w:vAlign w:val="center"/>
            <w:hideMark/>
          </w:tcPr>
          <w:p w14:paraId="31E2D057" w14:textId="27DC91F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0.62</w:t>
            </w:r>
          </w:p>
        </w:tc>
        <w:tc>
          <w:tcPr>
            <w:tcW w:w="143" w:type="dxa"/>
            <w:tcBorders>
              <w:top w:val="nil"/>
              <w:left w:val="nil"/>
              <w:bottom w:val="nil"/>
              <w:right w:val="nil"/>
            </w:tcBorders>
            <w:shd w:val="clear" w:color="000000" w:fill="FFFFFF"/>
            <w:noWrap/>
            <w:vAlign w:val="bottom"/>
            <w:hideMark/>
          </w:tcPr>
          <w:p w14:paraId="655F6090" w14:textId="2F247B7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17084EAE" w14:textId="27F0A18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34BF1EEF" w14:textId="1152805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24.2</w:t>
            </w:r>
          </w:p>
        </w:tc>
        <w:tc>
          <w:tcPr>
            <w:tcW w:w="425" w:type="dxa"/>
            <w:tcBorders>
              <w:top w:val="nil"/>
              <w:left w:val="nil"/>
              <w:bottom w:val="nil"/>
              <w:right w:val="nil"/>
            </w:tcBorders>
            <w:shd w:val="clear" w:color="000000" w:fill="FFFFFF"/>
            <w:noWrap/>
            <w:vAlign w:val="center"/>
            <w:hideMark/>
          </w:tcPr>
          <w:p w14:paraId="231299BB" w14:textId="55F81C7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28.4</w:t>
            </w:r>
          </w:p>
        </w:tc>
        <w:tc>
          <w:tcPr>
            <w:tcW w:w="427" w:type="dxa"/>
            <w:tcBorders>
              <w:top w:val="nil"/>
              <w:left w:val="nil"/>
              <w:bottom w:val="nil"/>
              <w:right w:val="nil"/>
            </w:tcBorders>
            <w:shd w:val="clear" w:color="000000" w:fill="FFFFFF"/>
            <w:noWrap/>
            <w:vAlign w:val="bottom"/>
            <w:hideMark/>
          </w:tcPr>
          <w:p w14:paraId="1BA06BC9" w14:textId="7640C5E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0.65</w:t>
            </w:r>
          </w:p>
        </w:tc>
        <w:tc>
          <w:tcPr>
            <w:tcW w:w="160" w:type="dxa"/>
            <w:tcBorders>
              <w:top w:val="nil"/>
              <w:left w:val="nil"/>
              <w:bottom w:val="nil"/>
              <w:right w:val="nil"/>
            </w:tcBorders>
            <w:shd w:val="clear" w:color="000000" w:fill="FFFFFF"/>
            <w:noWrap/>
            <w:vAlign w:val="bottom"/>
            <w:hideMark/>
          </w:tcPr>
          <w:p w14:paraId="7453B11E" w14:textId="3F7D100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49BEC774" w14:textId="47EA547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36F69B36" w14:textId="3F084D0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37.5</w:t>
            </w:r>
          </w:p>
        </w:tc>
        <w:tc>
          <w:tcPr>
            <w:tcW w:w="425" w:type="dxa"/>
            <w:tcBorders>
              <w:top w:val="nil"/>
              <w:left w:val="nil"/>
              <w:bottom w:val="nil"/>
              <w:right w:val="nil"/>
            </w:tcBorders>
            <w:shd w:val="clear" w:color="000000" w:fill="FFFFFF"/>
            <w:noWrap/>
            <w:vAlign w:val="center"/>
            <w:hideMark/>
          </w:tcPr>
          <w:p w14:paraId="2DAD39F0" w14:textId="7B2E9BA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46.6</w:t>
            </w:r>
          </w:p>
        </w:tc>
        <w:tc>
          <w:tcPr>
            <w:tcW w:w="428" w:type="dxa"/>
            <w:tcBorders>
              <w:top w:val="nil"/>
              <w:left w:val="nil"/>
              <w:bottom w:val="nil"/>
              <w:right w:val="nil"/>
            </w:tcBorders>
            <w:shd w:val="clear" w:color="000000" w:fill="FFFFFF"/>
            <w:noWrap/>
            <w:vAlign w:val="bottom"/>
            <w:hideMark/>
          </w:tcPr>
          <w:p w14:paraId="6994856D" w14:textId="7BB3D49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1.39</w:t>
            </w:r>
          </w:p>
        </w:tc>
        <w:tc>
          <w:tcPr>
            <w:tcW w:w="147" w:type="dxa"/>
            <w:tcBorders>
              <w:top w:val="nil"/>
              <w:left w:val="nil"/>
              <w:bottom w:val="nil"/>
              <w:right w:val="nil"/>
            </w:tcBorders>
            <w:shd w:val="clear" w:color="000000" w:fill="FFFFFF"/>
            <w:noWrap/>
            <w:vAlign w:val="bottom"/>
            <w:hideMark/>
          </w:tcPr>
          <w:p w14:paraId="01CF8D41" w14:textId="7A3BC2D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126AA43F" w14:textId="1DC6607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202BD01F" w14:textId="0E3A209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51.4</w:t>
            </w:r>
          </w:p>
        </w:tc>
        <w:tc>
          <w:tcPr>
            <w:tcW w:w="426" w:type="dxa"/>
            <w:tcBorders>
              <w:top w:val="nil"/>
              <w:left w:val="nil"/>
              <w:bottom w:val="nil"/>
              <w:right w:val="nil"/>
            </w:tcBorders>
            <w:shd w:val="clear" w:color="000000" w:fill="FFFFFF"/>
            <w:noWrap/>
            <w:vAlign w:val="bottom"/>
            <w:hideMark/>
          </w:tcPr>
          <w:p w14:paraId="4BDBE777" w14:textId="2B7089A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55.1</w:t>
            </w:r>
          </w:p>
        </w:tc>
        <w:tc>
          <w:tcPr>
            <w:tcW w:w="423" w:type="dxa"/>
            <w:tcBorders>
              <w:top w:val="nil"/>
              <w:left w:val="nil"/>
              <w:bottom w:val="nil"/>
              <w:right w:val="nil"/>
            </w:tcBorders>
            <w:shd w:val="clear" w:color="000000" w:fill="FFFFFF"/>
            <w:noWrap/>
            <w:vAlign w:val="bottom"/>
            <w:hideMark/>
          </w:tcPr>
          <w:p w14:paraId="4E4B8E88" w14:textId="59B5074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0.57</w:t>
            </w:r>
          </w:p>
        </w:tc>
        <w:tc>
          <w:tcPr>
            <w:tcW w:w="160" w:type="dxa"/>
            <w:tcBorders>
              <w:top w:val="nil"/>
              <w:left w:val="nil"/>
              <w:bottom w:val="nil"/>
              <w:right w:val="nil"/>
            </w:tcBorders>
            <w:shd w:val="clear" w:color="000000" w:fill="FFFFFF"/>
            <w:noWrap/>
            <w:vAlign w:val="bottom"/>
            <w:hideMark/>
          </w:tcPr>
          <w:p w14:paraId="43A7CA21" w14:textId="17029C3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17021BD9" w14:textId="1B240F1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46F30EBA" w14:textId="614D36F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63.8</w:t>
            </w:r>
          </w:p>
        </w:tc>
        <w:tc>
          <w:tcPr>
            <w:tcW w:w="425" w:type="dxa"/>
            <w:tcBorders>
              <w:top w:val="nil"/>
              <w:left w:val="nil"/>
              <w:bottom w:val="nil"/>
              <w:right w:val="nil"/>
            </w:tcBorders>
            <w:shd w:val="clear" w:color="000000" w:fill="FFFFFF"/>
            <w:noWrap/>
            <w:vAlign w:val="bottom"/>
            <w:hideMark/>
          </w:tcPr>
          <w:p w14:paraId="7588C691" w14:textId="2E4D4D8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67.4</w:t>
            </w:r>
          </w:p>
        </w:tc>
        <w:tc>
          <w:tcPr>
            <w:tcW w:w="382" w:type="dxa"/>
            <w:tcBorders>
              <w:top w:val="nil"/>
              <w:left w:val="nil"/>
              <w:bottom w:val="nil"/>
              <w:right w:val="nil"/>
            </w:tcBorders>
            <w:shd w:val="clear" w:color="000000" w:fill="FFFFFF"/>
            <w:noWrap/>
            <w:vAlign w:val="bottom"/>
            <w:hideMark/>
          </w:tcPr>
          <w:p w14:paraId="1B369014" w14:textId="3EB848A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0.55</w:t>
            </w:r>
          </w:p>
        </w:tc>
        <w:tc>
          <w:tcPr>
            <w:tcW w:w="166" w:type="dxa"/>
            <w:tcBorders>
              <w:top w:val="nil"/>
              <w:left w:val="nil"/>
              <w:bottom w:val="nil"/>
              <w:right w:val="nil"/>
            </w:tcBorders>
            <w:shd w:val="clear" w:color="000000" w:fill="FFFFFF"/>
            <w:noWrap/>
            <w:vAlign w:val="bottom"/>
            <w:hideMark/>
          </w:tcPr>
          <w:p w14:paraId="17421C38" w14:textId="0ECC613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5E4158B9" w14:textId="77710A22"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0BF59CE2" w14:textId="53BDBC04"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81.9</w:t>
            </w:r>
          </w:p>
        </w:tc>
        <w:tc>
          <w:tcPr>
            <w:tcW w:w="425" w:type="dxa"/>
            <w:tcBorders>
              <w:top w:val="nil"/>
              <w:left w:val="nil"/>
              <w:bottom w:val="nil"/>
              <w:right w:val="nil"/>
            </w:tcBorders>
            <w:shd w:val="clear" w:color="000000" w:fill="FFFFFF"/>
            <w:vAlign w:val="bottom"/>
          </w:tcPr>
          <w:p w14:paraId="68903E40" w14:textId="0915EC4A"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81.6</w:t>
            </w:r>
          </w:p>
        </w:tc>
        <w:tc>
          <w:tcPr>
            <w:tcW w:w="428" w:type="dxa"/>
            <w:tcBorders>
              <w:top w:val="nil"/>
              <w:left w:val="nil"/>
              <w:bottom w:val="nil"/>
              <w:right w:val="nil"/>
            </w:tcBorders>
            <w:shd w:val="clear" w:color="000000" w:fill="FFFFFF"/>
            <w:vAlign w:val="bottom"/>
          </w:tcPr>
          <w:p w14:paraId="00B10747" w14:textId="5E9DBB12"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-0.05</w:t>
            </w:r>
          </w:p>
        </w:tc>
        <w:tc>
          <w:tcPr>
            <w:tcW w:w="175" w:type="dxa"/>
            <w:tcBorders>
              <w:top w:val="nil"/>
              <w:left w:val="nil"/>
              <w:bottom w:val="nil"/>
              <w:right w:val="nil"/>
            </w:tcBorders>
            <w:shd w:val="clear" w:color="000000" w:fill="FFFFFF"/>
            <w:vAlign w:val="bottom"/>
          </w:tcPr>
          <w:p w14:paraId="2270E318" w14:textId="7FFA2F35"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4A5BF55E"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1F04BE5A" w14:textId="49914D3A" w:rsidR="00886ED1" w:rsidRPr="006D1AF5" w:rsidRDefault="00F34FC7" w:rsidP="00396A93">
            <w:pPr>
              <w:pStyle w:val="NoSpacing"/>
              <w:spacing w:line="276" w:lineRule="auto"/>
              <w:rPr>
                <w:rFonts w:ascii="Garamond" w:hAnsi="Garamond"/>
                <w:sz w:val="16"/>
                <w:szCs w:val="16"/>
                <w:lang w:eastAsia="en-GB"/>
              </w:rPr>
            </w:pPr>
            <w:r w:rsidRPr="00F34FC7">
              <w:rPr>
                <w:rFonts w:ascii="Garamond" w:hAnsi="Garamond" w:cs="Arial"/>
                <w:color w:val="000000"/>
                <w:sz w:val="16"/>
                <w:szCs w:val="16"/>
              </w:rPr>
              <w:t>Côte d’Ivoire</w:t>
            </w:r>
            <w:r w:rsidRPr="00F34FC7" w:rsidDel="00F34FC7">
              <w:rPr>
                <w:rFonts w:ascii="Garamond" w:hAnsi="Garamond" w:cs="Arial"/>
                <w:color w:val="000000"/>
                <w:sz w:val="16"/>
                <w:szCs w:val="16"/>
              </w:rPr>
              <w:t xml:space="preserve"> </w:t>
            </w:r>
            <w:r w:rsidR="00886ED1">
              <w:rPr>
                <w:rFonts w:ascii="Garamond" w:hAnsi="Garamond" w:cs="Arial"/>
                <w:color w:val="000000"/>
                <w:sz w:val="16"/>
                <w:szCs w:val="16"/>
              </w:rPr>
              <w:t>(CIV)</w:t>
            </w:r>
          </w:p>
        </w:tc>
        <w:tc>
          <w:tcPr>
            <w:tcW w:w="571" w:type="dxa"/>
            <w:tcBorders>
              <w:top w:val="nil"/>
              <w:left w:val="nil"/>
              <w:bottom w:val="nil"/>
              <w:right w:val="nil"/>
            </w:tcBorders>
            <w:shd w:val="clear" w:color="000000" w:fill="FFFFFF"/>
            <w:vAlign w:val="center"/>
          </w:tcPr>
          <w:p w14:paraId="14073D4B" w14:textId="54BCB2A4"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0BFDFBC9" w14:textId="2C80898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25FDE431" w14:textId="5AF96B8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5613F00D" w14:textId="634A855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74C71B5E" w14:textId="20D3F00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2011-12</w:t>
            </w:r>
          </w:p>
        </w:tc>
        <w:tc>
          <w:tcPr>
            <w:tcW w:w="567" w:type="dxa"/>
            <w:tcBorders>
              <w:top w:val="nil"/>
              <w:left w:val="nil"/>
              <w:bottom w:val="nil"/>
              <w:right w:val="nil"/>
            </w:tcBorders>
            <w:shd w:val="clear" w:color="000000" w:fill="FFFFFF"/>
            <w:noWrap/>
            <w:vAlign w:val="bottom"/>
            <w:hideMark/>
          </w:tcPr>
          <w:p w14:paraId="1571DD09" w14:textId="5469942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2016</w:t>
            </w:r>
          </w:p>
        </w:tc>
        <w:tc>
          <w:tcPr>
            <w:tcW w:w="148" w:type="dxa"/>
            <w:tcBorders>
              <w:top w:val="nil"/>
              <w:left w:val="nil"/>
              <w:bottom w:val="nil"/>
              <w:right w:val="nil"/>
            </w:tcBorders>
            <w:shd w:val="clear" w:color="000000" w:fill="FFFFFF"/>
            <w:vAlign w:val="bottom"/>
          </w:tcPr>
          <w:p w14:paraId="57A954E4" w14:textId="43012131"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4C396DB9" w14:textId="02208E5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62.4</w:t>
            </w:r>
          </w:p>
        </w:tc>
        <w:tc>
          <w:tcPr>
            <w:tcW w:w="425" w:type="dxa"/>
            <w:tcBorders>
              <w:top w:val="nil"/>
              <w:left w:val="nil"/>
              <w:bottom w:val="nil"/>
              <w:right w:val="nil"/>
            </w:tcBorders>
            <w:shd w:val="clear" w:color="000000" w:fill="FFFFFF"/>
            <w:noWrap/>
            <w:vAlign w:val="center"/>
            <w:hideMark/>
          </w:tcPr>
          <w:p w14:paraId="523328AC" w14:textId="5088991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69.3</w:t>
            </w:r>
          </w:p>
        </w:tc>
        <w:tc>
          <w:tcPr>
            <w:tcW w:w="426" w:type="dxa"/>
            <w:tcBorders>
              <w:top w:val="nil"/>
              <w:left w:val="nil"/>
              <w:bottom w:val="nil"/>
              <w:right w:val="nil"/>
            </w:tcBorders>
            <w:shd w:val="clear" w:color="000000" w:fill="FFFFFF"/>
            <w:noWrap/>
            <w:vAlign w:val="center"/>
            <w:hideMark/>
          </w:tcPr>
          <w:p w14:paraId="0FAC3FDB" w14:textId="0B4B2DC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1.53</w:t>
            </w:r>
          </w:p>
        </w:tc>
        <w:tc>
          <w:tcPr>
            <w:tcW w:w="143" w:type="dxa"/>
            <w:tcBorders>
              <w:top w:val="nil"/>
              <w:left w:val="nil"/>
              <w:bottom w:val="nil"/>
              <w:right w:val="nil"/>
            </w:tcBorders>
            <w:shd w:val="clear" w:color="000000" w:fill="FFFFFF"/>
            <w:noWrap/>
            <w:vAlign w:val="bottom"/>
            <w:hideMark/>
          </w:tcPr>
          <w:p w14:paraId="5E1A6137" w14:textId="3B1B576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35105EB6" w14:textId="3FC7969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00E3CE4" w14:textId="78BDA02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30.0</w:t>
            </w:r>
          </w:p>
        </w:tc>
        <w:tc>
          <w:tcPr>
            <w:tcW w:w="425" w:type="dxa"/>
            <w:tcBorders>
              <w:top w:val="nil"/>
              <w:left w:val="nil"/>
              <w:bottom w:val="nil"/>
              <w:right w:val="nil"/>
            </w:tcBorders>
            <w:shd w:val="clear" w:color="000000" w:fill="FFFFFF"/>
            <w:noWrap/>
            <w:vAlign w:val="center"/>
            <w:hideMark/>
          </w:tcPr>
          <w:p w14:paraId="4D42C953" w14:textId="0235A44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35.8</w:t>
            </w:r>
          </w:p>
        </w:tc>
        <w:tc>
          <w:tcPr>
            <w:tcW w:w="427" w:type="dxa"/>
            <w:tcBorders>
              <w:top w:val="nil"/>
              <w:left w:val="nil"/>
              <w:bottom w:val="nil"/>
              <w:right w:val="nil"/>
            </w:tcBorders>
            <w:shd w:val="clear" w:color="000000" w:fill="FFFFFF"/>
            <w:noWrap/>
            <w:vAlign w:val="bottom"/>
            <w:hideMark/>
          </w:tcPr>
          <w:p w14:paraId="16324E78" w14:textId="0141D80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1.28</w:t>
            </w:r>
          </w:p>
        </w:tc>
        <w:tc>
          <w:tcPr>
            <w:tcW w:w="160" w:type="dxa"/>
            <w:tcBorders>
              <w:top w:val="nil"/>
              <w:left w:val="nil"/>
              <w:bottom w:val="nil"/>
              <w:right w:val="nil"/>
            </w:tcBorders>
            <w:shd w:val="clear" w:color="000000" w:fill="FFFFFF"/>
            <w:noWrap/>
            <w:vAlign w:val="bottom"/>
            <w:hideMark/>
          </w:tcPr>
          <w:p w14:paraId="22F918DA" w14:textId="597B072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493B3312" w14:textId="6EC0737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7F230523" w14:textId="008E884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50.3</w:t>
            </w:r>
          </w:p>
        </w:tc>
        <w:tc>
          <w:tcPr>
            <w:tcW w:w="425" w:type="dxa"/>
            <w:tcBorders>
              <w:top w:val="nil"/>
              <w:left w:val="nil"/>
              <w:bottom w:val="nil"/>
              <w:right w:val="nil"/>
            </w:tcBorders>
            <w:shd w:val="clear" w:color="000000" w:fill="FFFFFF"/>
            <w:noWrap/>
            <w:vAlign w:val="center"/>
            <w:hideMark/>
          </w:tcPr>
          <w:p w14:paraId="7D891A7B" w14:textId="39601EC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56.4</w:t>
            </w:r>
          </w:p>
        </w:tc>
        <w:tc>
          <w:tcPr>
            <w:tcW w:w="428" w:type="dxa"/>
            <w:tcBorders>
              <w:top w:val="nil"/>
              <w:left w:val="nil"/>
              <w:bottom w:val="nil"/>
              <w:right w:val="nil"/>
            </w:tcBorders>
            <w:shd w:val="clear" w:color="000000" w:fill="FFFFFF"/>
            <w:noWrap/>
            <w:vAlign w:val="bottom"/>
            <w:hideMark/>
          </w:tcPr>
          <w:p w14:paraId="0FC9C9D0" w14:textId="5D7D12E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1.36</w:t>
            </w:r>
          </w:p>
        </w:tc>
        <w:tc>
          <w:tcPr>
            <w:tcW w:w="147" w:type="dxa"/>
            <w:tcBorders>
              <w:top w:val="nil"/>
              <w:left w:val="nil"/>
              <w:bottom w:val="nil"/>
              <w:right w:val="nil"/>
            </w:tcBorders>
            <w:shd w:val="clear" w:color="000000" w:fill="FFFFFF"/>
            <w:noWrap/>
            <w:vAlign w:val="bottom"/>
            <w:hideMark/>
          </w:tcPr>
          <w:p w14:paraId="4B4FDE0B" w14:textId="5CFB188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52062FA6" w14:textId="5221727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525EE379" w14:textId="1B1A722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63.1</w:t>
            </w:r>
          </w:p>
        </w:tc>
        <w:tc>
          <w:tcPr>
            <w:tcW w:w="426" w:type="dxa"/>
            <w:tcBorders>
              <w:top w:val="nil"/>
              <w:left w:val="nil"/>
              <w:bottom w:val="nil"/>
              <w:right w:val="nil"/>
            </w:tcBorders>
            <w:shd w:val="clear" w:color="000000" w:fill="FFFFFF"/>
            <w:noWrap/>
            <w:vAlign w:val="bottom"/>
            <w:hideMark/>
          </w:tcPr>
          <w:p w14:paraId="1D496F94" w14:textId="7FF827C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71.9</w:t>
            </w:r>
          </w:p>
        </w:tc>
        <w:tc>
          <w:tcPr>
            <w:tcW w:w="423" w:type="dxa"/>
            <w:tcBorders>
              <w:top w:val="nil"/>
              <w:left w:val="nil"/>
              <w:bottom w:val="nil"/>
              <w:right w:val="nil"/>
            </w:tcBorders>
            <w:shd w:val="clear" w:color="000000" w:fill="FFFFFF"/>
            <w:noWrap/>
            <w:vAlign w:val="bottom"/>
            <w:hideMark/>
          </w:tcPr>
          <w:p w14:paraId="254A3358" w14:textId="3E5EFC9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1.96</w:t>
            </w:r>
          </w:p>
        </w:tc>
        <w:tc>
          <w:tcPr>
            <w:tcW w:w="160" w:type="dxa"/>
            <w:tcBorders>
              <w:top w:val="nil"/>
              <w:left w:val="nil"/>
              <w:bottom w:val="nil"/>
              <w:right w:val="nil"/>
            </w:tcBorders>
            <w:shd w:val="clear" w:color="000000" w:fill="FFFFFF"/>
            <w:noWrap/>
            <w:vAlign w:val="bottom"/>
            <w:hideMark/>
          </w:tcPr>
          <w:p w14:paraId="2AA081C0" w14:textId="465F34C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A9E60DD" w14:textId="3951D2C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58F6EE60" w14:textId="7728C6C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76.2</w:t>
            </w:r>
          </w:p>
        </w:tc>
        <w:tc>
          <w:tcPr>
            <w:tcW w:w="425" w:type="dxa"/>
            <w:tcBorders>
              <w:top w:val="nil"/>
              <w:left w:val="nil"/>
              <w:bottom w:val="nil"/>
              <w:right w:val="nil"/>
            </w:tcBorders>
            <w:shd w:val="clear" w:color="000000" w:fill="FFFFFF"/>
            <w:noWrap/>
            <w:vAlign w:val="bottom"/>
            <w:hideMark/>
          </w:tcPr>
          <w:p w14:paraId="1423CEE4" w14:textId="6329A94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84.8</w:t>
            </w:r>
          </w:p>
        </w:tc>
        <w:tc>
          <w:tcPr>
            <w:tcW w:w="382" w:type="dxa"/>
            <w:tcBorders>
              <w:top w:val="nil"/>
              <w:left w:val="nil"/>
              <w:bottom w:val="nil"/>
              <w:right w:val="nil"/>
            </w:tcBorders>
            <w:shd w:val="clear" w:color="000000" w:fill="FFFFFF"/>
            <w:noWrap/>
            <w:vAlign w:val="bottom"/>
            <w:hideMark/>
          </w:tcPr>
          <w:p w14:paraId="3CC4B787" w14:textId="1C138A7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1.92</w:t>
            </w:r>
          </w:p>
        </w:tc>
        <w:tc>
          <w:tcPr>
            <w:tcW w:w="166" w:type="dxa"/>
            <w:tcBorders>
              <w:top w:val="nil"/>
              <w:left w:val="nil"/>
              <w:bottom w:val="nil"/>
              <w:right w:val="nil"/>
            </w:tcBorders>
            <w:shd w:val="clear" w:color="000000" w:fill="FFFFFF"/>
            <w:noWrap/>
            <w:vAlign w:val="bottom"/>
            <w:hideMark/>
          </w:tcPr>
          <w:p w14:paraId="61C18072" w14:textId="719C2EE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57697D6A" w14:textId="3E3A04AD"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04FD29D9" w14:textId="6710D8E0"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92.4</w:t>
            </w:r>
          </w:p>
        </w:tc>
        <w:tc>
          <w:tcPr>
            <w:tcW w:w="425" w:type="dxa"/>
            <w:tcBorders>
              <w:top w:val="nil"/>
              <w:left w:val="nil"/>
              <w:bottom w:val="nil"/>
              <w:right w:val="nil"/>
            </w:tcBorders>
            <w:shd w:val="clear" w:color="000000" w:fill="FFFFFF"/>
            <w:vAlign w:val="bottom"/>
          </w:tcPr>
          <w:p w14:paraId="7F3B113E" w14:textId="62EFE1DE"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97.4</w:t>
            </w:r>
          </w:p>
        </w:tc>
        <w:tc>
          <w:tcPr>
            <w:tcW w:w="428" w:type="dxa"/>
            <w:tcBorders>
              <w:top w:val="nil"/>
              <w:left w:val="nil"/>
              <w:bottom w:val="nil"/>
              <w:right w:val="nil"/>
            </w:tcBorders>
            <w:shd w:val="clear" w:color="000000" w:fill="FFFFFF"/>
            <w:vAlign w:val="bottom"/>
          </w:tcPr>
          <w:p w14:paraId="18116632" w14:textId="79DD3B2C"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1.12</w:t>
            </w:r>
          </w:p>
        </w:tc>
        <w:tc>
          <w:tcPr>
            <w:tcW w:w="175" w:type="dxa"/>
            <w:tcBorders>
              <w:top w:val="nil"/>
              <w:left w:val="nil"/>
              <w:bottom w:val="nil"/>
              <w:right w:val="nil"/>
            </w:tcBorders>
            <w:shd w:val="clear" w:color="000000" w:fill="FFFFFF"/>
            <w:vAlign w:val="bottom"/>
          </w:tcPr>
          <w:p w14:paraId="6E8A4A94" w14:textId="63605E76"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3D21AF9D"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44E0FCAD" w14:textId="53976CA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Eswatini (SWZ)</w:t>
            </w:r>
          </w:p>
        </w:tc>
        <w:tc>
          <w:tcPr>
            <w:tcW w:w="571" w:type="dxa"/>
            <w:tcBorders>
              <w:top w:val="nil"/>
              <w:left w:val="nil"/>
              <w:bottom w:val="nil"/>
              <w:right w:val="nil"/>
            </w:tcBorders>
            <w:shd w:val="clear" w:color="000000" w:fill="FFFFFF"/>
            <w:vAlign w:val="center"/>
          </w:tcPr>
          <w:p w14:paraId="064A5769" w14:textId="78C3931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0523475E" w14:textId="70464C8B"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4E2EA722" w14:textId="3DE6C3E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7F545579" w14:textId="6769C9CA"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6D081376" w14:textId="2309CDA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69DF782C" w14:textId="58E30CF8"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bottom w:val="nil"/>
              <w:right w:val="nil"/>
            </w:tcBorders>
            <w:shd w:val="clear" w:color="000000" w:fill="FFFFFF"/>
            <w:vAlign w:val="bottom"/>
          </w:tcPr>
          <w:p w14:paraId="7ADAC1FE" w14:textId="4AFBD6CF"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3D1215D0" w14:textId="7504EC7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77.2</w:t>
            </w:r>
          </w:p>
        </w:tc>
        <w:tc>
          <w:tcPr>
            <w:tcW w:w="425" w:type="dxa"/>
            <w:tcBorders>
              <w:top w:val="nil"/>
              <w:left w:val="nil"/>
              <w:bottom w:val="nil"/>
              <w:right w:val="nil"/>
            </w:tcBorders>
            <w:shd w:val="clear" w:color="000000" w:fill="FFFFFF"/>
            <w:noWrap/>
            <w:vAlign w:val="center"/>
            <w:hideMark/>
          </w:tcPr>
          <w:p w14:paraId="79DBA0A1" w14:textId="1D1FA27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82.2</w:t>
            </w:r>
          </w:p>
        </w:tc>
        <w:tc>
          <w:tcPr>
            <w:tcW w:w="426" w:type="dxa"/>
            <w:tcBorders>
              <w:top w:val="nil"/>
              <w:left w:val="nil"/>
              <w:bottom w:val="nil"/>
              <w:right w:val="nil"/>
            </w:tcBorders>
            <w:shd w:val="clear" w:color="000000" w:fill="FFFFFF"/>
            <w:noWrap/>
            <w:vAlign w:val="center"/>
            <w:hideMark/>
          </w:tcPr>
          <w:p w14:paraId="79AE390B" w14:textId="40C6A64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1.26</w:t>
            </w:r>
          </w:p>
        </w:tc>
        <w:tc>
          <w:tcPr>
            <w:tcW w:w="143" w:type="dxa"/>
            <w:tcBorders>
              <w:top w:val="nil"/>
              <w:left w:val="nil"/>
              <w:bottom w:val="nil"/>
              <w:right w:val="nil"/>
            </w:tcBorders>
            <w:shd w:val="clear" w:color="000000" w:fill="FFFFFF"/>
            <w:noWrap/>
            <w:vAlign w:val="bottom"/>
            <w:hideMark/>
          </w:tcPr>
          <w:p w14:paraId="2BCF653E" w14:textId="27DC6C0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E6BB3F2" w14:textId="7031696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14E31C24" w14:textId="349460B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50.9</w:t>
            </w:r>
          </w:p>
        </w:tc>
        <w:tc>
          <w:tcPr>
            <w:tcW w:w="425" w:type="dxa"/>
            <w:tcBorders>
              <w:top w:val="nil"/>
              <w:left w:val="nil"/>
              <w:bottom w:val="nil"/>
              <w:right w:val="nil"/>
            </w:tcBorders>
            <w:shd w:val="clear" w:color="000000" w:fill="FFFFFF"/>
            <w:noWrap/>
            <w:vAlign w:val="center"/>
            <w:hideMark/>
          </w:tcPr>
          <w:p w14:paraId="67BB40A8" w14:textId="10F8203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58.3</w:t>
            </w:r>
          </w:p>
        </w:tc>
        <w:tc>
          <w:tcPr>
            <w:tcW w:w="427" w:type="dxa"/>
            <w:tcBorders>
              <w:top w:val="nil"/>
              <w:left w:val="nil"/>
              <w:bottom w:val="nil"/>
              <w:right w:val="nil"/>
            </w:tcBorders>
            <w:shd w:val="clear" w:color="000000" w:fill="FFFFFF"/>
            <w:noWrap/>
            <w:vAlign w:val="bottom"/>
            <w:hideMark/>
          </w:tcPr>
          <w:p w14:paraId="15AC53FC" w14:textId="7EF43A4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1.84</w:t>
            </w:r>
          </w:p>
        </w:tc>
        <w:tc>
          <w:tcPr>
            <w:tcW w:w="160" w:type="dxa"/>
            <w:tcBorders>
              <w:top w:val="nil"/>
              <w:left w:val="nil"/>
              <w:bottom w:val="nil"/>
              <w:right w:val="nil"/>
            </w:tcBorders>
            <w:shd w:val="clear" w:color="000000" w:fill="FFFFFF"/>
            <w:noWrap/>
            <w:vAlign w:val="bottom"/>
            <w:hideMark/>
          </w:tcPr>
          <w:p w14:paraId="0F1EB40E" w14:textId="22A95A2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27EE37D5" w14:textId="0075ABE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78E0A970" w14:textId="3D23542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69.6</w:t>
            </w:r>
          </w:p>
        </w:tc>
        <w:tc>
          <w:tcPr>
            <w:tcW w:w="425" w:type="dxa"/>
            <w:tcBorders>
              <w:top w:val="nil"/>
              <w:left w:val="nil"/>
              <w:bottom w:val="nil"/>
              <w:right w:val="nil"/>
            </w:tcBorders>
            <w:shd w:val="clear" w:color="000000" w:fill="FFFFFF"/>
            <w:noWrap/>
            <w:vAlign w:val="center"/>
            <w:hideMark/>
          </w:tcPr>
          <w:p w14:paraId="5DD11D54" w14:textId="5ED849D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75.5</w:t>
            </w:r>
          </w:p>
        </w:tc>
        <w:tc>
          <w:tcPr>
            <w:tcW w:w="428" w:type="dxa"/>
            <w:tcBorders>
              <w:top w:val="nil"/>
              <w:left w:val="nil"/>
              <w:bottom w:val="nil"/>
              <w:right w:val="nil"/>
            </w:tcBorders>
            <w:shd w:val="clear" w:color="000000" w:fill="FFFFFF"/>
            <w:noWrap/>
            <w:vAlign w:val="bottom"/>
            <w:hideMark/>
          </w:tcPr>
          <w:p w14:paraId="3A5F123B" w14:textId="610790F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1.49</w:t>
            </w:r>
          </w:p>
        </w:tc>
        <w:tc>
          <w:tcPr>
            <w:tcW w:w="147" w:type="dxa"/>
            <w:tcBorders>
              <w:top w:val="nil"/>
              <w:left w:val="nil"/>
              <w:bottom w:val="nil"/>
              <w:right w:val="nil"/>
            </w:tcBorders>
            <w:shd w:val="clear" w:color="000000" w:fill="FFFFFF"/>
            <w:noWrap/>
            <w:vAlign w:val="bottom"/>
            <w:hideMark/>
          </w:tcPr>
          <w:p w14:paraId="6C4B3ECB" w14:textId="3D5035F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1DB4D807" w14:textId="28C68DB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3DD035C5" w14:textId="16AD5BA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80.0</w:t>
            </w:r>
          </w:p>
        </w:tc>
        <w:tc>
          <w:tcPr>
            <w:tcW w:w="426" w:type="dxa"/>
            <w:tcBorders>
              <w:top w:val="nil"/>
              <w:left w:val="nil"/>
              <w:bottom w:val="nil"/>
              <w:right w:val="nil"/>
            </w:tcBorders>
            <w:shd w:val="clear" w:color="000000" w:fill="FFFFFF"/>
            <w:noWrap/>
            <w:vAlign w:val="bottom"/>
            <w:hideMark/>
          </w:tcPr>
          <w:p w14:paraId="77ABAD5D" w14:textId="6554BBF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85.8</w:t>
            </w:r>
          </w:p>
        </w:tc>
        <w:tc>
          <w:tcPr>
            <w:tcW w:w="423" w:type="dxa"/>
            <w:tcBorders>
              <w:top w:val="nil"/>
              <w:left w:val="nil"/>
              <w:bottom w:val="nil"/>
              <w:right w:val="nil"/>
            </w:tcBorders>
            <w:shd w:val="clear" w:color="000000" w:fill="FFFFFF"/>
            <w:noWrap/>
            <w:vAlign w:val="bottom"/>
            <w:hideMark/>
          </w:tcPr>
          <w:p w14:paraId="1026D115" w14:textId="2FF8A72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1.45</w:t>
            </w:r>
          </w:p>
        </w:tc>
        <w:tc>
          <w:tcPr>
            <w:tcW w:w="160" w:type="dxa"/>
            <w:tcBorders>
              <w:top w:val="nil"/>
              <w:left w:val="nil"/>
              <w:bottom w:val="nil"/>
              <w:right w:val="nil"/>
            </w:tcBorders>
            <w:shd w:val="clear" w:color="000000" w:fill="FFFFFF"/>
            <w:noWrap/>
            <w:vAlign w:val="bottom"/>
            <w:hideMark/>
          </w:tcPr>
          <w:p w14:paraId="3C2FD5B1" w14:textId="0DD566E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1225B095" w14:textId="6AAA9D3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4AF41055" w14:textId="49EA33E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88.2</w:t>
            </w:r>
          </w:p>
        </w:tc>
        <w:tc>
          <w:tcPr>
            <w:tcW w:w="425" w:type="dxa"/>
            <w:tcBorders>
              <w:top w:val="nil"/>
              <w:left w:val="nil"/>
              <w:bottom w:val="nil"/>
              <w:right w:val="nil"/>
            </w:tcBorders>
            <w:shd w:val="clear" w:color="000000" w:fill="FFFFFF"/>
            <w:noWrap/>
            <w:vAlign w:val="bottom"/>
            <w:hideMark/>
          </w:tcPr>
          <w:p w14:paraId="10235C4E" w14:textId="6EBBA61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93.2</w:t>
            </w:r>
          </w:p>
        </w:tc>
        <w:tc>
          <w:tcPr>
            <w:tcW w:w="382" w:type="dxa"/>
            <w:tcBorders>
              <w:top w:val="nil"/>
              <w:left w:val="nil"/>
              <w:bottom w:val="nil"/>
              <w:right w:val="nil"/>
            </w:tcBorders>
            <w:shd w:val="clear" w:color="000000" w:fill="FFFFFF"/>
            <w:noWrap/>
            <w:vAlign w:val="bottom"/>
            <w:hideMark/>
          </w:tcPr>
          <w:p w14:paraId="3798E47E" w14:textId="1A967A7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1.24</w:t>
            </w:r>
          </w:p>
        </w:tc>
        <w:tc>
          <w:tcPr>
            <w:tcW w:w="166" w:type="dxa"/>
            <w:tcBorders>
              <w:top w:val="nil"/>
              <w:left w:val="nil"/>
              <w:bottom w:val="nil"/>
              <w:right w:val="nil"/>
            </w:tcBorders>
            <w:shd w:val="clear" w:color="000000" w:fill="FFFFFF"/>
            <w:noWrap/>
            <w:vAlign w:val="bottom"/>
            <w:hideMark/>
          </w:tcPr>
          <w:p w14:paraId="7F828C89" w14:textId="108C92C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4E567102" w14:textId="5B74F27B"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653A42B3" w14:textId="52449B54"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97.2</w:t>
            </w:r>
          </w:p>
        </w:tc>
        <w:tc>
          <w:tcPr>
            <w:tcW w:w="425" w:type="dxa"/>
            <w:tcBorders>
              <w:top w:val="nil"/>
              <w:left w:val="nil"/>
              <w:bottom w:val="nil"/>
              <w:right w:val="nil"/>
            </w:tcBorders>
            <w:shd w:val="clear" w:color="000000" w:fill="FFFFFF"/>
            <w:vAlign w:val="bottom"/>
          </w:tcPr>
          <w:p w14:paraId="071DB93A" w14:textId="1CF45B5B"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98.4</w:t>
            </w:r>
          </w:p>
        </w:tc>
        <w:tc>
          <w:tcPr>
            <w:tcW w:w="428" w:type="dxa"/>
            <w:tcBorders>
              <w:top w:val="nil"/>
              <w:left w:val="nil"/>
              <w:bottom w:val="nil"/>
              <w:right w:val="nil"/>
            </w:tcBorders>
            <w:shd w:val="clear" w:color="000000" w:fill="FFFFFF"/>
            <w:vAlign w:val="bottom"/>
          </w:tcPr>
          <w:p w14:paraId="1A57A4A3" w14:textId="647B4AB3"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0.29</w:t>
            </w:r>
          </w:p>
        </w:tc>
        <w:tc>
          <w:tcPr>
            <w:tcW w:w="175" w:type="dxa"/>
            <w:tcBorders>
              <w:top w:val="nil"/>
              <w:left w:val="nil"/>
              <w:bottom w:val="nil"/>
              <w:right w:val="nil"/>
            </w:tcBorders>
            <w:shd w:val="clear" w:color="000000" w:fill="FFFFFF"/>
            <w:vAlign w:val="bottom"/>
          </w:tcPr>
          <w:p w14:paraId="2F53CE64" w14:textId="7DB99EDE"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34A46708"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505AF958" w14:textId="17C278E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Ethiopia (ETH)</w:t>
            </w:r>
          </w:p>
        </w:tc>
        <w:tc>
          <w:tcPr>
            <w:tcW w:w="571" w:type="dxa"/>
            <w:tcBorders>
              <w:top w:val="nil"/>
              <w:left w:val="nil"/>
              <w:bottom w:val="nil"/>
              <w:right w:val="nil"/>
            </w:tcBorders>
            <w:shd w:val="clear" w:color="000000" w:fill="FFFFFF"/>
            <w:vAlign w:val="center"/>
          </w:tcPr>
          <w:p w14:paraId="4D1C809B" w14:textId="46E9D8B0"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79526120" w14:textId="46827EF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0ADB0B29" w14:textId="3B5AB8A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3AC23517" w14:textId="0F39023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597E99C4" w14:textId="3250100B"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w:t>
            </w:r>
          </w:p>
        </w:tc>
        <w:tc>
          <w:tcPr>
            <w:tcW w:w="567" w:type="dxa"/>
            <w:tcBorders>
              <w:top w:val="nil"/>
              <w:left w:val="nil"/>
              <w:bottom w:val="nil"/>
              <w:right w:val="nil"/>
            </w:tcBorders>
            <w:shd w:val="clear" w:color="000000" w:fill="FFFFFF"/>
            <w:noWrap/>
            <w:vAlign w:val="bottom"/>
            <w:hideMark/>
          </w:tcPr>
          <w:p w14:paraId="68DDDDC6" w14:textId="20AA50E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2016</w:t>
            </w:r>
          </w:p>
        </w:tc>
        <w:tc>
          <w:tcPr>
            <w:tcW w:w="148" w:type="dxa"/>
            <w:tcBorders>
              <w:top w:val="nil"/>
              <w:left w:val="nil"/>
              <w:bottom w:val="nil"/>
              <w:right w:val="nil"/>
            </w:tcBorders>
            <w:shd w:val="clear" w:color="000000" w:fill="FFFFFF"/>
            <w:vAlign w:val="bottom"/>
          </w:tcPr>
          <w:p w14:paraId="07922454" w14:textId="3C67C137"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2291F283" w14:textId="160B724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43.3</w:t>
            </w:r>
          </w:p>
        </w:tc>
        <w:tc>
          <w:tcPr>
            <w:tcW w:w="425" w:type="dxa"/>
            <w:tcBorders>
              <w:top w:val="nil"/>
              <w:left w:val="nil"/>
              <w:bottom w:val="nil"/>
              <w:right w:val="nil"/>
            </w:tcBorders>
            <w:shd w:val="clear" w:color="000000" w:fill="FFFFFF"/>
            <w:noWrap/>
            <w:vAlign w:val="center"/>
            <w:hideMark/>
          </w:tcPr>
          <w:p w14:paraId="54114F8D" w14:textId="62E32A9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47.9</w:t>
            </w:r>
          </w:p>
        </w:tc>
        <w:tc>
          <w:tcPr>
            <w:tcW w:w="426" w:type="dxa"/>
            <w:tcBorders>
              <w:top w:val="nil"/>
              <w:left w:val="nil"/>
              <w:bottom w:val="nil"/>
              <w:right w:val="nil"/>
            </w:tcBorders>
            <w:shd w:val="clear" w:color="000000" w:fill="FFFFFF"/>
            <w:noWrap/>
            <w:vAlign w:val="center"/>
            <w:hideMark/>
          </w:tcPr>
          <w:p w14:paraId="3725A466" w14:textId="731BF2E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0.92</w:t>
            </w:r>
          </w:p>
        </w:tc>
        <w:tc>
          <w:tcPr>
            <w:tcW w:w="143" w:type="dxa"/>
            <w:tcBorders>
              <w:top w:val="nil"/>
              <w:left w:val="nil"/>
              <w:bottom w:val="nil"/>
              <w:right w:val="nil"/>
            </w:tcBorders>
            <w:shd w:val="clear" w:color="000000" w:fill="FFFFFF"/>
            <w:noWrap/>
            <w:vAlign w:val="bottom"/>
            <w:hideMark/>
          </w:tcPr>
          <w:p w14:paraId="3A209E2B" w14:textId="254EC43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1060AB8B" w14:textId="4AE9747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67A1B7C1" w14:textId="14090D6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16.0</w:t>
            </w:r>
          </w:p>
        </w:tc>
        <w:tc>
          <w:tcPr>
            <w:tcW w:w="425" w:type="dxa"/>
            <w:tcBorders>
              <w:top w:val="nil"/>
              <w:left w:val="nil"/>
              <w:bottom w:val="nil"/>
              <w:right w:val="nil"/>
            </w:tcBorders>
            <w:shd w:val="clear" w:color="000000" w:fill="FFFFFF"/>
            <w:noWrap/>
            <w:vAlign w:val="center"/>
            <w:hideMark/>
          </w:tcPr>
          <w:p w14:paraId="42135329" w14:textId="37FAB8F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20.7</w:t>
            </w:r>
          </w:p>
        </w:tc>
        <w:tc>
          <w:tcPr>
            <w:tcW w:w="427" w:type="dxa"/>
            <w:tcBorders>
              <w:top w:val="nil"/>
              <w:left w:val="nil"/>
              <w:bottom w:val="nil"/>
              <w:right w:val="nil"/>
            </w:tcBorders>
            <w:shd w:val="clear" w:color="000000" w:fill="FFFFFF"/>
            <w:noWrap/>
            <w:vAlign w:val="bottom"/>
            <w:hideMark/>
          </w:tcPr>
          <w:p w14:paraId="7A6A22E2" w14:textId="61661F8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0.94</w:t>
            </w:r>
          </w:p>
        </w:tc>
        <w:tc>
          <w:tcPr>
            <w:tcW w:w="160" w:type="dxa"/>
            <w:tcBorders>
              <w:top w:val="nil"/>
              <w:left w:val="nil"/>
              <w:bottom w:val="nil"/>
              <w:right w:val="nil"/>
            </w:tcBorders>
            <w:shd w:val="clear" w:color="000000" w:fill="FFFFFF"/>
            <w:noWrap/>
            <w:vAlign w:val="bottom"/>
            <w:hideMark/>
          </w:tcPr>
          <w:p w14:paraId="54C933E2" w14:textId="016CF57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45D841A3" w14:textId="5F7F5E7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145AF092" w14:textId="46B62A3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32.9</w:t>
            </w:r>
          </w:p>
        </w:tc>
        <w:tc>
          <w:tcPr>
            <w:tcW w:w="425" w:type="dxa"/>
            <w:tcBorders>
              <w:top w:val="nil"/>
              <w:left w:val="nil"/>
              <w:bottom w:val="nil"/>
              <w:right w:val="nil"/>
            </w:tcBorders>
            <w:shd w:val="clear" w:color="000000" w:fill="FFFFFF"/>
            <w:noWrap/>
            <w:vAlign w:val="center"/>
            <w:hideMark/>
          </w:tcPr>
          <w:p w14:paraId="7FCBC928" w14:textId="00FD04F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35.0</w:t>
            </w:r>
          </w:p>
        </w:tc>
        <w:tc>
          <w:tcPr>
            <w:tcW w:w="428" w:type="dxa"/>
            <w:tcBorders>
              <w:top w:val="nil"/>
              <w:left w:val="nil"/>
              <w:bottom w:val="nil"/>
              <w:right w:val="nil"/>
            </w:tcBorders>
            <w:shd w:val="clear" w:color="000000" w:fill="FFFFFF"/>
            <w:noWrap/>
            <w:vAlign w:val="bottom"/>
            <w:hideMark/>
          </w:tcPr>
          <w:p w14:paraId="47F1059B" w14:textId="7F20A4A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0.41</w:t>
            </w:r>
          </w:p>
        </w:tc>
        <w:tc>
          <w:tcPr>
            <w:tcW w:w="147" w:type="dxa"/>
            <w:tcBorders>
              <w:top w:val="nil"/>
              <w:left w:val="nil"/>
              <w:bottom w:val="nil"/>
              <w:right w:val="nil"/>
            </w:tcBorders>
            <w:shd w:val="clear" w:color="000000" w:fill="FFFFFF"/>
            <w:noWrap/>
            <w:vAlign w:val="bottom"/>
            <w:hideMark/>
          </w:tcPr>
          <w:p w14:paraId="0470F1BD" w14:textId="59E794B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7BF69EBF" w14:textId="1FE5613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3F350357" w14:textId="372ED07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40.3</w:t>
            </w:r>
          </w:p>
        </w:tc>
        <w:tc>
          <w:tcPr>
            <w:tcW w:w="426" w:type="dxa"/>
            <w:tcBorders>
              <w:top w:val="nil"/>
              <w:left w:val="nil"/>
              <w:bottom w:val="nil"/>
              <w:right w:val="nil"/>
            </w:tcBorders>
            <w:shd w:val="clear" w:color="000000" w:fill="FFFFFF"/>
            <w:noWrap/>
            <w:vAlign w:val="bottom"/>
            <w:hideMark/>
          </w:tcPr>
          <w:p w14:paraId="6FCE077B" w14:textId="767D37E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47.2</w:t>
            </w:r>
          </w:p>
        </w:tc>
        <w:tc>
          <w:tcPr>
            <w:tcW w:w="423" w:type="dxa"/>
            <w:tcBorders>
              <w:top w:val="nil"/>
              <w:left w:val="nil"/>
              <w:bottom w:val="nil"/>
              <w:right w:val="nil"/>
            </w:tcBorders>
            <w:shd w:val="clear" w:color="000000" w:fill="FFFFFF"/>
            <w:noWrap/>
            <w:vAlign w:val="bottom"/>
            <w:hideMark/>
          </w:tcPr>
          <w:p w14:paraId="4E01E295" w14:textId="2269550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1.39</w:t>
            </w:r>
          </w:p>
        </w:tc>
        <w:tc>
          <w:tcPr>
            <w:tcW w:w="160" w:type="dxa"/>
            <w:tcBorders>
              <w:top w:val="nil"/>
              <w:left w:val="nil"/>
              <w:bottom w:val="nil"/>
              <w:right w:val="nil"/>
            </w:tcBorders>
            <w:shd w:val="clear" w:color="000000" w:fill="FFFFFF"/>
            <w:noWrap/>
            <w:vAlign w:val="bottom"/>
            <w:hideMark/>
          </w:tcPr>
          <w:p w14:paraId="395E535C" w14:textId="1FD5463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72B0B31B" w14:textId="181ACAD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7FD405F8" w14:textId="2849216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52.9</w:t>
            </w:r>
          </w:p>
        </w:tc>
        <w:tc>
          <w:tcPr>
            <w:tcW w:w="425" w:type="dxa"/>
            <w:tcBorders>
              <w:top w:val="nil"/>
              <w:left w:val="nil"/>
              <w:bottom w:val="nil"/>
              <w:right w:val="nil"/>
            </w:tcBorders>
            <w:shd w:val="clear" w:color="000000" w:fill="FFFFFF"/>
            <w:noWrap/>
            <w:vAlign w:val="bottom"/>
            <w:hideMark/>
          </w:tcPr>
          <w:p w14:paraId="03F60258" w14:textId="41F5970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58.5</w:t>
            </w:r>
          </w:p>
        </w:tc>
        <w:tc>
          <w:tcPr>
            <w:tcW w:w="382" w:type="dxa"/>
            <w:tcBorders>
              <w:top w:val="nil"/>
              <w:left w:val="nil"/>
              <w:bottom w:val="nil"/>
              <w:right w:val="nil"/>
            </w:tcBorders>
            <w:shd w:val="clear" w:color="000000" w:fill="FFFFFF"/>
            <w:noWrap/>
            <w:vAlign w:val="bottom"/>
            <w:hideMark/>
          </w:tcPr>
          <w:p w14:paraId="0FC49834" w14:textId="3192027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1.12</w:t>
            </w:r>
          </w:p>
        </w:tc>
        <w:tc>
          <w:tcPr>
            <w:tcW w:w="166" w:type="dxa"/>
            <w:tcBorders>
              <w:top w:val="nil"/>
              <w:left w:val="nil"/>
              <w:bottom w:val="nil"/>
              <w:right w:val="nil"/>
            </w:tcBorders>
            <w:shd w:val="clear" w:color="000000" w:fill="FFFFFF"/>
            <w:noWrap/>
            <w:vAlign w:val="bottom"/>
            <w:hideMark/>
          </w:tcPr>
          <w:p w14:paraId="040FB925" w14:textId="323F4EE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6A3E6108" w14:textId="7FB77BA8"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761D70A1" w14:textId="2524941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74.5</w:t>
            </w:r>
          </w:p>
        </w:tc>
        <w:tc>
          <w:tcPr>
            <w:tcW w:w="425" w:type="dxa"/>
            <w:tcBorders>
              <w:top w:val="nil"/>
              <w:left w:val="nil"/>
              <w:bottom w:val="nil"/>
              <w:right w:val="nil"/>
            </w:tcBorders>
            <w:shd w:val="clear" w:color="000000" w:fill="FFFFFF"/>
            <w:vAlign w:val="bottom"/>
          </w:tcPr>
          <w:p w14:paraId="6276D2F0" w14:textId="7CFD4454"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78.2</w:t>
            </w:r>
          </w:p>
        </w:tc>
        <w:tc>
          <w:tcPr>
            <w:tcW w:w="428" w:type="dxa"/>
            <w:tcBorders>
              <w:top w:val="nil"/>
              <w:left w:val="nil"/>
              <w:bottom w:val="nil"/>
              <w:right w:val="nil"/>
            </w:tcBorders>
            <w:shd w:val="clear" w:color="000000" w:fill="FFFFFF"/>
            <w:vAlign w:val="bottom"/>
          </w:tcPr>
          <w:p w14:paraId="0387242C" w14:textId="1653CE3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0.75</w:t>
            </w:r>
          </w:p>
        </w:tc>
        <w:tc>
          <w:tcPr>
            <w:tcW w:w="175" w:type="dxa"/>
            <w:tcBorders>
              <w:top w:val="nil"/>
              <w:left w:val="nil"/>
              <w:bottom w:val="nil"/>
              <w:right w:val="nil"/>
            </w:tcBorders>
            <w:shd w:val="clear" w:color="000000" w:fill="FFFFFF"/>
            <w:vAlign w:val="bottom"/>
          </w:tcPr>
          <w:p w14:paraId="72835D6F" w14:textId="31B142F2"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5667BB48"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2211738D" w14:textId="438F19E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Gabon (GAB)</w:t>
            </w:r>
          </w:p>
        </w:tc>
        <w:tc>
          <w:tcPr>
            <w:tcW w:w="571" w:type="dxa"/>
            <w:tcBorders>
              <w:top w:val="nil"/>
              <w:left w:val="nil"/>
              <w:bottom w:val="nil"/>
              <w:right w:val="nil"/>
            </w:tcBorders>
            <w:shd w:val="clear" w:color="000000" w:fill="FFFFFF"/>
            <w:vAlign w:val="center"/>
          </w:tcPr>
          <w:p w14:paraId="128AB34E" w14:textId="396A96F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038427A2" w14:textId="25252AC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310C92F1" w14:textId="3665C67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66DF4B9F" w14:textId="7FA851AB"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6E0D6AF6" w14:textId="23C464A8"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2000</w:t>
            </w:r>
          </w:p>
        </w:tc>
        <w:tc>
          <w:tcPr>
            <w:tcW w:w="567" w:type="dxa"/>
            <w:tcBorders>
              <w:top w:val="nil"/>
              <w:left w:val="nil"/>
              <w:bottom w:val="nil"/>
              <w:right w:val="nil"/>
            </w:tcBorders>
            <w:shd w:val="clear" w:color="000000" w:fill="FFFFFF"/>
            <w:noWrap/>
            <w:vAlign w:val="bottom"/>
            <w:hideMark/>
          </w:tcPr>
          <w:p w14:paraId="13CD3EFB" w14:textId="4A2882DC"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2012</w:t>
            </w:r>
          </w:p>
        </w:tc>
        <w:tc>
          <w:tcPr>
            <w:tcW w:w="148" w:type="dxa"/>
            <w:tcBorders>
              <w:top w:val="nil"/>
              <w:left w:val="nil"/>
              <w:bottom w:val="nil"/>
              <w:right w:val="nil"/>
            </w:tcBorders>
            <w:shd w:val="clear" w:color="000000" w:fill="FFFFFF"/>
            <w:vAlign w:val="bottom"/>
          </w:tcPr>
          <w:p w14:paraId="661A8FFD" w14:textId="66275A52"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43F5CDF8" w14:textId="1C4B140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77.5</w:t>
            </w:r>
          </w:p>
        </w:tc>
        <w:tc>
          <w:tcPr>
            <w:tcW w:w="425" w:type="dxa"/>
            <w:tcBorders>
              <w:top w:val="nil"/>
              <w:left w:val="nil"/>
              <w:bottom w:val="nil"/>
              <w:right w:val="nil"/>
            </w:tcBorders>
            <w:shd w:val="clear" w:color="000000" w:fill="FFFFFF"/>
            <w:noWrap/>
            <w:vAlign w:val="center"/>
            <w:hideMark/>
          </w:tcPr>
          <w:p w14:paraId="47EB7211" w14:textId="300312B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85.2</w:t>
            </w:r>
          </w:p>
        </w:tc>
        <w:tc>
          <w:tcPr>
            <w:tcW w:w="426" w:type="dxa"/>
            <w:tcBorders>
              <w:top w:val="nil"/>
              <w:left w:val="nil"/>
              <w:bottom w:val="nil"/>
              <w:right w:val="nil"/>
            </w:tcBorders>
            <w:shd w:val="clear" w:color="000000" w:fill="FFFFFF"/>
            <w:noWrap/>
            <w:vAlign w:val="center"/>
            <w:hideMark/>
          </w:tcPr>
          <w:p w14:paraId="2E83E140" w14:textId="3A21816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0.64</w:t>
            </w:r>
          </w:p>
        </w:tc>
        <w:tc>
          <w:tcPr>
            <w:tcW w:w="143" w:type="dxa"/>
            <w:tcBorders>
              <w:top w:val="nil"/>
              <w:left w:val="nil"/>
              <w:bottom w:val="nil"/>
              <w:right w:val="nil"/>
            </w:tcBorders>
            <w:shd w:val="clear" w:color="000000" w:fill="FFFFFF"/>
            <w:noWrap/>
            <w:vAlign w:val="bottom"/>
            <w:hideMark/>
          </w:tcPr>
          <w:p w14:paraId="14651D62" w14:textId="4110108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0624F6DF" w14:textId="63DC4D8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31F7A50" w14:textId="104A50E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46.6</w:t>
            </w:r>
          </w:p>
        </w:tc>
        <w:tc>
          <w:tcPr>
            <w:tcW w:w="425" w:type="dxa"/>
            <w:tcBorders>
              <w:top w:val="nil"/>
              <w:left w:val="nil"/>
              <w:bottom w:val="nil"/>
              <w:right w:val="nil"/>
            </w:tcBorders>
            <w:shd w:val="clear" w:color="000000" w:fill="FFFFFF"/>
            <w:noWrap/>
            <w:vAlign w:val="center"/>
            <w:hideMark/>
          </w:tcPr>
          <w:p w14:paraId="79A43CD4" w14:textId="6032BB5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59.1</w:t>
            </w:r>
          </w:p>
        </w:tc>
        <w:tc>
          <w:tcPr>
            <w:tcW w:w="427" w:type="dxa"/>
            <w:tcBorders>
              <w:top w:val="nil"/>
              <w:left w:val="nil"/>
              <w:bottom w:val="nil"/>
              <w:right w:val="nil"/>
            </w:tcBorders>
            <w:shd w:val="clear" w:color="000000" w:fill="FFFFFF"/>
            <w:noWrap/>
            <w:vAlign w:val="bottom"/>
            <w:hideMark/>
          </w:tcPr>
          <w:p w14:paraId="2CBE9531" w14:textId="6C07616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1.04</w:t>
            </w:r>
          </w:p>
        </w:tc>
        <w:tc>
          <w:tcPr>
            <w:tcW w:w="160" w:type="dxa"/>
            <w:tcBorders>
              <w:top w:val="nil"/>
              <w:left w:val="nil"/>
              <w:bottom w:val="nil"/>
              <w:right w:val="nil"/>
            </w:tcBorders>
            <w:shd w:val="clear" w:color="000000" w:fill="FFFFFF"/>
            <w:noWrap/>
            <w:vAlign w:val="bottom"/>
            <w:hideMark/>
          </w:tcPr>
          <w:p w14:paraId="266E3C2A" w14:textId="597C184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6E06D60C" w14:textId="4C67676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174E6C71" w14:textId="7651535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68.4</w:t>
            </w:r>
          </w:p>
        </w:tc>
        <w:tc>
          <w:tcPr>
            <w:tcW w:w="425" w:type="dxa"/>
            <w:tcBorders>
              <w:top w:val="nil"/>
              <w:left w:val="nil"/>
              <w:bottom w:val="nil"/>
              <w:right w:val="nil"/>
            </w:tcBorders>
            <w:shd w:val="clear" w:color="000000" w:fill="FFFFFF"/>
            <w:noWrap/>
            <w:vAlign w:val="center"/>
            <w:hideMark/>
          </w:tcPr>
          <w:p w14:paraId="36A2FC0D" w14:textId="2CE1D4E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79.7</w:t>
            </w:r>
          </w:p>
        </w:tc>
        <w:tc>
          <w:tcPr>
            <w:tcW w:w="428" w:type="dxa"/>
            <w:tcBorders>
              <w:top w:val="nil"/>
              <w:left w:val="nil"/>
              <w:bottom w:val="nil"/>
              <w:right w:val="nil"/>
            </w:tcBorders>
            <w:shd w:val="clear" w:color="000000" w:fill="FFFFFF"/>
            <w:noWrap/>
            <w:vAlign w:val="bottom"/>
            <w:hideMark/>
          </w:tcPr>
          <w:p w14:paraId="25AC3FC3" w14:textId="39D47BA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0.94</w:t>
            </w:r>
          </w:p>
        </w:tc>
        <w:tc>
          <w:tcPr>
            <w:tcW w:w="147" w:type="dxa"/>
            <w:tcBorders>
              <w:top w:val="nil"/>
              <w:left w:val="nil"/>
              <w:bottom w:val="nil"/>
              <w:right w:val="nil"/>
            </w:tcBorders>
            <w:shd w:val="clear" w:color="000000" w:fill="FFFFFF"/>
            <w:noWrap/>
            <w:vAlign w:val="bottom"/>
            <w:hideMark/>
          </w:tcPr>
          <w:p w14:paraId="5C16E8CA" w14:textId="093DA5F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75ED7C20" w14:textId="608B2C0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32BFC34C" w14:textId="7EF9F71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80.8</w:t>
            </w:r>
          </w:p>
        </w:tc>
        <w:tc>
          <w:tcPr>
            <w:tcW w:w="426" w:type="dxa"/>
            <w:tcBorders>
              <w:top w:val="nil"/>
              <w:left w:val="nil"/>
              <w:bottom w:val="nil"/>
              <w:right w:val="nil"/>
            </w:tcBorders>
            <w:shd w:val="clear" w:color="000000" w:fill="FFFFFF"/>
            <w:noWrap/>
            <w:vAlign w:val="bottom"/>
            <w:hideMark/>
          </w:tcPr>
          <w:p w14:paraId="01B41534" w14:textId="7F7F060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91.1</w:t>
            </w:r>
          </w:p>
        </w:tc>
        <w:tc>
          <w:tcPr>
            <w:tcW w:w="423" w:type="dxa"/>
            <w:tcBorders>
              <w:top w:val="nil"/>
              <w:left w:val="nil"/>
              <w:bottom w:val="nil"/>
              <w:right w:val="nil"/>
            </w:tcBorders>
            <w:shd w:val="clear" w:color="000000" w:fill="FFFFFF"/>
            <w:noWrap/>
            <w:vAlign w:val="bottom"/>
            <w:hideMark/>
          </w:tcPr>
          <w:p w14:paraId="749E1027" w14:textId="3EBFB01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0.86</w:t>
            </w:r>
          </w:p>
        </w:tc>
        <w:tc>
          <w:tcPr>
            <w:tcW w:w="160" w:type="dxa"/>
            <w:tcBorders>
              <w:top w:val="nil"/>
              <w:left w:val="nil"/>
              <w:bottom w:val="nil"/>
              <w:right w:val="nil"/>
            </w:tcBorders>
            <w:shd w:val="clear" w:color="000000" w:fill="FFFFFF"/>
            <w:noWrap/>
            <w:vAlign w:val="bottom"/>
            <w:hideMark/>
          </w:tcPr>
          <w:p w14:paraId="6EDEA513" w14:textId="11A2EED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E6FB2E0" w14:textId="452532B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4E2E27A5" w14:textId="6BB6636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92.6</w:t>
            </w:r>
          </w:p>
        </w:tc>
        <w:tc>
          <w:tcPr>
            <w:tcW w:w="425" w:type="dxa"/>
            <w:tcBorders>
              <w:top w:val="nil"/>
              <w:left w:val="nil"/>
              <w:bottom w:val="nil"/>
              <w:right w:val="nil"/>
            </w:tcBorders>
            <w:shd w:val="clear" w:color="000000" w:fill="FFFFFF"/>
            <w:noWrap/>
            <w:vAlign w:val="bottom"/>
            <w:hideMark/>
          </w:tcPr>
          <w:p w14:paraId="5BB3D0E9" w14:textId="1A83E88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96.1</w:t>
            </w:r>
          </w:p>
        </w:tc>
        <w:tc>
          <w:tcPr>
            <w:tcW w:w="382" w:type="dxa"/>
            <w:tcBorders>
              <w:top w:val="nil"/>
              <w:left w:val="nil"/>
              <w:bottom w:val="nil"/>
              <w:right w:val="nil"/>
            </w:tcBorders>
            <w:shd w:val="clear" w:color="000000" w:fill="FFFFFF"/>
            <w:noWrap/>
            <w:vAlign w:val="bottom"/>
            <w:hideMark/>
          </w:tcPr>
          <w:p w14:paraId="1C627109" w14:textId="0084254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0.29</w:t>
            </w:r>
          </w:p>
        </w:tc>
        <w:tc>
          <w:tcPr>
            <w:tcW w:w="166" w:type="dxa"/>
            <w:tcBorders>
              <w:top w:val="nil"/>
              <w:left w:val="nil"/>
              <w:bottom w:val="nil"/>
              <w:right w:val="nil"/>
            </w:tcBorders>
            <w:shd w:val="clear" w:color="000000" w:fill="FFFFFF"/>
            <w:noWrap/>
            <w:vAlign w:val="bottom"/>
            <w:hideMark/>
          </w:tcPr>
          <w:p w14:paraId="07971973" w14:textId="7923CC8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4AB80693" w14:textId="37147DA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10E11F47" w14:textId="28EF10C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99.4</w:t>
            </w:r>
          </w:p>
        </w:tc>
        <w:tc>
          <w:tcPr>
            <w:tcW w:w="425" w:type="dxa"/>
            <w:tcBorders>
              <w:top w:val="nil"/>
              <w:left w:val="nil"/>
              <w:bottom w:val="nil"/>
              <w:right w:val="nil"/>
            </w:tcBorders>
            <w:shd w:val="clear" w:color="000000" w:fill="FFFFFF"/>
            <w:vAlign w:val="bottom"/>
          </w:tcPr>
          <w:p w14:paraId="2779B385" w14:textId="6A7CCFD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100.0</w:t>
            </w:r>
          </w:p>
        </w:tc>
        <w:tc>
          <w:tcPr>
            <w:tcW w:w="428" w:type="dxa"/>
            <w:tcBorders>
              <w:top w:val="nil"/>
              <w:left w:val="nil"/>
              <w:bottom w:val="nil"/>
              <w:right w:val="nil"/>
            </w:tcBorders>
            <w:shd w:val="clear" w:color="000000" w:fill="FFFFFF"/>
            <w:vAlign w:val="bottom"/>
          </w:tcPr>
          <w:p w14:paraId="02E8CF29" w14:textId="749EB87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0.05</w:t>
            </w:r>
          </w:p>
        </w:tc>
        <w:tc>
          <w:tcPr>
            <w:tcW w:w="175" w:type="dxa"/>
            <w:tcBorders>
              <w:top w:val="nil"/>
              <w:left w:val="nil"/>
              <w:bottom w:val="nil"/>
              <w:right w:val="nil"/>
            </w:tcBorders>
            <w:shd w:val="clear" w:color="000000" w:fill="FFFFFF"/>
            <w:vAlign w:val="bottom"/>
          </w:tcPr>
          <w:p w14:paraId="38600334" w14:textId="734D50A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7C63986B"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64889E62" w14:textId="3ECA71C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Gambia (GMB)</w:t>
            </w:r>
          </w:p>
        </w:tc>
        <w:tc>
          <w:tcPr>
            <w:tcW w:w="571" w:type="dxa"/>
            <w:tcBorders>
              <w:top w:val="nil"/>
              <w:left w:val="nil"/>
              <w:bottom w:val="nil"/>
              <w:right w:val="nil"/>
            </w:tcBorders>
            <w:shd w:val="clear" w:color="000000" w:fill="FFFFFF"/>
            <w:vAlign w:val="center"/>
          </w:tcPr>
          <w:p w14:paraId="6830FEA6" w14:textId="3E48D817"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61DB718E" w14:textId="3413AB4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76698B54" w14:textId="593FA71A"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02EBC709" w14:textId="17EBB74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3AA61978" w14:textId="2B1A6B0C"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2005-6</w:t>
            </w:r>
          </w:p>
        </w:tc>
        <w:tc>
          <w:tcPr>
            <w:tcW w:w="567" w:type="dxa"/>
            <w:tcBorders>
              <w:top w:val="nil"/>
              <w:left w:val="nil"/>
              <w:bottom w:val="nil"/>
              <w:right w:val="nil"/>
            </w:tcBorders>
            <w:shd w:val="clear" w:color="000000" w:fill="FFFFFF"/>
            <w:noWrap/>
            <w:vAlign w:val="bottom"/>
            <w:hideMark/>
          </w:tcPr>
          <w:p w14:paraId="112BF167" w14:textId="4566B9A3"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2013</w:t>
            </w:r>
          </w:p>
        </w:tc>
        <w:tc>
          <w:tcPr>
            <w:tcW w:w="148" w:type="dxa"/>
            <w:tcBorders>
              <w:top w:val="nil"/>
              <w:left w:val="nil"/>
              <w:bottom w:val="nil"/>
              <w:right w:val="nil"/>
            </w:tcBorders>
            <w:shd w:val="clear" w:color="000000" w:fill="FFFFFF"/>
            <w:vAlign w:val="bottom"/>
          </w:tcPr>
          <w:p w14:paraId="7DFF49A6" w14:textId="5AB37E84"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5DD8C9F8" w14:textId="0D5DCBB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55.8</w:t>
            </w:r>
          </w:p>
        </w:tc>
        <w:tc>
          <w:tcPr>
            <w:tcW w:w="425" w:type="dxa"/>
            <w:tcBorders>
              <w:top w:val="nil"/>
              <w:left w:val="nil"/>
              <w:bottom w:val="nil"/>
              <w:right w:val="nil"/>
            </w:tcBorders>
            <w:shd w:val="clear" w:color="000000" w:fill="FFFFFF"/>
            <w:noWrap/>
            <w:vAlign w:val="center"/>
            <w:hideMark/>
          </w:tcPr>
          <w:p w14:paraId="60C908DB" w14:textId="1AF1679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64.4</w:t>
            </w:r>
          </w:p>
        </w:tc>
        <w:tc>
          <w:tcPr>
            <w:tcW w:w="426" w:type="dxa"/>
            <w:tcBorders>
              <w:top w:val="nil"/>
              <w:left w:val="nil"/>
              <w:bottom w:val="nil"/>
              <w:right w:val="nil"/>
            </w:tcBorders>
            <w:shd w:val="clear" w:color="000000" w:fill="FFFFFF"/>
            <w:noWrap/>
            <w:vAlign w:val="center"/>
            <w:hideMark/>
          </w:tcPr>
          <w:p w14:paraId="1B65AAA1" w14:textId="64F2252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1.15</w:t>
            </w:r>
          </w:p>
        </w:tc>
        <w:tc>
          <w:tcPr>
            <w:tcW w:w="143" w:type="dxa"/>
            <w:tcBorders>
              <w:top w:val="nil"/>
              <w:left w:val="nil"/>
              <w:bottom w:val="nil"/>
              <w:right w:val="nil"/>
            </w:tcBorders>
            <w:shd w:val="clear" w:color="000000" w:fill="FFFFFF"/>
            <w:noWrap/>
            <w:vAlign w:val="bottom"/>
            <w:hideMark/>
          </w:tcPr>
          <w:p w14:paraId="264F99A3" w14:textId="70D54AF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56C5D010" w14:textId="48EADC6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7DCBEB72" w14:textId="7F9EA30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21.3</w:t>
            </w:r>
          </w:p>
        </w:tc>
        <w:tc>
          <w:tcPr>
            <w:tcW w:w="425" w:type="dxa"/>
            <w:tcBorders>
              <w:top w:val="nil"/>
              <w:left w:val="nil"/>
              <w:bottom w:val="nil"/>
              <w:right w:val="nil"/>
            </w:tcBorders>
            <w:shd w:val="clear" w:color="000000" w:fill="FFFFFF"/>
            <w:noWrap/>
            <w:vAlign w:val="center"/>
            <w:hideMark/>
          </w:tcPr>
          <w:p w14:paraId="13147B5D" w14:textId="5BAFDF7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33.4</w:t>
            </w:r>
          </w:p>
        </w:tc>
        <w:tc>
          <w:tcPr>
            <w:tcW w:w="427" w:type="dxa"/>
            <w:tcBorders>
              <w:top w:val="nil"/>
              <w:left w:val="nil"/>
              <w:bottom w:val="nil"/>
              <w:right w:val="nil"/>
            </w:tcBorders>
            <w:shd w:val="clear" w:color="000000" w:fill="FFFFFF"/>
            <w:noWrap/>
            <w:vAlign w:val="bottom"/>
            <w:hideMark/>
          </w:tcPr>
          <w:p w14:paraId="13CD5782" w14:textId="4B4F7A3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1.61</w:t>
            </w:r>
          </w:p>
        </w:tc>
        <w:tc>
          <w:tcPr>
            <w:tcW w:w="160" w:type="dxa"/>
            <w:tcBorders>
              <w:top w:val="nil"/>
              <w:left w:val="nil"/>
              <w:bottom w:val="nil"/>
              <w:right w:val="nil"/>
            </w:tcBorders>
            <w:shd w:val="clear" w:color="000000" w:fill="FFFFFF"/>
            <w:noWrap/>
            <w:vAlign w:val="bottom"/>
            <w:hideMark/>
          </w:tcPr>
          <w:p w14:paraId="47A2DCF5" w14:textId="1546424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4E038ED3" w14:textId="4CA4635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798B1D19" w14:textId="1C9A73D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41.8</w:t>
            </w:r>
          </w:p>
        </w:tc>
        <w:tc>
          <w:tcPr>
            <w:tcW w:w="425" w:type="dxa"/>
            <w:tcBorders>
              <w:top w:val="nil"/>
              <w:left w:val="nil"/>
              <w:bottom w:val="nil"/>
              <w:right w:val="nil"/>
            </w:tcBorders>
            <w:shd w:val="clear" w:color="000000" w:fill="FFFFFF"/>
            <w:noWrap/>
            <w:vAlign w:val="center"/>
            <w:hideMark/>
          </w:tcPr>
          <w:p w14:paraId="68E85039" w14:textId="015C16A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52.6</w:t>
            </w:r>
          </w:p>
        </w:tc>
        <w:tc>
          <w:tcPr>
            <w:tcW w:w="428" w:type="dxa"/>
            <w:tcBorders>
              <w:top w:val="nil"/>
              <w:left w:val="nil"/>
              <w:bottom w:val="nil"/>
              <w:right w:val="nil"/>
            </w:tcBorders>
            <w:shd w:val="clear" w:color="000000" w:fill="FFFFFF"/>
            <w:noWrap/>
            <w:vAlign w:val="bottom"/>
            <w:hideMark/>
          </w:tcPr>
          <w:p w14:paraId="335A9C8F" w14:textId="1DCB04D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1.44</w:t>
            </w:r>
          </w:p>
        </w:tc>
        <w:tc>
          <w:tcPr>
            <w:tcW w:w="147" w:type="dxa"/>
            <w:tcBorders>
              <w:top w:val="nil"/>
              <w:left w:val="nil"/>
              <w:bottom w:val="nil"/>
              <w:right w:val="nil"/>
            </w:tcBorders>
            <w:shd w:val="clear" w:color="000000" w:fill="FFFFFF"/>
            <w:noWrap/>
            <w:vAlign w:val="bottom"/>
            <w:hideMark/>
          </w:tcPr>
          <w:p w14:paraId="3634EB79" w14:textId="5A73A14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273A4C69" w14:textId="6ECE227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02922E9E" w14:textId="7856BB4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56.8</w:t>
            </w:r>
          </w:p>
        </w:tc>
        <w:tc>
          <w:tcPr>
            <w:tcW w:w="426" w:type="dxa"/>
            <w:tcBorders>
              <w:top w:val="nil"/>
              <w:left w:val="nil"/>
              <w:bottom w:val="nil"/>
              <w:right w:val="nil"/>
            </w:tcBorders>
            <w:shd w:val="clear" w:color="000000" w:fill="FFFFFF"/>
            <w:noWrap/>
            <w:vAlign w:val="bottom"/>
            <w:hideMark/>
          </w:tcPr>
          <w:p w14:paraId="3D13080A" w14:textId="53B17B3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66.0</w:t>
            </w:r>
          </w:p>
        </w:tc>
        <w:tc>
          <w:tcPr>
            <w:tcW w:w="423" w:type="dxa"/>
            <w:tcBorders>
              <w:top w:val="nil"/>
              <w:left w:val="nil"/>
              <w:bottom w:val="nil"/>
              <w:right w:val="nil"/>
            </w:tcBorders>
            <w:shd w:val="clear" w:color="000000" w:fill="FFFFFF"/>
            <w:noWrap/>
            <w:vAlign w:val="bottom"/>
            <w:hideMark/>
          </w:tcPr>
          <w:p w14:paraId="1E283AA8" w14:textId="34717E0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1.23</w:t>
            </w:r>
          </w:p>
        </w:tc>
        <w:tc>
          <w:tcPr>
            <w:tcW w:w="160" w:type="dxa"/>
            <w:tcBorders>
              <w:top w:val="nil"/>
              <w:left w:val="nil"/>
              <w:bottom w:val="nil"/>
              <w:right w:val="nil"/>
            </w:tcBorders>
            <w:shd w:val="clear" w:color="000000" w:fill="FFFFFF"/>
            <w:noWrap/>
            <w:vAlign w:val="bottom"/>
            <w:hideMark/>
          </w:tcPr>
          <w:p w14:paraId="085F1367" w14:textId="65153C1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42781E20" w14:textId="3BEF679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152884F3" w14:textId="02523CF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71.2</w:t>
            </w:r>
          </w:p>
        </w:tc>
        <w:tc>
          <w:tcPr>
            <w:tcW w:w="425" w:type="dxa"/>
            <w:tcBorders>
              <w:top w:val="nil"/>
              <w:left w:val="nil"/>
              <w:bottom w:val="nil"/>
              <w:right w:val="nil"/>
            </w:tcBorders>
            <w:shd w:val="clear" w:color="000000" w:fill="FFFFFF"/>
            <w:noWrap/>
            <w:vAlign w:val="bottom"/>
            <w:hideMark/>
          </w:tcPr>
          <w:p w14:paraId="4E811127" w14:textId="15150CC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78.0</w:t>
            </w:r>
          </w:p>
        </w:tc>
        <w:tc>
          <w:tcPr>
            <w:tcW w:w="382" w:type="dxa"/>
            <w:tcBorders>
              <w:top w:val="nil"/>
              <w:left w:val="nil"/>
              <w:bottom w:val="nil"/>
              <w:right w:val="nil"/>
            </w:tcBorders>
            <w:shd w:val="clear" w:color="000000" w:fill="FFFFFF"/>
            <w:noWrap/>
            <w:vAlign w:val="bottom"/>
            <w:hideMark/>
          </w:tcPr>
          <w:p w14:paraId="487BEBD2" w14:textId="7EDB4F2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0.90</w:t>
            </w:r>
          </w:p>
        </w:tc>
        <w:tc>
          <w:tcPr>
            <w:tcW w:w="166" w:type="dxa"/>
            <w:tcBorders>
              <w:top w:val="nil"/>
              <w:left w:val="nil"/>
              <w:bottom w:val="nil"/>
              <w:right w:val="nil"/>
            </w:tcBorders>
            <w:shd w:val="clear" w:color="000000" w:fill="FFFFFF"/>
            <w:noWrap/>
            <w:vAlign w:val="bottom"/>
            <w:hideMark/>
          </w:tcPr>
          <w:p w14:paraId="5512AB48" w14:textId="1510B50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4841DABF" w14:textId="6608FA7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2171B950" w14:textId="2640382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87.6</w:t>
            </w:r>
          </w:p>
        </w:tc>
        <w:tc>
          <w:tcPr>
            <w:tcW w:w="425" w:type="dxa"/>
            <w:tcBorders>
              <w:top w:val="nil"/>
              <w:left w:val="nil"/>
              <w:bottom w:val="nil"/>
              <w:right w:val="nil"/>
            </w:tcBorders>
            <w:shd w:val="clear" w:color="000000" w:fill="FFFFFF"/>
            <w:vAlign w:val="bottom"/>
          </w:tcPr>
          <w:p w14:paraId="22DF096E" w14:textId="4B1CA0A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91.9</w:t>
            </w:r>
          </w:p>
        </w:tc>
        <w:tc>
          <w:tcPr>
            <w:tcW w:w="428" w:type="dxa"/>
            <w:tcBorders>
              <w:top w:val="nil"/>
              <w:left w:val="nil"/>
              <w:bottom w:val="nil"/>
              <w:right w:val="nil"/>
            </w:tcBorders>
            <w:shd w:val="clear" w:color="000000" w:fill="FFFFFF"/>
            <w:vAlign w:val="bottom"/>
          </w:tcPr>
          <w:p w14:paraId="617992DB" w14:textId="76C27F1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0.57</w:t>
            </w:r>
          </w:p>
        </w:tc>
        <w:tc>
          <w:tcPr>
            <w:tcW w:w="175" w:type="dxa"/>
            <w:tcBorders>
              <w:top w:val="nil"/>
              <w:left w:val="nil"/>
              <w:bottom w:val="nil"/>
              <w:right w:val="nil"/>
            </w:tcBorders>
            <w:shd w:val="clear" w:color="000000" w:fill="FFFFFF"/>
            <w:vAlign w:val="bottom"/>
          </w:tcPr>
          <w:p w14:paraId="1003C9DB" w14:textId="5EDB081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1119798F"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13DB341D" w14:textId="497B27E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Ghana (GHA)</w:t>
            </w:r>
          </w:p>
        </w:tc>
        <w:tc>
          <w:tcPr>
            <w:tcW w:w="571" w:type="dxa"/>
            <w:tcBorders>
              <w:top w:val="nil"/>
              <w:left w:val="nil"/>
              <w:bottom w:val="nil"/>
              <w:right w:val="nil"/>
            </w:tcBorders>
            <w:shd w:val="clear" w:color="000000" w:fill="FFFFFF"/>
            <w:vAlign w:val="center"/>
          </w:tcPr>
          <w:p w14:paraId="5B6AFE19" w14:textId="5D5B5773"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31E1F213" w14:textId="11D786E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584F0FEF" w14:textId="3F3BDB7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5CF61676" w14:textId="383FF662"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32A2DC73" w14:textId="78CBDA64"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w:t>
            </w:r>
          </w:p>
        </w:tc>
        <w:tc>
          <w:tcPr>
            <w:tcW w:w="567" w:type="dxa"/>
            <w:tcBorders>
              <w:top w:val="nil"/>
              <w:left w:val="nil"/>
              <w:bottom w:val="nil"/>
              <w:right w:val="nil"/>
            </w:tcBorders>
            <w:shd w:val="clear" w:color="000000" w:fill="FFFFFF"/>
            <w:noWrap/>
            <w:vAlign w:val="bottom"/>
            <w:hideMark/>
          </w:tcPr>
          <w:p w14:paraId="2CEFF9AD" w14:textId="175E040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bottom w:val="nil"/>
              <w:right w:val="nil"/>
            </w:tcBorders>
            <w:shd w:val="clear" w:color="000000" w:fill="FFFFFF"/>
            <w:vAlign w:val="bottom"/>
          </w:tcPr>
          <w:p w14:paraId="75B14FCD" w14:textId="6283A3F8"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0D4A29C8" w14:textId="12BB63B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75.2</w:t>
            </w:r>
          </w:p>
        </w:tc>
        <w:tc>
          <w:tcPr>
            <w:tcW w:w="425" w:type="dxa"/>
            <w:tcBorders>
              <w:top w:val="nil"/>
              <w:left w:val="nil"/>
              <w:bottom w:val="nil"/>
              <w:right w:val="nil"/>
            </w:tcBorders>
            <w:shd w:val="clear" w:color="000000" w:fill="FFFFFF"/>
            <w:noWrap/>
            <w:vAlign w:val="center"/>
            <w:hideMark/>
          </w:tcPr>
          <w:p w14:paraId="71319F84" w14:textId="02A9169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77.9</w:t>
            </w:r>
          </w:p>
        </w:tc>
        <w:tc>
          <w:tcPr>
            <w:tcW w:w="426" w:type="dxa"/>
            <w:tcBorders>
              <w:top w:val="nil"/>
              <w:left w:val="nil"/>
              <w:bottom w:val="nil"/>
              <w:right w:val="nil"/>
            </w:tcBorders>
            <w:shd w:val="clear" w:color="000000" w:fill="FFFFFF"/>
            <w:noWrap/>
            <w:vAlign w:val="center"/>
            <w:hideMark/>
          </w:tcPr>
          <w:p w14:paraId="17C17E32" w14:textId="052EE03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0.91</w:t>
            </w:r>
          </w:p>
        </w:tc>
        <w:tc>
          <w:tcPr>
            <w:tcW w:w="143" w:type="dxa"/>
            <w:tcBorders>
              <w:top w:val="nil"/>
              <w:left w:val="nil"/>
              <w:bottom w:val="nil"/>
              <w:right w:val="nil"/>
            </w:tcBorders>
            <w:shd w:val="clear" w:color="000000" w:fill="FFFFFF"/>
            <w:noWrap/>
            <w:vAlign w:val="bottom"/>
            <w:hideMark/>
          </w:tcPr>
          <w:p w14:paraId="751305B9" w14:textId="4A01273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75CF87EF" w14:textId="2F62DDA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359ED43C" w14:textId="25457E7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45.3</w:t>
            </w:r>
          </w:p>
        </w:tc>
        <w:tc>
          <w:tcPr>
            <w:tcW w:w="425" w:type="dxa"/>
            <w:tcBorders>
              <w:top w:val="nil"/>
              <w:left w:val="nil"/>
              <w:bottom w:val="nil"/>
              <w:right w:val="nil"/>
            </w:tcBorders>
            <w:shd w:val="clear" w:color="000000" w:fill="FFFFFF"/>
            <w:noWrap/>
            <w:vAlign w:val="center"/>
            <w:hideMark/>
          </w:tcPr>
          <w:p w14:paraId="2940D7BE" w14:textId="0EA3E2D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52.3</w:t>
            </w:r>
          </w:p>
        </w:tc>
        <w:tc>
          <w:tcPr>
            <w:tcW w:w="427" w:type="dxa"/>
            <w:tcBorders>
              <w:top w:val="nil"/>
              <w:left w:val="nil"/>
              <w:bottom w:val="nil"/>
              <w:right w:val="nil"/>
            </w:tcBorders>
            <w:shd w:val="clear" w:color="000000" w:fill="FFFFFF"/>
            <w:noWrap/>
            <w:vAlign w:val="bottom"/>
            <w:hideMark/>
          </w:tcPr>
          <w:p w14:paraId="37A1549D" w14:textId="4A0381E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2.33</w:t>
            </w:r>
          </w:p>
        </w:tc>
        <w:tc>
          <w:tcPr>
            <w:tcW w:w="160" w:type="dxa"/>
            <w:tcBorders>
              <w:top w:val="nil"/>
              <w:left w:val="nil"/>
              <w:bottom w:val="nil"/>
              <w:right w:val="nil"/>
            </w:tcBorders>
            <w:shd w:val="clear" w:color="000000" w:fill="FFFFFF"/>
            <w:noWrap/>
            <w:vAlign w:val="bottom"/>
            <w:hideMark/>
          </w:tcPr>
          <w:p w14:paraId="4337D48A" w14:textId="671DF6C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4FE1933D" w14:textId="1FF6CF5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1BDA7496" w14:textId="35EE401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67.8</w:t>
            </w:r>
          </w:p>
        </w:tc>
        <w:tc>
          <w:tcPr>
            <w:tcW w:w="425" w:type="dxa"/>
            <w:tcBorders>
              <w:top w:val="nil"/>
              <w:left w:val="nil"/>
              <w:bottom w:val="nil"/>
              <w:right w:val="nil"/>
            </w:tcBorders>
            <w:shd w:val="clear" w:color="000000" w:fill="FFFFFF"/>
            <w:noWrap/>
            <w:vAlign w:val="center"/>
            <w:hideMark/>
          </w:tcPr>
          <w:p w14:paraId="26B767C6" w14:textId="7BFC943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71.3</w:t>
            </w:r>
          </w:p>
        </w:tc>
        <w:tc>
          <w:tcPr>
            <w:tcW w:w="428" w:type="dxa"/>
            <w:tcBorders>
              <w:top w:val="nil"/>
              <w:left w:val="nil"/>
              <w:bottom w:val="nil"/>
              <w:right w:val="nil"/>
            </w:tcBorders>
            <w:shd w:val="clear" w:color="000000" w:fill="FFFFFF"/>
            <w:noWrap/>
            <w:vAlign w:val="bottom"/>
            <w:hideMark/>
          </w:tcPr>
          <w:p w14:paraId="6514E321" w14:textId="3D1987C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1.18</w:t>
            </w:r>
          </w:p>
        </w:tc>
        <w:tc>
          <w:tcPr>
            <w:tcW w:w="147" w:type="dxa"/>
            <w:tcBorders>
              <w:top w:val="nil"/>
              <w:left w:val="nil"/>
              <w:bottom w:val="nil"/>
              <w:right w:val="nil"/>
            </w:tcBorders>
            <w:shd w:val="clear" w:color="000000" w:fill="FFFFFF"/>
            <w:noWrap/>
            <w:vAlign w:val="bottom"/>
            <w:hideMark/>
          </w:tcPr>
          <w:p w14:paraId="6D5A5EC6" w14:textId="5105AA4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3EF2C073" w14:textId="1D42108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01CDD2A0" w14:textId="62C9D3B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79.4</w:t>
            </w:r>
          </w:p>
        </w:tc>
        <w:tc>
          <w:tcPr>
            <w:tcW w:w="426" w:type="dxa"/>
            <w:tcBorders>
              <w:top w:val="nil"/>
              <w:left w:val="nil"/>
              <w:bottom w:val="nil"/>
              <w:right w:val="nil"/>
            </w:tcBorders>
            <w:shd w:val="clear" w:color="000000" w:fill="FFFFFF"/>
            <w:noWrap/>
            <w:vAlign w:val="bottom"/>
            <w:hideMark/>
          </w:tcPr>
          <w:p w14:paraId="5015E53E" w14:textId="1392CA6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81.2</w:t>
            </w:r>
          </w:p>
        </w:tc>
        <w:tc>
          <w:tcPr>
            <w:tcW w:w="423" w:type="dxa"/>
            <w:tcBorders>
              <w:top w:val="nil"/>
              <w:left w:val="nil"/>
              <w:bottom w:val="nil"/>
              <w:right w:val="nil"/>
            </w:tcBorders>
            <w:shd w:val="clear" w:color="000000" w:fill="FFFFFF"/>
            <w:noWrap/>
            <w:vAlign w:val="bottom"/>
            <w:hideMark/>
          </w:tcPr>
          <w:p w14:paraId="7308604D" w14:textId="1E7867E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0.61</w:t>
            </w:r>
          </w:p>
        </w:tc>
        <w:tc>
          <w:tcPr>
            <w:tcW w:w="160" w:type="dxa"/>
            <w:tcBorders>
              <w:top w:val="nil"/>
              <w:left w:val="nil"/>
              <w:bottom w:val="nil"/>
              <w:right w:val="nil"/>
            </w:tcBorders>
            <w:shd w:val="clear" w:color="000000" w:fill="FFFFFF"/>
            <w:noWrap/>
            <w:vAlign w:val="bottom"/>
            <w:hideMark/>
          </w:tcPr>
          <w:p w14:paraId="23636695" w14:textId="2F9D958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3763184E" w14:textId="6218E4F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6FA82852" w14:textId="513E026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87.9</w:t>
            </w:r>
          </w:p>
        </w:tc>
        <w:tc>
          <w:tcPr>
            <w:tcW w:w="425" w:type="dxa"/>
            <w:tcBorders>
              <w:top w:val="nil"/>
              <w:left w:val="nil"/>
              <w:bottom w:val="nil"/>
              <w:right w:val="nil"/>
            </w:tcBorders>
            <w:shd w:val="clear" w:color="000000" w:fill="FFFFFF"/>
            <w:noWrap/>
            <w:vAlign w:val="bottom"/>
            <w:hideMark/>
          </w:tcPr>
          <w:p w14:paraId="211FD6A4" w14:textId="4F166FD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88.8</w:t>
            </w:r>
          </w:p>
        </w:tc>
        <w:tc>
          <w:tcPr>
            <w:tcW w:w="382" w:type="dxa"/>
            <w:tcBorders>
              <w:top w:val="nil"/>
              <w:left w:val="nil"/>
              <w:bottom w:val="nil"/>
              <w:right w:val="nil"/>
            </w:tcBorders>
            <w:shd w:val="clear" w:color="000000" w:fill="FFFFFF"/>
            <w:noWrap/>
            <w:vAlign w:val="bottom"/>
            <w:hideMark/>
          </w:tcPr>
          <w:p w14:paraId="5D7A0700" w14:textId="5533BA6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0.31</w:t>
            </w:r>
          </w:p>
        </w:tc>
        <w:tc>
          <w:tcPr>
            <w:tcW w:w="166" w:type="dxa"/>
            <w:tcBorders>
              <w:top w:val="nil"/>
              <w:left w:val="nil"/>
              <w:bottom w:val="nil"/>
              <w:right w:val="nil"/>
            </w:tcBorders>
            <w:shd w:val="clear" w:color="000000" w:fill="FFFFFF"/>
            <w:noWrap/>
            <w:vAlign w:val="bottom"/>
            <w:hideMark/>
          </w:tcPr>
          <w:p w14:paraId="2D6B7866" w14:textId="637DF11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0EF69C07" w14:textId="4162387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25CC6A26" w14:textId="4EBAAA7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95.7</w:t>
            </w:r>
          </w:p>
        </w:tc>
        <w:tc>
          <w:tcPr>
            <w:tcW w:w="425" w:type="dxa"/>
            <w:tcBorders>
              <w:top w:val="nil"/>
              <w:left w:val="nil"/>
              <w:bottom w:val="nil"/>
              <w:right w:val="nil"/>
            </w:tcBorders>
            <w:shd w:val="clear" w:color="000000" w:fill="FFFFFF"/>
            <w:vAlign w:val="bottom"/>
          </w:tcPr>
          <w:p w14:paraId="2E10F0B9" w14:textId="296666A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96.1</w:t>
            </w:r>
          </w:p>
        </w:tc>
        <w:tc>
          <w:tcPr>
            <w:tcW w:w="428" w:type="dxa"/>
            <w:tcBorders>
              <w:top w:val="nil"/>
              <w:left w:val="nil"/>
              <w:bottom w:val="nil"/>
              <w:right w:val="nil"/>
            </w:tcBorders>
            <w:shd w:val="clear" w:color="000000" w:fill="FFFFFF"/>
            <w:vAlign w:val="bottom"/>
          </w:tcPr>
          <w:p w14:paraId="5AEFB688" w14:textId="596CE66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0.11</w:t>
            </w:r>
          </w:p>
        </w:tc>
        <w:tc>
          <w:tcPr>
            <w:tcW w:w="175" w:type="dxa"/>
            <w:tcBorders>
              <w:top w:val="nil"/>
              <w:left w:val="nil"/>
              <w:bottom w:val="nil"/>
              <w:right w:val="nil"/>
            </w:tcBorders>
            <w:shd w:val="clear" w:color="000000" w:fill="FFFFFF"/>
            <w:vAlign w:val="bottom"/>
          </w:tcPr>
          <w:p w14:paraId="393A6AA1" w14:textId="6ECC897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r>
      <w:tr w:rsidR="00E45458" w:rsidRPr="006068F9" w14:paraId="1EA532DB"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195918FA" w14:textId="20C489B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Guinea (GIN)</w:t>
            </w:r>
          </w:p>
        </w:tc>
        <w:tc>
          <w:tcPr>
            <w:tcW w:w="571" w:type="dxa"/>
            <w:tcBorders>
              <w:top w:val="nil"/>
              <w:left w:val="nil"/>
              <w:bottom w:val="nil"/>
              <w:right w:val="nil"/>
            </w:tcBorders>
            <w:shd w:val="clear" w:color="000000" w:fill="FFFFFF"/>
            <w:vAlign w:val="center"/>
          </w:tcPr>
          <w:p w14:paraId="0A1FE0E0" w14:textId="73279AE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4CFAEF74" w14:textId="275748EB"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1E99C1DE" w14:textId="299B3FF9"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169EF47E" w14:textId="346B7705"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0402B1BE" w14:textId="3B082E37"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2012</w:t>
            </w:r>
          </w:p>
        </w:tc>
        <w:tc>
          <w:tcPr>
            <w:tcW w:w="567" w:type="dxa"/>
            <w:tcBorders>
              <w:top w:val="nil"/>
              <w:left w:val="nil"/>
              <w:bottom w:val="nil"/>
              <w:right w:val="nil"/>
            </w:tcBorders>
            <w:shd w:val="clear" w:color="000000" w:fill="FFFFFF"/>
            <w:noWrap/>
            <w:vAlign w:val="bottom"/>
            <w:hideMark/>
          </w:tcPr>
          <w:p w14:paraId="76697A9F" w14:textId="4609C0D6"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2018</w:t>
            </w:r>
          </w:p>
        </w:tc>
        <w:tc>
          <w:tcPr>
            <w:tcW w:w="148" w:type="dxa"/>
            <w:tcBorders>
              <w:top w:val="nil"/>
              <w:left w:val="nil"/>
              <w:bottom w:val="nil"/>
              <w:right w:val="nil"/>
            </w:tcBorders>
            <w:shd w:val="clear" w:color="000000" w:fill="FFFFFF"/>
            <w:vAlign w:val="bottom"/>
          </w:tcPr>
          <w:p w14:paraId="33BDED64" w14:textId="149BF1DE"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4792133B" w14:textId="6B0638E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51.7</w:t>
            </w:r>
          </w:p>
        </w:tc>
        <w:tc>
          <w:tcPr>
            <w:tcW w:w="425" w:type="dxa"/>
            <w:tcBorders>
              <w:top w:val="nil"/>
              <w:left w:val="nil"/>
              <w:bottom w:val="nil"/>
              <w:right w:val="nil"/>
            </w:tcBorders>
            <w:shd w:val="clear" w:color="000000" w:fill="FFFFFF"/>
            <w:noWrap/>
            <w:vAlign w:val="center"/>
            <w:hideMark/>
          </w:tcPr>
          <w:p w14:paraId="49F8A6CF" w14:textId="6D2124A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56.7</w:t>
            </w:r>
          </w:p>
        </w:tc>
        <w:tc>
          <w:tcPr>
            <w:tcW w:w="426" w:type="dxa"/>
            <w:tcBorders>
              <w:top w:val="nil"/>
              <w:left w:val="nil"/>
              <w:bottom w:val="nil"/>
              <w:right w:val="nil"/>
            </w:tcBorders>
            <w:shd w:val="clear" w:color="000000" w:fill="FFFFFF"/>
            <w:noWrap/>
            <w:vAlign w:val="center"/>
            <w:hideMark/>
          </w:tcPr>
          <w:p w14:paraId="63242E03" w14:textId="3871AF5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0.83</w:t>
            </w:r>
          </w:p>
        </w:tc>
        <w:tc>
          <w:tcPr>
            <w:tcW w:w="143" w:type="dxa"/>
            <w:tcBorders>
              <w:top w:val="nil"/>
              <w:left w:val="nil"/>
              <w:bottom w:val="nil"/>
              <w:right w:val="nil"/>
            </w:tcBorders>
            <w:shd w:val="clear" w:color="000000" w:fill="FFFFFF"/>
            <w:noWrap/>
            <w:vAlign w:val="bottom"/>
            <w:hideMark/>
          </w:tcPr>
          <w:p w14:paraId="7E06089F" w14:textId="1EDA407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885AC4E" w14:textId="3DEE251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4B2FFF95" w14:textId="59799B4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19.7</w:t>
            </w:r>
          </w:p>
        </w:tc>
        <w:tc>
          <w:tcPr>
            <w:tcW w:w="425" w:type="dxa"/>
            <w:tcBorders>
              <w:top w:val="nil"/>
              <w:left w:val="nil"/>
              <w:bottom w:val="nil"/>
              <w:right w:val="nil"/>
            </w:tcBorders>
            <w:shd w:val="clear" w:color="000000" w:fill="FFFFFF"/>
            <w:noWrap/>
            <w:vAlign w:val="center"/>
            <w:hideMark/>
          </w:tcPr>
          <w:p w14:paraId="0B6CC967" w14:textId="10273EA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24.0</w:t>
            </w:r>
          </w:p>
        </w:tc>
        <w:tc>
          <w:tcPr>
            <w:tcW w:w="427" w:type="dxa"/>
            <w:tcBorders>
              <w:top w:val="nil"/>
              <w:left w:val="nil"/>
              <w:bottom w:val="nil"/>
              <w:right w:val="nil"/>
            </w:tcBorders>
            <w:shd w:val="clear" w:color="000000" w:fill="FFFFFF"/>
            <w:noWrap/>
            <w:vAlign w:val="bottom"/>
            <w:hideMark/>
          </w:tcPr>
          <w:p w14:paraId="677738D3" w14:textId="7395323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0.71</w:t>
            </w:r>
          </w:p>
        </w:tc>
        <w:tc>
          <w:tcPr>
            <w:tcW w:w="160" w:type="dxa"/>
            <w:tcBorders>
              <w:top w:val="nil"/>
              <w:left w:val="nil"/>
              <w:bottom w:val="nil"/>
              <w:right w:val="nil"/>
            </w:tcBorders>
            <w:shd w:val="clear" w:color="000000" w:fill="FFFFFF"/>
            <w:noWrap/>
            <w:vAlign w:val="bottom"/>
            <w:hideMark/>
          </w:tcPr>
          <w:p w14:paraId="63CBF0A2" w14:textId="3FAB3EF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21DB6BF7" w14:textId="21C5F4B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79C9B8E5" w14:textId="234E3B6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36.7</w:t>
            </w:r>
          </w:p>
        </w:tc>
        <w:tc>
          <w:tcPr>
            <w:tcW w:w="425" w:type="dxa"/>
            <w:tcBorders>
              <w:top w:val="nil"/>
              <w:left w:val="nil"/>
              <w:bottom w:val="nil"/>
              <w:right w:val="nil"/>
            </w:tcBorders>
            <w:shd w:val="clear" w:color="000000" w:fill="FFFFFF"/>
            <w:noWrap/>
            <w:vAlign w:val="center"/>
            <w:hideMark/>
          </w:tcPr>
          <w:p w14:paraId="4AC7250C" w14:textId="2E7ACE1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43.4</w:t>
            </w:r>
          </w:p>
        </w:tc>
        <w:tc>
          <w:tcPr>
            <w:tcW w:w="428" w:type="dxa"/>
            <w:tcBorders>
              <w:top w:val="nil"/>
              <w:left w:val="nil"/>
              <w:bottom w:val="nil"/>
              <w:right w:val="nil"/>
            </w:tcBorders>
            <w:shd w:val="clear" w:color="000000" w:fill="FFFFFF"/>
            <w:noWrap/>
            <w:vAlign w:val="bottom"/>
            <w:hideMark/>
          </w:tcPr>
          <w:p w14:paraId="54E520F0" w14:textId="2242EAB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1.12</w:t>
            </w:r>
          </w:p>
        </w:tc>
        <w:tc>
          <w:tcPr>
            <w:tcW w:w="147" w:type="dxa"/>
            <w:tcBorders>
              <w:top w:val="nil"/>
              <w:left w:val="nil"/>
              <w:bottom w:val="nil"/>
              <w:right w:val="nil"/>
            </w:tcBorders>
            <w:shd w:val="clear" w:color="000000" w:fill="FFFFFF"/>
            <w:noWrap/>
            <w:vAlign w:val="bottom"/>
            <w:hideMark/>
          </w:tcPr>
          <w:p w14:paraId="752D8062" w14:textId="71FB25F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6DA330B3" w14:textId="681BB6F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28904208" w14:textId="39EC7A5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50.7</w:t>
            </w:r>
          </w:p>
        </w:tc>
        <w:tc>
          <w:tcPr>
            <w:tcW w:w="426" w:type="dxa"/>
            <w:tcBorders>
              <w:top w:val="nil"/>
              <w:left w:val="nil"/>
              <w:bottom w:val="nil"/>
              <w:right w:val="nil"/>
            </w:tcBorders>
            <w:shd w:val="clear" w:color="000000" w:fill="FFFFFF"/>
            <w:noWrap/>
            <w:vAlign w:val="bottom"/>
            <w:hideMark/>
          </w:tcPr>
          <w:p w14:paraId="41420240" w14:textId="4AD0D2A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56.5</w:t>
            </w:r>
          </w:p>
        </w:tc>
        <w:tc>
          <w:tcPr>
            <w:tcW w:w="423" w:type="dxa"/>
            <w:tcBorders>
              <w:top w:val="nil"/>
              <w:left w:val="nil"/>
              <w:bottom w:val="nil"/>
              <w:right w:val="nil"/>
            </w:tcBorders>
            <w:shd w:val="clear" w:color="000000" w:fill="FFFFFF"/>
            <w:noWrap/>
            <w:vAlign w:val="bottom"/>
            <w:hideMark/>
          </w:tcPr>
          <w:p w14:paraId="1C5D26D2" w14:textId="0819A4E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0.96</w:t>
            </w:r>
          </w:p>
        </w:tc>
        <w:tc>
          <w:tcPr>
            <w:tcW w:w="160" w:type="dxa"/>
            <w:tcBorders>
              <w:top w:val="nil"/>
              <w:left w:val="nil"/>
              <w:bottom w:val="nil"/>
              <w:right w:val="nil"/>
            </w:tcBorders>
            <w:shd w:val="clear" w:color="000000" w:fill="FFFFFF"/>
            <w:noWrap/>
            <w:vAlign w:val="bottom"/>
            <w:hideMark/>
          </w:tcPr>
          <w:p w14:paraId="3CA70A66" w14:textId="4EC6815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F46C929" w14:textId="1CB5933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09A02F7F" w14:textId="7F72ED8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66.3</w:t>
            </w:r>
          </w:p>
        </w:tc>
        <w:tc>
          <w:tcPr>
            <w:tcW w:w="425" w:type="dxa"/>
            <w:tcBorders>
              <w:top w:val="nil"/>
              <w:left w:val="nil"/>
              <w:bottom w:val="nil"/>
              <w:right w:val="nil"/>
            </w:tcBorders>
            <w:shd w:val="clear" w:color="000000" w:fill="FFFFFF"/>
            <w:noWrap/>
            <w:vAlign w:val="bottom"/>
            <w:hideMark/>
          </w:tcPr>
          <w:p w14:paraId="614AC984" w14:textId="0FF4D7E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71.5</w:t>
            </w:r>
          </w:p>
        </w:tc>
        <w:tc>
          <w:tcPr>
            <w:tcW w:w="382" w:type="dxa"/>
            <w:tcBorders>
              <w:top w:val="nil"/>
              <w:left w:val="nil"/>
              <w:bottom w:val="nil"/>
              <w:right w:val="nil"/>
            </w:tcBorders>
            <w:shd w:val="clear" w:color="000000" w:fill="FFFFFF"/>
            <w:noWrap/>
            <w:vAlign w:val="bottom"/>
            <w:hideMark/>
          </w:tcPr>
          <w:p w14:paraId="0D21B781" w14:textId="1D2E7A8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0.86</w:t>
            </w:r>
          </w:p>
        </w:tc>
        <w:tc>
          <w:tcPr>
            <w:tcW w:w="166" w:type="dxa"/>
            <w:tcBorders>
              <w:top w:val="nil"/>
              <w:left w:val="nil"/>
              <w:bottom w:val="nil"/>
              <w:right w:val="nil"/>
            </w:tcBorders>
            <w:shd w:val="clear" w:color="000000" w:fill="FFFFFF"/>
            <w:noWrap/>
            <w:vAlign w:val="bottom"/>
            <w:hideMark/>
          </w:tcPr>
          <w:p w14:paraId="61898E94" w14:textId="0DD7804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752F9EE0" w14:textId="6A199D0D"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3EEEF2C8" w14:textId="7FCF18F1"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85.4</w:t>
            </w:r>
          </w:p>
        </w:tc>
        <w:tc>
          <w:tcPr>
            <w:tcW w:w="425" w:type="dxa"/>
            <w:tcBorders>
              <w:top w:val="nil"/>
              <w:left w:val="nil"/>
              <w:bottom w:val="nil"/>
              <w:right w:val="nil"/>
            </w:tcBorders>
            <w:shd w:val="clear" w:color="000000" w:fill="FFFFFF"/>
            <w:vAlign w:val="bottom"/>
          </w:tcPr>
          <w:p w14:paraId="6FE4C2C9" w14:textId="6B312F6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88.4</w:t>
            </w:r>
          </w:p>
        </w:tc>
        <w:tc>
          <w:tcPr>
            <w:tcW w:w="428" w:type="dxa"/>
            <w:tcBorders>
              <w:top w:val="nil"/>
              <w:left w:val="nil"/>
              <w:bottom w:val="nil"/>
              <w:right w:val="nil"/>
            </w:tcBorders>
            <w:shd w:val="clear" w:color="000000" w:fill="FFFFFF"/>
            <w:vAlign w:val="bottom"/>
          </w:tcPr>
          <w:p w14:paraId="36119AF2" w14:textId="424D8075"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0.50</w:t>
            </w:r>
          </w:p>
        </w:tc>
        <w:tc>
          <w:tcPr>
            <w:tcW w:w="175" w:type="dxa"/>
            <w:tcBorders>
              <w:top w:val="nil"/>
              <w:left w:val="nil"/>
              <w:bottom w:val="nil"/>
              <w:right w:val="nil"/>
            </w:tcBorders>
            <w:shd w:val="clear" w:color="000000" w:fill="FFFFFF"/>
            <w:vAlign w:val="bottom"/>
          </w:tcPr>
          <w:p w14:paraId="5C720E8E" w14:textId="3CA1CBCF"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50EB69D3"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429CCA29" w14:textId="2278B18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Kenya (KEN)</w:t>
            </w:r>
          </w:p>
        </w:tc>
        <w:tc>
          <w:tcPr>
            <w:tcW w:w="571" w:type="dxa"/>
            <w:tcBorders>
              <w:top w:val="nil"/>
              <w:left w:val="nil"/>
              <w:bottom w:val="nil"/>
              <w:right w:val="nil"/>
            </w:tcBorders>
            <w:shd w:val="clear" w:color="000000" w:fill="FFFFFF"/>
            <w:vAlign w:val="center"/>
          </w:tcPr>
          <w:p w14:paraId="14044F21" w14:textId="1028755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764046AA" w14:textId="046A4B0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56B8FF12" w14:textId="575BD0D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507C4874" w14:textId="27B16DE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045C5C5D" w14:textId="1FA0DD2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2008-9</w:t>
            </w:r>
          </w:p>
        </w:tc>
        <w:tc>
          <w:tcPr>
            <w:tcW w:w="567" w:type="dxa"/>
            <w:tcBorders>
              <w:top w:val="nil"/>
              <w:left w:val="nil"/>
              <w:bottom w:val="nil"/>
              <w:right w:val="nil"/>
            </w:tcBorders>
            <w:shd w:val="clear" w:color="000000" w:fill="FFFFFF"/>
            <w:noWrap/>
            <w:vAlign w:val="bottom"/>
            <w:hideMark/>
          </w:tcPr>
          <w:p w14:paraId="6650182D" w14:textId="55D3F920"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bottom w:val="nil"/>
              <w:right w:val="nil"/>
            </w:tcBorders>
            <w:shd w:val="clear" w:color="000000" w:fill="FFFFFF"/>
            <w:vAlign w:val="bottom"/>
          </w:tcPr>
          <w:p w14:paraId="40FDB6F1" w14:textId="395D0C7D"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29BC5FA0" w14:textId="53BACB6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65.7</w:t>
            </w:r>
          </w:p>
        </w:tc>
        <w:tc>
          <w:tcPr>
            <w:tcW w:w="425" w:type="dxa"/>
            <w:tcBorders>
              <w:top w:val="nil"/>
              <w:left w:val="nil"/>
              <w:bottom w:val="nil"/>
              <w:right w:val="nil"/>
            </w:tcBorders>
            <w:shd w:val="clear" w:color="000000" w:fill="FFFFFF"/>
            <w:noWrap/>
            <w:vAlign w:val="center"/>
            <w:hideMark/>
          </w:tcPr>
          <w:p w14:paraId="3AAD3878" w14:textId="2F73F03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70.1</w:t>
            </w:r>
          </w:p>
        </w:tc>
        <w:tc>
          <w:tcPr>
            <w:tcW w:w="426" w:type="dxa"/>
            <w:tcBorders>
              <w:top w:val="nil"/>
              <w:left w:val="nil"/>
              <w:bottom w:val="nil"/>
              <w:right w:val="nil"/>
            </w:tcBorders>
            <w:shd w:val="clear" w:color="000000" w:fill="FFFFFF"/>
            <w:noWrap/>
            <w:vAlign w:val="center"/>
            <w:hideMark/>
          </w:tcPr>
          <w:p w14:paraId="225C280A" w14:textId="5A3AEAC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0.79</w:t>
            </w:r>
          </w:p>
        </w:tc>
        <w:tc>
          <w:tcPr>
            <w:tcW w:w="143" w:type="dxa"/>
            <w:tcBorders>
              <w:top w:val="nil"/>
              <w:left w:val="nil"/>
              <w:bottom w:val="nil"/>
              <w:right w:val="nil"/>
            </w:tcBorders>
            <w:shd w:val="clear" w:color="000000" w:fill="FFFFFF"/>
            <w:noWrap/>
            <w:vAlign w:val="bottom"/>
            <w:hideMark/>
          </w:tcPr>
          <w:p w14:paraId="4478D64F" w14:textId="4810966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6AC263E5" w14:textId="7FEF8A0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3E7F482B" w14:textId="2449370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40.4</w:t>
            </w:r>
          </w:p>
        </w:tc>
        <w:tc>
          <w:tcPr>
            <w:tcW w:w="425" w:type="dxa"/>
            <w:tcBorders>
              <w:top w:val="nil"/>
              <w:left w:val="nil"/>
              <w:bottom w:val="nil"/>
              <w:right w:val="nil"/>
            </w:tcBorders>
            <w:shd w:val="clear" w:color="000000" w:fill="FFFFFF"/>
            <w:noWrap/>
            <w:vAlign w:val="center"/>
            <w:hideMark/>
          </w:tcPr>
          <w:p w14:paraId="34007CC1" w14:textId="7879144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45.8</w:t>
            </w:r>
          </w:p>
        </w:tc>
        <w:tc>
          <w:tcPr>
            <w:tcW w:w="427" w:type="dxa"/>
            <w:tcBorders>
              <w:top w:val="nil"/>
              <w:left w:val="nil"/>
              <w:bottom w:val="nil"/>
              <w:right w:val="nil"/>
            </w:tcBorders>
            <w:shd w:val="clear" w:color="000000" w:fill="FFFFFF"/>
            <w:noWrap/>
            <w:vAlign w:val="bottom"/>
            <w:hideMark/>
          </w:tcPr>
          <w:p w14:paraId="11BEB781" w14:textId="47913C7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0.99</w:t>
            </w:r>
          </w:p>
        </w:tc>
        <w:tc>
          <w:tcPr>
            <w:tcW w:w="160" w:type="dxa"/>
            <w:tcBorders>
              <w:top w:val="nil"/>
              <w:left w:val="nil"/>
              <w:bottom w:val="nil"/>
              <w:right w:val="nil"/>
            </w:tcBorders>
            <w:shd w:val="clear" w:color="000000" w:fill="FFFFFF"/>
            <w:noWrap/>
            <w:vAlign w:val="bottom"/>
            <w:hideMark/>
          </w:tcPr>
          <w:p w14:paraId="5C929CF7" w14:textId="4C5C1DF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7F9C860B" w14:textId="24D9C7C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32CF5DCA" w14:textId="6E9B01F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57.0</w:t>
            </w:r>
          </w:p>
        </w:tc>
        <w:tc>
          <w:tcPr>
            <w:tcW w:w="425" w:type="dxa"/>
            <w:tcBorders>
              <w:top w:val="nil"/>
              <w:left w:val="nil"/>
              <w:bottom w:val="nil"/>
              <w:right w:val="nil"/>
            </w:tcBorders>
            <w:shd w:val="clear" w:color="000000" w:fill="FFFFFF"/>
            <w:noWrap/>
            <w:vAlign w:val="center"/>
            <w:hideMark/>
          </w:tcPr>
          <w:p w14:paraId="584DE9B8" w14:textId="6ED9E70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63.1</w:t>
            </w:r>
          </w:p>
        </w:tc>
        <w:tc>
          <w:tcPr>
            <w:tcW w:w="428" w:type="dxa"/>
            <w:tcBorders>
              <w:top w:val="nil"/>
              <w:left w:val="nil"/>
              <w:bottom w:val="nil"/>
              <w:right w:val="nil"/>
            </w:tcBorders>
            <w:shd w:val="clear" w:color="000000" w:fill="FFFFFF"/>
            <w:noWrap/>
            <w:vAlign w:val="bottom"/>
            <w:hideMark/>
          </w:tcPr>
          <w:p w14:paraId="400C21CB" w14:textId="39BAE15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1.11</w:t>
            </w:r>
          </w:p>
        </w:tc>
        <w:tc>
          <w:tcPr>
            <w:tcW w:w="147" w:type="dxa"/>
            <w:tcBorders>
              <w:top w:val="nil"/>
              <w:left w:val="nil"/>
              <w:bottom w:val="nil"/>
              <w:right w:val="nil"/>
            </w:tcBorders>
            <w:shd w:val="clear" w:color="000000" w:fill="FFFFFF"/>
            <w:noWrap/>
            <w:vAlign w:val="bottom"/>
            <w:hideMark/>
          </w:tcPr>
          <w:p w14:paraId="2C793C71" w14:textId="5A83E45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421090C5" w14:textId="3E31EC7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108EA79E" w14:textId="24081D0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68.3</w:t>
            </w:r>
          </w:p>
        </w:tc>
        <w:tc>
          <w:tcPr>
            <w:tcW w:w="426" w:type="dxa"/>
            <w:tcBorders>
              <w:top w:val="nil"/>
              <w:left w:val="nil"/>
              <w:bottom w:val="nil"/>
              <w:right w:val="nil"/>
            </w:tcBorders>
            <w:shd w:val="clear" w:color="000000" w:fill="FFFFFF"/>
            <w:noWrap/>
            <w:vAlign w:val="bottom"/>
            <w:hideMark/>
          </w:tcPr>
          <w:p w14:paraId="4BC107E7" w14:textId="036B906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73.1</w:t>
            </w:r>
          </w:p>
        </w:tc>
        <w:tc>
          <w:tcPr>
            <w:tcW w:w="423" w:type="dxa"/>
            <w:tcBorders>
              <w:top w:val="nil"/>
              <w:left w:val="nil"/>
              <w:bottom w:val="nil"/>
              <w:right w:val="nil"/>
            </w:tcBorders>
            <w:shd w:val="clear" w:color="000000" w:fill="FFFFFF"/>
            <w:noWrap/>
            <w:vAlign w:val="bottom"/>
            <w:hideMark/>
          </w:tcPr>
          <w:p w14:paraId="475908E7" w14:textId="164F122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0.86</w:t>
            </w:r>
          </w:p>
        </w:tc>
        <w:tc>
          <w:tcPr>
            <w:tcW w:w="160" w:type="dxa"/>
            <w:tcBorders>
              <w:top w:val="nil"/>
              <w:left w:val="nil"/>
              <w:bottom w:val="nil"/>
              <w:right w:val="nil"/>
            </w:tcBorders>
            <w:shd w:val="clear" w:color="000000" w:fill="FFFFFF"/>
            <w:noWrap/>
            <w:vAlign w:val="bottom"/>
            <w:hideMark/>
          </w:tcPr>
          <w:p w14:paraId="3DB7538B" w14:textId="11F4EA9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3D0CDC3B" w14:textId="1AF4FDC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31698A04" w14:textId="016AB47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75.5</w:t>
            </w:r>
          </w:p>
        </w:tc>
        <w:tc>
          <w:tcPr>
            <w:tcW w:w="425" w:type="dxa"/>
            <w:tcBorders>
              <w:top w:val="nil"/>
              <w:left w:val="nil"/>
              <w:bottom w:val="nil"/>
              <w:right w:val="nil"/>
            </w:tcBorders>
            <w:shd w:val="clear" w:color="000000" w:fill="FFFFFF"/>
            <w:noWrap/>
            <w:vAlign w:val="bottom"/>
            <w:hideMark/>
          </w:tcPr>
          <w:p w14:paraId="38E09957" w14:textId="3EB022E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79.5</w:t>
            </w:r>
          </w:p>
        </w:tc>
        <w:tc>
          <w:tcPr>
            <w:tcW w:w="382" w:type="dxa"/>
            <w:tcBorders>
              <w:top w:val="nil"/>
              <w:left w:val="nil"/>
              <w:bottom w:val="nil"/>
              <w:right w:val="nil"/>
            </w:tcBorders>
            <w:shd w:val="clear" w:color="000000" w:fill="FFFFFF"/>
            <w:noWrap/>
            <w:vAlign w:val="bottom"/>
            <w:hideMark/>
          </w:tcPr>
          <w:p w14:paraId="1B6768F0" w14:textId="26D88CC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0.73</w:t>
            </w:r>
          </w:p>
        </w:tc>
        <w:tc>
          <w:tcPr>
            <w:tcW w:w="166" w:type="dxa"/>
            <w:tcBorders>
              <w:top w:val="nil"/>
              <w:left w:val="nil"/>
              <w:bottom w:val="nil"/>
              <w:right w:val="nil"/>
            </w:tcBorders>
            <w:shd w:val="clear" w:color="000000" w:fill="FFFFFF"/>
            <w:noWrap/>
            <w:vAlign w:val="bottom"/>
            <w:hideMark/>
          </w:tcPr>
          <w:p w14:paraId="693179DB" w14:textId="7C2C8B4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2A1CA904" w14:textId="0E848081"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288CCBDB" w14:textId="6F9AA198"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87.5</w:t>
            </w:r>
          </w:p>
        </w:tc>
        <w:tc>
          <w:tcPr>
            <w:tcW w:w="425" w:type="dxa"/>
            <w:tcBorders>
              <w:top w:val="nil"/>
              <w:left w:val="nil"/>
              <w:bottom w:val="nil"/>
              <w:right w:val="nil"/>
            </w:tcBorders>
            <w:shd w:val="clear" w:color="000000" w:fill="FFFFFF"/>
            <w:vAlign w:val="bottom"/>
          </w:tcPr>
          <w:p w14:paraId="3C755C63" w14:textId="2C92F016"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89.0</w:t>
            </w:r>
          </w:p>
        </w:tc>
        <w:tc>
          <w:tcPr>
            <w:tcW w:w="428" w:type="dxa"/>
            <w:tcBorders>
              <w:top w:val="nil"/>
              <w:left w:val="nil"/>
              <w:bottom w:val="nil"/>
              <w:right w:val="nil"/>
            </w:tcBorders>
            <w:shd w:val="clear" w:color="000000" w:fill="FFFFFF"/>
            <w:vAlign w:val="bottom"/>
          </w:tcPr>
          <w:p w14:paraId="7D6614E8" w14:textId="5EF44B1C"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0.27</w:t>
            </w:r>
          </w:p>
        </w:tc>
        <w:tc>
          <w:tcPr>
            <w:tcW w:w="175" w:type="dxa"/>
            <w:tcBorders>
              <w:top w:val="nil"/>
              <w:left w:val="nil"/>
              <w:bottom w:val="nil"/>
              <w:right w:val="nil"/>
            </w:tcBorders>
            <w:shd w:val="clear" w:color="000000" w:fill="FFFFFF"/>
            <w:vAlign w:val="bottom"/>
          </w:tcPr>
          <w:p w14:paraId="503D0B68" w14:textId="5B05AC48"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07C25AEB"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7247A3B5" w14:textId="6B9CFE7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Lesotho (LSO)</w:t>
            </w:r>
          </w:p>
        </w:tc>
        <w:tc>
          <w:tcPr>
            <w:tcW w:w="571" w:type="dxa"/>
            <w:tcBorders>
              <w:top w:val="nil"/>
              <w:left w:val="nil"/>
              <w:bottom w:val="nil"/>
              <w:right w:val="nil"/>
            </w:tcBorders>
            <w:shd w:val="clear" w:color="000000" w:fill="FFFFFF"/>
            <w:vAlign w:val="center"/>
          </w:tcPr>
          <w:p w14:paraId="416051B6" w14:textId="6B29B9A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315B3BBD" w14:textId="04BB09D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2EAFC403" w14:textId="073A38E0"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1D925B83" w14:textId="4C04E7A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272B8FCE" w14:textId="1E391FF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2009</w:t>
            </w:r>
          </w:p>
        </w:tc>
        <w:tc>
          <w:tcPr>
            <w:tcW w:w="567" w:type="dxa"/>
            <w:tcBorders>
              <w:top w:val="nil"/>
              <w:left w:val="nil"/>
              <w:bottom w:val="nil"/>
              <w:right w:val="nil"/>
            </w:tcBorders>
            <w:shd w:val="clear" w:color="000000" w:fill="FFFFFF"/>
            <w:noWrap/>
            <w:vAlign w:val="bottom"/>
            <w:hideMark/>
          </w:tcPr>
          <w:p w14:paraId="4D389FC3" w14:textId="70C94DA6"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bottom w:val="nil"/>
              <w:right w:val="nil"/>
            </w:tcBorders>
            <w:shd w:val="clear" w:color="000000" w:fill="FFFFFF"/>
            <w:vAlign w:val="bottom"/>
          </w:tcPr>
          <w:p w14:paraId="5E66EE6D" w14:textId="33E13ACE"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1055D216" w14:textId="3FD62DF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68.7</w:t>
            </w:r>
          </w:p>
        </w:tc>
        <w:tc>
          <w:tcPr>
            <w:tcW w:w="425" w:type="dxa"/>
            <w:tcBorders>
              <w:top w:val="nil"/>
              <w:left w:val="nil"/>
              <w:bottom w:val="nil"/>
              <w:right w:val="nil"/>
            </w:tcBorders>
            <w:shd w:val="clear" w:color="000000" w:fill="FFFFFF"/>
            <w:noWrap/>
            <w:vAlign w:val="center"/>
            <w:hideMark/>
          </w:tcPr>
          <w:p w14:paraId="47694C17" w14:textId="3B1BC3E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74.7</w:t>
            </w:r>
          </w:p>
        </w:tc>
        <w:tc>
          <w:tcPr>
            <w:tcW w:w="426" w:type="dxa"/>
            <w:tcBorders>
              <w:top w:val="nil"/>
              <w:left w:val="nil"/>
              <w:bottom w:val="nil"/>
              <w:right w:val="nil"/>
            </w:tcBorders>
            <w:shd w:val="clear" w:color="000000" w:fill="FFFFFF"/>
            <w:noWrap/>
            <w:vAlign w:val="center"/>
            <w:hideMark/>
          </w:tcPr>
          <w:p w14:paraId="2D98EDBE" w14:textId="5B9E74E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1.20</w:t>
            </w:r>
          </w:p>
        </w:tc>
        <w:tc>
          <w:tcPr>
            <w:tcW w:w="143" w:type="dxa"/>
            <w:tcBorders>
              <w:top w:val="nil"/>
              <w:left w:val="nil"/>
              <w:bottom w:val="nil"/>
              <w:right w:val="nil"/>
            </w:tcBorders>
            <w:shd w:val="clear" w:color="000000" w:fill="FFFFFF"/>
            <w:noWrap/>
            <w:vAlign w:val="bottom"/>
            <w:hideMark/>
          </w:tcPr>
          <w:p w14:paraId="5EE54E44" w14:textId="733AF09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1DF8620B" w14:textId="4E70F1C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CD60394" w14:textId="1BA2864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42.8</w:t>
            </w:r>
          </w:p>
        </w:tc>
        <w:tc>
          <w:tcPr>
            <w:tcW w:w="425" w:type="dxa"/>
            <w:tcBorders>
              <w:top w:val="nil"/>
              <w:left w:val="nil"/>
              <w:bottom w:val="nil"/>
              <w:right w:val="nil"/>
            </w:tcBorders>
            <w:shd w:val="clear" w:color="000000" w:fill="FFFFFF"/>
            <w:noWrap/>
            <w:vAlign w:val="center"/>
            <w:hideMark/>
          </w:tcPr>
          <w:p w14:paraId="19543ED4" w14:textId="6F8C724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49.0</w:t>
            </w:r>
          </w:p>
        </w:tc>
        <w:tc>
          <w:tcPr>
            <w:tcW w:w="427" w:type="dxa"/>
            <w:tcBorders>
              <w:top w:val="nil"/>
              <w:left w:val="nil"/>
              <w:bottom w:val="nil"/>
              <w:right w:val="nil"/>
            </w:tcBorders>
            <w:shd w:val="clear" w:color="000000" w:fill="FFFFFF"/>
            <w:noWrap/>
            <w:vAlign w:val="bottom"/>
            <w:hideMark/>
          </w:tcPr>
          <w:p w14:paraId="4FFAFA5F" w14:textId="44968D8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1.26</w:t>
            </w:r>
          </w:p>
        </w:tc>
        <w:tc>
          <w:tcPr>
            <w:tcW w:w="160" w:type="dxa"/>
            <w:tcBorders>
              <w:top w:val="nil"/>
              <w:left w:val="nil"/>
              <w:bottom w:val="nil"/>
              <w:right w:val="nil"/>
            </w:tcBorders>
            <w:shd w:val="clear" w:color="000000" w:fill="FFFFFF"/>
            <w:noWrap/>
            <w:vAlign w:val="bottom"/>
            <w:hideMark/>
          </w:tcPr>
          <w:p w14:paraId="6A63E08E" w14:textId="405F981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14AAA3D2" w14:textId="60AE0DE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715B68E8" w14:textId="412E70C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58.9</w:t>
            </w:r>
          </w:p>
        </w:tc>
        <w:tc>
          <w:tcPr>
            <w:tcW w:w="425" w:type="dxa"/>
            <w:tcBorders>
              <w:top w:val="nil"/>
              <w:left w:val="nil"/>
              <w:bottom w:val="nil"/>
              <w:right w:val="nil"/>
            </w:tcBorders>
            <w:shd w:val="clear" w:color="000000" w:fill="FFFFFF"/>
            <w:noWrap/>
            <w:vAlign w:val="center"/>
            <w:hideMark/>
          </w:tcPr>
          <w:p w14:paraId="5AD48045" w14:textId="3D10AC9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66.1</w:t>
            </w:r>
          </w:p>
        </w:tc>
        <w:tc>
          <w:tcPr>
            <w:tcW w:w="428" w:type="dxa"/>
            <w:tcBorders>
              <w:top w:val="nil"/>
              <w:left w:val="nil"/>
              <w:bottom w:val="nil"/>
              <w:right w:val="nil"/>
            </w:tcBorders>
            <w:shd w:val="clear" w:color="000000" w:fill="FFFFFF"/>
            <w:noWrap/>
            <w:vAlign w:val="bottom"/>
            <w:hideMark/>
          </w:tcPr>
          <w:p w14:paraId="2549B7CD" w14:textId="5261C38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1.44</w:t>
            </w:r>
          </w:p>
        </w:tc>
        <w:tc>
          <w:tcPr>
            <w:tcW w:w="147" w:type="dxa"/>
            <w:tcBorders>
              <w:top w:val="nil"/>
              <w:left w:val="nil"/>
              <w:bottom w:val="nil"/>
              <w:right w:val="nil"/>
            </w:tcBorders>
            <w:shd w:val="clear" w:color="000000" w:fill="FFFFFF"/>
            <w:noWrap/>
            <w:vAlign w:val="bottom"/>
            <w:hideMark/>
          </w:tcPr>
          <w:p w14:paraId="181CFA0F" w14:textId="177C440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2AB1C8F9" w14:textId="4D5E3DD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0177C2CA" w14:textId="7214093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69.5</w:t>
            </w:r>
          </w:p>
        </w:tc>
        <w:tc>
          <w:tcPr>
            <w:tcW w:w="426" w:type="dxa"/>
            <w:tcBorders>
              <w:top w:val="nil"/>
              <w:left w:val="nil"/>
              <w:bottom w:val="nil"/>
              <w:right w:val="nil"/>
            </w:tcBorders>
            <w:shd w:val="clear" w:color="000000" w:fill="FFFFFF"/>
            <w:noWrap/>
            <w:vAlign w:val="bottom"/>
            <w:hideMark/>
          </w:tcPr>
          <w:p w14:paraId="6A787A0D" w14:textId="5064D4F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75.7</w:t>
            </w:r>
          </w:p>
        </w:tc>
        <w:tc>
          <w:tcPr>
            <w:tcW w:w="423" w:type="dxa"/>
            <w:tcBorders>
              <w:top w:val="nil"/>
              <w:left w:val="nil"/>
              <w:bottom w:val="nil"/>
              <w:right w:val="nil"/>
            </w:tcBorders>
            <w:shd w:val="clear" w:color="000000" w:fill="FFFFFF"/>
            <w:noWrap/>
            <w:vAlign w:val="bottom"/>
            <w:hideMark/>
          </w:tcPr>
          <w:p w14:paraId="2AEF272E" w14:textId="7F76F7E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1.25</w:t>
            </w:r>
          </w:p>
        </w:tc>
        <w:tc>
          <w:tcPr>
            <w:tcW w:w="160" w:type="dxa"/>
            <w:tcBorders>
              <w:top w:val="nil"/>
              <w:left w:val="nil"/>
              <w:bottom w:val="nil"/>
              <w:right w:val="nil"/>
            </w:tcBorders>
            <w:shd w:val="clear" w:color="000000" w:fill="FFFFFF"/>
            <w:noWrap/>
            <w:vAlign w:val="bottom"/>
            <w:hideMark/>
          </w:tcPr>
          <w:p w14:paraId="33BEE894" w14:textId="1CFF2EC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3DED3994" w14:textId="1E1422B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50C6A500" w14:textId="6428858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79.8</w:t>
            </w:r>
          </w:p>
        </w:tc>
        <w:tc>
          <w:tcPr>
            <w:tcW w:w="425" w:type="dxa"/>
            <w:tcBorders>
              <w:top w:val="nil"/>
              <w:left w:val="nil"/>
              <w:bottom w:val="nil"/>
              <w:right w:val="nil"/>
            </w:tcBorders>
            <w:shd w:val="clear" w:color="000000" w:fill="FFFFFF"/>
            <w:noWrap/>
            <w:vAlign w:val="bottom"/>
            <w:hideMark/>
          </w:tcPr>
          <w:p w14:paraId="6FB4E0B7" w14:textId="3A37B0F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85.9</w:t>
            </w:r>
          </w:p>
        </w:tc>
        <w:tc>
          <w:tcPr>
            <w:tcW w:w="382" w:type="dxa"/>
            <w:tcBorders>
              <w:top w:val="nil"/>
              <w:left w:val="nil"/>
              <w:bottom w:val="nil"/>
              <w:right w:val="nil"/>
            </w:tcBorders>
            <w:shd w:val="clear" w:color="000000" w:fill="FFFFFF"/>
            <w:noWrap/>
            <w:vAlign w:val="bottom"/>
            <w:hideMark/>
          </w:tcPr>
          <w:p w14:paraId="091DC605" w14:textId="6B0C4A5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1.22</w:t>
            </w:r>
          </w:p>
        </w:tc>
        <w:tc>
          <w:tcPr>
            <w:tcW w:w="166" w:type="dxa"/>
            <w:tcBorders>
              <w:top w:val="nil"/>
              <w:left w:val="nil"/>
              <w:bottom w:val="nil"/>
              <w:right w:val="nil"/>
            </w:tcBorders>
            <w:shd w:val="clear" w:color="000000" w:fill="FFFFFF"/>
            <w:noWrap/>
            <w:vAlign w:val="bottom"/>
            <w:hideMark/>
          </w:tcPr>
          <w:p w14:paraId="564252E8" w14:textId="08F6873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497364C0" w14:textId="6A99E7B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6AECE4C0" w14:textId="248A62E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92.6</w:t>
            </w:r>
          </w:p>
        </w:tc>
        <w:tc>
          <w:tcPr>
            <w:tcW w:w="425" w:type="dxa"/>
            <w:tcBorders>
              <w:top w:val="nil"/>
              <w:left w:val="nil"/>
              <w:bottom w:val="nil"/>
              <w:right w:val="nil"/>
            </w:tcBorders>
            <w:shd w:val="clear" w:color="000000" w:fill="FFFFFF"/>
            <w:vAlign w:val="bottom"/>
          </w:tcPr>
          <w:p w14:paraId="1D109323" w14:textId="6473CF4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96.8</w:t>
            </w:r>
          </w:p>
        </w:tc>
        <w:tc>
          <w:tcPr>
            <w:tcW w:w="428" w:type="dxa"/>
            <w:tcBorders>
              <w:top w:val="nil"/>
              <w:left w:val="nil"/>
              <w:bottom w:val="nil"/>
              <w:right w:val="nil"/>
            </w:tcBorders>
            <w:shd w:val="clear" w:color="000000" w:fill="FFFFFF"/>
            <w:vAlign w:val="bottom"/>
          </w:tcPr>
          <w:p w14:paraId="1FE96315" w14:textId="51AB315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0.83</w:t>
            </w:r>
          </w:p>
        </w:tc>
        <w:tc>
          <w:tcPr>
            <w:tcW w:w="175" w:type="dxa"/>
            <w:tcBorders>
              <w:top w:val="nil"/>
              <w:left w:val="nil"/>
              <w:bottom w:val="nil"/>
              <w:right w:val="nil"/>
            </w:tcBorders>
            <w:shd w:val="clear" w:color="000000" w:fill="FFFFFF"/>
            <w:vAlign w:val="bottom"/>
          </w:tcPr>
          <w:p w14:paraId="578AED67" w14:textId="472D902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5ED011B0"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46269C53" w14:textId="1325769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Liberia (LBR)</w:t>
            </w:r>
          </w:p>
        </w:tc>
        <w:tc>
          <w:tcPr>
            <w:tcW w:w="571" w:type="dxa"/>
            <w:tcBorders>
              <w:top w:val="nil"/>
              <w:left w:val="nil"/>
              <w:bottom w:val="nil"/>
              <w:right w:val="nil"/>
            </w:tcBorders>
            <w:shd w:val="clear" w:color="000000" w:fill="FFFFFF"/>
            <w:vAlign w:val="center"/>
          </w:tcPr>
          <w:p w14:paraId="5247E369" w14:textId="5603A8B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365FE894" w14:textId="2A52DAD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0B507232" w14:textId="5549D0B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6EC957B9" w14:textId="01C660C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2AEC0305" w14:textId="3B819E5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2007</w:t>
            </w:r>
          </w:p>
        </w:tc>
        <w:tc>
          <w:tcPr>
            <w:tcW w:w="567" w:type="dxa"/>
            <w:tcBorders>
              <w:top w:val="nil"/>
              <w:left w:val="nil"/>
              <w:bottom w:val="nil"/>
              <w:right w:val="nil"/>
            </w:tcBorders>
            <w:shd w:val="clear" w:color="000000" w:fill="FFFFFF"/>
            <w:noWrap/>
            <w:vAlign w:val="bottom"/>
            <w:hideMark/>
          </w:tcPr>
          <w:p w14:paraId="3B3CA26B" w14:textId="4660F1B4"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2013</w:t>
            </w:r>
          </w:p>
        </w:tc>
        <w:tc>
          <w:tcPr>
            <w:tcW w:w="148" w:type="dxa"/>
            <w:tcBorders>
              <w:top w:val="nil"/>
              <w:left w:val="nil"/>
              <w:bottom w:val="nil"/>
              <w:right w:val="nil"/>
            </w:tcBorders>
            <w:shd w:val="clear" w:color="000000" w:fill="FFFFFF"/>
            <w:vAlign w:val="bottom"/>
          </w:tcPr>
          <w:p w14:paraId="78BFA547" w14:textId="03B8D6D1"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202FC747" w14:textId="111DFF4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49.7</w:t>
            </w:r>
          </w:p>
        </w:tc>
        <w:tc>
          <w:tcPr>
            <w:tcW w:w="425" w:type="dxa"/>
            <w:tcBorders>
              <w:top w:val="nil"/>
              <w:left w:val="nil"/>
              <w:bottom w:val="nil"/>
              <w:right w:val="nil"/>
            </w:tcBorders>
            <w:shd w:val="clear" w:color="000000" w:fill="FFFFFF"/>
            <w:noWrap/>
            <w:vAlign w:val="center"/>
            <w:hideMark/>
          </w:tcPr>
          <w:p w14:paraId="63FCB18D" w14:textId="2B63AB8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60.1</w:t>
            </w:r>
          </w:p>
        </w:tc>
        <w:tc>
          <w:tcPr>
            <w:tcW w:w="426" w:type="dxa"/>
            <w:tcBorders>
              <w:top w:val="nil"/>
              <w:left w:val="nil"/>
              <w:bottom w:val="nil"/>
              <w:right w:val="nil"/>
            </w:tcBorders>
            <w:shd w:val="clear" w:color="000000" w:fill="FFFFFF"/>
            <w:noWrap/>
            <w:vAlign w:val="center"/>
            <w:hideMark/>
          </w:tcPr>
          <w:p w14:paraId="7034685A" w14:textId="31B5AD6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1.73</w:t>
            </w:r>
          </w:p>
        </w:tc>
        <w:tc>
          <w:tcPr>
            <w:tcW w:w="143" w:type="dxa"/>
            <w:tcBorders>
              <w:top w:val="nil"/>
              <w:left w:val="nil"/>
              <w:bottom w:val="nil"/>
              <w:right w:val="nil"/>
            </w:tcBorders>
            <w:shd w:val="clear" w:color="000000" w:fill="FFFFFF"/>
            <w:noWrap/>
            <w:vAlign w:val="bottom"/>
            <w:hideMark/>
          </w:tcPr>
          <w:p w14:paraId="259447BF" w14:textId="5A47AF1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4913863" w14:textId="3C4A414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122D0B2E" w14:textId="6AB5432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22.9</w:t>
            </w:r>
          </w:p>
        </w:tc>
        <w:tc>
          <w:tcPr>
            <w:tcW w:w="425" w:type="dxa"/>
            <w:tcBorders>
              <w:top w:val="nil"/>
              <w:left w:val="nil"/>
              <w:bottom w:val="nil"/>
              <w:right w:val="nil"/>
            </w:tcBorders>
            <w:shd w:val="clear" w:color="000000" w:fill="FFFFFF"/>
            <w:noWrap/>
            <w:vAlign w:val="center"/>
            <w:hideMark/>
          </w:tcPr>
          <w:p w14:paraId="651295B0" w14:textId="4FE6D99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31.3</w:t>
            </w:r>
          </w:p>
        </w:tc>
        <w:tc>
          <w:tcPr>
            <w:tcW w:w="427" w:type="dxa"/>
            <w:tcBorders>
              <w:top w:val="nil"/>
              <w:left w:val="nil"/>
              <w:bottom w:val="nil"/>
              <w:right w:val="nil"/>
            </w:tcBorders>
            <w:shd w:val="clear" w:color="000000" w:fill="FFFFFF"/>
            <w:noWrap/>
            <w:vAlign w:val="bottom"/>
            <w:hideMark/>
          </w:tcPr>
          <w:p w14:paraId="150560B3" w14:textId="2EDAC80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1.40</w:t>
            </w:r>
          </w:p>
        </w:tc>
        <w:tc>
          <w:tcPr>
            <w:tcW w:w="160" w:type="dxa"/>
            <w:tcBorders>
              <w:top w:val="nil"/>
              <w:left w:val="nil"/>
              <w:bottom w:val="nil"/>
              <w:right w:val="nil"/>
            </w:tcBorders>
            <w:shd w:val="clear" w:color="000000" w:fill="FFFFFF"/>
            <w:noWrap/>
            <w:vAlign w:val="bottom"/>
            <w:hideMark/>
          </w:tcPr>
          <w:p w14:paraId="0A5B6BC0" w14:textId="273FA0B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70416B7B" w14:textId="4A95DEB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18C53982" w14:textId="59B89EC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37.2</w:t>
            </w:r>
          </w:p>
        </w:tc>
        <w:tc>
          <w:tcPr>
            <w:tcW w:w="425" w:type="dxa"/>
            <w:tcBorders>
              <w:top w:val="nil"/>
              <w:left w:val="nil"/>
              <w:bottom w:val="nil"/>
              <w:right w:val="nil"/>
            </w:tcBorders>
            <w:shd w:val="clear" w:color="000000" w:fill="FFFFFF"/>
            <w:noWrap/>
            <w:vAlign w:val="center"/>
            <w:hideMark/>
          </w:tcPr>
          <w:p w14:paraId="613BF263" w14:textId="78DE0A7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50.8</w:t>
            </w:r>
          </w:p>
        </w:tc>
        <w:tc>
          <w:tcPr>
            <w:tcW w:w="428" w:type="dxa"/>
            <w:tcBorders>
              <w:top w:val="nil"/>
              <w:left w:val="nil"/>
              <w:bottom w:val="nil"/>
              <w:right w:val="nil"/>
            </w:tcBorders>
            <w:shd w:val="clear" w:color="000000" w:fill="FFFFFF"/>
            <w:noWrap/>
            <w:vAlign w:val="bottom"/>
            <w:hideMark/>
          </w:tcPr>
          <w:p w14:paraId="53CEA8B7" w14:textId="770DCBC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2.27</w:t>
            </w:r>
          </w:p>
        </w:tc>
        <w:tc>
          <w:tcPr>
            <w:tcW w:w="147" w:type="dxa"/>
            <w:tcBorders>
              <w:top w:val="nil"/>
              <w:left w:val="nil"/>
              <w:bottom w:val="nil"/>
              <w:right w:val="nil"/>
            </w:tcBorders>
            <w:shd w:val="clear" w:color="000000" w:fill="FFFFFF"/>
            <w:noWrap/>
            <w:vAlign w:val="bottom"/>
            <w:hideMark/>
          </w:tcPr>
          <w:p w14:paraId="3A2B4BC6" w14:textId="090843F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2A06B5DC" w14:textId="1D24EAE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5E7B84F9" w14:textId="4A88FDA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50.2</w:t>
            </w:r>
          </w:p>
        </w:tc>
        <w:tc>
          <w:tcPr>
            <w:tcW w:w="426" w:type="dxa"/>
            <w:tcBorders>
              <w:top w:val="nil"/>
              <w:left w:val="nil"/>
              <w:bottom w:val="nil"/>
              <w:right w:val="nil"/>
            </w:tcBorders>
            <w:shd w:val="clear" w:color="000000" w:fill="FFFFFF"/>
            <w:noWrap/>
            <w:vAlign w:val="bottom"/>
            <w:hideMark/>
          </w:tcPr>
          <w:p w14:paraId="43A92C4F" w14:textId="73885E0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60.5</w:t>
            </w:r>
          </w:p>
        </w:tc>
        <w:tc>
          <w:tcPr>
            <w:tcW w:w="423" w:type="dxa"/>
            <w:tcBorders>
              <w:top w:val="nil"/>
              <w:left w:val="nil"/>
              <w:bottom w:val="nil"/>
              <w:right w:val="nil"/>
            </w:tcBorders>
            <w:shd w:val="clear" w:color="000000" w:fill="FFFFFF"/>
            <w:noWrap/>
            <w:vAlign w:val="bottom"/>
            <w:hideMark/>
          </w:tcPr>
          <w:p w14:paraId="4C15A319" w14:textId="0A52BD6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1.73</w:t>
            </w:r>
          </w:p>
        </w:tc>
        <w:tc>
          <w:tcPr>
            <w:tcW w:w="160" w:type="dxa"/>
            <w:tcBorders>
              <w:top w:val="nil"/>
              <w:left w:val="nil"/>
              <w:bottom w:val="nil"/>
              <w:right w:val="nil"/>
            </w:tcBorders>
            <w:shd w:val="clear" w:color="000000" w:fill="FFFFFF"/>
            <w:noWrap/>
            <w:vAlign w:val="bottom"/>
            <w:hideMark/>
          </w:tcPr>
          <w:p w14:paraId="751ECC19" w14:textId="6177F1A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3988C901" w14:textId="0CB4712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4F93F0D2" w14:textId="3EB84CB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60.3</w:t>
            </w:r>
          </w:p>
        </w:tc>
        <w:tc>
          <w:tcPr>
            <w:tcW w:w="425" w:type="dxa"/>
            <w:tcBorders>
              <w:top w:val="nil"/>
              <w:left w:val="nil"/>
              <w:bottom w:val="nil"/>
              <w:right w:val="nil"/>
            </w:tcBorders>
            <w:shd w:val="clear" w:color="000000" w:fill="FFFFFF"/>
            <w:noWrap/>
            <w:vAlign w:val="bottom"/>
            <w:hideMark/>
          </w:tcPr>
          <w:p w14:paraId="798A90BC" w14:textId="514AC6E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72.6</w:t>
            </w:r>
          </w:p>
        </w:tc>
        <w:tc>
          <w:tcPr>
            <w:tcW w:w="382" w:type="dxa"/>
            <w:tcBorders>
              <w:top w:val="nil"/>
              <w:left w:val="nil"/>
              <w:bottom w:val="nil"/>
              <w:right w:val="nil"/>
            </w:tcBorders>
            <w:shd w:val="clear" w:color="000000" w:fill="FFFFFF"/>
            <w:noWrap/>
            <w:vAlign w:val="bottom"/>
            <w:hideMark/>
          </w:tcPr>
          <w:p w14:paraId="53DF8471" w14:textId="5BE9BAD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2.05</w:t>
            </w:r>
          </w:p>
        </w:tc>
        <w:tc>
          <w:tcPr>
            <w:tcW w:w="166" w:type="dxa"/>
            <w:tcBorders>
              <w:top w:val="nil"/>
              <w:left w:val="nil"/>
              <w:bottom w:val="nil"/>
              <w:right w:val="nil"/>
            </w:tcBorders>
            <w:shd w:val="clear" w:color="000000" w:fill="FFFFFF"/>
            <w:noWrap/>
            <w:vAlign w:val="bottom"/>
            <w:hideMark/>
          </w:tcPr>
          <w:p w14:paraId="40E8BE8A" w14:textId="33769EA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3BE285A8" w14:textId="7D92CBAD"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7C2E497B" w14:textId="2A3C9A98"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78.1</w:t>
            </w:r>
          </w:p>
        </w:tc>
        <w:tc>
          <w:tcPr>
            <w:tcW w:w="425" w:type="dxa"/>
            <w:tcBorders>
              <w:top w:val="nil"/>
              <w:left w:val="nil"/>
              <w:bottom w:val="nil"/>
              <w:right w:val="nil"/>
            </w:tcBorders>
            <w:shd w:val="clear" w:color="000000" w:fill="FFFFFF"/>
            <w:vAlign w:val="bottom"/>
          </w:tcPr>
          <w:p w14:paraId="16C5F084" w14:textId="0D6CE0CA"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85.2</w:t>
            </w:r>
          </w:p>
        </w:tc>
        <w:tc>
          <w:tcPr>
            <w:tcW w:w="428" w:type="dxa"/>
            <w:tcBorders>
              <w:top w:val="nil"/>
              <w:left w:val="nil"/>
              <w:bottom w:val="nil"/>
              <w:right w:val="nil"/>
            </w:tcBorders>
            <w:shd w:val="clear" w:color="000000" w:fill="FFFFFF"/>
            <w:vAlign w:val="bottom"/>
          </w:tcPr>
          <w:p w14:paraId="42A8C31B" w14:textId="6789B52D"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1.19</w:t>
            </w:r>
          </w:p>
        </w:tc>
        <w:tc>
          <w:tcPr>
            <w:tcW w:w="175" w:type="dxa"/>
            <w:tcBorders>
              <w:top w:val="nil"/>
              <w:left w:val="nil"/>
              <w:bottom w:val="nil"/>
              <w:right w:val="nil"/>
            </w:tcBorders>
            <w:shd w:val="clear" w:color="000000" w:fill="FFFFFF"/>
            <w:vAlign w:val="bottom"/>
          </w:tcPr>
          <w:p w14:paraId="5F51C3C4" w14:textId="5E64EB5C"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294F3F24"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6F4384D2" w14:textId="469F7FD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Madagascar (MDG)</w:t>
            </w:r>
          </w:p>
        </w:tc>
        <w:tc>
          <w:tcPr>
            <w:tcW w:w="571" w:type="dxa"/>
            <w:tcBorders>
              <w:top w:val="nil"/>
              <w:left w:val="nil"/>
              <w:bottom w:val="nil"/>
              <w:right w:val="nil"/>
            </w:tcBorders>
            <w:shd w:val="clear" w:color="000000" w:fill="FFFFFF"/>
            <w:vAlign w:val="center"/>
          </w:tcPr>
          <w:p w14:paraId="0C4B5E1C" w14:textId="559C341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3EAB3F71" w14:textId="150505B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4473BB7E" w14:textId="0478BD9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0A97C0F8" w14:textId="7B41AF0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4266085A" w14:textId="0998595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2008-9</w:t>
            </w:r>
          </w:p>
        </w:tc>
        <w:tc>
          <w:tcPr>
            <w:tcW w:w="567" w:type="dxa"/>
            <w:tcBorders>
              <w:top w:val="nil"/>
              <w:left w:val="nil"/>
              <w:bottom w:val="nil"/>
              <w:right w:val="nil"/>
            </w:tcBorders>
            <w:shd w:val="clear" w:color="000000" w:fill="FFFFFF"/>
            <w:noWrap/>
            <w:vAlign w:val="bottom"/>
            <w:hideMark/>
          </w:tcPr>
          <w:p w14:paraId="5F5B36AA" w14:textId="550628F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2018</w:t>
            </w:r>
          </w:p>
        </w:tc>
        <w:tc>
          <w:tcPr>
            <w:tcW w:w="148" w:type="dxa"/>
            <w:tcBorders>
              <w:top w:val="nil"/>
              <w:left w:val="nil"/>
              <w:bottom w:val="nil"/>
              <w:right w:val="nil"/>
            </w:tcBorders>
            <w:shd w:val="clear" w:color="000000" w:fill="FFFFFF"/>
            <w:vAlign w:val="bottom"/>
          </w:tcPr>
          <w:p w14:paraId="5AEBB051" w14:textId="6CEBC06D"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494D0D05" w14:textId="21AA06E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52.1</w:t>
            </w:r>
          </w:p>
        </w:tc>
        <w:tc>
          <w:tcPr>
            <w:tcW w:w="425" w:type="dxa"/>
            <w:tcBorders>
              <w:top w:val="nil"/>
              <w:left w:val="nil"/>
              <w:bottom w:val="nil"/>
              <w:right w:val="nil"/>
            </w:tcBorders>
            <w:shd w:val="clear" w:color="000000" w:fill="FFFFFF"/>
            <w:noWrap/>
            <w:vAlign w:val="center"/>
            <w:hideMark/>
          </w:tcPr>
          <w:p w14:paraId="2BF95CEC" w14:textId="504D274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56.9</w:t>
            </w:r>
          </w:p>
        </w:tc>
        <w:tc>
          <w:tcPr>
            <w:tcW w:w="426" w:type="dxa"/>
            <w:tcBorders>
              <w:top w:val="nil"/>
              <w:left w:val="nil"/>
              <w:bottom w:val="nil"/>
              <w:right w:val="nil"/>
            </w:tcBorders>
            <w:shd w:val="clear" w:color="000000" w:fill="FFFFFF"/>
            <w:noWrap/>
            <w:vAlign w:val="center"/>
            <w:hideMark/>
          </w:tcPr>
          <w:p w14:paraId="186E96FD" w14:textId="25114FB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0.50</w:t>
            </w:r>
          </w:p>
        </w:tc>
        <w:tc>
          <w:tcPr>
            <w:tcW w:w="143" w:type="dxa"/>
            <w:tcBorders>
              <w:top w:val="nil"/>
              <w:left w:val="nil"/>
              <w:bottom w:val="nil"/>
              <w:right w:val="nil"/>
            </w:tcBorders>
            <w:shd w:val="clear" w:color="000000" w:fill="FFFFFF"/>
            <w:noWrap/>
            <w:vAlign w:val="bottom"/>
            <w:hideMark/>
          </w:tcPr>
          <w:p w14:paraId="65A325CD" w14:textId="339B84B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3EEE04A9" w14:textId="18390D7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4C35A368" w14:textId="5565FC5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24.4</w:t>
            </w:r>
          </w:p>
        </w:tc>
        <w:tc>
          <w:tcPr>
            <w:tcW w:w="425" w:type="dxa"/>
            <w:tcBorders>
              <w:top w:val="nil"/>
              <w:left w:val="nil"/>
              <w:bottom w:val="nil"/>
              <w:right w:val="nil"/>
            </w:tcBorders>
            <w:shd w:val="clear" w:color="000000" w:fill="FFFFFF"/>
            <w:noWrap/>
            <w:vAlign w:val="center"/>
            <w:hideMark/>
          </w:tcPr>
          <w:p w14:paraId="40CAA8B8" w14:textId="0A4CC88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26.3</w:t>
            </w:r>
          </w:p>
        </w:tc>
        <w:tc>
          <w:tcPr>
            <w:tcW w:w="427" w:type="dxa"/>
            <w:tcBorders>
              <w:top w:val="nil"/>
              <w:left w:val="nil"/>
              <w:bottom w:val="nil"/>
              <w:right w:val="nil"/>
            </w:tcBorders>
            <w:shd w:val="clear" w:color="000000" w:fill="FFFFFF"/>
            <w:noWrap/>
            <w:vAlign w:val="bottom"/>
            <w:hideMark/>
          </w:tcPr>
          <w:p w14:paraId="39B76FD0" w14:textId="561A4C7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0.20</w:t>
            </w:r>
          </w:p>
        </w:tc>
        <w:tc>
          <w:tcPr>
            <w:tcW w:w="160" w:type="dxa"/>
            <w:tcBorders>
              <w:top w:val="nil"/>
              <w:left w:val="nil"/>
              <w:bottom w:val="nil"/>
              <w:right w:val="nil"/>
            </w:tcBorders>
            <w:shd w:val="clear" w:color="000000" w:fill="FFFFFF"/>
            <w:noWrap/>
            <w:vAlign w:val="bottom"/>
            <w:hideMark/>
          </w:tcPr>
          <w:p w14:paraId="4D4957A7" w14:textId="478CFD7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11B47A63" w14:textId="2CAAB49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53C7DDD6" w14:textId="40ECE9E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37.9</w:t>
            </w:r>
          </w:p>
        </w:tc>
        <w:tc>
          <w:tcPr>
            <w:tcW w:w="425" w:type="dxa"/>
            <w:tcBorders>
              <w:top w:val="nil"/>
              <w:left w:val="nil"/>
              <w:bottom w:val="nil"/>
              <w:right w:val="nil"/>
            </w:tcBorders>
            <w:shd w:val="clear" w:color="000000" w:fill="FFFFFF"/>
            <w:noWrap/>
            <w:vAlign w:val="center"/>
            <w:hideMark/>
          </w:tcPr>
          <w:p w14:paraId="35964B96" w14:textId="6675565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43.9</w:t>
            </w:r>
          </w:p>
        </w:tc>
        <w:tc>
          <w:tcPr>
            <w:tcW w:w="428" w:type="dxa"/>
            <w:tcBorders>
              <w:top w:val="nil"/>
              <w:left w:val="nil"/>
              <w:bottom w:val="nil"/>
              <w:right w:val="nil"/>
            </w:tcBorders>
            <w:shd w:val="clear" w:color="000000" w:fill="FFFFFF"/>
            <w:noWrap/>
            <w:vAlign w:val="bottom"/>
            <w:hideMark/>
          </w:tcPr>
          <w:p w14:paraId="61DE8219" w14:textId="3607900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0.63</w:t>
            </w:r>
          </w:p>
        </w:tc>
        <w:tc>
          <w:tcPr>
            <w:tcW w:w="147" w:type="dxa"/>
            <w:tcBorders>
              <w:top w:val="nil"/>
              <w:left w:val="nil"/>
              <w:bottom w:val="nil"/>
              <w:right w:val="nil"/>
            </w:tcBorders>
            <w:shd w:val="clear" w:color="000000" w:fill="FFFFFF"/>
            <w:noWrap/>
            <w:vAlign w:val="bottom"/>
            <w:hideMark/>
          </w:tcPr>
          <w:p w14:paraId="3031D34C" w14:textId="021BD50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0283D8C3" w14:textId="018BD8A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171F75A0" w14:textId="26F6463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51.6</w:t>
            </w:r>
          </w:p>
        </w:tc>
        <w:tc>
          <w:tcPr>
            <w:tcW w:w="426" w:type="dxa"/>
            <w:tcBorders>
              <w:top w:val="nil"/>
              <w:left w:val="nil"/>
              <w:bottom w:val="nil"/>
              <w:right w:val="nil"/>
            </w:tcBorders>
            <w:shd w:val="clear" w:color="000000" w:fill="FFFFFF"/>
            <w:noWrap/>
            <w:vAlign w:val="bottom"/>
            <w:hideMark/>
          </w:tcPr>
          <w:p w14:paraId="2CF04B3A" w14:textId="33313EA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56.3</w:t>
            </w:r>
          </w:p>
        </w:tc>
        <w:tc>
          <w:tcPr>
            <w:tcW w:w="423" w:type="dxa"/>
            <w:tcBorders>
              <w:top w:val="nil"/>
              <w:left w:val="nil"/>
              <w:bottom w:val="nil"/>
              <w:right w:val="nil"/>
            </w:tcBorders>
            <w:shd w:val="clear" w:color="000000" w:fill="FFFFFF"/>
            <w:noWrap/>
            <w:vAlign w:val="bottom"/>
            <w:hideMark/>
          </w:tcPr>
          <w:p w14:paraId="1982C138" w14:textId="693B70B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0.49</w:t>
            </w:r>
          </w:p>
        </w:tc>
        <w:tc>
          <w:tcPr>
            <w:tcW w:w="160" w:type="dxa"/>
            <w:tcBorders>
              <w:top w:val="nil"/>
              <w:left w:val="nil"/>
              <w:bottom w:val="nil"/>
              <w:right w:val="nil"/>
            </w:tcBorders>
            <w:shd w:val="clear" w:color="000000" w:fill="FFFFFF"/>
            <w:noWrap/>
            <w:vAlign w:val="bottom"/>
            <w:hideMark/>
          </w:tcPr>
          <w:p w14:paraId="483B5051" w14:textId="26CA053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26851E80" w14:textId="1381834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5BEFDDA1" w14:textId="2C742F4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63.8</w:t>
            </w:r>
          </w:p>
        </w:tc>
        <w:tc>
          <w:tcPr>
            <w:tcW w:w="425" w:type="dxa"/>
            <w:tcBorders>
              <w:top w:val="nil"/>
              <w:left w:val="nil"/>
              <w:bottom w:val="nil"/>
              <w:right w:val="nil"/>
            </w:tcBorders>
            <w:shd w:val="clear" w:color="000000" w:fill="FFFFFF"/>
            <w:noWrap/>
            <w:vAlign w:val="bottom"/>
            <w:hideMark/>
          </w:tcPr>
          <w:p w14:paraId="1C164E1F" w14:textId="36D5648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71.4</w:t>
            </w:r>
          </w:p>
        </w:tc>
        <w:tc>
          <w:tcPr>
            <w:tcW w:w="382" w:type="dxa"/>
            <w:tcBorders>
              <w:top w:val="nil"/>
              <w:left w:val="nil"/>
              <w:bottom w:val="nil"/>
              <w:right w:val="nil"/>
            </w:tcBorders>
            <w:shd w:val="clear" w:color="000000" w:fill="FFFFFF"/>
            <w:noWrap/>
            <w:vAlign w:val="bottom"/>
            <w:hideMark/>
          </w:tcPr>
          <w:p w14:paraId="1EBFAC91" w14:textId="3B80D9E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0.80</w:t>
            </w:r>
          </w:p>
        </w:tc>
        <w:tc>
          <w:tcPr>
            <w:tcW w:w="166" w:type="dxa"/>
            <w:tcBorders>
              <w:top w:val="nil"/>
              <w:left w:val="nil"/>
              <w:bottom w:val="nil"/>
              <w:right w:val="nil"/>
            </w:tcBorders>
            <w:shd w:val="clear" w:color="000000" w:fill="FFFFFF"/>
            <w:noWrap/>
            <w:vAlign w:val="bottom"/>
            <w:hideMark/>
          </w:tcPr>
          <w:p w14:paraId="3A4BFE15" w14:textId="329A44A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105F4971" w14:textId="0852B51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3291376A" w14:textId="0F29ACE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83.0</w:t>
            </w:r>
          </w:p>
        </w:tc>
        <w:tc>
          <w:tcPr>
            <w:tcW w:w="425" w:type="dxa"/>
            <w:tcBorders>
              <w:top w:val="nil"/>
              <w:left w:val="nil"/>
              <w:bottom w:val="nil"/>
              <w:right w:val="nil"/>
            </w:tcBorders>
            <w:shd w:val="clear" w:color="000000" w:fill="FFFFFF"/>
            <w:vAlign w:val="bottom"/>
          </w:tcPr>
          <w:p w14:paraId="08079C4D" w14:textId="28B7C43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86.4</w:t>
            </w:r>
          </w:p>
        </w:tc>
        <w:tc>
          <w:tcPr>
            <w:tcW w:w="428" w:type="dxa"/>
            <w:tcBorders>
              <w:top w:val="nil"/>
              <w:left w:val="nil"/>
              <w:bottom w:val="nil"/>
              <w:right w:val="nil"/>
            </w:tcBorders>
            <w:shd w:val="clear" w:color="000000" w:fill="FFFFFF"/>
            <w:vAlign w:val="bottom"/>
          </w:tcPr>
          <w:p w14:paraId="2703F1B1" w14:textId="57F0A35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0.35</w:t>
            </w:r>
          </w:p>
        </w:tc>
        <w:tc>
          <w:tcPr>
            <w:tcW w:w="175" w:type="dxa"/>
            <w:tcBorders>
              <w:top w:val="nil"/>
              <w:left w:val="nil"/>
              <w:bottom w:val="nil"/>
              <w:right w:val="nil"/>
            </w:tcBorders>
            <w:shd w:val="clear" w:color="000000" w:fill="FFFFFF"/>
            <w:vAlign w:val="bottom"/>
          </w:tcPr>
          <w:p w14:paraId="5D5BE439" w14:textId="2E7E29C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51899D46"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60361926" w14:textId="2362837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Malawi (MWI)</w:t>
            </w:r>
          </w:p>
        </w:tc>
        <w:tc>
          <w:tcPr>
            <w:tcW w:w="571" w:type="dxa"/>
            <w:tcBorders>
              <w:top w:val="nil"/>
              <w:left w:val="nil"/>
              <w:bottom w:val="nil"/>
              <w:right w:val="nil"/>
            </w:tcBorders>
            <w:shd w:val="clear" w:color="000000" w:fill="FFFFFF"/>
            <w:vAlign w:val="center"/>
          </w:tcPr>
          <w:p w14:paraId="166FB52D" w14:textId="231C1B9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03603EBD" w14:textId="1149325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605FDA72" w14:textId="573D9CA0"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7E8349BB" w14:textId="4F502E50"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5686482D" w14:textId="7064233D"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788BD577" w14:textId="01EC3374"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2015-16</w:t>
            </w:r>
          </w:p>
        </w:tc>
        <w:tc>
          <w:tcPr>
            <w:tcW w:w="148" w:type="dxa"/>
            <w:tcBorders>
              <w:top w:val="nil"/>
              <w:left w:val="nil"/>
              <w:bottom w:val="nil"/>
              <w:right w:val="nil"/>
            </w:tcBorders>
            <w:shd w:val="clear" w:color="000000" w:fill="FFFFFF"/>
            <w:vAlign w:val="bottom"/>
          </w:tcPr>
          <w:p w14:paraId="5E8D862A" w14:textId="5E4AFF90"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27891E62" w14:textId="3B36150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59.2</w:t>
            </w:r>
          </w:p>
        </w:tc>
        <w:tc>
          <w:tcPr>
            <w:tcW w:w="425" w:type="dxa"/>
            <w:tcBorders>
              <w:top w:val="nil"/>
              <w:left w:val="nil"/>
              <w:bottom w:val="nil"/>
              <w:right w:val="nil"/>
            </w:tcBorders>
            <w:shd w:val="clear" w:color="000000" w:fill="FFFFFF"/>
            <w:noWrap/>
            <w:vAlign w:val="center"/>
            <w:hideMark/>
          </w:tcPr>
          <w:p w14:paraId="525F5BA9" w14:textId="180C6C3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65.8</w:t>
            </w:r>
          </w:p>
        </w:tc>
        <w:tc>
          <w:tcPr>
            <w:tcW w:w="426" w:type="dxa"/>
            <w:tcBorders>
              <w:top w:val="nil"/>
              <w:left w:val="nil"/>
              <w:bottom w:val="nil"/>
              <w:right w:val="nil"/>
            </w:tcBorders>
            <w:shd w:val="clear" w:color="000000" w:fill="FFFFFF"/>
            <w:noWrap/>
            <w:vAlign w:val="center"/>
            <w:hideMark/>
          </w:tcPr>
          <w:p w14:paraId="2F4C35DE" w14:textId="1FBD22C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1.19</w:t>
            </w:r>
          </w:p>
        </w:tc>
        <w:tc>
          <w:tcPr>
            <w:tcW w:w="143" w:type="dxa"/>
            <w:tcBorders>
              <w:top w:val="nil"/>
              <w:left w:val="nil"/>
              <w:bottom w:val="nil"/>
              <w:right w:val="nil"/>
            </w:tcBorders>
            <w:shd w:val="clear" w:color="000000" w:fill="FFFFFF"/>
            <w:noWrap/>
            <w:vAlign w:val="bottom"/>
            <w:hideMark/>
          </w:tcPr>
          <w:p w14:paraId="19BB4677" w14:textId="5C6F138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08AFB47" w14:textId="22170B6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2ED6A78A" w14:textId="7A73B56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33.0</w:t>
            </w:r>
          </w:p>
        </w:tc>
        <w:tc>
          <w:tcPr>
            <w:tcW w:w="425" w:type="dxa"/>
            <w:tcBorders>
              <w:top w:val="nil"/>
              <w:left w:val="nil"/>
              <w:bottom w:val="nil"/>
              <w:right w:val="nil"/>
            </w:tcBorders>
            <w:shd w:val="clear" w:color="000000" w:fill="FFFFFF"/>
            <w:noWrap/>
            <w:vAlign w:val="center"/>
            <w:hideMark/>
          </w:tcPr>
          <w:p w14:paraId="7BE61D50" w14:textId="6B22514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41.3</w:t>
            </w:r>
          </w:p>
        </w:tc>
        <w:tc>
          <w:tcPr>
            <w:tcW w:w="427" w:type="dxa"/>
            <w:tcBorders>
              <w:top w:val="nil"/>
              <w:left w:val="nil"/>
              <w:bottom w:val="nil"/>
              <w:right w:val="nil"/>
            </w:tcBorders>
            <w:shd w:val="clear" w:color="000000" w:fill="FFFFFF"/>
            <w:noWrap/>
            <w:vAlign w:val="bottom"/>
            <w:hideMark/>
          </w:tcPr>
          <w:p w14:paraId="45FF9181" w14:textId="4A71514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1.50</w:t>
            </w:r>
          </w:p>
        </w:tc>
        <w:tc>
          <w:tcPr>
            <w:tcW w:w="160" w:type="dxa"/>
            <w:tcBorders>
              <w:top w:val="nil"/>
              <w:left w:val="nil"/>
              <w:bottom w:val="nil"/>
              <w:right w:val="nil"/>
            </w:tcBorders>
            <w:shd w:val="clear" w:color="000000" w:fill="FFFFFF"/>
            <w:noWrap/>
            <w:vAlign w:val="bottom"/>
            <w:hideMark/>
          </w:tcPr>
          <w:p w14:paraId="787DDD0C" w14:textId="1CE428B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0F9617BD" w14:textId="619DA6A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0C19633D" w14:textId="58C57B7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51.6</w:t>
            </w:r>
          </w:p>
        </w:tc>
        <w:tc>
          <w:tcPr>
            <w:tcW w:w="425" w:type="dxa"/>
            <w:tcBorders>
              <w:top w:val="nil"/>
              <w:left w:val="nil"/>
              <w:bottom w:val="nil"/>
              <w:right w:val="nil"/>
            </w:tcBorders>
            <w:shd w:val="clear" w:color="000000" w:fill="FFFFFF"/>
            <w:noWrap/>
            <w:vAlign w:val="center"/>
            <w:hideMark/>
          </w:tcPr>
          <w:p w14:paraId="4500C9C4" w14:textId="73EA256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57.5</w:t>
            </w:r>
          </w:p>
        </w:tc>
        <w:tc>
          <w:tcPr>
            <w:tcW w:w="428" w:type="dxa"/>
            <w:tcBorders>
              <w:top w:val="nil"/>
              <w:left w:val="nil"/>
              <w:bottom w:val="nil"/>
              <w:right w:val="nil"/>
            </w:tcBorders>
            <w:shd w:val="clear" w:color="000000" w:fill="FFFFFF"/>
            <w:noWrap/>
            <w:vAlign w:val="bottom"/>
            <w:hideMark/>
          </w:tcPr>
          <w:p w14:paraId="4A493D4B" w14:textId="434D0C4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1.08</w:t>
            </w:r>
          </w:p>
        </w:tc>
        <w:tc>
          <w:tcPr>
            <w:tcW w:w="147" w:type="dxa"/>
            <w:tcBorders>
              <w:top w:val="nil"/>
              <w:left w:val="nil"/>
              <w:bottom w:val="nil"/>
              <w:right w:val="nil"/>
            </w:tcBorders>
            <w:shd w:val="clear" w:color="000000" w:fill="FFFFFF"/>
            <w:noWrap/>
            <w:vAlign w:val="bottom"/>
            <w:hideMark/>
          </w:tcPr>
          <w:p w14:paraId="76C13EF5" w14:textId="224FEB9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6E993F9A" w14:textId="6011D32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0829E7DE" w14:textId="5C7F720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59.3</w:t>
            </w:r>
          </w:p>
        </w:tc>
        <w:tc>
          <w:tcPr>
            <w:tcW w:w="426" w:type="dxa"/>
            <w:tcBorders>
              <w:top w:val="nil"/>
              <w:left w:val="nil"/>
              <w:bottom w:val="nil"/>
              <w:right w:val="nil"/>
            </w:tcBorders>
            <w:shd w:val="clear" w:color="000000" w:fill="FFFFFF"/>
            <w:noWrap/>
            <w:vAlign w:val="bottom"/>
            <w:hideMark/>
          </w:tcPr>
          <w:p w14:paraId="4AB0D8EF" w14:textId="270A24E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67.1</w:t>
            </w:r>
          </w:p>
        </w:tc>
        <w:tc>
          <w:tcPr>
            <w:tcW w:w="423" w:type="dxa"/>
            <w:tcBorders>
              <w:top w:val="nil"/>
              <w:left w:val="nil"/>
              <w:bottom w:val="nil"/>
              <w:right w:val="nil"/>
            </w:tcBorders>
            <w:shd w:val="clear" w:color="000000" w:fill="FFFFFF"/>
            <w:noWrap/>
            <w:vAlign w:val="bottom"/>
            <w:hideMark/>
          </w:tcPr>
          <w:p w14:paraId="7D7F25E2" w14:textId="6A50A90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1.41</w:t>
            </w:r>
          </w:p>
        </w:tc>
        <w:tc>
          <w:tcPr>
            <w:tcW w:w="160" w:type="dxa"/>
            <w:tcBorders>
              <w:top w:val="nil"/>
              <w:left w:val="nil"/>
              <w:bottom w:val="nil"/>
              <w:right w:val="nil"/>
            </w:tcBorders>
            <w:shd w:val="clear" w:color="000000" w:fill="FFFFFF"/>
            <w:noWrap/>
            <w:vAlign w:val="bottom"/>
            <w:hideMark/>
          </w:tcPr>
          <w:p w14:paraId="11DD3FDF" w14:textId="3D1E076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FE80FB9" w14:textId="1EB7336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34B01183" w14:textId="6B3C4C1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70.0</w:t>
            </w:r>
          </w:p>
        </w:tc>
        <w:tc>
          <w:tcPr>
            <w:tcW w:w="425" w:type="dxa"/>
            <w:tcBorders>
              <w:top w:val="nil"/>
              <w:left w:val="nil"/>
              <w:bottom w:val="nil"/>
              <w:right w:val="nil"/>
            </w:tcBorders>
            <w:shd w:val="clear" w:color="000000" w:fill="FFFFFF"/>
            <w:noWrap/>
            <w:vAlign w:val="bottom"/>
            <w:hideMark/>
          </w:tcPr>
          <w:p w14:paraId="619C983E" w14:textId="53ECF47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75.5</w:t>
            </w:r>
          </w:p>
        </w:tc>
        <w:tc>
          <w:tcPr>
            <w:tcW w:w="382" w:type="dxa"/>
            <w:tcBorders>
              <w:top w:val="nil"/>
              <w:left w:val="nil"/>
              <w:bottom w:val="nil"/>
              <w:right w:val="nil"/>
            </w:tcBorders>
            <w:shd w:val="clear" w:color="000000" w:fill="FFFFFF"/>
            <w:noWrap/>
            <w:vAlign w:val="bottom"/>
            <w:hideMark/>
          </w:tcPr>
          <w:p w14:paraId="4F897191" w14:textId="441C55C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1.01</w:t>
            </w:r>
          </w:p>
        </w:tc>
        <w:tc>
          <w:tcPr>
            <w:tcW w:w="166" w:type="dxa"/>
            <w:tcBorders>
              <w:top w:val="nil"/>
              <w:left w:val="nil"/>
              <w:bottom w:val="nil"/>
              <w:right w:val="nil"/>
            </w:tcBorders>
            <w:shd w:val="clear" w:color="000000" w:fill="FFFFFF"/>
            <w:noWrap/>
            <w:vAlign w:val="bottom"/>
            <w:hideMark/>
          </w:tcPr>
          <w:p w14:paraId="66D6A8DB" w14:textId="1002D0D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5418C9F3" w14:textId="7D327CBE"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56085ACC" w14:textId="3757534D"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82.3</w:t>
            </w:r>
          </w:p>
        </w:tc>
        <w:tc>
          <w:tcPr>
            <w:tcW w:w="425" w:type="dxa"/>
            <w:tcBorders>
              <w:top w:val="nil"/>
              <w:left w:val="nil"/>
              <w:bottom w:val="nil"/>
              <w:right w:val="nil"/>
            </w:tcBorders>
            <w:shd w:val="clear" w:color="000000" w:fill="FFFFFF"/>
            <w:vAlign w:val="bottom"/>
          </w:tcPr>
          <w:p w14:paraId="1990370D" w14:textId="6912D06F"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87.4</w:t>
            </w:r>
          </w:p>
        </w:tc>
        <w:tc>
          <w:tcPr>
            <w:tcW w:w="428" w:type="dxa"/>
            <w:tcBorders>
              <w:top w:val="nil"/>
              <w:left w:val="nil"/>
              <w:bottom w:val="nil"/>
              <w:right w:val="nil"/>
            </w:tcBorders>
            <w:shd w:val="clear" w:color="000000" w:fill="FFFFFF"/>
            <w:vAlign w:val="bottom"/>
          </w:tcPr>
          <w:p w14:paraId="4C9CB9A0" w14:textId="6A1BC6B1"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0.94</w:t>
            </w:r>
          </w:p>
        </w:tc>
        <w:tc>
          <w:tcPr>
            <w:tcW w:w="175" w:type="dxa"/>
            <w:tcBorders>
              <w:top w:val="nil"/>
              <w:left w:val="nil"/>
              <w:bottom w:val="nil"/>
              <w:right w:val="nil"/>
            </w:tcBorders>
            <w:shd w:val="clear" w:color="000000" w:fill="FFFFFF"/>
            <w:vAlign w:val="bottom"/>
          </w:tcPr>
          <w:p w14:paraId="338A090A" w14:textId="60737502"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7BDC1A04"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27635BB3" w14:textId="3F0622D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Mali (MLI)</w:t>
            </w:r>
          </w:p>
        </w:tc>
        <w:tc>
          <w:tcPr>
            <w:tcW w:w="571" w:type="dxa"/>
            <w:tcBorders>
              <w:top w:val="nil"/>
              <w:left w:val="nil"/>
              <w:bottom w:val="nil"/>
              <w:right w:val="nil"/>
            </w:tcBorders>
            <w:shd w:val="clear" w:color="000000" w:fill="FFFFFF"/>
            <w:vAlign w:val="center"/>
          </w:tcPr>
          <w:p w14:paraId="29C1B0A1" w14:textId="17A36103"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0453E1FD" w14:textId="70C4B41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0016D914" w14:textId="66A96D6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492CCB95" w14:textId="5896DF18"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06A1D8B9" w14:textId="32DDA39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2006</w:t>
            </w:r>
          </w:p>
        </w:tc>
        <w:tc>
          <w:tcPr>
            <w:tcW w:w="567" w:type="dxa"/>
            <w:tcBorders>
              <w:top w:val="nil"/>
              <w:left w:val="nil"/>
              <w:bottom w:val="nil"/>
              <w:right w:val="nil"/>
            </w:tcBorders>
            <w:shd w:val="clear" w:color="000000" w:fill="FFFFFF"/>
            <w:noWrap/>
            <w:vAlign w:val="bottom"/>
            <w:hideMark/>
          </w:tcPr>
          <w:p w14:paraId="0A03E895" w14:textId="71E60AB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2015</w:t>
            </w:r>
          </w:p>
        </w:tc>
        <w:tc>
          <w:tcPr>
            <w:tcW w:w="148" w:type="dxa"/>
            <w:tcBorders>
              <w:top w:val="nil"/>
              <w:left w:val="nil"/>
              <w:bottom w:val="nil"/>
              <w:right w:val="nil"/>
            </w:tcBorders>
            <w:shd w:val="clear" w:color="000000" w:fill="FFFFFF"/>
            <w:vAlign w:val="bottom"/>
          </w:tcPr>
          <w:p w14:paraId="7DB15F2E" w14:textId="41A7AB7D"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52FE5885" w14:textId="1158240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47.0</w:t>
            </w:r>
          </w:p>
        </w:tc>
        <w:tc>
          <w:tcPr>
            <w:tcW w:w="425" w:type="dxa"/>
            <w:tcBorders>
              <w:top w:val="nil"/>
              <w:left w:val="nil"/>
              <w:bottom w:val="nil"/>
              <w:right w:val="nil"/>
            </w:tcBorders>
            <w:shd w:val="clear" w:color="000000" w:fill="FFFFFF"/>
            <w:noWrap/>
            <w:vAlign w:val="center"/>
            <w:hideMark/>
          </w:tcPr>
          <w:p w14:paraId="0296CF98" w14:textId="61665ED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53.7</w:t>
            </w:r>
          </w:p>
        </w:tc>
        <w:tc>
          <w:tcPr>
            <w:tcW w:w="426" w:type="dxa"/>
            <w:tcBorders>
              <w:top w:val="nil"/>
              <w:left w:val="nil"/>
              <w:bottom w:val="nil"/>
              <w:right w:val="nil"/>
            </w:tcBorders>
            <w:shd w:val="clear" w:color="000000" w:fill="FFFFFF"/>
            <w:noWrap/>
            <w:vAlign w:val="center"/>
            <w:hideMark/>
          </w:tcPr>
          <w:p w14:paraId="6EA6B58F" w14:textId="5B96BCA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0.74</w:t>
            </w:r>
          </w:p>
        </w:tc>
        <w:tc>
          <w:tcPr>
            <w:tcW w:w="143" w:type="dxa"/>
            <w:tcBorders>
              <w:top w:val="nil"/>
              <w:left w:val="nil"/>
              <w:bottom w:val="nil"/>
              <w:right w:val="nil"/>
            </w:tcBorders>
            <w:shd w:val="clear" w:color="000000" w:fill="FFFFFF"/>
            <w:noWrap/>
            <w:vAlign w:val="bottom"/>
            <w:hideMark/>
          </w:tcPr>
          <w:p w14:paraId="0C9029C3" w14:textId="26D6A28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119EDD28" w14:textId="56A2B7A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16970DAB" w14:textId="2E4B786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19.4</w:t>
            </w:r>
          </w:p>
        </w:tc>
        <w:tc>
          <w:tcPr>
            <w:tcW w:w="425" w:type="dxa"/>
            <w:tcBorders>
              <w:top w:val="nil"/>
              <w:left w:val="nil"/>
              <w:bottom w:val="nil"/>
              <w:right w:val="nil"/>
            </w:tcBorders>
            <w:shd w:val="clear" w:color="000000" w:fill="FFFFFF"/>
            <w:noWrap/>
            <w:vAlign w:val="center"/>
            <w:hideMark/>
          </w:tcPr>
          <w:p w14:paraId="3BF40D32" w14:textId="531D570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23.2</w:t>
            </w:r>
          </w:p>
        </w:tc>
        <w:tc>
          <w:tcPr>
            <w:tcW w:w="427" w:type="dxa"/>
            <w:tcBorders>
              <w:top w:val="nil"/>
              <w:left w:val="nil"/>
              <w:bottom w:val="nil"/>
              <w:right w:val="nil"/>
            </w:tcBorders>
            <w:shd w:val="clear" w:color="000000" w:fill="FFFFFF"/>
            <w:noWrap/>
            <w:vAlign w:val="bottom"/>
            <w:hideMark/>
          </w:tcPr>
          <w:p w14:paraId="1CAB1A39" w14:textId="796D2A2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0.42</w:t>
            </w:r>
          </w:p>
        </w:tc>
        <w:tc>
          <w:tcPr>
            <w:tcW w:w="160" w:type="dxa"/>
            <w:tcBorders>
              <w:top w:val="nil"/>
              <w:left w:val="nil"/>
              <w:bottom w:val="nil"/>
              <w:right w:val="nil"/>
            </w:tcBorders>
            <w:shd w:val="clear" w:color="000000" w:fill="FFFFFF"/>
            <w:noWrap/>
            <w:vAlign w:val="bottom"/>
            <w:hideMark/>
          </w:tcPr>
          <w:p w14:paraId="6B19B520" w14:textId="2E5ABE5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54468436" w14:textId="4FD6470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304AE190" w14:textId="416EE8B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34.2</w:t>
            </w:r>
          </w:p>
        </w:tc>
        <w:tc>
          <w:tcPr>
            <w:tcW w:w="425" w:type="dxa"/>
            <w:tcBorders>
              <w:top w:val="nil"/>
              <w:left w:val="nil"/>
              <w:bottom w:val="nil"/>
              <w:right w:val="nil"/>
            </w:tcBorders>
            <w:shd w:val="clear" w:color="000000" w:fill="FFFFFF"/>
            <w:noWrap/>
            <w:vAlign w:val="center"/>
            <w:hideMark/>
          </w:tcPr>
          <w:p w14:paraId="43BC11E7" w14:textId="55AA07A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40.1</w:t>
            </w:r>
          </w:p>
        </w:tc>
        <w:tc>
          <w:tcPr>
            <w:tcW w:w="428" w:type="dxa"/>
            <w:tcBorders>
              <w:top w:val="nil"/>
              <w:left w:val="nil"/>
              <w:bottom w:val="nil"/>
              <w:right w:val="nil"/>
            </w:tcBorders>
            <w:shd w:val="clear" w:color="000000" w:fill="FFFFFF"/>
            <w:noWrap/>
            <w:vAlign w:val="bottom"/>
            <w:hideMark/>
          </w:tcPr>
          <w:p w14:paraId="2107946D" w14:textId="3738591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0.65</w:t>
            </w:r>
          </w:p>
        </w:tc>
        <w:tc>
          <w:tcPr>
            <w:tcW w:w="147" w:type="dxa"/>
            <w:tcBorders>
              <w:top w:val="nil"/>
              <w:left w:val="nil"/>
              <w:bottom w:val="nil"/>
              <w:right w:val="nil"/>
            </w:tcBorders>
            <w:shd w:val="clear" w:color="000000" w:fill="FFFFFF"/>
            <w:noWrap/>
            <w:vAlign w:val="bottom"/>
            <w:hideMark/>
          </w:tcPr>
          <w:p w14:paraId="3AD5D458" w14:textId="1221782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383FF708" w14:textId="0E2053A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08F4B731" w14:textId="6164656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44.5</w:t>
            </w:r>
          </w:p>
        </w:tc>
        <w:tc>
          <w:tcPr>
            <w:tcW w:w="426" w:type="dxa"/>
            <w:tcBorders>
              <w:top w:val="nil"/>
              <w:left w:val="nil"/>
              <w:bottom w:val="nil"/>
              <w:right w:val="nil"/>
            </w:tcBorders>
            <w:shd w:val="clear" w:color="000000" w:fill="FFFFFF"/>
            <w:noWrap/>
            <w:vAlign w:val="bottom"/>
            <w:hideMark/>
          </w:tcPr>
          <w:p w14:paraId="2F2478A4" w14:textId="29020A9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51.7</w:t>
            </w:r>
          </w:p>
        </w:tc>
        <w:tc>
          <w:tcPr>
            <w:tcW w:w="423" w:type="dxa"/>
            <w:tcBorders>
              <w:top w:val="nil"/>
              <w:left w:val="nil"/>
              <w:bottom w:val="nil"/>
              <w:right w:val="nil"/>
            </w:tcBorders>
            <w:shd w:val="clear" w:color="000000" w:fill="FFFFFF"/>
            <w:noWrap/>
            <w:vAlign w:val="bottom"/>
            <w:hideMark/>
          </w:tcPr>
          <w:p w14:paraId="2534FB01" w14:textId="4DC7B75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0.80</w:t>
            </w:r>
          </w:p>
        </w:tc>
        <w:tc>
          <w:tcPr>
            <w:tcW w:w="160" w:type="dxa"/>
            <w:tcBorders>
              <w:top w:val="nil"/>
              <w:left w:val="nil"/>
              <w:bottom w:val="nil"/>
              <w:right w:val="nil"/>
            </w:tcBorders>
            <w:shd w:val="clear" w:color="000000" w:fill="FFFFFF"/>
            <w:noWrap/>
            <w:vAlign w:val="bottom"/>
            <w:hideMark/>
          </w:tcPr>
          <w:p w14:paraId="7C8E1D84" w14:textId="4F14355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730F4E15" w14:textId="3EBEB76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2D3362A8" w14:textId="3D82726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57.4</w:t>
            </w:r>
          </w:p>
        </w:tc>
        <w:tc>
          <w:tcPr>
            <w:tcW w:w="425" w:type="dxa"/>
            <w:tcBorders>
              <w:top w:val="nil"/>
              <w:left w:val="nil"/>
              <w:bottom w:val="nil"/>
              <w:right w:val="nil"/>
            </w:tcBorders>
            <w:shd w:val="clear" w:color="000000" w:fill="FFFFFF"/>
            <w:noWrap/>
            <w:vAlign w:val="bottom"/>
            <w:hideMark/>
          </w:tcPr>
          <w:p w14:paraId="275C9795" w14:textId="36C9F10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66.8</w:t>
            </w:r>
          </w:p>
        </w:tc>
        <w:tc>
          <w:tcPr>
            <w:tcW w:w="382" w:type="dxa"/>
            <w:tcBorders>
              <w:top w:val="nil"/>
              <w:left w:val="nil"/>
              <w:bottom w:val="nil"/>
              <w:right w:val="nil"/>
            </w:tcBorders>
            <w:shd w:val="clear" w:color="000000" w:fill="FFFFFF"/>
            <w:noWrap/>
            <w:vAlign w:val="bottom"/>
            <w:hideMark/>
          </w:tcPr>
          <w:p w14:paraId="262FECB9" w14:textId="5BAFCA9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1.05</w:t>
            </w:r>
          </w:p>
        </w:tc>
        <w:tc>
          <w:tcPr>
            <w:tcW w:w="166" w:type="dxa"/>
            <w:tcBorders>
              <w:top w:val="nil"/>
              <w:left w:val="nil"/>
              <w:bottom w:val="nil"/>
              <w:right w:val="nil"/>
            </w:tcBorders>
            <w:shd w:val="clear" w:color="000000" w:fill="FFFFFF"/>
            <w:noWrap/>
            <w:vAlign w:val="bottom"/>
            <w:hideMark/>
          </w:tcPr>
          <w:p w14:paraId="17993486" w14:textId="23EFBDE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6B80BECF" w14:textId="4F89265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45250C00" w14:textId="6D83674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79.4</w:t>
            </w:r>
          </w:p>
        </w:tc>
        <w:tc>
          <w:tcPr>
            <w:tcW w:w="425" w:type="dxa"/>
            <w:tcBorders>
              <w:top w:val="nil"/>
              <w:left w:val="nil"/>
              <w:bottom w:val="nil"/>
              <w:right w:val="nil"/>
            </w:tcBorders>
            <w:shd w:val="clear" w:color="000000" w:fill="FFFFFF"/>
            <w:vAlign w:val="bottom"/>
          </w:tcPr>
          <w:p w14:paraId="394A3F22" w14:textId="5A69661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86.6</w:t>
            </w:r>
          </w:p>
        </w:tc>
        <w:tc>
          <w:tcPr>
            <w:tcW w:w="428" w:type="dxa"/>
            <w:tcBorders>
              <w:top w:val="nil"/>
              <w:left w:val="nil"/>
              <w:bottom w:val="nil"/>
              <w:right w:val="nil"/>
            </w:tcBorders>
            <w:shd w:val="clear" w:color="000000" w:fill="FFFFFF"/>
            <w:vAlign w:val="bottom"/>
          </w:tcPr>
          <w:p w14:paraId="7064BABD" w14:textId="45847D3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0.80</w:t>
            </w:r>
          </w:p>
        </w:tc>
        <w:tc>
          <w:tcPr>
            <w:tcW w:w="175" w:type="dxa"/>
            <w:tcBorders>
              <w:top w:val="nil"/>
              <w:left w:val="nil"/>
              <w:bottom w:val="nil"/>
              <w:right w:val="nil"/>
            </w:tcBorders>
            <w:shd w:val="clear" w:color="000000" w:fill="FFFFFF"/>
            <w:vAlign w:val="bottom"/>
          </w:tcPr>
          <w:p w14:paraId="635CD81F" w14:textId="5BAEB7F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29621AAA"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45DEF5DA" w14:textId="086EDDB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Mauritania (MRT)</w:t>
            </w:r>
          </w:p>
        </w:tc>
        <w:tc>
          <w:tcPr>
            <w:tcW w:w="571" w:type="dxa"/>
            <w:tcBorders>
              <w:top w:val="nil"/>
              <w:left w:val="nil"/>
              <w:bottom w:val="nil"/>
              <w:right w:val="nil"/>
            </w:tcBorders>
            <w:shd w:val="clear" w:color="000000" w:fill="FFFFFF"/>
            <w:vAlign w:val="center"/>
          </w:tcPr>
          <w:p w14:paraId="158A8357" w14:textId="6F772AB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315AFE6C" w14:textId="7501F99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1843BA2B" w14:textId="4212D19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2A641B42" w14:textId="092CDE78"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7DDD5D98" w14:textId="77CB56AB"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w:t>
            </w:r>
          </w:p>
        </w:tc>
        <w:tc>
          <w:tcPr>
            <w:tcW w:w="567" w:type="dxa"/>
            <w:tcBorders>
              <w:top w:val="nil"/>
              <w:left w:val="nil"/>
              <w:bottom w:val="nil"/>
              <w:right w:val="nil"/>
            </w:tcBorders>
            <w:shd w:val="clear" w:color="000000" w:fill="FFFFFF"/>
            <w:noWrap/>
            <w:vAlign w:val="bottom"/>
            <w:hideMark/>
          </w:tcPr>
          <w:p w14:paraId="305C8AE1" w14:textId="0817A9BB"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2015</w:t>
            </w:r>
          </w:p>
        </w:tc>
        <w:tc>
          <w:tcPr>
            <w:tcW w:w="148" w:type="dxa"/>
            <w:tcBorders>
              <w:top w:val="nil"/>
              <w:left w:val="nil"/>
              <w:bottom w:val="nil"/>
              <w:right w:val="nil"/>
            </w:tcBorders>
            <w:shd w:val="clear" w:color="000000" w:fill="FFFFFF"/>
            <w:vAlign w:val="bottom"/>
          </w:tcPr>
          <w:p w14:paraId="673B69B0" w14:textId="6FF27A14"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69489A8D" w14:textId="3D00340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58.7</w:t>
            </w:r>
          </w:p>
        </w:tc>
        <w:tc>
          <w:tcPr>
            <w:tcW w:w="425" w:type="dxa"/>
            <w:tcBorders>
              <w:top w:val="nil"/>
              <w:left w:val="nil"/>
              <w:bottom w:val="nil"/>
              <w:right w:val="nil"/>
            </w:tcBorders>
            <w:shd w:val="clear" w:color="000000" w:fill="FFFFFF"/>
            <w:noWrap/>
            <w:vAlign w:val="center"/>
            <w:hideMark/>
          </w:tcPr>
          <w:p w14:paraId="215DF1A2" w14:textId="30B43A9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66.9</w:t>
            </w:r>
          </w:p>
        </w:tc>
        <w:tc>
          <w:tcPr>
            <w:tcW w:w="426" w:type="dxa"/>
            <w:tcBorders>
              <w:top w:val="nil"/>
              <w:left w:val="nil"/>
              <w:bottom w:val="nil"/>
              <w:right w:val="nil"/>
            </w:tcBorders>
            <w:shd w:val="clear" w:color="000000" w:fill="FFFFFF"/>
            <w:noWrap/>
            <w:vAlign w:val="center"/>
            <w:hideMark/>
          </w:tcPr>
          <w:p w14:paraId="2C0BA899" w14:textId="52A77EB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2.04</w:t>
            </w:r>
          </w:p>
        </w:tc>
        <w:tc>
          <w:tcPr>
            <w:tcW w:w="143" w:type="dxa"/>
            <w:tcBorders>
              <w:top w:val="nil"/>
              <w:left w:val="nil"/>
              <w:bottom w:val="nil"/>
              <w:right w:val="nil"/>
            </w:tcBorders>
            <w:shd w:val="clear" w:color="000000" w:fill="FFFFFF"/>
            <w:noWrap/>
            <w:vAlign w:val="bottom"/>
            <w:hideMark/>
          </w:tcPr>
          <w:p w14:paraId="564FB9C4" w14:textId="0555788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B967948" w14:textId="552E498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66B79A44" w14:textId="6C855BC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24.5</w:t>
            </w:r>
          </w:p>
        </w:tc>
        <w:tc>
          <w:tcPr>
            <w:tcW w:w="425" w:type="dxa"/>
            <w:tcBorders>
              <w:top w:val="nil"/>
              <w:left w:val="nil"/>
              <w:bottom w:val="nil"/>
              <w:right w:val="nil"/>
            </w:tcBorders>
            <w:shd w:val="clear" w:color="000000" w:fill="FFFFFF"/>
            <w:noWrap/>
            <w:vAlign w:val="center"/>
            <w:hideMark/>
          </w:tcPr>
          <w:p w14:paraId="2CA61E1D" w14:textId="44A5F17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34.1</w:t>
            </w:r>
          </w:p>
        </w:tc>
        <w:tc>
          <w:tcPr>
            <w:tcW w:w="427" w:type="dxa"/>
            <w:tcBorders>
              <w:top w:val="nil"/>
              <w:left w:val="nil"/>
              <w:bottom w:val="nil"/>
              <w:right w:val="nil"/>
            </w:tcBorders>
            <w:shd w:val="clear" w:color="000000" w:fill="FFFFFF"/>
            <w:noWrap/>
            <w:vAlign w:val="bottom"/>
            <w:hideMark/>
          </w:tcPr>
          <w:p w14:paraId="7BDDF83A" w14:textId="4CFEA58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2.40</w:t>
            </w:r>
          </w:p>
        </w:tc>
        <w:tc>
          <w:tcPr>
            <w:tcW w:w="160" w:type="dxa"/>
            <w:tcBorders>
              <w:top w:val="nil"/>
              <w:left w:val="nil"/>
              <w:bottom w:val="nil"/>
              <w:right w:val="nil"/>
            </w:tcBorders>
            <w:shd w:val="clear" w:color="000000" w:fill="FFFFFF"/>
            <w:noWrap/>
            <w:vAlign w:val="bottom"/>
            <w:hideMark/>
          </w:tcPr>
          <w:p w14:paraId="0D88C408" w14:textId="19F265B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52D51D3A" w14:textId="7889540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54CF2E5C" w14:textId="64233A7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43.2</w:t>
            </w:r>
          </w:p>
        </w:tc>
        <w:tc>
          <w:tcPr>
            <w:tcW w:w="425" w:type="dxa"/>
            <w:tcBorders>
              <w:top w:val="nil"/>
              <w:left w:val="nil"/>
              <w:bottom w:val="nil"/>
              <w:right w:val="nil"/>
            </w:tcBorders>
            <w:shd w:val="clear" w:color="000000" w:fill="FFFFFF"/>
            <w:noWrap/>
            <w:vAlign w:val="center"/>
            <w:hideMark/>
          </w:tcPr>
          <w:p w14:paraId="2B3255AA" w14:textId="68455CC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54.4</w:t>
            </w:r>
          </w:p>
        </w:tc>
        <w:tc>
          <w:tcPr>
            <w:tcW w:w="428" w:type="dxa"/>
            <w:tcBorders>
              <w:top w:val="nil"/>
              <w:left w:val="nil"/>
              <w:bottom w:val="nil"/>
              <w:right w:val="nil"/>
            </w:tcBorders>
            <w:shd w:val="clear" w:color="000000" w:fill="FFFFFF"/>
            <w:noWrap/>
            <w:vAlign w:val="bottom"/>
            <w:hideMark/>
          </w:tcPr>
          <w:p w14:paraId="450D3738" w14:textId="68FC55C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2.79</w:t>
            </w:r>
          </w:p>
        </w:tc>
        <w:tc>
          <w:tcPr>
            <w:tcW w:w="147" w:type="dxa"/>
            <w:tcBorders>
              <w:top w:val="nil"/>
              <w:left w:val="nil"/>
              <w:bottom w:val="nil"/>
              <w:right w:val="nil"/>
            </w:tcBorders>
            <w:shd w:val="clear" w:color="000000" w:fill="FFFFFF"/>
            <w:noWrap/>
            <w:vAlign w:val="bottom"/>
            <w:hideMark/>
          </w:tcPr>
          <w:p w14:paraId="270C3EBB" w14:textId="5D0C3F9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1BCF482E" w14:textId="5F87B14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7A10C1AF" w14:textId="15F2293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58.8</w:t>
            </w:r>
          </w:p>
        </w:tc>
        <w:tc>
          <w:tcPr>
            <w:tcW w:w="426" w:type="dxa"/>
            <w:tcBorders>
              <w:top w:val="nil"/>
              <w:left w:val="nil"/>
              <w:bottom w:val="nil"/>
              <w:right w:val="nil"/>
            </w:tcBorders>
            <w:shd w:val="clear" w:color="000000" w:fill="FFFFFF"/>
            <w:noWrap/>
            <w:vAlign w:val="bottom"/>
            <w:hideMark/>
          </w:tcPr>
          <w:p w14:paraId="6FE34085" w14:textId="1B64E83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68.1</w:t>
            </w:r>
          </w:p>
        </w:tc>
        <w:tc>
          <w:tcPr>
            <w:tcW w:w="423" w:type="dxa"/>
            <w:tcBorders>
              <w:top w:val="nil"/>
              <w:left w:val="nil"/>
              <w:bottom w:val="nil"/>
              <w:right w:val="nil"/>
            </w:tcBorders>
            <w:shd w:val="clear" w:color="000000" w:fill="FFFFFF"/>
            <w:noWrap/>
            <w:vAlign w:val="bottom"/>
            <w:hideMark/>
          </w:tcPr>
          <w:p w14:paraId="7C2F2885" w14:textId="58C5D20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2.34</w:t>
            </w:r>
          </w:p>
        </w:tc>
        <w:tc>
          <w:tcPr>
            <w:tcW w:w="160" w:type="dxa"/>
            <w:tcBorders>
              <w:top w:val="nil"/>
              <w:left w:val="nil"/>
              <w:bottom w:val="nil"/>
              <w:right w:val="nil"/>
            </w:tcBorders>
            <w:shd w:val="clear" w:color="000000" w:fill="FFFFFF"/>
            <w:noWrap/>
            <w:vAlign w:val="bottom"/>
            <w:hideMark/>
          </w:tcPr>
          <w:p w14:paraId="38328069" w14:textId="498E458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04750CFF" w14:textId="3F5863A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198045BE" w14:textId="064879F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74.6</w:t>
            </w:r>
          </w:p>
        </w:tc>
        <w:tc>
          <w:tcPr>
            <w:tcW w:w="425" w:type="dxa"/>
            <w:tcBorders>
              <w:top w:val="nil"/>
              <w:left w:val="nil"/>
              <w:bottom w:val="nil"/>
              <w:right w:val="nil"/>
            </w:tcBorders>
            <w:shd w:val="clear" w:color="000000" w:fill="FFFFFF"/>
            <w:noWrap/>
            <w:vAlign w:val="bottom"/>
            <w:hideMark/>
          </w:tcPr>
          <w:p w14:paraId="690038DA" w14:textId="73F4763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81.4</w:t>
            </w:r>
          </w:p>
        </w:tc>
        <w:tc>
          <w:tcPr>
            <w:tcW w:w="382" w:type="dxa"/>
            <w:tcBorders>
              <w:top w:val="nil"/>
              <w:left w:val="nil"/>
              <w:bottom w:val="nil"/>
              <w:right w:val="nil"/>
            </w:tcBorders>
            <w:shd w:val="clear" w:color="000000" w:fill="FFFFFF"/>
            <w:noWrap/>
            <w:vAlign w:val="bottom"/>
            <w:hideMark/>
          </w:tcPr>
          <w:p w14:paraId="4891F131" w14:textId="38BAD44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1.69</w:t>
            </w:r>
          </w:p>
        </w:tc>
        <w:tc>
          <w:tcPr>
            <w:tcW w:w="166" w:type="dxa"/>
            <w:tcBorders>
              <w:top w:val="nil"/>
              <w:left w:val="nil"/>
              <w:bottom w:val="nil"/>
              <w:right w:val="nil"/>
            </w:tcBorders>
            <w:shd w:val="clear" w:color="000000" w:fill="FFFFFF"/>
            <w:noWrap/>
            <w:vAlign w:val="bottom"/>
            <w:hideMark/>
          </w:tcPr>
          <w:p w14:paraId="21DEB128" w14:textId="1B63457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773F0287" w14:textId="51AB2126"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4750DB52" w14:textId="45890745"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92.6</w:t>
            </w:r>
          </w:p>
        </w:tc>
        <w:tc>
          <w:tcPr>
            <w:tcW w:w="425" w:type="dxa"/>
            <w:tcBorders>
              <w:top w:val="nil"/>
              <w:left w:val="nil"/>
              <w:bottom w:val="nil"/>
              <w:right w:val="nil"/>
            </w:tcBorders>
            <w:shd w:val="clear" w:color="000000" w:fill="FFFFFF"/>
            <w:vAlign w:val="bottom"/>
          </w:tcPr>
          <w:p w14:paraId="03FAB062" w14:textId="614F3000"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96.5</w:t>
            </w:r>
          </w:p>
        </w:tc>
        <w:tc>
          <w:tcPr>
            <w:tcW w:w="428" w:type="dxa"/>
            <w:tcBorders>
              <w:top w:val="nil"/>
              <w:left w:val="nil"/>
              <w:bottom w:val="nil"/>
              <w:right w:val="nil"/>
            </w:tcBorders>
            <w:shd w:val="clear" w:color="000000" w:fill="FFFFFF"/>
            <w:vAlign w:val="bottom"/>
          </w:tcPr>
          <w:p w14:paraId="434D600A" w14:textId="0808E7FC"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0.99</w:t>
            </w:r>
          </w:p>
        </w:tc>
        <w:tc>
          <w:tcPr>
            <w:tcW w:w="175" w:type="dxa"/>
            <w:tcBorders>
              <w:top w:val="nil"/>
              <w:left w:val="nil"/>
              <w:bottom w:val="nil"/>
              <w:right w:val="nil"/>
            </w:tcBorders>
            <w:shd w:val="clear" w:color="000000" w:fill="FFFFFF"/>
            <w:vAlign w:val="bottom"/>
          </w:tcPr>
          <w:p w14:paraId="0A6A4191" w14:textId="3336A1A1"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1BD68BD0"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33A5AE12" w14:textId="496DC6D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Mozambique (MOZ)</w:t>
            </w:r>
          </w:p>
        </w:tc>
        <w:tc>
          <w:tcPr>
            <w:tcW w:w="571" w:type="dxa"/>
            <w:tcBorders>
              <w:top w:val="nil"/>
              <w:left w:val="nil"/>
              <w:bottom w:val="nil"/>
              <w:right w:val="nil"/>
            </w:tcBorders>
            <w:shd w:val="clear" w:color="000000" w:fill="FFFFFF"/>
            <w:vAlign w:val="center"/>
          </w:tcPr>
          <w:p w14:paraId="7613B8DC" w14:textId="0D6339F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33B2C008" w14:textId="3AD7A948"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1FABD990" w14:textId="745C4F9A"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276126F9" w14:textId="45DBCF9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6DA7C555" w14:textId="47FAB79C"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2003</w:t>
            </w:r>
          </w:p>
        </w:tc>
        <w:tc>
          <w:tcPr>
            <w:tcW w:w="567" w:type="dxa"/>
            <w:tcBorders>
              <w:top w:val="nil"/>
              <w:left w:val="nil"/>
              <w:bottom w:val="nil"/>
              <w:right w:val="nil"/>
            </w:tcBorders>
            <w:shd w:val="clear" w:color="000000" w:fill="FFFFFF"/>
            <w:noWrap/>
            <w:vAlign w:val="bottom"/>
            <w:hideMark/>
          </w:tcPr>
          <w:p w14:paraId="584A3FFE" w14:textId="0004FB4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w:t>
            </w:r>
          </w:p>
        </w:tc>
        <w:tc>
          <w:tcPr>
            <w:tcW w:w="148" w:type="dxa"/>
            <w:tcBorders>
              <w:top w:val="nil"/>
              <w:left w:val="nil"/>
              <w:bottom w:val="nil"/>
              <w:right w:val="nil"/>
            </w:tcBorders>
            <w:shd w:val="clear" w:color="000000" w:fill="FFFFFF"/>
            <w:vAlign w:val="bottom"/>
          </w:tcPr>
          <w:p w14:paraId="0E2FD144" w14:textId="096D762B"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3385E5B1" w14:textId="0A8CBC8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45.5</w:t>
            </w:r>
          </w:p>
        </w:tc>
        <w:tc>
          <w:tcPr>
            <w:tcW w:w="425" w:type="dxa"/>
            <w:tcBorders>
              <w:top w:val="nil"/>
              <w:left w:val="nil"/>
              <w:bottom w:val="nil"/>
              <w:right w:val="nil"/>
            </w:tcBorders>
            <w:shd w:val="clear" w:color="000000" w:fill="FFFFFF"/>
            <w:noWrap/>
            <w:vAlign w:val="center"/>
            <w:hideMark/>
          </w:tcPr>
          <w:p w14:paraId="32C978CA" w14:textId="2DEA14B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55.2</w:t>
            </w:r>
          </w:p>
        </w:tc>
        <w:tc>
          <w:tcPr>
            <w:tcW w:w="426" w:type="dxa"/>
            <w:tcBorders>
              <w:top w:val="nil"/>
              <w:left w:val="nil"/>
              <w:bottom w:val="nil"/>
              <w:right w:val="nil"/>
            </w:tcBorders>
            <w:shd w:val="clear" w:color="000000" w:fill="FFFFFF"/>
            <w:noWrap/>
            <w:vAlign w:val="center"/>
            <w:hideMark/>
          </w:tcPr>
          <w:p w14:paraId="762BADC7" w14:textId="51A2EC0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1.21</w:t>
            </w:r>
          </w:p>
        </w:tc>
        <w:tc>
          <w:tcPr>
            <w:tcW w:w="143" w:type="dxa"/>
            <w:tcBorders>
              <w:top w:val="nil"/>
              <w:left w:val="nil"/>
              <w:bottom w:val="nil"/>
              <w:right w:val="nil"/>
            </w:tcBorders>
            <w:shd w:val="clear" w:color="000000" w:fill="FFFFFF"/>
            <w:noWrap/>
            <w:vAlign w:val="bottom"/>
            <w:hideMark/>
          </w:tcPr>
          <w:p w14:paraId="04B6A7AE" w14:textId="5A2FE9C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6E4B5F67" w14:textId="44EE0D1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C97DE2A" w14:textId="10AC038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16.9</w:t>
            </w:r>
          </w:p>
        </w:tc>
        <w:tc>
          <w:tcPr>
            <w:tcW w:w="425" w:type="dxa"/>
            <w:tcBorders>
              <w:top w:val="nil"/>
              <w:left w:val="nil"/>
              <w:bottom w:val="nil"/>
              <w:right w:val="nil"/>
            </w:tcBorders>
            <w:shd w:val="clear" w:color="000000" w:fill="FFFFFF"/>
            <w:noWrap/>
            <w:vAlign w:val="center"/>
            <w:hideMark/>
          </w:tcPr>
          <w:p w14:paraId="4932D2E4" w14:textId="188E6D5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24.6</w:t>
            </w:r>
          </w:p>
        </w:tc>
        <w:tc>
          <w:tcPr>
            <w:tcW w:w="427" w:type="dxa"/>
            <w:tcBorders>
              <w:top w:val="nil"/>
              <w:left w:val="nil"/>
              <w:bottom w:val="nil"/>
              <w:right w:val="nil"/>
            </w:tcBorders>
            <w:shd w:val="clear" w:color="000000" w:fill="FFFFFF"/>
            <w:noWrap/>
            <w:vAlign w:val="bottom"/>
            <w:hideMark/>
          </w:tcPr>
          <w:p w14:paraId="3DD1424E" w14:textId="297665A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0.95</w:t>
            </w:r>
          </w:p>
        </w:tc>
        <w:tc>
          <w:tcPr>
            <w:tcW w:w="160" w:type="dxa"/>
            <w:tcBorders>
              <w:top w:val="nil"/>
              <w:left w:val="nil"/>
              <w:bottom w:val="nil"/>
              <w:right w:val="nil"/>
            </w:tcBorders>
            <w:shd w:val="clear" w:color="000000" w:fill="FFFFFF"/>
            <w:noWrap/>
            <w:vAlign w:val="bottom"/>
            <w:hideMark/>
          </w:tcPr>
          <w:p w14:paraId="1FE97D22" w14:textId="16F7649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5B72502D" w14:textId="561DA75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4B7AAB7C" w14:textId="71A5F48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33.4</w:t>
            </w:r>
          </w:p>
        </w:tc>
        <w:tc>
          <w:tcPr>
            <w:tcW w:w="425" w:type="dxa"/>
            <w:tcBorders>
              <w:top w:val="nil"/>
              <w:left w:val="nil"/>
              <w:bottom w:val="nil"/>
              <w:right w:val="nil"/>
            </w:tcBorders>
            <w:shd w:val="clear" w:color="000000" w:fill="FFFFFF"/>
            <w:noWrap/>
            <w:vAlign w:val="center"/>
            <w:hideMark/>
          </w:tcPr>
          <w:p w14:paraId="3C11856B" w14:textId="1D86EA0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41.0</w:t>
            </w:r>
          </w:p>
        </w:tc>
        <w:tc>
          <w:tcPr>
            <w:tcW w:w="428" w:type="dxa"/>
            <w:tcBorders>
              <w:top w:val="nil"/>
              <w:left w:val="nil"/>
              <w:bottom w:val="nil"/>
              <w:right w:val="nil"/>
            </w:tcBorders>
            <w:shd w:val="clear" w:color="000000" w:fill="FFFFFF"/>
            <w:noWrap/>
            <w:vAlign w:val="bottom"/>
            <w:hideMark/>
          </w:tcPr>
          <w:p w14:paraId="07383DC1" w14:textId="5886F3A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0.95</w:t>
            </w:r>
          </w:p>
        </w:tc>
        <w:tc>
          <w:tcPr>
            <w:tcW w:w="147" w:type="dxa"/>
            <w:tcBorders>
              <w:top w:val="nil"/>
              <w:left w:val="nil"/>
              <w:bottom w:val="nil"/>
              <w:right w:val="nil"/>
            </w:tcBorders>
            <w:shd w:val="clear" w:color="000000" w:fill="FFFFFF"/>
            <w:noWrap/>
            <w:vAlign w:val="bottom"/>
            <w:hideMark/>
          </w:tcPr>
          <w:p w14:paraId="13A5CD76" w14:textId="6F1830E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5AC7F21F" w14:textId="0BA2C88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43A06953" w14:textId="684014A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43.6</w:t>
            </w:r>
          </w:p>
        </w:tc>
        <w:tc>
          <w:tcPr>
            <w:tcW w:w="426" w:type="dxa"/>
            <w:tcBorders>
              <w:top w:val="nil"/>
              <w:left w:val="nil"/>
              <w:bottom w:val="nil"/>
              <w:right w:val="nil"/>
            </w:tcBorders>
            <w:shd w:val="clear" w:color="000000" w:fill="FFFFFF"/>
            <w:noWrap/>
            <w:vAlign w:val="bottom"/>
            <w:hideMark/>
          </w:tcPr>
          <w:p w14:paraId="7BF57BBA" w14:textId="382E970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54.3</w:t>
            </w:r>
          </w:p>
        </w:tc>
        <w:tc>
          <w:tcPr>
            <w:tcW w:w="423" w:type="dxa"/>
            <w:tcBorders>
              <w:top w:val="nil"/>
              <w:left w:val="nil"/>
              <w:bottom w:val="nil"/>
              <w:right w:val="nil"/>
            </w:tcBorders>
            <w:shd w:val="clear" w:color="000000" w:fill="FFFFFF"/>
            <w:noWrap/>
            <w:vAlign w:val="bottom"/>
            <w:hideMark/>
          </w:tcPr>
          <w:p w14:paraId="139881F7" w14:textId="38987A4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1.34</w:t>
            </w:r>
          </w:p>
        </w:tc>
        <w:tc>
          <w:tcPr>
            <w:tcW w:w="160" w:type="dxa"/>
            <w:tcBorders>
              <w:top w:val="nil"/>
              <w:left w:val="nil"/>
              <w:bottom w:val="nil"/>
              <w:right w:val="nil"/>
            </w:tcBorders>
            <w:shd w:val="clear" w:color="000000" w:fill="FFFFFF"/>
            <w:noWrap/>
            <w:vAlign w:val="bottom"/>
            <w:hideMark/>
          </w:tcPr>
          <w:p w14:paraId="5CBE89B7" w14:textId="0702935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14B61909" w14:textId="025EFA8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28EB22CC" w14:textId="3D5250C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55.2</w:t>
            </w:r>
          </w:p>
        </w:tc>
        <w:tc>
          <w:tcPr>
            <w:tcW w:w="425" w:type="dxa"/>
            <w:tcBorders>
              <w:top w:val="nil"/>
              <w:left w:val="nil"/>
              <w:bottom w:val="nil"/>
              <w:right w:val="nil"/>
            </w:tcBorders>
            <w:shd w:val="clear" w:color="000000" w:fill="FFFFFF"/>
            <w:noWrap/>
            <w:vAlign w:val="bottom"/>
            <w:hideMark/>
          </w:tcPr>
          <w:p w14:paraId="5FA2AC3F" w14:textId="491B8E7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68.1</w:t>
            </w:r>
          </w:p>
        </w:tc>
        <w:tc>
          <w:tcPr>
            <w:tcW w:w="382" w:type="dxa"/>
            <w:tcBorders>
              <w:top w:val="nil"/>
              <w:left w:val="nil"/>
              <w:bottom w:val="nil"/>
              <w:right w:val="nil"/>
            </w:tcBorders>
            <w:shd w:val="clear" w:color="000000" w:fill="FFFFFF"/>
            <w:noWrap/>
            <w:vAlign w:val="bottom"/>
            <w:hideMark/>
          </w:tcPr>
          <w:p w14:paraId="7EB6D94E" w14:textId="5A227A0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1.61</w:t>
            </w:r>
          </w:p>
        </w:tc>
        <w:tc>
          <w:tcPr>
            <w:tcW w:w="166" w:type="dxa"/>
            <w:tcBorders>
              <w:top w:val="nil"/>
              <w:left w:val="nil"/>
              <w:bottom w:val="nil"/>
              <w:right w:val="nil"/>
            </w:tcBorders>
            <w:shd w:val="clear" w:color="000000" w:fill="FFFFFF"/>
            <w:noWrap/>
            <w:vAlign w:val="bottom"/>
            <w:hideMark/>
          </w:tcPr>
          <w:p w14:paraId="47BB7F2B" w14:textId="26994BD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7F0A7BF2" w14:textId="0F96A6E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5041DF42" w14:textId="64C3958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78.4</w:t>
            </w:r>
          </w:p>
        </w:tc>
        <w:tc>
          <w:tcPr>
            <w:tcW w:w="425" w:type="dxa"/>
            <w:tcBorders>
              <w:top w:val="nil"/>
              <w:left w:val="nil"/>
              <w:bottom w:val="nil"/>
              <w:right w:val="nil"/>
            </w:tcBorders>
            <w:shd w:val="clear" w:color="000000" w:fill="FFFFFF"/>
            <w:vAlign w:val="bottom"/>
          </w:tcPr>
          <w:p w14:paraId="0A1ED9FF" w14:textId="3D32429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87.9</w:t>
            </w:r>
          </w:p>
        </w:tc>
        <w:tc>
          <w:tcPr>
            <w:tcW w:w="428" w:type="dxa"/>
            <w:tcBorders>
              <w:top w:val="nil"/>
              <w:left w:val="nil"/>
              <w:bottom w:val="nil"/>
              <w:right w:val="nil"/>
            </w:tcBorders>
            <w:shd w:val="clear" w:color="000000" w:fill="FFFFFF"/>
            <w:vAlign w:val="bottom"/>
          </w:tcPr>
          <w:p w14:paraId="5C9DB825" w14:textId="33A1042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1.19</w:t>
            </w:r>
          </w:p>
        </w:tc>
        <w:tc>
          <w:tcPr>
            <w:tcW w:w="175" w:type="dxa"/>
            <w:tcBorders>
              <w:top w:val="nil"/>
              <w:left w:val="nil"/>
              <w:bottom w:val="nil"/>
              <w:right w:val="nil"/>
            </w:tcBorders>
            <w:shd w:val="clear" w:color="000000" w:fill="FFFFFF"/>
            <w:vAlign w:val="bottom"/>
          </w:tcPr>
          <w:p w14:paraId="29AE393C" w14:textId="1F27CF6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094BC6F5"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10BE7C50" w14:textId="21F17FC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Namibia (NAM)</w:t>
            </w:r>
          </w:p>
        </w:tc>
        <w:tc>
          <w:tcPr>
            <w:tcW w:w="571" w:type="dxa"/>
            <w:tcBorders>
              <w:top w:val="nil"/>
              <w:left w:val="nil"/>
              <w:bottom w:val="nil"/>
              <w:right w:val="nil"/>
            </w:tcBorders>
            <w:shd w:val="clear" w:color="000000" w:fill="FFFFFF"/>
            <w:vAlign w:val="center"/>
          </w:tcPr>
          <w:p w14:paraId="76B3C30E" w14:textId="733427E5"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544FAB1E" w14:textId="0FC2386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354A9504" w14:textId="4BF66809"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67C6681F" w14:textId="31C3561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694EE08D" w14:textId="3B052E14"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2006-7</w:t>
            </w:r>
          </w:p>
        </w:tc>
        <w:tc>
          <w:tcPr>
            <w:tcW w:w="567" w:type="dxa"/>
            <w:tcBorders>
              <w:top w:val="nil"/>
              <w:left w:val="nil"/>
              <w:bottom w:val="nil"/>
              <w:right w:val="nil"/>
            </w:tcBorders>
            <w:shd w:val="clear" w:color="000000" w:fill="FFFFFF"/>
            <w:noWrap/>
            <w:vAlign w:val="bottom"/>
            <w:hideMark/>
          </w:tcPr>
          <w:p w14:paraId="120973CB" w14:textId="45A57544"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2013</w:t>
            </w:r>
          </w:p>
        </w:tc>
        <w:tc>
          <w:tcPr>
            <w:tcW w:w="148" w:type="dxa"/>
            <w:tcBorders>
              <w:top w:val="nil"/>
              <w:left w:val="nil"/>
              <w:bottom w:val="nil"/>
              <w:right w:val="nil"/>
            </w:tcBorders>
            <w:shd w:val="clear" w:color="000000" w:fill="FFFFFF"/>
            <w:vAlign w:val="bottom"/>
          </w:tcPr>
          <w:p w14:paraId="3ACC4416" w14:textId="7F0F879F"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0FABDBCF" w14:textId="61EE796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71.6</w:t>
            </w:r>
          </w:p>
        </w:tc>
        <w:tc>
          <w:tcPr>
            <w:tcW w:w="425" w:type="dxa"/>
            <w:tcBorders>
              <w:top w:val="nil"/>
              <w:left w:val="nil"/>
              <w:bottom w:val="nil"/>
              <w:right w:val="nil"/>
            </w:tcBorders>
            <w:shd w:val="clear" w:color="000000" w:fill="FFFFFF"/>
            <w:noWrap/>
            <w:vAlign w:val="center"/>
            <w:hideMark/>
          </w:tcPr>
          <w:p w14:paraId="4F1C5C5B" w14:textId="6A1CFB8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75.7</w:t>
            </w:r>
          </w:p>
        </w:tc>
        <w:tc>
          <w:tcPr>
            <w:tcW w:w="426" w:type="dxa"/>
            <w:tcBorders>
              <w:top w:val="nil"/>
              <w:left w:val="nil"/>
              <w:bottom w:val="nil"/>
              <w:right w:val="nil"/>
            </w:tcBorders>
            <w:shd w:val="clear" w:color="000000" w:fill="FFFFFF"/>
            <w:noWrap/>
            <w:vAlign w:val="center"/>
            <w:hideMark/>
          </w:tcPr>
          <w:p w14:paraId="0E0FE5D4" w14:textId="0938C98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0.63</w:t>
            </w:r>
          </w:p>
        </w:tc>
        <w:tc>
          <w:tcPr>
            <w:tcW w:w="143" w:type="dxa"/>
            <w:tcBorders>
              <w:top w:val="nil"/>
              <w:left w:val="nil"/>
              <w:bottom w:val="nil"/>
              <w:right w:val="nil"/>
            </w:tcBorders>
            <w:shd w:val="clear" w:color="000000" w:fill="FFFFFF"/>
            <w:noWrap/>
            <w:vAlign w:val="bottom"/>
            <w:hideMark/>
          </w:tcPr>
          <w:p w14:paraId="12F0B688" w14:textId="199D1F7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379741F2" w14:textId="3CBAD8E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40C99FC7" w14:textId="3AC2A30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42.3</w:t>
            </w:r>
          </w:p>
        </w:tc>
        <w:tc>
          <w:tcPr>
            <w:tcW w:w="425" w:type="dxa"/>
            <w:tcBorders>
              <w:top w:val="nil"/>
              <w:left w:val="nil"/>
              <w:bottom w:val="nil"/>
              <w:right w:val="nil"/>
            </w:tcBorders>
            <w:shd w:val="clear" w:color="000000" w:fill="FFFFFF"/>
            <w:noWrap/>
            <w:vAlign w:val="center"/>
            <w:hideMark/>
          </w:tcPr>
          <w:p w14:paraId="12037E58" w14:textId="0247088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47.7</w:t>
            </w:r>
          </w:p>
        </w:tc>
        <w:tc>
          <w:tcPr>
            <w:tcW w:w="427" w:type="dxa"/>
            <w:tcBorders>
              <w:top w:val="nil"/>
              <w:left w:val="nil"/>
              <w:bottom w:val="nil"/>
              <w:right w:val="nil"/>
            </w:tcBorders>
            <w:shd w:val="clear" w:color="000000" w:fill="FFFFFF"/>
            <w:noWrap/>
            <w:vAlign w:val="bottom"/>
            <w:hideMark/>
          </w:tcPr>
          <w:p w14:paraId="2B12C2C6" w14:textId="293EAE4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0.84</w:t>
            </w:r>
          </w:p>
        </w:tc>
        <w:tc>
          <w:tcPr>
            <w:tcW w:w="160" w:type="dxa"/>
            <w:tcBorders>
              <w:top w:val="nil"/>
              <w:left w:val="nil"/>
              <w:bottom w:val="nil"/>
              <w:right w:val="nil"/>
            </w:tcBorders>
            <w:shd w:val="clear" w:color="000000" w:fill="FFFFFF"/>
            <w:noWrap/>
            <w:vAlign w:val="bottom"/>
            <w:hideMark/>
          </w:tcPr>
          <w:p w14:paraId="09C6E061" w14:textId="5150FAB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2D9A906D" w14:textId="49A731B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1DA37F5D" w14:textId="3828DCE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60.2</w:t>
            </w:r>
          </w:p>
        </w:tc>
        <w:tc>
          <w:tcPr>
            <w:tcW w:w="425" w:type="dxa"/>
            <w:tcBorders>
              <w:top w:val="nil"/>
              <w:left w:val="nil"/>
              <w:bottom w:val="nil"/>
              <w:right w:val="nil"/>
            </w:tcBorders>
            <w:shd w:val="clear" w:color="000000" w:fill="FFFFFF"/>
            <w:noWrap/>
            <w:vAlign w:val="center"/>
            <w:hideMark/>
          </w:tcPr>
          <w:p w14:paraId="2459DD7E" w14:textId="46C49A1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66.2</w:t>
            </w:r>
          </w:p>
        </w:tc>
        <w:tc>
          <w:tcPr>
            <w:tcW w:w="428" w:type="dxa"/>
            <w:tcBorders>
              <w:top w:val="nil"/>
              <w:left w:val="nil"/>
              <w:bottom w:val="nil"/>
              <w:right w:val="nil"/>
            </w:tcBorders>
            <w:shd w:val="clear" w:color="000000" w:fill="FFFFFF"/>
            <w:noWrap/>
            <w:vAlign w:val="bottom"/>
            <w:hideMark/>
          </w:tcPr>
          <w:p w14:paraId="2692E1EC" w14:textId="043501A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0.92</w:t>
            </w:r>
          </w:p>
        </w:tc>
        <w:tc>
          <w:tcPr>
            <w:tcW w:w="147" w:type="dxa"/>
            <w:tcBorders>
              <w:top w:val="nil"/>
              <w:left w:val="nil"/>
              <w:bottom w:val="nil"/>
              <w:right w:val="nil"/>
            </w:tcBorders>
            <w:shd w:val="clear" w:color="000000" w:fill="FFFFFF"/>
            <w:noWrap/>
            <w:vAlign w:val="bottom"/>
            <w:hideMark/>
          </w:tcPr>
          <w:p w14:paraId="6BF1E895" w14:textId="22528AF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3A7491C4" w14:textId="217DCF9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2508ECF0" w14:textId="45C1DDA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72.9</w:t>
            </w:r>
          </w:p>
        </w:tc>
        <w:tc>
          <w:tcPr>
            <w:tcW w:w="426" w:type="dxa"/>
            <w:tcBorders>
              <w:top w:val="nil"/>
              <w:left w:val="nil"/>
              <w:bottom w:val="nil"/>
              <w:right w:val="nil"/>
            </w:tcBorders>
            <w:shd w:val="clear" w:color="000000" w:fill="FFFFFF"/>
            <w:noWrap/>
            <w:vAlign w:val="bottom"/>
            <w:hideMark/>
          </w:tcPr>
          <w:p w14:paraId="627679C5" w14:textId="728796D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77.1</w:t>
            </w:r>
          </w:p>
        </w:tc>
        <w:tc>
          <w:tcPr>
            <w:tcW w:w="423" w:type="dxa"/>
            <w:tcBorders>
              <w:top w:val="nil"/>
              <w:left w:val="nil"/>
              <w:bottom w:val="nil"/>
              <w:right w:val="nil"/>
            </w:tcBorders>
            <w:shd w:val="clear" w:color="000000" w:fill="FFFFFF"/>
            <w:noWrap/>
            <w:vAlign w:val="bottom"/>
            <w:hideMark/>
          </w:tcPr>
          <w:p w14:paraId="762A5873" w14:textId="7EA152B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0.65</w:t>
            </w:r>
          </w:p>
        </w:tc>
        <w:tc>
          <w:tcPr>
            <w:tcW w:w="160" w:type="dxa"/>
            <w:tcBorders>
              <w:top w:val="nil"/>
              <w:left w:val="nil"/>
              <w:bottom w:val="nil"/>
              <w:right w:val="nil"/>
            </w:tcBorders>
            <w:shd w:val="clear" w:color="000000" w:fill="FFFFFF"/>
            <w:noWrap/>
            <w:vAlign w:val="bottom"/>
            <w:hideMark/>
          </w:tcPr>
          <w:p w14:paraId="51902478" w14:textId="121BFFE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21D3F0A1" w14:textId="329FA1F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5AC30C94" w14:textId="1014456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84.3</w:t>
            </w:r>
          </w:p>
        </w:tc>
        <w:tc>
          <w:tcPr>
            <w:tcW w:w="425" w:type="dxa"/>
            <w:tcBorders>
              <w:top w:val="nil"/>
              <w:left w:val="nil"/>
              <w:bottom w:val="nil"/>
              <w:right w:val="nil"/>
            </w:tcBorders>
            <w:shd w:val="clear" w:color="000000" w:fill="FFFFFF"/>
            <w:noWrap/>
            <w:vAlign w:val="bottom"/>
            <w:hideMark/>
          </w:tcPr>
          <w:p w14:paraId="07C67D89" w14:textId="271456B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88.3</w:t>
            </w:r>
          </w:p>
        </w:tc>
        <w:tc>
          <w:tcPr>
            <w:tcW w:w="382" w:type="dxa"/>
            <w:tcBorders>
              <w:top w:val="nil"/>
              <w:left w:val="nil"/>
              <w:bottom w:val="nil"/>
              <w:right w:val="nil"/>
            </w:tcBorders>
            <w:shd w:val="clear" w:color="000000" w:fill="FFFFFF"/>
            <w:noWrap/>
            <w:vAlign w:val="bottom"/>
            <w:hideMark/>
          </w:tcPr>
          <w:p w14:paraId="64CA963B" w14:textId="386CDA2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0.62</w:t>
            </w:r>
          </w:p>
        </w:tc>
        <w:tc>
          <w:tcPr>
            <w:tcW w:w="166" w:type="dxa"/>
            <w:tcBorders>
              <w:top w:val="nil"/>
              <w:left w:val="nil"/>
              <w:bottom w:val="nil"/>
              <w:right w:val="nil"/>
            </w:tcBorders>
            <w:shd w:val="clear" w:color="000000" w:fill="FFFFFF"/>
            <w:noWrap/>
            <w:vAlign w:val="bottom"/>
            <w:hideMark/>
          </w:tcPr>
          <w:p w14:paraId="4AF24EBE" w14:textId="6802DF1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4CC3ABC9" w14:textId="1032C3D7"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09A212EB" w14:textId="57087EB1"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98.4</w:t>
            </w:r>
          </w:p>
        </w:tc>
        <w:tc>
          <w:tcPr>
            <w:tcW w:w="425" w:type="dxa"/>
            <w:tcBorders>
              <w:top w:val="nil"/>
              <w:left w:val="nil"/>
              <w:bottom w:val="nil"/>
              <w:right w:val="nil"/>
            </w:tcBorders>
            <w:shd w:val="clear" w:color="000000" w:fill="FFFFFF"/>
            <w:vAlign w:val="bottom"/>
          </w:tcPr>
          <w:p w14:paraId="29BC6D22" w14:textId="701FA46A"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99.3</w:t>
            </w:r>
          </w:p>
        </w:tc>
        <w:tc>
          <w:tcPr>
            <w:tcW w:w="428" w:type="dxa"/>
            <w:tcBorders>
              <w:top w:val="nil"/>
              <w:left w:val="nil"/>
              <w:bottom w:val="nil"/>
              <w:right w:val="nil"/>
            </w:tcBorders>
            <w:shd w:val="clear" w:color="000000" w:fill="FFFFFF"/>
            <w:vAlign w:val="bottom"/>
          </w:tcPr>
          <w:p w14:paraId="3CB367D3" w14:textId="7FE16D11"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0.14</w:t>
            </w:r>
          </w:p>
        </w:tc>
        <w:tc>
          <w:tcPr>
            <w:tcW w:w="175" w:type="dxa"/>
            <w:tcBorders>
              <w:top w:val="nil"/>
              <w:left w:val="nil"/>
              <w:bottom w:val="nil"/>
              <w:right w:val="nil"/>
            </w:tcBorders>
            <w:shd w:val="clear" w:color="000000" w:fill="FFFFFF"/>
            <w:vAlign w:val="bottom"/>
          </w:tcPr>
          <w:p w14:paraId="49A2E584" w14:textId="663A74FB"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70BDE3AA"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3B1C5BDA" w14:textId="1C3EE8B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Niger (NER)</w:t>
            </w:r>
          </w:p>
        </w:tc>
        <w:tc>
          <w:tcPr>
            <w:tcW w:w="571" w:type="dxa"/>
            <w:tcBorders>
              <w:top w:val="nil"/>
              <w:left w:val="nil"/>
              <w:bottom w:val="nil"/>
              <w:right w:val="nil"/>
            </w:tcBorders>
            <w:shd w:val="clear" w:color="000000" w:fill="FFFFFF"/>
            <w:vAlign w:val="center"/>
          </w:tcPr>
          <w:p w14:paraId="49FC9289" w14:textId="310E51F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1E80063F" w14:textId="4A48CC12"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7F2723BA" w14:textId="0569F61C"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1BCEE8D4" w14:textId="791F519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798E7186" w14:textId="432DF2B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2006</w:t>
            </w:r>
          </w:p>
        </w:tc>
        <w:tc>
          <w:tcPr>
            <w:tcW w:w="567" w:type="dxa"/>
            <w:tcBorders>
              <w:top w:val="nil"/>
              <w:left w:val="nil"/>
              <w:bottom w:val="nil"/>
              <w:right w:val="nil"/>
            </w:tcBorders>
            <w:shd w:val="clear" w:color="000000" w:fill="FFFFFF"/>
            <w:noWrap/>
            <w:vAlign w:val="bottom"/>
            <w:hideMark/>
          </w:tcPr>
          <w:p w14:paraId="68A62720" w14:textId="0B8D9F8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2012</w:t>
            </w:r>
          </w:p>
        </w:tc>
        <w:tc>
          <w:tcPr>
            <w:tcW w:w="148" w:type="dxa"/>
            <w:tcBorders>
              <w:top w:val="nil"/>
              <w:left w:val="nil"/>
              <w:bottom w:val="nil"/>
              <w:right w:val="nil"/>
            </w:tcBorders>
            <w:shd w:val="clear" w:color="000000" w:fill="FFFFFF"/>
            <w:vAlign w:val="bottom"/>
          </w:tcPr>
          <w:p w14:paraId="0A121292" w14:textId="26BBE5D8"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4937E3CC" w14:textId="2BE3FF1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31.9</w:t>
            </w:r>
          </w:p>
        </w:tc>
        <w:tc>
          <w:tcPr>
            <w:tcW w:w="425" w:type="dxa"/>
            <w:tcBorders>
              <w:top w:val="nil"/>
              <w:left w:val="nil"/>
              <w:bottom w:val="nil"/>
              <w:right w:val="nil"/>
            </w:tcBorders>
            <w:shd w:val="clear" w:color="000000" w:fill="FFFFFF"/>
            <w:noWrap/>
            <w:vAlign w:val="center"/>
            <w:hideMark/>
          </w:tcPr>
          <w:p w14:paraId="002AD58A" w14:textId="63DC165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38.8</w:t>
            </w:r>
          </w:p>
        </w:tc>
        <w:tc>
          <w:tcPr>
            <w:tcW w:w="426" w:type="dxa"/>
            <w:tcBorders>
              <w:top w:val="nil"/>
              <w:left w:val="nil"/>
              <w:bottom w:val="nil"/>
              <w:right w:val="nil"/>
            </w:tcBorders>
            <w:shd w:val="clear" w:color="000000" w:fill="FFFFFF"/>
            <w:noWrap/>
            <w:vAlign w:val="center"/>
            <w:hideMark/>
          </w:tcPr>
          <w:p w14:paraId="064ECD1A" w14:textId="3CF4A8F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1.15</w:t>
            </w:r>
          </w:p>
        </w:tc>
        <w:tc>
          <w:tcPr>
            <w:tcW w:w="143" w:type="dxa"/>
            <w:tcBorders>
              <w:top w:val="nil"/>
              <w:left w:val="nil"/>
              <w:bottom w:val="nil"/>
              <w:right w:val="nil"/>
            </w:tcBorders>
            <w:shd w:val="clear" w:color="000000" w:fill="FFFFFF"/>
            <w:noWrap/>
            <w:vAlign w:val="bottom"/>
            <w:hideMark/>
          </w:tcPr>
          <w:p w14:paraId="181F1A3E" w14:textId="2E85A76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7C3E7C6B" w14:textId="0F163B1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0438223A" w14:textId="4CE2344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w:t>
            </w:r>
          </w:p>
        </w:tc>
        <w:tc>
          <w:tcPr>
            <w:tcW w:w="425" w:type="dxa"/>
            <w:tcBorders>
              <w:top w:val="nil"/>
              <w:left w:val="nil"/>
              <w:bottom w:val="nil"/>
              <w:right w:val="nil"/>
            </w:tcBorders>
            <w:shd w:val="clear" w:color="000000" w:fill="FFFFFF"/>
            <w:noWrap/>
            <w:vAlign w:val="center"/>
            <w:hideMark/>
          </w:tcPr>
          <w:p w14:paraId="7885C4FD" w14:textId="3ECF44A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12.9</w:t>
            </w:r>
          </w:p>
        </w:tc>
        <w:tc>
          <w:tcPr>
            <w:tcW w:w="427" w:type="dxa"/>
            <w:tcBorders>
              <w:top w:val="nil"/>
              <w:left w:val="nil"/>
              <w:bottom w:val="nil"/>
              <w:right w:val="nil"/>
            </w:tcBorders>
            <w:shd w:val="clear" w:color="000000" w:fill="FFFFFF"/>
            <w:noWrap/>
            <w:vAlign w:val="bottom"/>
            <w:hideMark/>
          </w:tcPr>
          <w:p w14:paraId="3EE30769" w14:textId="42A44A6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0.90</w:t>
            </w:r>
          </w:p>
        </w:tc>
        <w:tc>
          <w:tcPr>
            <w:tcW w:w="160" w:type="dxa"/>
            <w:tcBorders>
              <w:top w:val="nil"/>
              <w:left w:val="nil"/>
              <w:bottom w:val="nil"/>
              <w:right w:val="nil"/>
            </w:tcBorders>
            <w:shd w:val="clear" w:color="000000" w:fill="FFFFFF"/>
            <w:noWrap/>
            <w:vAlign w:val="bottom"/>
            <w:hideMark/>
          </w:tcPr>
          <w:p w14:paraId="26A01765" w14:textId="19CE0FD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66AE45C5" w14:textId="3DB7035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46B78CBA" w14:textId="7F7A8BF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18.6</w:t>
            </w:r>
          </w:p>
        </w:tc>
        <w:tc>
          <w:tcPr>
            <w:tcW w:w="425" w:type="dxa"/>
            <w:tcBorders>
              <w:top w:val="nil"/>
              <w:left w:val="nil"/>
              <w:bottom w:val="nil"/>
              <w:right w:val="nil"/>
            </w:tcBorders>
            <w:shd w:val="clear" w:color="000000" w:fill="FFFFFF"/>
            <w:noWrap/>
            <w:vAlign w:val="center"/>
            <w:hideMark/>
          </w:tcPr>
          <w:p w14:paraId="0A9EA692" w14:textId="3890BEA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25.6</w:t>
            </w:r>
          </w:p>
        </w:tc>
        <w:tc>
          <w:tcPr>
            <w:tcW w:w="428" w:type="dxa"/>
            <w:tcBorders>
              <w:top w:val="nil"/>
              <w:left w:val="nil"/>
              <w:bottom w:val="nil"/>
              <w:right w:val="nil"/>
            </w:tcBorders>
            <w:shd w:val="clear" w:color="000000" w:fill="FFFFFF"/>
            <w:noWrap/>
            <w:vAlign w:val="bottom"/>
            <w:hideMark/>
          </w:tcPr>
          <w:p w14:paraId="0368F134" w14:textId="2D3C579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1.17</w:t>
            </w:r>
          </w:p>
        </w:tc>
        <w:tc>
          <w:tcPr>
            <w:tcW w:w="147" w:type="dxa"/>
            <w:tcBorders>
              <w:top w:val="nil"/>
              <w:left w:val="nil"/>
              <w:bottom w:val="nil"/>
              <w:right w:val="nil"/>
            </w:tcBorders>
            <w:shd w:val="clear" w:color="000000" w:fill="FFFFFF"/>
            <w:noWrap/>
            <w:vAlign w:val="bottom"/>
            <w:hideMark/>
          </w:tcPr>
          <w:p w14:paraId="6BFA1A46" w14:textId="0892FC3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74CEED15" w14:textId="71B1CA0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416A2FFF" w14:textId="6E4DA63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29.5</w:t>
            </w:r>
          </w:p>
        </w:tc>
        <w:tc>
          <w:tcPr>
            <w:tcW w:w="426" w:type="dxa"/>
            <w:tcBorders>
              <w:top w:val="nil"/>
              <w:left w:val="nil"/>
              <w:bottom w:val="nil"/>
              <w:right w:val="nil"/>
            </w:tcBorders>
            <w:shd w:val="clear" w:color="000000" w:fill="FFFFFF"/>
            <w:noWrap/>
            <w:vAlign w:val="bottom"/>
            <w:hideMark/>
          </w:tcPr>
          <w:p w14:paraId="21C01CBC" w14:textId="6DCA8B6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36.3</w:t>
            </w:r>
          </w:p>
        </w:tc>
        <w:tc>
          <w:tcPr>
            <w:tcW w:w="423" w:type="dxa"/>
            <w:tcBorders>
              <w:top w:val="nil"/>
              <w:left w:val="nil"/>
              <w:bottom w:val="nil"/>
              <w:right w:val="nil"/>
            </w:tcBorders>
            <w:shd w:val="clear" w:color="000000" w:fill="FFFFFF"/>
            <w:noWrap/>
            <w:vAlign w:val="bottom"/>
            <w:hideMark/>
          </w:tcPr>
          <w:p w14:paraId="621B1CA1" w14:textId="0AEA1E4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1.13</w:t>
            </w:r>
          </w:p>
        </w:tc>
        <w:tc>
          <w:tcPr>
            <w:tcW w:w="160" w:type="dxa"/>
            <w:tcBorders>
              <w:top w:val="nil"/>
              <w:left w:val="nil"/>
              <w:bottom w:val="nil"/>
              <w:right w:val="nil"/>
            </w:tcBorders>
            <w:shd w:val="clear" w:color="000000" w:fill="FFFFFF"/>
            <w:noWrap/>
            <w:vAlign w:val="bottom"/>
            <w:hideMark/>
          </w:tcPr>
          <w:p w14:paraId="45263F81" w14:textId="5040BD0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75F0ABB" w14:textId="5F7329F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442BA417" w14:textId="5CB3338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38.8</w:t>
            </w:r>
          </w:p>
        </w:tc>
        <w:tc>
          <w:tcPr>
            <w:tcW w:w="425" w:type="dxa"/>
            <w:tcBorders>
              <w:top w:val="nil"/>
              <w:left w:val="nil"/>
              <w:bottom w:val="nil"/>
              <w:right w:val="nil"/>
            </w:tcBorders>
            <w:shd w:val="clear" w:color="000000" w:fill="FFFFFF"/>
            <w:noWrap/>
            <w:vAlign w:val="bottom"/>
            <w:hideMark/>
          </w:tcPr>
          <w:p w14:paraId="5942DF5E" w14:textId="2DFEDE8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47.7</w:t>
            </w:r>
          </w:p>
        </w:tc>
        <w:tc>
          <w:tcPr>
            <w:tcW w:w="382" w:type="dxa"/>
            <w:tcBorders>
              <w:top w:val="nil"/>
              <w:left w:val="nil"/>
              <w:bottom w:val="nil"/>
              <w:right w:val="nil"/>
            </w:tcBorders>
            <w:shd w:val="clear" w:color="000000" w:fill="FFFFFF"/>
            <w:noWrap/>
            <w:vAlign w:val="bottom"/>
            <w:hideMark/>
          </w:tcPr>
          <w:p w14:paraId="75801141" w14:textId="33FFCA2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1.49</w:t>
            </w:r>
          </w:p>
        </w:tc>
        <w:tc>
          <w:tcPr>
            <w:tcW w:w="166" w:type="dxa"/>
            <w:tcBorders>
              <w:top w:val="nil"/>
              <w:left w:val="nil"/>
              <w:bottom w:val="nil"/>
              <w:right w:val="nil"/>
            </w:tcBorders>
            <w:shd w:val="clear" w:color="000000" w:fill="FFFFFF"/>
            <w:noWrap/>
            <w:vAlign w:val="bottom"/>
            <w:hideMark/>
          </w:tcPr>
          <w:p w14:paraId="4D22F155" w14:textId="361F75A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50913A7F" w14:textId="0C61293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6E7DF433" w14:textId="30FB791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64.9</w:t>
            </w:r>
          </w:p>
        </w:tc>
        <w:tc>
          <w:tcPr>
            <w:tcW w:w="425" w:type="dxa"/>
            <w:tcBorders>
              <w:top w:val="nil"/>
              <w:left w:val="nil"/>
              <w:bottom w:val="nil"/>
              <w:right w:val="nil"/>
            </w:tcBorders>
            <w:shd w:val="clear" w:color="000000" w:fill="FFFFFF"/>
            <w:vAlign w:val="bottom"/>
          </w:tcPr>
          <w:p w14:paraId="710E2F1A" w14:textId="2641560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71.3</w:t>
            </w:r>
          </w:p>
        </w:tc>
        <w:tc>
          <w:tcPr>
            <w:tcW w:w="428" w:type="dxa"/>
            <w:tcBorders>
              <w:top w:val="nil"/>
              <w:left w:val="nil"/>
              <w:bottom w:val="nil"/>
              <w:right w:val="nil"/>
            </w:tcBorders>
            <w:shd w:val="clear" w:color="000000" w:fill="FFFFFF"/>
            <w:vAlign w:val="bottom"/>
          </w:tcPr>
          <w:p w14:paraId="4831EBE9" w14:textId="6E309F9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1.06</w:t>
            </w:r>
          </w:p>
        </w:tc>
        <w:tc>
          <w:tcPr>
            <w:tcW w:w="175" w:type="dxa"/>
            <w:tcBorders>
              <w:top w:val="nil"/>
              <w:left w:val="nil"/>
              <w:bottom w:val="nil"/>
              <w:right w:val="nil"/>
            </w:tcBorders>
            <w:shd w:val="clear" w:color="000000" w:fill="FFFFFF"/>
            <w:vAlign w:val="bottom"/>
          </w:tcPr>
          <w:p w14:paraId="3E34200A" w14:textId="714D715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5FD34F3C"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3FD3EE43" w14:textId="236FBAA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Nigeria (NGA)</w:t>
            </w:r>
          </w:p>
        </w:tc>
        <w:tc>
          <w:tcPr>
            <w:tcW w:w="571" w:type="dxa"/>
            <w:tcBorders>
              <w:top w:val="nil"/>
              <w:left w:val="nil"/>
              <w:bottom w:val="nil"/>
              <w:right w:val="nil"/>
            </w:tcBorders>
            <w:shd w:val="clear" w:color="000000" w:fill="FFFFFF"/>
            <w:vAlign w:val="center"/>
          </w:tcPr>
          <w:p w14:paraId="406863C5" w14:textId="668E34F7"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2D4B01A1" w14:textId="323B22A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6169FEC7" w14:textId="08B997C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4520B8EF" w14:textId="7A4116EB"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7FC857D3" w14:textId="184B989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2013</w:t>
            </w:r>
          </w:p>
        </w:tc>
        <w:tc>
          <w:tcPr>
            <w:tcW w:w="567" w:type="dxa"/>
            <w:tcBorders>
              <w:top w:val="nil"/>
              <w:left w:val="nil"/>
              <w:bottom w:val="nil"/>
              <w:right w:val="nil"/>
            </w:tcBorders>
            <w:shd w:val="clear" w:color="000000" w:fill="FFFFFF"/>
            <w:noWrap/>
            <w:vAlign w:val="bottom"/>
            <w:hideMark/>
          </w:tcPr>
          <w:p w14:paraId="43DE42FF" w14:textId="10894BCC"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2018</w:t>
            </w:r>
          </w:p>
        </w:tc>
        <w:tc>
          <w:tcPr>
            <w:tcW w:w="148" w:type="dxa"/>
            <w:tcBorders>
              <w:top w:val="nil"/>
              <w:left w:val="nil"/>
              <w:bottom w:val="nil"/>
              <w:right w:val="nil"/>
            </w:tcBorders>
            <w:shd w:val="clear" w:color="000000" w:fill="FFFFFF"/>
            <w:vAlign w:val="bottom"/>
          </w:tcPr>
          <w:p w14:paraId="4889A3F3" w14:textId="36607C57"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40BD0887" w14:textId="3DDDAA9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64.1</w:t>
            </w:r>
          </w:p>
        </w:tc>
        <w:tc>
          <w:tcPr>
            <w:tcW w:w="425" w:type="dxa"/>
            <w:tcBorders>
              <w:top w:val="nil"/>
              <w:left w:val="nil"/>
              <w:bottom w:val="nil"/>
              <w:right w:val="nil"/>
            </w:tcBorders>
            <w:shd w:val="clear" w:color="000000" w:fill="FFFFFF"/>
            <w:noWrap/>
            <w:vAlign w:val="center"/>
            <w:hideMark/>
          </w:tcPr>
          <w:p w14:paraId="2EFCFF5B" w14:textId="28C4912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66.7</w:t>
            </w:r>
          </w:p>
        </w:tc>
        <w:tc>
          <w:tcPr>
            <w:tcW w:w="426" w:type="dxa"/>
            <w:tcBorders>
              <w:top w:val="nil"/>
              <w:left w:val="nil"/>
              <w:bottom w:val="nil"/>
              <w:right w:val="nil"/>
            </w:tcBorders>
            <w:shd w:val="clear" w:color="000000" w:fill="FFFFFF"/>
            <w:noWrap/>
            <w:vAlign w:val="center"/>
            <w:hideMark/>
          </w:tcPr>
          <w:p w14:paraId="3ADD1782" w14:textId="10F2B65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0.53</w:t>
            </w:r>
          </w:p>
        </w:tc>
        <w:tc>
          <w:tcPr>
            <w:tcW w:w="143" w:type="dxa"/>
            <w:tcBorders>
              <w:top w:val="nil"/>
              <w:left w:val="nil"/>
              <w:bottom w:val="nil"/>
              <w:right w:val="nil"/>
            </w:tcBorders>
            <w:shd w:val="clear" w:color="000000" w:fill="FFFFFF"/>
            <w:noWrap/>
            <w:vAlign w:val="bottom"/>
            <w:hideMark/>
          </w:tcPr>
          <w:p w14:paraId="4EDB9AB6" w14:textId="71E70E8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59CB12B4" w14:textId="5882C87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E997462" w14:textId="46584CC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25.8</w:t>
            </w:r>
          </w:p>
        </w:tc>
        <w:tc>
          <w:tcPr>
            <w:tcW w:w="425" w:type="dxa"/>
            <w:tcBorders>
              <w:top w:val="nil"/>
              <w:left w:val="nil"/>
              <w:bottom w:val="nil"/>
              <w:right w:val="nil"/>
            </w:tcBorders>
            <w:shd w:val="clear" w:color="000000" w:fill="FFFFFF"/>
            <w:noWrap/>
            <w:vAlign w:val="center"/>
            <w:hideMark/>
          </w:tcPr>
          <w:p w14:paraId="4012AA25" w14:textId="015319A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28.6</w:t>
            </w:r>
          </w:p>
        </w:tc>
        <w:tc>
          <w:tcPr>
            <w:tcW w:w="427" w:type="dxa"/>
            <w:tcBorders>
              <w:top w:val="nil"/>
              <w:left w:val="nil"/>
              <w:bottom w:val="nil"/>
              <w:right w:val="nil"/>
            </w:tcBorders>
            <w:shd w:val="clear" w:color="000000" w:fill="FFFFFF"/>
            <w:noWrap/>
            <w:vAlign w:val="bottom"/>
            <w:hideMark/>
          </w:tcPr>
          <w:p w14:paraId="27161F6A" w14:textId="2EE5577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0.57</w:t>
            </w:r>
          </w:p>
        </w:tc>
        <w:tc>
          <w:tcPr>
            <w:tcW w:w="160" w:type="dxa"/>
            <w:tcBorders>
              <w:top w:val="nil"/>
              <w:left w:val="nil"/>
              <w:bottom w:val="nil"/>
              <w:right w:val="nil"/>
            </w:tcBorders>
            <w:shd w:val="clear" w:color="000000" w:fill="FFFFFF"/>
            <w:noWrap/>
            <w:vAlign w:val="bottom"/>
            <w:hideMark/>
          </w:tcPr>
          <w:p w14:paraId="16BFF469" w14:textId="39CA7EE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5D101DE2" w14:textId="74DC39F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4E575AB7" w14:textId="50CF873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50.8</w:t>
            </w:r>
          </w:p>
        </w:tc>
        <w:tc>
          <w:tcPr>
            <w:tcW w:w="425" w:type="dxa"/>
            <w:tcBorders>
              <w:top w:val="nil"/>
              <w:left w:val="nil"/>
              <w:bottom w:val="nil"/>
              <w:right w:val="nil"/>
            </w:tcBorders>
            <w:shd w:val="clear" w:color="000000" w:fill="FFFFFF"/>
            <w:noWrap/>
            <w:vAlign w:val="center"/>
            <w:hideMark/>
          </w:tcPr>
          <w:p w14:paraId="084002BD" w14:textId="721E6F0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54.9</w:t>
            </w:r>
          </w:p>
        </w:tc>
        <w:tc>
          <w:tcPr>
            <w:tcW w:w="428" w:type="dxa"/>
            <w:tcBorders>
              <w:top w:val="nil"/>
              <w:left w:val="nil"/>
              <w:bottom w:val="nil"/>
              <w:right w:val="nil"/>
            </w:tcBorders>
            <w:shd w:val="clear" w:color="000000" w:fill="FFFFFF"/>
            <w:noWrap/>
            <w:vAlign w:val="bottom"/>
            <w:hideMark/>
          </w:tcPr>
          <w:p w14:paraId="1AB5C17D" w14:textId="60C2A62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0.81</w:t>
            </w:r>
          </w:p>
        </w:tc>
        <w:tc>
          <w:tcPr>
            <w:tcW w:w="147" w:type="dxa"/>
            <w:tcBorders>
              <w:top w:val="nil"/>
              <w:left w:val="nil"/>
              <w:bottom w:val="nil"/>
              <w:right w:val="nil"/>
            </w:tcBorders>
            <w:shd w:val="clear" w:color="000000" w:fill="FFFFFF"/>
            <w:noWrap/>
            <w:vAlign w:val="bottom"/>
            <w:hideMark/>
          </w:tcPr>
          <w:p w14:paraId="49CC8E0F" w14:textId="680C619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4772B163" w14:textId="580CE73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160BF7F0" w14:textId="38700AE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67.9</w:t>
            </w:r>
          </w:p>
        </w:tc>
        <w:tc>
          <w:tcPr>
            <w:tcW w:w="426" w:type="dxa"/>
            <w:tcBorders>
              <w:top w:val="nil"/>
              <w:left w:val="nil"/>
              <w:bottom w:val="nil"/>
              <w:right w:val="nil"/>
            </w:tcBorders>
            <w:shd w:val="clear" w:color="000000" w:fill="FFFFFF"/>
            <w:noWrap/>
            <w:vAlign w:val="bottom"/>
            <w:hideMark/>
          </w:tcPr>
          <w:p w14:paraId="643364E9" w14:textId="05A5620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71.4</w:t>
            </w:r>
          </w:p>
        </w:tc>
        <w:tc>
          <w:tcPr>
            <w:tcW w:w="423" w:type="dxa"/>
            <w:tcBorders>
              <w:top w:val="nil"/>
              <w:left w:val="nil"/>
              <w:bottom w:val="nil"/>
              <w:right w:val="nil"/>
            </w:tcBorders>
            <w:shd w:val="clear" w:color="000000" w:fill="FFFFFF"/>
            <w:noWrap/>
            <w:vAlign w:val="bottom"/>
            <w:hideMark/>
          </w:tcPr>
          <w:p w14:paraId="22B33DBA" w14:textId="4DFD6EE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0.70</w:t>
            </w:r>
          </w:p>
        </w:tc>
        <w:tc>
          <w:tcPr>
            <w:tcW w:w="160" w:type="dxa"/>
            <w:tcBorders>
              <w:top w:val="nil"/>
              <w:left w:val="nil"/>
              <w:bottom w:val="nil"/>
              <w:right w:val="nil"/>
            </w:tcBorders>
            <w:shd w:val="clear" w:color="000000" w:fill="FFFFFF"/>
            <w:noWrap/>
            <w:vAlign w:val="bottom"/>
            <w:hideMark/>
          </w:tcPr>
          <w:p w14:paraId="5153BE71" w14:textId="0F9A08B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14BDE5E5" w14:textId="3E3F385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54294ACC" w14:textId="37ACBC2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81.8</w:t>
            </w:r>
          </w:p>
        </w:tc>
        <w:tc>
          <w:tcPr>
            <w:tcW w:w="425" w:type="dxa"/>
            <w:tcBorders>
              <w:top w:val="nil"/>
              <w:left w:val="nil"/>
              <w:bottom w:val="nil"/>
              <w:right w:val="nil"/>
            </w:tcBorders>
            <w:shd w:val="clear" w:color="000000" w:fill="FFFFFF"/>
            <w:noWrap/>
            <w:vAlign w:val="bottom"/>
            <w:hideMark/>
          </w:tcPr>
          <w:p w14:paraId="4F274E53" w14:textId="3D556ED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83.8</w:t>
            </w:r>
          </w:p>
        </w:tc>
        <w:tc>
          <w:tcPr>
            <w:tcW w:w="382" w:type="dxa"/>
            <w:tcBorders>
              <w:top w:val="nil"/>
              <w:left w:val="nil"/>
              <w:bottom w:val="nil"/>
              <w:right w:val="nil"/>
            </w:tcBorders>
            <w:shd w:val="clear" w:color="000000" w:fill="FFFFFF"/>
            <w:noWrap/>
            <w:vAlign w:val="bottom"/>
            <w:hideMark/>
          </w:tcPr>
          <w:p w14:paraId="31F4944E" w14:textId="1155759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0.40</w:t>
            </w:r>
          </w:p>
        </w:tc>
        <w:tc>
          <w:tcPr>
            <w:tcW w:w="166" w:type="dxa"/>
            <w:tcBorders>
              <w:top w:val="nil"/>
              <w:left w:val="nil"/>
              <w:bottom w:val="nil"/>
              <w:right w:val="nil"/>
            </w:tcBorders>
            <w:shd w:val="clear" w:color="000000" w:fill="FFFFFF"/>
            <w:noWrap/>
            <w:vAlign w:val="bottom"/>
            <w:hideMark/>
          </w:tcPr>
          <w:p w14:paraId="0EEA3920" w14:textId="31BEC82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4A9E2A5C" w14:textId="2C0347BC"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30CBEBEE" w14:textId="034DF838"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94.1</w:t>
            </w:r>
          </w:p>
        </w:tc>
        <w:tc>
          <w:tcPr>
            <w:tcW w:w="425" w:type="dxa"/>
            <w:tcBorders>
              <w:top w:val="nil"/>
              <w:left w:val="nil"/>
              <w:bottom w:val="nil"/>
              <w:right w:val="nil"/>
            </w:tcBorders>
            <w:shd w:val="clear" w:color="000000" w:fill="FFFFFF"/>
            <w:vAlign w:val="bottom"/>
          </w:tcPr>
          <w:p w14:paraId="1A26E181" w14:textId="41C93166"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94.9</w:t>
            </w:r>
          </w:p>
        </w:tc>
        <w:tc>
          <w:tcPr>
            <w:tcW w:w="428" w:type="dxa"/>
            <w:tcBorders>
              <w:top w:val="nil"/>
              <w:left w:val="nil"/>
              <w:bottom w:val="nil"/>
              <w:right w:val="nil"/>
            </w:tcBorders>
            <w:shd w:val="clear" w:color="000000" w:fill="FFFFFF"/>
            <w:vAlign w:val="bottom"/>
          </w:tcPr>
          <w:p w14:paraId="60A5D5BF" w14:textId="5E1132F6"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0.17</w:t>
            </w:r>
          </w:p>
        </w:tc>
        <w:tc>
          <w:tcPr>
            <w:tcW w:w="175" w:type="dxa"/>
            <w:tcBorders>
              <w:top w:val="nil"/>
              <w:left w:val="nil"/>
              <w:bottom w:val="nil"/>
              <w:right w:val="nil"/>
            </w:tcBorders>
            <w:shd w:val="clear" w:color="000000" w:fill="FFFFFF"/>
            <w:vAlign w:val="bottom"/>
          </w:tcPr>
          <w:p w14:paraId="5505EFF4" w14:textId="39A15573"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3FB2A646"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4893AAB4" w14:textId="34436A0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Republic of Congo (COG)</w:t>
            </w:r>
          </w:p>
        </w:tc>
        <w:tc>
          <w:tcPr>
            <w:tcW w:w="571" w:type="dxa"/>
            <w:tcBorders>
              <w:top w:val="nil"/>
              <w:left w:val="nil"/>
              <w:bottom w:val="nil"/>
              <w:right w:val="nil"/>
            </w:tcBorders>
            <w:shd w:val="clear" w:color="000000" w:fill="FFFFFF"/>
            <w:vAlign w:val="center"/>
          </w:tcPr>
          <w:p w14:paraId="6408A989" w14:textId="129F6A5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22424ED4" w14:textId="545008BA"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1225C27F" w14:textId="46A8B8F8"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6B6A877F" w14:textId="3C0FA6A2"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3B5CC70F" w14:textId="0A07904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2005</w:t>
            </w:r>
          </w:p>
        </w:tc>
        <w:tc>
          <w:tcPr>
            <w:tcW w:w="567" w:type="dxa"/>
            <w:tcBorders>
              <w:top w:val="nil"/>
              <w:left w:val="nil"/>
              <w:bottom w:val="nil"/>
              <w:right w:val="nil"/>
            </w:tcBorders>
            <w:shd w:val="clear" w:color="000000" w:fill="FFFFFF"/>
            <w:noWrap/>
            <w:vAlign w:val="bottom"/>
            <w:hideMark/>
          </w:tcPr>
          <w:p w14:paraId="714D5F91" w14:textId="76870968"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2014-15</w:t>
            </w:r>
          </w:p>
        </w:tc>
        <w:tc>
          <w:tcPr>
            <w:tcW w:w="148" w:type="dxa"/>
            <w:tcBorders>
              <w:top w:val="nil"/>
              <w:left w:val="nil"/>
              <w:bottom w:val="nil"/>
              <w:right w:val="nil"/>
            </w:tcBorders>
            <w:shd w:val="clear" w:color="000000" w:fill="FFFFFF"/>
            <w:vAlign w:val="bottom"/>
          </w:tcPr>
          <w:p w14:paraId="7A76FF91" w14:textId="2741B6A1"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405824B4" w14:textId="11A6223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66.1</w:t>
            </w:r>
          </w:p>
        </w:tc>
        <w:tc>
          <w:tcPr>
            <w:tcW w:w="425" w:type="dxa"/>
            <w:tcBorders>
              <w:top w:val="nil"/>
              <w:left w:val="nil"/>
              <w:bottom w:val="nil"/>
              <w:right w:val="nil"/>
            </w:tcBorders>
            <w:shd w:val="clear" w:color="000000" w:fill="FFFFFF"/>
            <w:noWrap/>
            <w:vAlign w:val="center"/>
            <w:hideMark/>
          </w:tcPr>
          <w:p w14:paraId="1084DDF1" w14:textId="5E2CEFE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79.0</w:t>
            </w:r>
          </w:p>
        </w:tc>
        <w:tc>
          <w:tcPr>
            <w:tcW w:w="426" w:type="dxa"/>
            <w:tcBorders>
              <w:top w:val="nil"/>
              <w:left w:val="nil"/>
              <w:bottom w:val="nil"/>
              <w:right w:val="nil"/>
            </w:tcBorders>
            <w:shd w:val="clear" w:color="000000" w:fill="FFFFFF"/>
            <w:noWrap/>
            <w:vAlign w:val="center"/>
            <w:hideMark/>
          </w:tcPr>
          <w:p w14:paraId="54432424" w14:textId="05C16E6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1.36</w:t>
            </w:r>
          </w:p>
        </w:tc>
        <w:tc>
          <w:tcPr>
            <w:tcW w:w="143" w:type="dxa"/>
            <w:tcBorders>
              <w:top w:val="nil"/>
              <w:left w:val="nil"/>
              <w:bottom w:val="nil"/>
              <w:right w:val="nil"/>
            </w:tcBorders>
            <w:shd w:val="clear" w:color="000000" w:fill="FFFFFF"/>
            <w:noWrap/>
            <w:vAlign w:val="bottom"/>
            <w:hideMark/>
          </w:tcPr>
          <w:p w14:paraId="2ECE5EC2" w14:textId="6604516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3E15FE9C" w14:textId="4E9D54D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6CD5811C" w14:textId="571D4BF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38.7</w:t>
            </w:r>
          </w:p>
        </w:tc>
        <w:tc>
          <w:tcPr>
            <w:tcW w:w="425" w:type="dxa"/>
            <w:tcBorders>
              <w:top w:val="nil"/>
              <w:left w:val="nil"/>
              <w:bottom w:val="nil"/>
              <w:right w:val="nil"/>
            </w:tcBorders>
            <w:shd w:val="clear" w:color="000000" w:fill="FFFFFF"/>
            <w:noWrap/>
            <w:vAlign w:val="center"/>
            <w:hideMark/>
          </w:tcPr>
          <w:p w14:paraId="55C6F23A" w14:textId="51A5B1E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51.1</w:t>
            </w:r>
          </w:p>
        </w:tc>
        <w:tc>
          <w:tcPr>
            <w:tcW w:w="427" w:type="dxa"/>
            <w:tcBorders>
              <w:top w:val="nil"/>
              <w:left w:val="nil"/>
              <w:bottom w:val="nil"/>
              <w:right w:val="nil"/>
            </w:tcBorders>
            <w:shd w:val="clear" w:color="000000" w:fill="FFFFFF"/>
            <w:noWrap/>
            <w:vAlign w:val="bottom"/>
            <w:hideMark/>
          </w:tcPr>
          <w:p w14:paraId="4C477A01" w14:textId="697153B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1.30</w:t>
            </w:r>
          </w:p>
        </w:tc>
        <w:tc>
          <w:tcPr>
            <w:tcW w:w="160" w:type="dxa"/>
            <w:tcBorders>
              <w:top w:val="nil"/>
              <w:left w:val="nil"/>
              <w:bottom w:val="nil"/>
              <w:right w:val="nil"/>
            </w:tcBorders>
            <w:shd w:val="clear" w:color="000000" w:fill="FFFFFF"/>
            <w:noWrap/>
            <w:vAlign w:val="bottom"/>
            <w:hideMark/>
          </w:tcPr>
          <w:p w14:paraId="6D205785" w14:textId="43B034A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0CCA7D62" w14:textId="0B6CE0E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4F38DA03" w14:textId="6FEE02F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55.3</w:t>
            </w:r>
          </w:p>
        </w:tc>
        <w:tc>
          <w:tcPr>
            <w:tcW w:w="425" w:type="dxa"/>
            <w:tcBorders>
              <w:top w:val="nil"/>
              <w:left w:val="nil"/>
              <w:bottom w:val="nil"/>
              <w:right w:val="nil"/>
            </w:tcBorders>
            <w:shd w:val="clear" w:color="000000" w:fill="FFFFFF"/>
            <w:noWrap/>
            <w:vAlign w:val="center"/>
            <w:hideMark/>
          </w:tcPr>
          <w:p w14:paraId="531094E2" w14:textId="6140AF7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72.4</w:t>
            </w:r>
          </w:p>
        </w:tc>
        <w:tc>
          <w:tcPr>
            <w:tcW w:w="428" w:type="dxa"/>
            <w:tcBorders>
              <w:top w:val="nil"/>
              <w:left w:val="nil"/>
              <w:bottom w:val="nil"/>
              <w:right w:val="nil"/>
            </w:tcBorders>
            <w:shd w:val="clear" w:color="000000" w:fill="FFFFFF"/>
            <w:noWrap/>
            <w:vAlign w:val="bottom"/>
            <w:hideMark/>
          </w:tcPr>
          <w:p w14:paraId="3E2C7C3E" w14:textId="413CE52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1.80</w:t>
            </w:r>
          </w:p>
        </w:tc>
        <w:tc>
          <w:tcPr>
            <w:tcW w:w="147" w:type="dxa"/>
            <w:tcBorders>
              <w:top w:val="nil"/>
              <w:left w:val="nil"/>
              <w:bottom w:val="nil"/>
              <w:right w:val="nil"/>
            </w:tcBorders>
            <w:shd w:val="clear" w:color="000000" w:fill="FFFFFF"/>
            <w:noWrap/>
            <w:vAlign w:val="bottom"/>
            <w:hideMark/>
          </w:tcPr>
          <w:p w14:paraId="4BA71DB4" w14:textId="362EE81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652B71A8" w14:textId="3DB256C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4EB4301E" w14:textId="1F70C3D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68.1</w:t>
            </w:r>
          </w:p>
        </w:tc>
        <w:tc>
          <w:tcPr>
            <w:tcW w:w="426" w:type="dxa"/>
            <w:tcBorders>
              <w:top w:val="nil"/>
              <w:left w:val="nil"/>
              <w:bottom w:val="nil"/>
              <w:right w:val="nil"/>
            </w:tcBorders>
            <w:shd w:val="clear" w:color="000000" w:fill="FFFFFF"/>
            <w:noWrap/>
            <w:vAlign w:val="bottom"/>
            <w:hideMark/>
          </w:tcPr>
          <w:p w14:paraId="71A6D2ED" w14:textId="1C9E23A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82.8</w:t>
            </w:r>
          </w:p>
        </w:tc>
        <w:tc>
          <w:tcPr>
            <w:tcW w:w="423" w:type="dxa"/>
            <w:tcBorders>
              <w:top w:val="nil"/>
              <w:left w:val="nil"/>
              <w:bottom w:val="nil"/>
              <w:right w:val="nil"/>
            </w:tcBorders>
            <w:shd w:val="clear" w:color="000000" w:fill="FFFFFF"/>
            <w:noWrap/>
            <w:vAlign w:val="bottom"/>
            <w:hideMark/>
          </w:tcPr>
          <w:p w14:paraId="27F6BABF" w14:textId="659A332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1.54</w:t>
            </w:r>
          </w:p>
        </w:tc>
        <w:tc>
          <w:tcPr>
            <w:tcW w:w="160" w:type="dxa"/>
            <w:tcBorders>
              <w:top w:val="nil"/>
              <w:left w:val="nil"/>
              <w:bottom w:val="nil"/>
              <w:right w:val="nil"/>
            </w:tcBorders>
            <w:shd w:val="clear" w:color="000000" w:fill="FFFFFF"/>
            <w:noWrap/>
            <w:vAlign w:val="bottom"/>
            <w:hideMark/>
          </w:tcPr>
          <w:p w14:paraId="3F66F38C" w14:textId="76276B2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B9A2A9B" w14:textId="490D94E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146179F7" w14:textId="37F301B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77.1</w:t>
            </w:r>
          </w:p>
        </w:tc>
        <w:tc>
          <w:tcPr>
            <w:tcW w:w="425" w:type="dxa"/>
            <w:tcBorders>
              <w:top w:val="nil"/>
              <w:left w:val="nil"/>
              <w:bottom w:val="nil"/>
              <w:right w:val="nil"/>
            </w:tcBorders>
            <w:shd w:val="clear" w:color="000000" w:fill="FFFFFF"/>
            <w:noWrap/>
            <w:vAlign w:val="bottom"/>
            <w:hideMark/>
          </w:tcPr>
          <w:p w14:paraId="7A90C3BB" w14:textId="070379D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91.4</w:t>
            </w:r>
          </w:p>
        </w:tc>
        <w:tc>
          <w:tcPr>
            <w:tcW w:w="382" w:type="dxa"/>
            <w:tcBorders>
              <w:top w:val="nil"/>
              <w:left w:val="nil"/>
              <w:bottom w:val="nil"/>
              <w:right w:val="nil"/>
            </w:tcBorders>
            <w:shd w:val="clear" w:color="000000" w:fill="FFFFFF"/>
            <w:noWrap/>
            <w:vAlign w:val="bottom"/>
            <w:hideMark/>
          </w:tcPr>
          <w:p w14:paraId="1EB1D652" w14:textId="7949AC2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1.50</w:t>
            </w:r>
          </w:p>
        </w:tc>
        <w:tc>
          <w:tcPr>
            <w:tcW w:w="166" w:type="dxa"/>
            <w:tcBorders>
              <w:top w:val="nil"/>
              <w:left w:val="nil"/>
              <w:bottom w:val="nil"/>
              <w:right w:val="nil"/>
            </w:tcBorders>
            <w:shd w:val="clear" w:color="000000" w:fill="FFFFFF"/>
            <w:noWrap/>
            <w:vAlign w:val="bottom"/>
            <w:hideMark/>
          </w:tcPr>
          <w:p w14:paraId="2777C528" w14:textId="2003F88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38D3604E" w14:textId="58B3B89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202262D6" w14:textId="687EE00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91.1</w:t>
            </w:r>
          </w:p>
        </w:tc>
        <w:tc>
          <w:tcPr>
            <w:tcW w:w="425" w:type="dxa"/>
            <w:tcBorders>
              <w:top w:val="nil"/>
              <w:left w:val="nil"/>
              <w:bottom w:val="nil"/>
              <w:right w:val="nil"/>
            </w:tcBorders>
            <w:shd w:val="clear" w:color="000000" w:fill="FFFFFF"/>
            <w:vAlign w:val="bottom"/>
          </w:tcPr>
          <w:p w14:paraId="62365EB1" w14:textId="3CF24A2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97.3</w:t>
            </w:r>
          </w:p>
        </w:tc>
        <w:tc>
          <w:tcPr>
            <w:tcW w:w="428" w:type="dxa"/>
            <w:tcBorders>
              <w:top w:val="nil"/>
              <w:left w:val="nil"/>
              <w:bottom w:val="nil"/>
              <w:right w:val="nil"/>
            </w:tcBorders>
            <w:shd w:val="clear" w:color="000000" w:fill="FFFFFF"/>
            <w:vAlign w:val="bottom"/>
          </w:tcPr>
          <w:p w14:paraId="5ADB99EB" w14:textId="3A8C0E4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0.65</w:t>
            </w:r>
          </w:p>
        </w:tc>
        <w:tc>
          <w:tcPr>
            <w:tcW w:w="175" w:type="dxa"/>
            <w:tcBorders>
              <w:top w:val="nil"/>
              <w:left w:val="nil"/>
              <w:bottom w:val="nil"/>
              <w:right w:val="nil"/>
            </w:tcBorders>
            <w:shd w:val="clear" w:color="000000" w:fill="FFFFFF"/>
            <w:vAlign w:val="bottom"/>
          </w:tcPr>
          <w:p w14:paraId="35ACC29C" w14:textId="66B87C2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7B32EEB9"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43A1AFD5" w14:textId="3676C07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Rwanda (RWA)</w:t>
            </w:r>
          </w:p>
        </w:tc>
        <w:tc>
          <w:tcPr>
            <w:tcW w:w="571" w:type="dxa"/>
            <w:tcBorders>
              <w:top w:val="nil"/>
              <w:left w:val="nil"/>
              <w:bottom w:val="nil"/>
              <w:right w:val="nil"/>
            </w:tcBorders>
            <w:shd w:val="clear" w:color="000000" w:fill="FFFFFF"/>
            <w:vAlign w:val="center"/>
          </w:tcPr>
          <w:p w14:paraId="2CE36781" w14:textId="03A3B977"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23825DFE" w14:textId="3D3AB55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086983ED" w14:textId="2BDA2DF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6A8C95C0" w14:textId="70422507"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2B0693A2" w14:textId="1979D811"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365A8A8A" w14:textId="52C45577"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2014-15</w:t>
            </w:r>
          </w:p>
        </w:tc>
        <w:tc>
          <w:tcPr>
            <w:tcW w:w="148" w:type="dxa"/>
            <w:tcBorders>
              <w:top w:val="nil"/>
              <w:left w:val="nil"/>
              <w:bottom w:val="nil"/>
              <w:right w:val="nil"/>
            </w:tcBorders>
            <w:shd w:val="clear" w:color="000000" w:fill="FFFFFF"/>
            <w:vAlign w:val="bottom"/>
          </w:tcPr>
          <w:p w14:paraId="61081342" w14:textId="5E198892"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4A819E0F" w14:textId="53B34E3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58.4</w:t>
            </w:r>
          </w:p>
        </w:tc>
        <w:tc>
          <w:tcPr>
            <w:tcW w:w="425" w:type="dxa"/>
            <w:tcBorders>
              <w:top w:val="nil"/>
              <w:left w:val="nil"/>
              <w:bottom w:val="nil"/>
              <w:right w:val="nil"/>
            </w:tcBorders>
            <w:shd w:val="clear" w:color="000000" w:fill="FFFFFF"/>
            <w:noWrap/>
            <w:vAlign w:val="center"/>
            <w:hideMark/>
          </w:tcPr>
          <w:p w14:paraId="69997BB1" w14:textId="48C1134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65.4</w:t>
            </w:r>
          </w:p>
        </w:tc>
        <w:tc>
          <w:tcPr>
            <w:tcW w:w="426" w:type="dxa"/>
            <w:tcBorders>
              <w:top w:val="nil"/>
              <w:left w:val="nil"/>
              <w:bottom w:val="nil"/>
              <w:right w:val="nil"/>
            </w:tcBorders>
            <w:shd w:val="clear" w:color="000000" w:fill="FFFFFF"/>
            <w:noWrap/>
            <w:vAlign w:val="center"/>
            <w:hideMark/>
          </w:tcPr>
          <w:p w14:paraId="402B11C3" w14:textId="1C2F57F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1.56</w:t>
            </w:r>
          </w:p>
        </w:tc>
        <w:tc>
          <w:tcPr>
            <w:tcW w:w="143" w:type="dxa"/>
            <w:tcBorders>
              <w:top w:val="nil"/>
              <w:left w:val="nil"/>
              <w:bottom w:val="nil"/>
              <w:right w:val="nil"/>
            </w:tcBorders>
            <w:shd w:val="clear" w:color="000000" w:fill="FFFFFF"/>
            <w:noWrap/>
            <w:vAlign w:val="bottom"/>
            <w:hideMark/>
          </w:tcPr>
          <w:p w14:paraId="4F554539" w14:textId="5BCE404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154D7E51" w14:textId="63D3F28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8F39E66" w14:textId="296898E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32.4</w:t>
            </w:r>
          </w:p>
        </w:tc>
        <w:tc>
          <w:tcPr>
            <w:tcW w:w="425" w:type="dxa"/>
            <w:tcBorders>
              <w:top w:val="nil"/>
              <w:left w:val="nil"/>
              <w:bottom w:val="nil"/>
              <w:right w:val="nil"/>
            </w:tcBorders>
            <w:shd w:val="clear" w:color="000000" w:fill="FFFFFF"/>
            <w:noWrap/>
            <w:vAlign w:val="center"/>
            <w:hideMark/>
          </w:tcPr>
          <w:p w14:paraId="15109902" w14:textId="2A3B793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40.2</w:t>
            </w:r>
          </w:p>
        </w:tc>
        <w:tc>
          <w:tcPr>
            <w:tcW w:w="427" w:type="dxa"/>
            <w:tcBorders>
              <w:top w:val="nil"/>
              <w:left w:val="nil"/>
              <w:bottom w:val="nil"/>
              <w:right w:val="nil"/>
            </w:tcBorders>
            <w:shd w:val="clear" w:color="000000" w:fill="FFFFFF"/>
            <w:noWrap/>
            <w:vAlign w:val="bottom"/>
            <w:hideMark/>
          </w:tcPr>
          <w:p w14:paraId="38CA8F0F" w14:textId="6F57372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1.75</w:t>
            </w:r>
          </w:p>
        </w:tc>
        <w:tc>
          <w:tcPr>
            <w:tcW w:w="160" w:type="dxa"/>
            <w:tcBorders>
              <w:top w:val="nil"/>
              <w:left w:val="nil"/>
              <w:bottom w:val="nil"/>
              <w:right w:val="nil"/>
            </w:tcBorders>
            <w:shd w:val="clear" w:color="000000" w:fill="FFFFFF"/>
            <w:noWrap/>
            <w:vAlign w:val="bottom"/>
            <w:hideMark/>
          </w:tcPr>
          <w:p w14:paraId="4DDF082B" w14:textId="046EF52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00492BAC" w14:textId="0E1FF15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121D14FE" w14:textId="1C9BB65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48.8</w:t>
            </w:r>
          </w:p>
        </w:tc>
        <w:tc>
          <w:tcPr>
            <w:tcW w:w="425" w:type="dxa"/>
            <w:tcBorders>
              <w:top w:val="nil"/>
              <w:left w:val="nil"/>
              <w:bottom w:val="nil"/>
              <w:right w:val="nil"/>
            </w:tcBorders>
            <w:shd w:val="clear" w:color="000000" w:fill="FFFFFF"/>
            <w:noWrap/>
            <w:vAlign w:val="center"/>
            <w:hideMark/>
          </w:tcPr>
          <w:p w14:paraId="00BB0DE6" w14:textId="299F6E6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56.1</w:t>
            </w:r>
          </w:p>
        </w:tc>
        <w:tc>
          <w:tcPr>
            <w:tcW w:w="428" w:type="dxa"/>
            <w:tcBorders>
              <w:top w:val="nil"/>
              <w:left w:val="nil"/>
              <w:bottom w:val="nil"/>
              <w:right w:val="nil"/>
            </w:tcBorders>
            <w:shd w:val="clear" w:color="000000" w:fill="FFFFFF"/>
            <w:noWrap/>
            <w:vAlign w:val="bottom"/>
            <w:hideMark/>
          </w:tcPr>
          <w:p w14:paraId="2310E630" w14:textId="7261334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1.62</w:t>
            </w:r>
          </w:p>
        </w:tc>
        <w:tc>
          <w:tcPr>
            <w:tcW w:w="147" w:type="dxa"/>
            <w:tcBorders>
              <w:top w:val="nil"/>
              <w:left w:val="nil"/>
              <w:bottom w:val="nil"/>
              <w:right w:val="nil"/>
            </w:tcBorders>
            <w:shd w:val="clear" w:color="000000" w:fill="FFFFFF"/>
            <w:noWrap/>
            <w:vAlign w:val="bottom"/>
            <w:hideMark/>
          </w:tcPr>
          <w:p w14:paraId="5A5B7CDC" w14:textId="08C13FD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02D1EF00" w14:textId="0D693C5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4ACA75C4" w14:textId="64DC6F4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58.2</w:t>
            </w:r>
          </w:p>
        </w:tc>
        <w:tc>
          <w:tcPr>
            <w:tcW w:w="426" w:type="dxa"/>
            <w:tcBorders>
              <w:top w:val="nil"/>
              <w:left w:val="nil"/>
              <w:bottom w:val="nil"/>
              <w:right w:val="nil"/>
            </w:tcBorders>
            <w:shd w:val="clear" w:color="000000" w:fill="FFFFFF"/>
            <w:noWrap/>
            <w:vAlign w:val="bottom"/>
            <w:hideMark/>
          </w:tcPr>
          <w:p w14:paraId="5414C4D5" w14:textId="24ED1F8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66.6</w:t>
            </w:r>
          </w:p>
        </w:tc>
        <w:tc>
          <w:tcPr>
            <w:tcW w:w="423" w:type="dxa"/>
            <w:tcBorders>
              <w:top w:val="nil"/>
              <w:left w:val="nil"/>
              <w:bottom w:val="nil"/>
              <w:right w:val="nil"/>
            </w:tcBorders>
            <w:shd w:val="clear" w:color="000000" w:fill="FFFFFF"/>
            <w:noWrap/>
            <w:vAlign w:val="bottom"/>
            <w:hideMark/>
          </w:tcPr>
          <w:p w14:paraId="3BD00E0C" w14:textId="6AB463F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1.86</w:t>
            </w:r>
          </w:p>
        </w:tc>
        <w:tc>
          <w:tcPr>
            <w:tcW w:w="160" w:type="dxa"/>
            <w:tcBorders>
              <w:top w:val="nil"/>
              <w:left w:val="nil"/>
              <w:bottom w:val="nil"/>
              <w:right w:val="nil"/>
            </w:tcBorders>
            <w:shd w:val="clear" w:color="000000" w:fill="FFFFFF"/>
            <w:noWrap/>
            <w:vAlign w:val="bottom"/>
            <w:hideMark/>
          </w:tcPr>
          <w:p w14:paraId="37B7C710" w14:textId="2E49417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205C8F73" w14:textId="69635D4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19F7F211" w14:textId="48A3E83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68.9</w:t>
            </w:r>
          </w:p>
        </w:tc>
        <w:tc>
          <w:tcPr>
            <w:tcW w:w="425" w:type="dxa"/>
            <w:tcBorders>
              <w:top w:val="nil"/>
              <w:left w:val="nil"/>
              <w:bottom w:val="nil"/>
              <w:right w:val="nil"/>
            </w:tcBorders>
            <w:shd w:val="clear" w:color="000000" w:fill="FFFFFF"/>
            <w:noWrap/>
            <w:vAlign w:val="bottom"/>
            <w:hideMark/>
          </w:tcPr>
          <w:p w14:paraId="580E2DFF" w14:textId="63FD3DD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76.0</w:t>
            </w:r>
          </w:p>
        </w:tc>
        <w:tc>
          <w:tcPr>
            <w:tcW w:w="382" w:type="dxa"/>
            <w:tcBorders>
              <w:top w:val="nil"/>
              <w:left w:val="nil"/>
              <w:bottom w:val="nil"/>
              <w:right w:val="nil"/>
            </w:tcBorders>
            <w:shd w:val="clear" w:color="000000" w:fill="FFFFFF"/>
            <w:noWrap/>
            <w:vAlign w:val="bottom"/>
            <w:hideMark/>
          </w:tcPr>
          <w:p w14:paraId="330775D7" w14:textId="157E252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1.57</w:t>
            </w:r>
          </w:p>
        </w:tc>
        <w:tc>
          <w:tcPr>
            <w:tcW w:w="166" w:type="dxa"/>
            <w:tcBorders>
              <w:top w:val="nil"/>
              <w:left w:val="nil"/>
              <w:bottom w:val="nil"/>
              <w:right w:val="nil"/>
            </w:tcBorders>
            <w:shd w:val="clear" w:color="000000" w:fill="FFFFFF"/>
            <w:noWrap/>
            <w:vAlign w:val="bottom"/>
            <w:hideMark/>
          </w:tcPr>
          <w:p w14:paraId="404089A7" w14:textId="78D0291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06EDAFA0" w14:textId="606F1A46"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67774C70" w14:textId="1169D9E2"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83.5</w:t>
            </w:r>
          </w:p>
        </w:tc>
        <w:tc>
          <w:tcPr>
            <w:tcW w:w="425" w:type="dxa"/>
            <w:tcBorders>
              <w:top w:val="nil"/>
              <w:left w:val="nil"/>
              <w:bottom w:val="nil"/>
              <w:right w:val="nil"/>
            </w:tcBorders>
            <w:shd w:val="clear" w:color="000000" w:fill="FFFFFF"/>
            <w:vAlign w:val="bottom"/>
          </w:tcPr>
          <w:p w14:paraId="66BC512E" w14:textId="1C62B342"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87.9</w:t>
            </w:r>
          </w:p>
        </w:tc>
        <w:tc>
          <w:tcPr>
            <w:tcW w:w="428" w:type="dxa"/>
            <w:tcBorders>
              <w:top w:val="nil"/>
              <w:left w:val="nil"/>
              <w:bottom w:val="nil"/>
              <w:right w:val="nil"/>
            </w:tcBorders>
            <w:shd w:val="clear" w:color="000000" w:fill="FFFFFF"/>
            <w:vAlign w:val="bottom"/>
          </w:tcPr>
          <w:p w14:paraId="61835283" w14:textId="061CC35F"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0.99</w:t>
            </w:r>
          </w:p>
        </w:tc>
        <w:tc>
          <w:tcPr>
            <w:tcW w:w="175" w:type="dxa"/>
            <w:tcBorders>
              <w:top w:val="nil"/>
              <w:left w:val="nil"/>
              <w:bottom w:val="nil"/>
              <w:right w:val="nil"/>
            </w:tcBorders>
            <w:shd w:val="clear" w:color="000000" w:fill="FFFFFF"/>
            <w:vAlign w:val="bottom"/>
          </w:tcPr>
          <w:p w14:paraId="06014EA6" w14:textId="77A5D93A"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2D936E96"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6BFD26CA" w14:textId="3DBCB814" w:rsidR="00886ED1" w:rsidRPr="006D1AF5" w:rsidRDefault="00F34FC7" w:rsidP="00396A93">
            <w:pPr>
              <w:pStyle w:val="NoSpacing"/>
              <w:spacing w:line="276" w:lineRule="auto"/>
              <w:rPr>
                <w:rFonts w:ascii="Garamond" w:hAnsi="Garamond"/>
                <w:sz w:val="16"/>
                <w:szCs w:val="16"/>
                <w:lang w:eastAsia="en-GB"/>
              </w:rPr>
            </w:pPr>
            <w:r w:rsidRPr="00F34FC7">
              <w:rPr>
                <w:rFonts w:ascii="Garamond" w:hAnsi="Garamond" w:cs="Arial"/>
                <w:color w:val="000000"/>
                <w:sz w:val="16"/>
                <w:szCs w:val="16"/>
              </w:rPr>
              <w:t>São Tomé and Príncipe</w:t>
            </w:r>
            <w:r w:rsidRPr="00F34FC7" w:rsidDel="00F34FC7">
              <w:rPr>
                <w:rFonts w:ascii="Garamond" w:hAnsi="Garamond" w:cs="Arial"/>
                <w:color w:val="000000"/>
                <w:sz w:val="16"/>
                <w:szCs w:val="16"/>
              </w:rPr>
              <w:t xml:space="preserve"> </w:t>
            </w:r>
            <w:r w:rsidR="00886ED1">
              <w:rPr>
                <w:rFonts w:ascii="Garamond" w:hAnsi="Garamond" w:cs="Arial"/>
                <w:color w:val="000000"/>
                <w:sz w:val="16"/>
                <w:szCs w:val="16"/>
              </w:rPr>
              <w:t>(STP)</w:t>
            </w:r>
          </w:p>
        </w:tc>
        <w:tc>
          <w:tcPr>
            <w:tcW w:w="571" w:type="dxa"/>
            <w:tcBorders>
              <w:top w:val="nil"/>
              <w:left w:val="nil"/>
              <w:bottom w:val="nil"/>
              <w:right w:val="nil"/>
            </w:tcBorders>
            <w:shd w:val="clear" w:color="000000" w:fill="FFFFFF"/>
            <w:vAlign w:val="center"/>
          </w:tcPr>
          <w:p w14:paraId="69C60FB0" w14:textId="266959B3"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0DB4F832" w14:textId="307A8B1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641A2FA5" w14:textId="3FF20FA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45E1DFA5" w14:textId="0D07A0B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6E54B9F6" w14:textId="589E8CC4"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2008-9</w:t>
            </w:r>
          </w:p>
        </w:tc>
        <w:tc>
          <w:tcPr>
            <w:tcW w:w="567" w:type="dxa"/>
            <w:tcBorders>
              <w:top w:val="nil"/>
              <w:left w:val="nil"/>
              <w:bottom w:val="nil"/>
              <w:right w:val="nil"/>
            </w:tcBorders>
            <w:shd w:val="clear" w:color="000000" w:fill="FFFFFF"/>
            <w:noWrap/>
            <w:vAlign w:val="bottom"/>
            <w:hideMark/>
          </w:tcPr>
          <w:p w14:paraId="436F0934" w14:textId="53E1169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2014</w:t>
            </w:r>
          </w:p>
        </w:tc>
        <w:tc>
          <w:tcPr>
            <w:tcW w:w="148" w:type="dxa"/>
            <w:tcBorders>
              <w:top w:val="nil"/>
              <w:left w:val="nil"/>
              <w:bottom w:val="nil"/>
              <w:right w:val="nil"/>
            </w:tcBorders>
            <w:shd w:val="clear" w:color="000000" w:fill="FFFFFF"/>
            <w:vAlign w:val="bottom"/>
          </w:tcPr>
          <w:p w14:paraId="298961AC" w14:textId="3B2B400F"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15C0ED08" w14:textId="5170B2B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73.1</w:t>
            </w:r>
          </w:p>
        </w:tc>
        <w:tc>
          <w:tcPr>
            <w:tcW w:w="425" w:type="dxa"/>
            <w:tcBorders>
              <w:top w:val="nil"/>
              <w:left w:val="nil"/>
              <w:bottom w:val="nil"/>
              <w:right w:val="nil"/>
            </w:tcBorders>
            <w:shd w:val="clear" w:color="000000" w:fill="FFFFFF"/>
            <w:noWrap/>
            <w:vAlign w:val="center"/>
            <w:hideMark/>
          </w:tcPr>
          <w:p w14:paraId="2551F6EB" w14:textId="43521B1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81.9</w:t>
            </w:r>
          </w:p>
        </w:tc>
        <w:tc>
          <w:tcPr>
            <w:tcW w:w="426" w:type="dxa"/>
            <w:tcBorders>
              <w:top w:val="nil"/>
              <w:left w:val="nil"/>
              <w:bottom w:val="nil"/>
              <w:right w:val="nil"/>
            </w:tcBorders>
            <w:shd w:val="clear" w:color="000000" w:fill="FFFFFF"/>
            <w:noWrap/>
            <w:vAlign w:val="center"/>
            <w:hideMark/>
          </w:tcPr>
          <w:p w14:paraId="547A52E3" w14:textId="67FBEAA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1.61</w:t>
            </w:r>
          </w:p>
        </w:tc>
        <w:tc>
          <w:tcPr>
            <w:tcW w:w="143" w:type="dxa"/>
            <w:tcBorders>
              <w:top w:val="nil"/>
              <w:left w:val="nil"/>
              <w:bottom w:val="nil"/>
              <w:right w:val="nil"/>
            </w:tcBorders>
            <w:shd w:val="clear" w:color="000000" w:fill="FFFFFF"/>
            <w:noWrap/>
            <w:vAlign w:val="bottom"/>
            <w:hideMark/>
          </w:tcPr>
          <w:p w14:paraId="73CAAD2C" w14:textId="4F53140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162619A" w14:textId="79CBF5B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76472B15" w14:textId="1CB447C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45.6</w:t>
            </w:r>
          </w:p>
        </w:tc>
        <w:tc>
          <w:tcPr>
            <w:tcW w:w="425" w:type="dxa"/>
            <w:tcBorders>
              <w:top w:val="nil"/>
              <w:left w:val="nil"/>
              <w:bottom w:val="nil"/>
              <w:right w:val="nil"/>
            </w:tcBorders>
            <w:shd w:val="clear" w:color="000000" w:fill="FFFFFF"/>
            <w:noWrap/>
            <w:vAlign w:val="center"/>
            <w:hideMark/>
          </w:tcPr>
          <w:p w14:paraId="234CB22D" w14:textId="6168E8B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57.4</w:t>
            </w:r>
          </w:p>
        </w:tc>
        <w:tc>
          <w:tcPr>
            <w:tcW w:w="427" w:type="dxa"/>
            <w:tcBorders>
              <w:top w:val="nil"/>
              <w:left w:val="nil"/>
              <w:bottom w:val="nil"/>
              <w:right w:val="nil"/>
            </w:tcBorders>
            <w:shd w:val="clear" w:color="000000" w:fill="FFFFFF"/>
            <w:noWrap/>
            <w:vAlign w:val="bottom"/>
            <w:hideMark/>
          </w:tcPr>
          <w:p w14:paraId="505C3167" w14:textId="156C92E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2.14</w:t>
            </w:r>
          </w:p>
        </w:tc>
        <w:tc>
          <w:tcPr>
            <w:tcW w:w="160" w:type="dxa"/>
            <w:tcBorders>
              <w:top w:val="nil"/>
              <w:left w:val="nil"/>
              <w:bottom w:val="nil"/>
              <w:right w:val="nil"/>
            </w:tcBorders>
            <w:shd w:val="clear" w:color="000000" w:fill="FFFFFF"/>
            <w:noWrap/>
            <w:vAlign w:val="bottom"/>
            <w:hideMark/>
          </w:tcPr>
          <w:p w14:paraId="7BE01A13" w14:textId="19B1B69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5F554D0D" w14:textId="0AA1B0F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6679D931" w14:textId="06B5CBE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63.2</w:t>
            </w:r>
          </w:p>
        </w:tc>
        <w:tc>
          <w:tcPr>
            <w:tcW w:w="425" w:type="dxa"/>
            <w:tcBorders>
              <w:top w:val="nil"/>
              <w:left w:val="nil"/>
              <w:bottom w:val="nil"/>
              <w:right w:val="nil"/>
            </w:tcBorders>
            <w:shd w:val="clear" w:color="000000" w:fill="FFFFFF"/>
            <w:noWrap/>
            <w:vAlign w:val="center"/>
            <w:hideMark/>
          </w:tcPr>
          <w:p w14:paraId="6B8E1519" w14:textId="629CF4C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74.3</w:t>
            </w:r>
          </w:p>
        </w:tc>
        <w:tc>
          <w:tcPr>
            <w:tcW w:w="428" w:type="dxa"/>
            <w:tcBorders>
              <w:top w:val="nil"/>
              <w:left w:val="nil"/>
              <w:bottom w:val="nil"/>
              <w:right w:val="nil"/>
            </w:tcBorders>
            <w:shd w:val="clear" w:color="000000" w:fill="FFFFFF"/>
            <w:noWrap/>
            <w:vAlign w:val="bottom"/>
            <w:hideMark/>
          </w:tcPr>
          <w:p w14:paraId="44CC5A4A" w14:textId="146C210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2.02</w:t>
            </w:r>
          </w:p>
        </w:tc>
        <w:tc>
          <w:tcPr>
            <w:tcW w:w="147" w:type="dxa"/>
            <w:tcBorders>
              <w:top w:val="nil"/>
              <w:left w:val="nil"/>
              <w:bottom w:val="nil"/>
              <w:right w:val="nil"/>
            </w:tcBorders>
            <w:shd w:val="clear" w:color="000000" w:fill="FFFFFF"/>
            <w:noWrap/>
            <w:vAlign w:val="bottom"/>
            <w:hideMark/>
          </w:tcPr>
          <w:p w14:paraId="6EB0AC9C" w14:textId="526AD21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0ADAD3D0" w14:textId="4D87559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07FC7ED9" w14:textId="5DC7D58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74.6</w:t>
            </w:r>
          </w:p>
        </w:tc>
        <w:tc>
          <w:tcPr>
            <w:tcW w:w="426" w:type="dxa"/>
            <w:tcBorders>
              <w:top w:val="nil"/>
              <w:left w:val="nil"/>
              <w:bottom w:val="nil"/>
              <w:right w:val="nil"/>
            </w:tcBorders>
            <w:shd w:val="clear" w:color="000000" w:fill="FFFFFF"/>
            <w:noWrap/>
            <w:vAlign w:val="bottom"/>
            <w:hideMark/>
          </w:tcPr>
          <w:p w14:paraId="7C9B0BB7" w14:textId="7BAA1C3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85.2</w:t>
            </w:r>
          </w:p>
        </w:tc>
        <w:tc>
          <w:tcPr>
            <w:tcW w:w="423" w:type="dxa"/>
            <w:tcBorders>
              <w:top w:val="nil"/>
              <w:left w:val="nil"/>
              <w:bottom w:val="nil"/>
              <w:right w:val="nil"/>
            </w:tcBorders>
            <w:shd w:val="clear" w:color="000000" w:fill="FFFFFF"/>
            <w:noWrap/>
            <w:vAlign w:val="bottom"/>
            <w:hideMark/>
          </w:tcPr>
          <w:p w14:paraId="631D7738" w14:textId="0835FDB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1.91</w:t>
            </w:r>
          </w:p>
        </w:tc>
        <w:tc>
          <w:tcPr>
            <w:tcW w:w="160" w:type="dxa"/>
            <w:tcBorders>
              <w:top w:val="nil"/>
              <w:left w:val="nil"/>
              <w:bottom w:val="nil"/>
              <w:right w:val="nil"/>
            </w:tcBorders>
            <w:shd w:val="clear" w:color="000000" w:fill="FFFFFF"/>
            <w:noWrap/>
            <w:vAlign w:val="bottom"/>
            <w:hideMark/>
          </w:tcPr>
          <w:p w14:paraId="7C739667" w14:textId="6C0765E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795DDF4E" w14:textId="582A320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214CB723" w14:textId="27A312F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85.5</w:t>
            </w:r>
          </w:p>
        </w:tc>
        <w:tc>
          <w:tcPr>
            <w:tcW w:w="425" w:type="dxa"/>
            <w:tcBorders>
              <w:top w:val="nil"/>
              <w:left w:val="nil"/>
              <w:bottom w:val="nil"/>
              <w:right w:val="nil"/>
            </w:tcBorders>
            <w:shd w:val="clear" w:color="000000" w:fill="FFFFFF"/>
            <w:noWrap/>
            <w:vAlign w:val="bottom"/>
            <w:hideMark/>
          </w:tcPr>
          <w:p w14:paraId="171A80AD" w14:textId="5D56F68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93.1</w:t>
            </w:r>
          </w:p>
        </w:tc>
        <w:tc>
          <w:tcPr>
            <w:tcW w:w="382" w:type="dxa"/>
            <w:tcBorders>
              <w:top w:val="nil"/>
              <w:left w:val="nil"/>
              <w:bottom w:val="nil"/>
              <w:right w:val="nil"/>
            </w:tcBorders>
            <w:shd w:val="clear" w:color="000000" w:fill="FFFFFF"/>
            <w:noWrap/>
            <w:vAlign w:val="bottom"/>
            <w:hideMark/>
          </w:tcPr>
          <w:p w14:paraId="6EC720D8" w14:textId="4AD8534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1.38</w:t>
            </w:r>
          </w:p>
        </w:tc>
        <w:tc>
          <w:tcPr>
            <w:tcW w:w="166" w:type="dxa"/>
            <w:tcBorders>
              <w:top w:val="nil"/>
              <w:left w:val="nil"/>
              <w:bottom w:val="nil"/>
              <w:right w:val="nil"/>
            </w:tcBorders>
            <w:shd w:val="clear" w:color="000000" w:fill="FFFFFF"/>
            <w:noWrap/>
            <w:vAlign w:val="bottom"/>
            <w:hideMark/>
          </w:tcPr>
          <w:p w14:paraId="684400EB" w14:textId="3AD05E4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13E41A5B" w14:textId="6B9B636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30D3C683" w14:textId="59B8803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96.3</w:t>
            </w:r>
          </w:p>
        </w:tc>
        <w:tc>
          <w:tcPr>
            <w:tcW w:w="425" w:type="dxa"/>
            <w:tcBorders>
              <w:top w:val="nil"/>
              <w:left w:val="nil"/>
              <w:bottom w:val="nil"/>
              <w:right w:val="nil"/>
            </w:tcBorders>
            <w:shd w:val="clear" w:color="000000" w:fill="FFFFFF"/>
            <w:vAlign w:val="bottom"/>
          </w:tcPr>
          <w:p w14:paraId="477364EF" w14:textId="523C405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99.7</w:t>
            </w:r>
          </w:p>
        </w:tc>
        <w:tc>
          <w:tcPr>
            <w:tcW w:w="428" w:type="dxa"/>
            <w:tcBorders>
              <w:top w:val="nil"/>
              <w:left w:val="nil"/>
              <w:bottom w:val="nil"/>
              <w:right w:val="nil"/>
            </w:tcBorders>
            <w:shd w:val="clear" w:color="000000" w:fill="FFFFFF"/>
            <w:vAlign w:val="bottom"/>
          </w:tcPr>
          <w:p w14:paraId="30F3FA65" w14:textId="43148B4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0.61</w:t>
            </w:r>
          </w:p>
        </w:tc>
        <w:tc>
          <w:tcPr>
            <w:tcW w:w="175" w:type="dxa"/>
            <w:tcBorders>
              <w:top w:val="nil"/>
              <w:left w:val="nil"/>
              <w:bottom w:val="nil"/>
              <w:right w:val="nil"/>
            </w:tcBorders>
            <w:shd w:val="clear" w:color="000000" w:fill="FFFFFF"/>
            <w:vAlign w:val="bottom"/>
          </w:tcPr>
          <w:p w14:paraId="1AD9B8CE" w14:textId="780D3AC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4AFB0F18"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0C06295E" w14:textId="079201E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Senegal (SEN)</w:t>
            </w:r>
          </w:p>
        </w:tc>
        <w:tc>
          <w:tcPr>
            <w:tcW w:w="571" w:type="dxa"/>
            <w:tcBorders>
              <w:top w:val="nil"/>
              <w:left w:val="nil"/>
              <w:bottom w:val="nil"/>
              <w:right w:val="nil"/>
            </w:tcBorders>
            <w:shd w:val="clear" w:color="000000" w:fill="FFFFFF"/>
            <w:vAlign w:val="center"/>
          </w:tcPr>
          <w:p w14:paraId="636DA974" w14:textId="76FD44F6"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55B97837" w14:textId="05EE8D72"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0EFB3DBF" w14:textId="57F9F1D0"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0E5EB428" w14:textId="6D117EE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010AAAB9" w14:textId="433102B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2005</w:t>
            </w:r>
          </w:p>
        </w:tc>
        <w:tc>
          <w:tcPr>
            <w:tcW w:w="567" w:type="dxa"/>
            <w:tcBorders>
              <w:top w:val="nil"/>
              <w:left w:val="nil"/>
              <w:bottom w:val="nil"/>
              <w:right w:val="nil"/>
            </w:tcBorders>
            <w:shd w:val="clear" w:color="000000" w:fill="FFFFFF"/>
            <w:noWrap/>
            <w:vAlign w:val="bottom"/>
            <w:hideMark/>
          </w:tcPr>
          <w:p w14:paraId="11443E0C" w14:textId="10221D76"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2017</w:t>
            </w:r>
          </w:p>
        </w:tc>
        <w:tc>
          <w:tcPr>
            <w:tcW w:w="148" w:type="dxa"/>
            <w:tcBorders>
              <w:top w:val="nil"/>
              <w:left w:val="nil"/>
              <w:bottom w:val="nil"/>
              <w:right w:val="nil"/>
            </w:tcBorders>
            <w:shd w:val="clear" w:color="000000" w:fill="FFFFFF"/>
            <w:vAlign w:val="bottom"/>
          </w:tcPr>
          <w:p w14:paraId="17B8603D" w14:textId="73A24EFE"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020D06BD" w14:textId="608FCDF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57.9</w:t>
            </w:r>
          </w:p>
        </w:tc>
        <w:tc>
          <w:tcPr>
            <w:tcW w:w="425" w:type="dxa"/>
            <w:tcBorders>
              <w:top w:val="nil"/>
              <w:left w:val="nil"/>
              <w:bottom w:val="nil"/>
              <w:right w:val="nil"/>
            </w:tcBorders>
            <w:shd w:val="clear" w:color="000000" w:fill="FFFFFF"/>
            <w:noWrap/>
            <w:vAlign w:val="center"/>
            <w:hideMark/>
          </w:tcPr>
          <w:p w14:paraId="48C83E5D" w14:textId="4CA046A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65.5</w:t>
            </w:r>
          </w:p>
        </w:tc>
        <w:tc>
          <w:tcPr>
            <w:tcW w:w="426" w:type="dxa"/>
            <w:tcBorders>
              <w:top w:val="nil"/>
              <w:left w:val="nil"/>
              <w:bottom w:val="nil"/>
              <w:right w:val="nil"/>
            </w:tcBorders>
            <w:shd w:val="clear" w:color="000000" w:fill="FFFFFF"/>
            <w:noWrap/>
            <w:vAlign w:val="center"/>
            <w:hideMark/>
          </w:tcPr>
          <w:p w14:paraId="450D52BC" w14:textId="3C2957E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0.63</w:t>
            </w:r>
          </w:p>
        </w:tc>
        <w:tc>
          <w:tcPr>
            <w:tcW w:w="143" w:type="dxa"/>
            <w:tcBorders>
              <w:top w:val="nil"/>
              <w:left w:val="nil"/>
              <w:bottom w:val="nil"/>
              <w:right w:val="nil"/>
            </w:tcBorders>
            <w:shd w:val="clear" w:color="000000" w:fill="FFFFFF"/>
            <w:noWrap/>
            <w:vAlign w:val="bottom"/>
            <w:hideMark/>
          </w:tcPr>
          <w:p w14:paraId="2B2BE066" w14:textId="2B81562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4D4C6453" w14:textId="3346A87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06B191A2" w14:textId="2F5637B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18.7</w:t>
            </w:r>
          </w:p>
        </w:tc>
        <w:tc>
          <w:tcPr>
            <w:tcW w:w="425" w:type="dxa"/>
            <w:tcBorders>
              <w:top w:val="nil"/>
              <w:left w:val="nil"/>
              <w:bottom w:val="nil"/>
              <w:right w:val="nil"/>
            </w:tcBorders>
            <w:shd w:val="clear" w:color="000000" w:fill="FFFFFF"/>
            <w:noWrap/>
            <w:vAlign w:val="center"/>
            <w:hideMark/>
          </w:tcPr>
          <w:p w14:paraId="652CA048" w14:textId="5316572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30.6</w:t>
            </w:r>
          </w:p>
        </w:tc>
        <w:tc>
          <w:tcPr>
            <w:tcW w:w="427" w:type="dxa"/>
            <w:tcBorders>
              <w:top w:val="nil"/>
              <w:left w:val="nil"/>
              <w:bottom w:val="nil"/>
              <w:right w:val="nil"/>
            </w:tcBorders>
            <w:shd w:val="clear" w:color="000000" w:fill="FFFFFF"/>
            <w:noWrap/>
            <w:vAlign w:val="bottom"/>
            <w:hideMark/>
          </w:tcPr>
          <w:p w14:paraId="7C0DDF57" w14:textId="598AC89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0.99</w:t>
            </w:r>
          </w:p>
        </w:tc>
        <w:tc>
          <w:tcPr>
            <w:tcW w:w="160" w:type="dxa"/>
            <w:tcBorders>
              <w:top w:val="nil"/>
              <w:left w:val="nil"/>
              <w:bottom w:val="nil"/>
              <w:right w:val="nil"/>
            </w:tcBorders>
            <w:shd w:val="clear" w:color="000000" w:fill="FFFFFF"/>
            <w:noWrap/>
            <w:vAlign w:val="bottom"/>
            <w:hideMark/>
          </w:tcPr>
          <w:p w14:paraId="3B3E101B" w14:textId="43DAA1A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56FCAD41" w14:textId="017DF54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368F8176" w14:textId="04B745C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40.2</w:t>
            </w:r>
          </w:p>
        </w:tc>
        <w:tc>
          <w:tcPr>
            <w:tcW w:w="425" w:type="dxa"/>
            <w:tcBorders>
              <w:top w:val="nil"/>
              <w:left w:val="nil"/>
              <w:bottom w:val="nil"/>
              <w:right w:val="nil"/>
            </w:tcBorders>
            <w:shd w:val="clear" w:color="000000" w:fill="FFFFFF"/>
            <w:noWrap/>
            <w:vAlign w:val="center"/>
            <w:hideMark/>
          </w:tcPr>
          <w:p w14:paraId="3A666675" w14:textId="6ACBAFA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50.5</w:t>
            </w:r>
          </w:p>
        </w:tc>
        <w:tc>
          <w:tcPr>
            <w:tcW w:w="428" w:type="dxa"/>
            <w:tcBorders>
              <w:top w:val="nil"/>
              <w:left w:val="nil"/>
              <w:bottom w:val="nil"/>
              <w:right w:val="nil"/>
            </w:tcBorders>
            <w:shd w:val="clear" w:color="000000" w:fill="FFFFFF"/>
            <w:noWrap/>
            <w:vAlign w:val="bottom"/>
            <w:hideMark/>
          </w:tcPr>
          <w:p w14:paraId="05756123" w14:textId="4A126A8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0.87</w:t>
            </w:r>
          </w:p>
        </w:tc>
        <w:tc>
          <w:tcPr>
            <w:tcW w:w="147" w:type="dxa"/>
            <w:tcBorders>
              <w:top w:val="nil"/>
              <w:left w:val="nil"/>
              <w:bottom w:val="nil"/>
              <w:right w:val="nil"/>
            </w:tcBorders>
            <w:shd w:val="clear" w:color="000000" w:fill="FFFFFF"/>
            <w:noWrap/>
            <w:vAlign w:val="bottom"/>
            <w:hideMark/>
          </w:tcPr>
          <w:p w14:paraId="031C2BE6" w14:textId="4A54A24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6ACCC229" w14:textId="1BEE3F4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4C419429" w14:textId="1D4488D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57.4</w:t>
            </w:r>
          </w:p>
        </w:tc>
        <w:tc>
          <w:tcPr>
            <w:tcW w:w="426" w:type="dxa"/>
            <w:tcBorders>
              <w:top w:val="nil"/>
              <w:left w:val="nil"/>
              <w:bottom w:val="nil"/>
              <w:right w:val="nil"/>
            </w:tcBorders>
            <w:shd w:val="clear" w:color="000000" w:fill="FFFFFF"/>
            <w:noWrap/>
            <w:vAlign w:val="bottom"/>
            <w:hideMark/>
          </w:tcPr>
          <w:p w14:paraId="0ADDBDA4" w14:textId="539E58E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66.9</w:t>
            </w:r>
          </w:p>
        </w:tc>
        <w:tc>
          <w:tcPr>
            <w:tcW w:w="423" w:type="dxa"/>
            <w:tcBorders>
              <w:top w:val="nil"/>
              <w:left w:val="nil"/>
              <w:bottom w:val="nil"/>
              <w:right w:val="nil"/>
            </w:tcBorders>
            <w:shd w:val="clear" w:color="000000" w:fill="FFFFFF"/>
            <w:noWrap/>
            <w:vAlign w:val="bottom"/>
            <w:hideMark/>
          </w:tcPr>
          <w:p w14:paraId="77C100C3" w14:textId="518AAEC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0.79</w:t>
            </w:r>
          </w:p>
        </w:tc>
        <w:tc>
          <w:tcPr>
            <w:tcW w:w="160" w:type="dxa"/>
            <w:tcBorders>
              <w:top w:val="nil"/>
              <w:left w:val="nil"/>
              <w:bottom w:val="nil"/>
              <w:right w:val="nil"/>
            </w:tcBorders>
            <w:shd w:val="clear" w:color="000000" w:fill="FFFFFF"/>
            <w:noWrap/>
            <w:vAlign w:val="bottom"/>
            <w:hideMark/>
          </w:tcPr>
          <w:p w14:paraId="42471DEB" w14:textId="60EFD6A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3D539B8F" w14:textId="4F32DAA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4B8398F6" w14:textId="240E500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76.3</w:t>
            </w:r>
          </w:p>
        </w:tc>
        <w:tc>
          <w:tcPr>
            <w:tcW w:w="425" w:type="dxa"/>
            <w:tcBorders>
              <w:top w:val="nil"/>
              <w:left w:val="nil"/>
              <w:bottom w:val="nil"/>
              <w:right w:val="nil"/>
            </w:tcBorders>
            <w:shd w:val="clear" w:color="000000" w:fill="FFFFFF"/>
            <w:noWrap/>
            <w:vAlign w:val="bottom"/>
            <w:hideMark/>
          </w:tcPr>
          <w:p w14:paraId="128FF14F" w14:textId="26AED56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82.1</w:t>
            </w:r>
          </w:p>
        </w:tc>
        <w:tc>
          <w:tcPr>
            <w:tcW w:w="382" w:type="dxa"/>
            <w:tcBorders>
              <w:top w:val="nil"/>
              <w:left w:val="nil"/>
              <w:bottom w:val="nil"/>
              <w:right w:val="nil"/>
            </w:tcBorders>
            <w:shd w:val="clear" w:color="000000" w:fill="FFFFFF"/>
            <w:noWrap/>
            <w:vAlign w:val="bottom"/>
            <w:hideMark/>
          </w:tcPr>
          <w:p w14:paraId="3729124E" w14:textId="62F8BC6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0.49</w:t>
            </w:r>
          </w:p>
        </w:tc>
        <w:tc>
          <w:tcPr>
            <w:tcW w:w="166" w:type="dxa"/>
            <w:tcBorders>
              <w:top w:val="nil"/>
              <w:left w:val="nil"/>
              <w:bottom w:val="nil"/>
              <w:right w:val="nil"/>
            </w:tcBorders>
            <w:shd w:val="clear" w:color="000000" w:fill="FFFFFF"/>
            <w:noWrap/>
            <w:vAlign w:val="bottom"/>
            <w:hideMark/>
          </w:tcPr>
          <w:p w14:paraId="3DB0136D" w14:textId="42B55D6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26E61551" w14:textId="25972B17"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63CC7A4C" w14:textId="0A11A461"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97.1</w:t>
            </w:r>
          </w:p>
        </w:tc>
        <w:tc>
          <w:tcPr>
            <w:tcW w:w="425" w:type="dxa"/>
            <w:tcBorders>
              <w:top w:val="nil"/>
              <w:left w:val="nil"/>
              <w:bottom w:val="nil"/>
              <w:right w:val="nil"/>
            </w:tcBorders>
            <w:shd w:val="clear" w:color="000000" w:fill="FFFFFF"/>
            <w:vAlign w:val="bottom"/>
          </w:tcPr>
          <w:p w14:paraId="367CA674" w14:textId="4B892FA2"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97.5</w:t>
            </w:r>
          </w:p>
        </w:tc>
        <w:tc>
          <w:tcPr>
            <w:tcW w:w="428" w:type="dxa"/>
            <w:tcBorders>
              <w:top w:val="nil"/>
              <w:left w:val="nil"/>
              <w:bottom w:val="nil"/>
              <w:right w:val="nil"/>
            </w:tcBorders>
            <w:shd w:val="clear" w:color="000000" w:fill="FFFFFF"/>
            <w:vAlign w:val="bottom"/>
          </w:tcPr>
          <w:p w14:paraId="670A78BE" w14:textId="1FB63708"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0.04</w:t>
            </w:r>
          </w:p>
        </w:tc>
        <w:tc>
          <w:tcPr>
            <w:tcW w:w="175" w:type="dxa"/>
            <w:tcBorders>
              <w:top w:val="nil"/>
              <w:left w:val="nil"/>
              <w:bottom w:val="nil"/>
              <w:right w:val="nil"/>
            </w:tcBorders>
            <w:shd w:val="clear" w:color="000000" w:fill="FFFFFF"/>
            <w:vAlign w:val="bottom"/>
          </w:tcPr>
          <w:p w14:paraId="17C7119A" w14:textId="74CA4057"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rPr>
              <w:t> </w:t>
            </w:r>
          </w:p>
        </w:tc>
      </w:tr>
      <w:tr w:rsidR="00E45458" w:rsidRPr="006068F9" w14:paraId="15479B5E"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1C7EF6DE" w14:textId="13542F5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Sierra Leone (SLE)</w:t>
            </w:r>
          </w:p>
        </w:tc>
        <w:tc>
          <w:tcPr>
            <w:tcW w:w="571" w:type="dxa"/>
            <w:tcBorders>
              <w:top w:val="nil"/>
              <w:left w:val="nil"/>
              <w:bottom w:val="nil"/>
              <w:right w:val="nil"/>
            </w:tcBorders>
            <w:shd w:val="clear" w:color="000000" w:fill="FFFFFF"/>
            <w:vAlign w:val="center"/>
          </w:tcPr>
          <w:p w14:paraId="4DD172BF" w14:textId="3763D01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5AE0B5A5" w14:textId="63D2F10B"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5F88A95C" w14:textId="03B18A14"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142" w:type="dxa"/>
            <w:tcBorders>
              <w:top w:val="nil"/>
              <w:left w:val="nil"/>
              <w:bottom w:val="nil"/>
              <w:right w:val="nil"/>
            </w:tcBorders>
            <w:shd w:val="clear" w:color="000000" w:fill="FFFFFF"/>
            <w:vAlign w:val="center"/>
          </w:tcPr>
          <w:p w14:paraId="37D64D24" w14:textId="35145D3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772BE9E4" w14:textId="4B701EA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2013</w:t>
            </w:r>
          </w:p>
        </w:tc>
        <w:tc>
          <w:tcPr>
            <w:tcW w:w="567" w:type="dxa"/>
            <w:tcBorders>
              <w:top w:val="nil"/>
              <w:left w:val="nil"/>
              <w:bottom w:val="nil"/>
              <w:right w:val="nil"/>
            </w:tcBorders>
            <w:shd w:val="clear" w:color="000000" w:fill="FFFFFF"/>
            <w:noWrap/>
            <w:vAlign w:val="bottom"/>
            <w:hideMark/>
          </w:tcPr>
          <w:p w14:paraId="6AB8CE3B" w14:textId="29AFB946"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2017</w:t>
            </w:r>
          </w:p>
        </w:tc>
        <w:tc>
          <w:tcPr>
            <w:tcW w:w="148" w:type="dxa"/>
            <w:tcBorders>
              <w:top w:val="nil"/>
              <w:left w:val="nil"/>
              <w:bottom w:val="nil"/>
              <w:right w:val="nil"/>
            </w:tcBorders>
            <w:shd w:val="clear" w:color="000000" w:fill="FFFFFF"/>
            <w:vAlign w:val="bottom"/>
          </w:tcPr>
          <w:p w14:paraId="10AA027B" w14:textId="65BE739C"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4ECC97C2" w14:textId="244BD9A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53.9</w:t>
            </w:r>
          </w:p>
        </w:tc>
        <w:tc>
          <w:tcPr>
            <w:tcW w:w="425" w:type="dxa"/>
            <w:tcBorders>
              <w:top w:val="nil"/>
              <w:left w:val="nil"/>
              <w:bottom w:val="nil"/>
              <w:right w:val="nil"/>
            </w:tcBorders>
            <w:shd w:val="clear" w:color="000000" w:fill="FFFFFF"/>
            <w:noWrap/>
            <w:vAlign w:val="center"/>
            <w:hideMark/>
          </w:tcPr>
          <w:p w14:paraId="19E6BDA7" w14:textId="5B7D6EA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62.4</w:t>
            </w:r>
          </w:p>
        </w:tc>
        <w:tc>
          <w:tcPr>
            <w:tcW w:w="426" w:type="dxa"/>
            <w:tcBorders>
              <w:top w:val="nil"/>
              <w:left w:val="nil"/>
              <w:bottom w:val="nil"/>
              <w:right w:val="nil"/>
            </w:tcBorders>
            <w:shd w:val="clear" w:color="000000" w:fill="FFFFFF"/>
            <w:noWrap/>
            <w:vAlign w:val="center"/>
            <w:hideMark/>
          </w:tcPr>
          <w:p w14:paraId="440670C8" w14:textId="0AD94BE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2.12</w:t>
            </w:r>
          </w:p>
        </w:tc>
        <w:tc>
          <w:tcPr>
            <w:tcW w:w="143" w:type="dxa"/>
            <w:tcBorders>
              <w:top w:val="nil"/>
              <w:left w:val="nil"/>
              <w:bottom w:val="nil"/>
              <w:right w:val="nil"/>
            </w:tcBorders>
            <w:shd w:val="clear" w:color="000000" w:fill="FFFFFF"/>
            <w:noWrap/>
            <w:vAlign w:val="bottom"/>
            <w:hideMark/>
          </w:tcPr>
          <w:p w14:paraId="46217C93" w14:textId="76FFCF9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0DB4FE07" w14:textId="5340F11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73821839" w14:textId="1F76979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25.0</w:t>
            </w:r>
          </w:p>
        </w:tc>
        <w:tc>
          <w:tcPr>
            <w:tcW w:w="425" w:type="dxa"/>
            <w:tcBorders>
              <w:top w:val="nil"/>
              <w:left w:val="nil"/>
              <w:bottom w:val="nil"/>
              <w:right w:val="nil"/>
            </w:tcBorders>
            <w:shd w:val="clear" w:color="000000" w:fill="FFFFFF"/>
            <w:noWrap/>
            <w:vAlign w:val="center"/>
            <w:hideMark/>
          </w:tcPr>
          <w:p w14:paraId="60E8400F" w14:textId="399E3A6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32.0</w:t>
            </w:r>
          </w:p>
        </w:tc>
        <w:tc>
          <w:tcPr>
            <w:tcW w:w="427" w:type="dxa"/>
            <w:tcBorders>
              <w:top w:val="nil"/>
              <w:left w:val="nil"/>
              <w:bottom w:val="nil"/>
              <w:right w:val="nil"/>
            </w:tcBorders>
            <w:shd w:val="clear" w:color="000000" w:fill="FFFFFF"/>
            <w:noWrap/>
            <w:vAlign w:val="bottom"/>
            <w:hideMark/>
          </w:tcPr>
          <w:p w14:paraId="48EE7B4E" w14:textId="22A47EF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1.75</w:t>
            </w:r>
          </w:p>
        </w:tc>
        <w:tc>
          <w:tcPr>
            <w:tcW w:w="160" w:type="dxa"/>
            <w:tcBorders>
              <w:top w:val="nil"/>
              <w:left w:val="nil"/>
              <w:bottom w:val="nil"/>
              <w:right w:val="nil"/>
            </w:tcBorders>
            <w:shd w:val="clear" w:color="000000" w:fill="FFFFFF"/>
            <w:noWrap/>
            <w:vAlign w:val="bottom"/>
            <w:hideMark/>
          </w:tcPr>
          <w:p w14:paraId="7FFD42D6" w14:textId="159A9B3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31FA1456" w14:textId="3414BCE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61EB062D" w14:textId="7B1D9E1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41.8</w:t>
            </w:r>
          </w:p>
        </w:tc>
        <w:tc>
          <w:tcPr>
            <w:tcW w:w="425" w:type="dxa"/>
            <w:tcBorders>
              <w:top w:val="nil"/>
              <w:left w:val="nil"/>
              <w:bottom w:val="nil"/>
              <w:right w:val="nil"/>
            </w:tcBorders>
            <w:shd w:val="clear" w:color="000000" w:fill="FFFFFF"/>
            <w:noWrap/>
            <w:vAlign w:val="center"/>
            <w:hideMark/>
          </w:tcPr>
          <w:p w14:paraId="1058CB83" w14:textId="22A507B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51.8</w:t>
            </w:r>
          </w:p>
        </w:tc>
        <w:tc>
          <w:tcPr>
            <w:tcW w:w="428" w:type="dxa"/>
            <w:tcBorders>
              <w:top w:val="nil"/>
              <w:left w:val="nil"/>
              <w:bottom w:val="nil"/>
              <w:right w:val="nil"/>
            </w:tcBorders>
            <w:shd w:val="clear" w:color="000000" w:fill="FFFFFF"/>
            <w:noWrap/>
            <w:vAlign w:val="bottom"/>
            <w:hideMark/>
          </w:tcPr>
          <w:p w14:paraId="398407EE" w14:textId="394E80C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2.52</w:t>
            </w:r>
          </w:p>
        </w:tc>
        <w:tc>
          <w:tcPr>
            <w:tcW w:w="147" w:type="dxa"/>
            <w:tcBorders>
              <w:top w:val="nil"/>
              <w:left w:val="nil"/>
              <w:bottom w:val="nil"/>
              <w:right w:val="nil"/>
            </w:tcBorders>
            <w:shd w:val="clear" w:color="000000" w:fill="FFFFFF"/>
            <w:noWrap/>
            <w:vAlign w:val="bottom"/>
            <w:hideMark/>
          </w:tcPr>
          <w:p w14:paraId="1930F6CD" w14:textId="258C907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0678D8F0" w14:textId="2075323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65272715" w14:textId="476F068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53.9</w:t>
            </w:r>
          </w:p>
        </w:tc>
        <w:tc>
          <w:tcPr>
            <w:tcW w:w="426" w:type="dxa"/>
            <w:tcBorders>
              <w:top w:val="nil"/>
              <w:left w:val="nil"/>
              <w:bottom w:val="nil"/>
              <w:right w:val="nil"/>
            </w:tcBorders>
            <w:shd w:val="clear" w:color="000000" w:fill="FFFFFF"/>
            <w:noWrap/>
            <w:vAlign w:val="bottom"/>
            <w:hideMark/>
          </w:tcPr>
          <w:p w14:paraId="2A133DCD" w14:textId="637A6FA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63.8</w:t>
            </w:r>
          </w:p>
        </w:tc>
        <w:tc>
          <w:tcPr>
            <w:tcW w:w="423" w:type="dxa"/>
            <w:tcBorders>
              <w:top w:val="nil"/>
              <w:left w:val="nil"/>
              <w:bottom w:val="nil"/>
              <w:right w:val="nil"/>
            </w:tcBorders>
            <w:shd w:val="clear" w:color="000000" w:fill="FFFFFF"/>
            <w:noWrap/>
            <w:vAlign w:val="bottom"/>
            <w:hideMark/>
          </w:tcPr>
          <w:p w14:paraId="3F36ADE6" w14:textId="7B1F4E9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2.47</w:t>
            </w:r>
          </w:p>
        </w:tc>
        <w:tc>
          <w:tcPr>
            <w:tcW w:w="160" w:type="dxa"/>
            <w:tcBorders>
              <w:top w:val="nil"/>
              <w:left w:val="nil"/>
              <w:bottom w:val="nil"/>
              <w:right w:val="nil"/>
            </w:tcBorders>
            <w:shd w:val="clear" w:color="000000" w:fill="FFFFFF"/>
            <w:noWrap/>
            <w:vAlign w:val="bottom"/>
            <w:hideMark/>
          </w:tcPr>
          <w:p w14:paraId="2FBA34E3" w14:textId="499E249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158BA443" w14:textId="24A0177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29294FDF" w14:textId="79DF903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66.4</w:t>
            </w:r>
          </w:p>
        </w:tc>
        <w:tc>
          <w:tcPr>
            <w:tcW w:w="425" w:type="dxa"/>
            <w:tcBorders>
              <w:top w:val="nil"/>
              <w:left w:val="nil"/>
              <w:bottom w:val="nil"/>
              <w:right w:val="nil"/>
            </w:tcBorders>
            <w:shd w:val="clear" w:color="000000" w:fill="FFFFFF"/>
            <w:noWrap/>
            <w:vAlign w:val="bottom"/>
            <w:hideMark/>
          </w:tcPr>
          <w:p w14:paraId="30E9D3F6" w14:textId="3A66821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76.0</w:t>
            </w:r>
          </w:p>
        </w:tc>
        <w:tc>
          <w:tcPr>
            <w:tcW w:w="382" w:type="dxa"/>
            <w:tcBorders>
              <w:top w:val="nil"/>
              <w:left w:val="nil"/>
              <w:bottom w:val="nil"/>
              <w:right w:val="nil"/>
            </w:tcBorders>
            <w:shd w:val="clear" w:color="000000" w:fill="FFFFFF"/>
            <w:noWrap/>
            <w:vAlign w:val="bottom"/>
            <w:hideMark/>
          </w:tcPr>
          <w:p w14:paraId="157555D1" w14:textId="055903B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2.40</w:t>
            </w:r>
          </w:p>
        </w:tc>
        <w:tc>
          <w:tcPr>
            <w:tcW w:w="166" w:type="dxa"/>
            <w:tcBorders>
              <w:top w:val="nil"/>
              <w:left w:val="nil"/>
              <w:bottom w:val="nil"/>
              <w:right w:val="nil"/>
            </w:tcBorders>
            <w:shd w:val="clear" w:color="000000" w:fill="FFFFFF"/>
            <w:noWrap/>
            <w:vAlign w:val="bottom"/>
            <w:hideMark/>
          </w:tcPr>
          <w:p w14:paraId="5169F769" w14:textId="447F5D8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694551BB" w14:textId="31B4A99E"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235D63ED" w14:textId="621C90AB"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82.5</w:t>
            </w:r>
          </w:p>
        </w:tc>
        <w:tc>
          <w:tcPr>
            <w:tcW w:w="425" w:type="dxa"/>
            <w:tcBorders>
              <w:top w:val="nil"/>
              <w:left w:val="nil"/>
              <w:bottom w:val="nil"/>
              <w:right w:val="nil"/>
            </w:tcBorders>
            <w:shd w:val="clear" w:color="000000" w:fill="FFFFFF"/>
            <w:vAlign w:val="bottom"/>
          </w:tcPr>
          <w:p w14:paraId="50CF51A4" w14:textId="3D01327D"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88.3</w:t>
            </w:r>
          </w:p>
        </w:tc>
        <w:tc>
          <w:tcPr>
            <w:tcW w:w="428" w:type="dxa"/>
            <w:tcBorders>
              <w:top w:val="nil"/>
              <w:left w:val="nil"/>
              <w:bottom w:val="nil"/>
              <w:right w:val="nil"/>
            </w:tcBorders>
            <w:shd w:val="clear" w:color="000000" w:fill="FFFFFF"/>
            <w:vAlign w:val="bottom"/>
          </w:tcPr>
          <w:p w14:paraId="3C7BD28D" w14:textId="39D2DF95"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1.45</w:t>
            </w:r>
          </w:p>
        </w:tc>
        <w:tc>
          <w:tcPr>
            <w:tcW w:w="175" w:type="dxa"/>
            <w:tcBorders>
              <w:top w:val="nil"/>
              <w:left w:val="nil"/>
              <w:bottom w:val="nil"/>
              <w:right w:val="nil"/>
            </w:tcBorders>
            <w:shd w:val="clear" w:color="000000" w:fill="FFFFFF"/>
            <w:vAlign w:val="bottom"/>
          </w:tcPr>
          <w:p w14:paraId="75493A1F" w14:textId="21F318C6"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08F9C148"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77203265" w14:textId="5798D5A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Tanzania (TZA)</w:t>
            </w:r>
          </w:p>
        </w:tc>
        <w:tc>
          <w:tcPr>
            <w:tcW w:w="571" w:type="dxa"/>
            <w:tcBorders>
              <w:top w:val="nil"/>
              <w:left w:val="nil"/>
              <w:bottom w:val="nil"/>
              <w:right w:val="nil"/>
            </w:tcBorders>
            <w:shd w:val="clear" w:color="000000" w:fill="FFFFFF"/>
            <w:vAlign w:val="center"/>
          </w:tcPr>
          <w:p w14:paraId="293A574F" w14:textId="74047727"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589AF857" w14:textId="6A79A895"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bottom w:val="nil"/>
              <w:right w:val="nil"/>
            </w:tcBorders>
            <w:shd w:val="clear" w:color="000000" w:fill="FFFFFF"/>
            <w:vAlign w:val="center"/>
          </w:tcPr>
          <w:p w14:paraId="664FA0C7" w14:textId="75E5F237"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232C3191" w14:textId="7A2C1C4D"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3E344D0A" w14:textId="7799DBB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777C3C37" w14:textId="0838E120"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2015-16</w:t>
            </w:r>
          </w:p>
        </w:tc>
        <w:tc>
          <w:tcPr>
            <w:tcW w:w="148" w:type="dxa"/>
            <w:tcBorders>
              <w:top w:val="nil"/>
              <w:left w:val="nil"/>
              <w:bottom w:val="nil"/>
              <w:right w:val="nil"/>
            </w:tcBorders>
            <w:shd w:val="clear" w:color="000000" w:fill="FFFFFF"/>
            <w:vAlign w:val="bottom"/>
          </w:tcPr>
          <w:p w14:paraId="2E85DE7C" w14:textId="590EBA02"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741F0409" w14:textId="7472443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59.3</w:t>
            </w:r>
          </w:p>
        </w:tc>
        <w:tc>
          <w:tcPr>
            <w:tcW w:w="425" w:type="dxa"/>
            <w:tcBorders>
              <w:top w:val="nil"/>
              <w:left w:val="nil"/>
              <w:bottom w:val="nil"/>
              <w:right w:val="nil"/>
            </w:tcBorders>
            <w:shd w:val="clear" w:color="000000" w:fill="FFFFFF"/>
            <w:noWrap/>
            <w:vAlign w:val="center"/>
            <w:hideMark/>
          </w:tcPr>
          <w:p w14:paraId="64EAC96C" w14:textId="1E3B6EC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63.5</w:t>
            </w:r>
          </w:p>
        </w:tc>
        <w:tc>
          <w:tcPr>
            <w:tcW w:w="426" w:type="dxa"/>
            <w:tcBorders>
              <w:top w:val="nil"/>
              <w:left w:val="nil"/>
              <w:bottom w:val="nil"/>
              <w:right w:val="nil"/>
            </w:tcBorders>
            <w:shd w:val="clear" w:color="000000" w:fill="FFFFFF"/>
            <w:noWrap/>
            <w:vAlign w:val="center"/>
            <w:hideMark/>
          </w:tcPr>
          <w:p w14:paraId="1E3E33B1" w14:textId="08EC65E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0.77</w:t>
            </w:r>
          </w:p>
        </w:tc>
        <w:tc>
          <w:tcPr>
            <w:tcW w:w="143" w:type="dxa"/>
            <w:tcBorders>
              <w:top w:val="nil"/>
              <w:left w:val="nil"/>
              <w:bottom w:val="nil"/>
              <w:right w:val="nil"/>
            </w:tcBorders>
            <w:shd w:val="clear" w:color="000000" w:fill="FFFFFF"/>
            <w:noWrap/>
            <w:vAlign w:val="bottom"/>
            <w:hideMark/>
          </w:tcPr>
          <w:p w14:paraId="5351BFA7" w14:textId="13EF6BF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023245E9" w14:textId="1C0BB82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5DB09FC2" w14:textId="0CBEE06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32.3</w:t>
            </w:r>
          </w:p>
        </w:tc>
        <w:tc>
          <w:tcPr>
            <w:tcW w:w="425" w:type="dxa"/>
            <w:tcBorders>
              <w:top w:val="nil"/>
              <w:left w:val="nil"/>
              <w:bottom w:val="nil"/>
              <w:right w:val="nil"/>
            </w:tcBorders>
            <w:shd w:val="clear" w:color="000000" w:fill="FFFFFF"/>
            <w:noWrap/>
            <w:vAlign w:val="center"/>
            <w:hideMark/>
          </w:tcPr>
          <w:p w14:paraId="5BEDC472" w14:textId="536EB5B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35.7</w:t>
            </w:r>
          </w:p>
        </w:tc>
        <w:tc>
          <w:tcPr>
            <w:tcW w:w="427" w:type="dxa"/>
            <w:tcBorders>
              <w:top w:val="nil"/>
              <w:left w:val="nil"/>
              <w:bottom w:val="nil"/>
              <w:right w:val="nil"/>
            </w:tcBorders>
            <w:shd w:val="clear" w:color="000000" w:fill="FFFFFF"/>
            <w:noWrap/>
            <w:vAlign w:val="bottom"/>
            <w:hideMark/>
          </w:tcPr>
          <w:p w14:paraId="4B963AA1" w14:textId="3311C98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0.62</w:t>
            </w:r>
          </w:p>
        </w:tc>
        <w:tc>
          <w:tcPr>
            <w:tcW w:w="160" w:type="dxa"/>
            <w:tcBorders>
              <w:top w:val="nil"/>
              <w:left w:val="nil"/>
              <w:bottom w:val="nil"/>
              <w:right w:val="nil"/>
            </w:tcBorders>
            <w:shd w:val="clear" w:color="000000" w:fill="FFFFFF"/>
            <w:noWrap/>
            <w:vAlign w:val="bottom"/>
            <w:hideMark/>
          </w:tcPr>
          <w:p w14:paraId="5D541DEF" w14:textId="0C5974E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bottom w:val="nil"/>
              <w:right w:val="nil"/>
            </w:tcBorders>
            <w:shd w:val="clear" w:color="000000" w:fill="FFFFFF"/>
            <w:noWrap/>
            <w:vAlign w:val="bottom"/>
            <w:hideMark/>
          </w:tcPr>
          <w:p w14:paraId="7F0D45CB" w14:textId="32E8C19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3B3B7322" w14:textId="0261AA0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50.8</w:t>
            </w:r>
          </w:p>
        </w:tc>
        <w:tc>
          <w:tcPr>
            <w:tcW w:w="425" w:type="dxa"/>
            <w:tcBorders>
              <w:top w:val="nil"/>
              <w:left w:val="nil"/>
              <w:bottom w:val="nil"/>
              <w:right w:val="nil"/>
            </w:tcBorders>
            <w:shd w:val="clear" w:color="000000" w:fill="FFFFFF"/>
            <w:noWrap/>
            <w:vAlign w:val="center"/>
            <w:hideMark/>
          </w:tcPr>
          <w:p w14:paraId="72BCB8E3" w14:textId="5A18C38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53.4</w:t>
            </w:r>
          </w:p>
        </w:tc>
        <w:tc>
          <w:tcPr>
            <w:tcW w:w="428" w:type="dxa"/>
            <w:tcBorders>
              <w:top w:val="nil"/>
              <w:left w:val="nil"/>
              <w:bottom w:val="nil"/>
              <w:right w:val="nil"/>
            </w:tcBorders>
            <w:shd w:val="clear" w:color="000000" w:fill="FFFFFF"/>
            <w:noWrap/>
            <w:vAlign w:val="bottom"/>
            <w:hideMark/>
          </w:tcPr>
          <w:p w14:paraId="4D0DDEFD" w14:textId="07085F5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0.48</w:t>
            </w:r>
          </w:p>
        </w:tc>
        <w:tc>
          <w:tcPr>
            <w:tcW w:w="147" w:type="dxa"/>
            <w:tcBorders>
              <w:top w:val="nil"/>
              <w:left w:val="nil"/>
              <w:bottom w:val="nil"/>
              <w:right w:val="nil"/>
            </w:tcBorders>
            <w:shd w:val="clear" w:color="000000" w:fill="FFFFFF"/>
            <w:noWrap/>
            <w:vAlign w:val="bottom"/>
            <w:hideMark/>
          </w:tcPr>
          <w:p w14:paraId="283079EF" w14:textId="638AA26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66C2A07C" w14:textId="3908485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5393AD02" w14:textId="0A4A39B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58.6</w:t>
            </w:r>
          </w:p>
        </w:tc>
        <w:tc>
          <w:tcPr>
            <w:tcW w:w="426" w:type="dxa"/>
            <w:tcBorders>
              <w:top w:val="nil"/>
              <w:left w:val="nil"/>
              <w:bottom w:val="nil"/>
              <w:right w:val="nil"/>
            </w:tcBorders>
            <w:shd w:val="clear" w:color="000000" w:fill="FFFFFF"/>
            <w:noWrap/>
            <w:vAlign w:val="bottom"/>
            <w:hideMark/>
          </w:tcPr>
          <w:p w14:paraId="6360F825" w14:textId="47BCC24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64.6</w:t>
            </w:r>
          </w:p>
        </w:tc>
        <w:tc>
          <w:tcPr>
            <w:tcW w:w="423" w:type="dxa"/>
            <w:tcBorders>
              <w:top w:val="nil"/>
              <w:left w:val="nil"/>
              <w:bottom w:val="nil"/>
              <w:right w:val="nil"/>
            </w:tcBorders>
            <w:shd w:val="clear" w:color="000000" w:fill="FFFFFF"/>
            <w:noWrap/>
            <w:vAlign w:val="bottom"/>
            <w:hideMark/>
          </w:tcPr>
          <w:p w14:paraId="1A1C9C27" w14:textId="057D51C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1.08</w:t>
            </w:r>
          </w:p>
        </w:tc>
        <w:tc>
          <w:tcPr>
            <w:tcW w:w="160" w:type="dxa"/>
            <w:tcBorders>
              <w:top w:val="nil"/>
              <w:left w:val="nil"/>
              <w:bottom w:val="nil"/>
              <w:right w:val="nil"/>
            </w:tcBorders>
            <w:shd w:val="clear" w:color="000000" w:fill="FFFFFF"/>
            <w:noWrap/>
            <w:vAlign w:val="bottom"/>
            <w:hideMark/>
          </w:tcPr>
          <w:p w14:paraId="569F4F8B" w14:textId="1CE2A51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38BB7D5C" w14:textId="5984B87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0BC5018D" w14:textId="1C1FA64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70.1</w:t>
            </w:r>
          </w:p>
        </w:tc>
        <w:tc>
          <w:tcPr>
            <w:tcW w:w="425" w:type="dxa"/>
            <w:tcBorders>
              <w:top w:val="nil"/>
              <w:left w:val="nil"/>
              <w:bottom w:val="nil"/>
              <w:right w:val="nil"/>
            </w:tcBorders>
            <w:shd w:val="clear" w:color="000000" w:fill="FFFFFF"/>
            <w:noWrap/>
            <w:vAlign w:val="bottom"/>
            <w:hideMark/>
          </w:tcPr>
          <w:p w14:paraId="1FD92A82" w14:textId="1A74B5A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74.7</w:t>
            </w:r>
          </w:p>
        </w:tc>
        <w:tc>
          <w:tcPr>
            <w:tcW w:w="382" w:type="dxa"/>
            <w:tcBorders>
              <w:top w:val="nil"/>
              <w:left w:val="nil"/>
              <w:bottom w:val="nil"/>
              <w:right w:val="nil"/>
            </w:tcBorders>
            <w:shd w:val="clear" w:color="000000" w:fill="FFFFFF"/>
            <w:noWrap/>
            <w:vAlign w:val="bottom"/>
            <w:hideMark/>
          </w:tcPr>
          <w:p w14:paraId="69407E1D" w14:textId="3C0DFE9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0.85</w:t>
            </w:r>
          </w:p>
        </w:tc>
        <w:tc>
          <w:tcPr>
            <w:tcW w:w="166" w:type="dxa"/>
            <w:tcBorders>
              <w:top w:val="nil"/>
              <w:left w:val="nil"/>
              <w:bottom w:val="nil"/>
              <w:right w:val="nil"/>
            </w:tcBorders>
            <w:shd w:val="clear" w:color="000000" w:fill="FFFFFF"/>
            <w:noWrap/>
            <w:vAlign w:val="bottom"/>
            <w:hideMark/>
          </w:tcPr>
          <w:p w14:paraId="6A3303E9" w14:textId="380B257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4229F8A1" w14:textId="41ABB3CC"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5F342369" w14:textId="495D022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84.6</w:t>
            </w:r>
          </w:p>
        </w:tc>
        <w:tc>
          <w:tcPr>
            <w:tcW w:w="425" w:type="dxa"/>
            <w:tcBorders>
              <w:top w:val="nil"/>
              <w:left w:val="nil"/>
              <w:bottom w:val="nil"/>
              <w:right w:val="nil"/>
            </w:tcBorders>
            <w:shd w:val="clear" w:color="000000" w:fill="FFFFFF"/>
            <w:vAlign w:val="bottom"/>
          </w:tcPr>
          <w:p w14:paraId="6E3F54B3" w14:textId="6ADB062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89.2</w:t>
            </w:r>
          </w:p>
        </w:tc>
        <w:tc>
          <w:tcPr>
            <w:tcW w:w="428" w:type="dxa"/>
            <w:tcBorders>
              <w:top w:val="nil"/>
              <w:left w:val="nil"/>
              <w:bottom w:val="nil"/>
              <w:right w:val="nil"/>
            </w:tcBorders>
            <w:shd w:val="clear" w:color="000000" w:fill="FFFFFF"/>
            <w:vAlign w:val="bottom"/>
          </w:tcPr>
          <w:p w14:paraId="0EA143E7" w14:textId="3D1EDA7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0.83</w:t>
            </w:r>
          </w:p>
        </w:tc>
        <w:tc>
          <w:tcPr>
            <w:tcW w:w="175" w:type="dxa"/>
            <w:tcBorders>
              <w:top w:val="nil"/>
              <w:left w:val="nil"/>
              <w:bottom w:val="nil"/>
              <w:right w:val="nil"/>
            </w:tcBorders>
            <w:shd w:val="clear" w:color="000000" w:fill="FFFFFF"/>
            <w:vAlign w:val="bottom"/>
          </w:tcPr>
          <w:p w14:paraId="5BB6A58C" w14:textId="4943A0D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2DB23EFE" w14:textId="77777777" w:rsidTr="0095647D">
        <w:trPr>
          <w:trHeight w:val="113"/>
          <w:jc w:val="center"/>
        </w:trPr>
        <w:tc>
          <w:tcPr>
            <w:tcW w:w="1985" w:type="dxa"/>
            <w:tcBorders>
              <w:top w:val="nil"/>
              <w:left w:val="nil"/>
              <w:bottom w:val="nil"/>
              <w:right w:val="nil"/>
            </w:tcBorders>
            <w:shd w:val="clear" w:color="000000" w:fill="FFFFFF"/>
            <w:noWrap/>
            <w:vAlign w:val="bottom"/>
            <w:hideMark/>
          </w:tcPr>
          <w:p w14:paraId="70789D54" w14:textId="239E6DA2"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Togo (TGO)</w:t>
            </w:r>
          </w:p>
        </w:tc>
        <w:tc>
          <w:tcPr>
            <w:tcW w:w="571" w:type="dxa"/>
            <w:tcBorders>
              <w:top w:val="nil"/>
              <w:left w:val="nil"/>
              <w:bottom w:val="nil"/>
              <w:right w:val="nil"/>
            </w:tcBorders>
            <w:shd w:val="clear" w:color="000000" w:fill="FFFFFF"/>
            <w:vAlign w:val="center"/>
          </w:tcPr>
          <w:p w14:paraId="5E3885DE" w14:textId="68D88D5E"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bottom w:val="nil"/>
              <w:right w:val="nil"/>
            </w:tcBorders>
            <w:shd w:val="clear" w:color="000000" w:fill="FFFFFF"/>
            <w:vAlign w:val="center"/>
          </w:tcPr>
          <w:p w14:paraId="522965FA" w14:textId="5A053307"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MICS</w:t>
            </w:r>
          </w:p>
        </w:tc>
        <w:tc>
          <w:tcPr>
            <w:tcW w:w="851" w:type="dxa"/>
            <w:tcBorders>
              <w:top w:val="nil"/>
              <w:left w:val="nil"/>
              <w:bottom w:val="nil"/>
              <w:right w:val="nil"/>
            </w:tcBorders>
            <w:shd w:val="clear" w:color="000000" w:fill="FFFFFF"/>
            <w:vAlign w:val="center"/>
          </w:tcPr>
          <w:p w14:paraId="4E7C91FA" w14:textId="1266CA80"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bottom w:val="nil"/>
              <w:right w:val="nil"/>
            </w:tcBorders>
            <w:shd w:val="clear" w:color="000000" w:fill="FFFFFF"/>
            <w:vAlign w:val="center"/>
          </w:tcPr>
          <w:p w14:paraId="6462A3D0" w14:textId="3C572741"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bottom w:val="nil"/>
              <w:right w:val="nil"/>
            </w:tcBorders>
            <w:shd w:val="clear" w:color="000000" w:fill="FFFFFF"/>
            <w:noWrap/>
            <w:vAlign w:val="bottom"/>
            <w:hideMark/>
          </w:tcPr>
          <w:p w14:paraId="39747449" w14:textId="1AB4135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w:t>
            </w:r>
          </w:p>
        </w:tc>
        <w:tc>
          <w:tcPr>
            <w:tcW w:w="567" w:type="dxa"/>
            <w:tcBorders>
              <w:top w:val="nil"/>
              <w:left w:val="nil"/>
              <w:bottom w:val="nil"/>
              <w:right w:val="nil"/>
            </w:tcBorders>
            <w:shd w:val="clear" w:color="000000" w:fill="FFFFFF"/>
            <w:noWrap/>
            <w:vAlign w:val="bottom"/>
            <w:hideMark/>
          </w:tcPr>
          <w:p w14:paraId="439DD7CE" w14:textId="3FF1CD10"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2013-14</w:t>
            </w:r>
          </w:p>
        </w:tc>
        <w:tc>
          <w:tcPr>
            <w:tcW w:w="148" w:type="dxa"/>
            <w:tcBorders>
              <w:top w:val="nil"/>
              <w:left w:val="nil"/>
              <w:bottom w:val="nil"/>
              <w:right w:val="nil"/>
            </w:tcBorders>
            <w:shd w:val="clear" w:color="000000" w:fill="FFFFFF"/>
            <w:vAlign w:val="bottom"/>
          </w:tcPr>
          <w:p w14:paraId="1E08F8FA" w14:textId="60B25F87"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bottom w:val="nil"/>
              <w:right w:val="nil"/>
            </w:tcBorders>
            <w:shd w:val="clear" w:color="000000" w:fill="FFFFFF"/>
            <w:noWrap/>
            <w:vAlign w:val="center"/>
            <w:hideMark/>
          </w:tcPr>
          <w:p w14:paraId="196CD806" w14:textId="5C7D093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61.1</w:t>
            </w:r>
          </w:p>
        </w:tc>
        <w:tc>
          <w:tcPr>
            <w:tcW w:w="425" w:type="dxa"/>
            <w:tcBorders>
              <w:top w:val="nil"/>
              <w:left w:val="nil"/>
              <w:bottom w:val="nil"/>
              <w:right w:val="nil"/>
            </w:tcBorders>
            <w:shd w:val="clear" w:color="000000" w:fill="FFFFFF"/>
            <w:noWrap/>
            <w:vAlign w:val="center"/>
            <w:hideMark/>
          </w:tcPr>
          <w:p w14:paraId="7FA81E04" w14:textId="41D5857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62.2</w:t>
            </w:r>
          </w:p>
        </w:tc>
        <w:tc>
          <w:tcPr>
            <w:tcW w:w="426" w:type="dxa"/>
            <w:tcBorders>
              <w:top w:val="nil"/>
              <w:left w:val="nil"/>
              <w:bottom w:val="nil"/>
              <w:right w:val="nil"/>
            </w:tcBorders>
            <w:shd w:val="clear" w:color="000000" w:fill="FFFFFF"/>
            <w:noWrap/>
            <w:vAlign w:val="center"/>
            <w:hideMark/>
          </w:tcPr>
          <w:p w14:paraId="6F94765D" w14:textId="7854AC1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0.32</w:t>
            </w:r>
          </w:p>
        </w:tc>
        <w:tc>
          <w:tcPr>
            <w:tcW w:w="143" w:type="dxa"/>
            <w:tcBorders>
              <w:top w:val="nil"/>
              <w:left w:val="nil"/>
              <w:bottom w:val="nil"/>
              <w:right w:val="nil"/>
            </w:tcBorders>
            <w:shd w:val="clear" w:color="000000" w:fill="FFFFFF"/>
            <w:noWrap/>
            <w:vAlign w:val="bottom"/>
            <w:hideMark/>
          </w:tcPr>
          <w:p w14:paraId="2D8DB1D1" w14:textId="482A7C1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bottom w:val="nil"/>
              <w:right w:val="nil"/>
            </w:tcBorders>
            <w:shd w:val="clear" w:color="000000" w:fill="FFFFFF"/>
            <w:noWrap/>
            <w:vAlign w:val="bottom"/>
            <w:hideMark/>
          </w:tcPr>
          <w:p w14:paraId="2FEB6549" w14:textId="70CBAD9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bottom w:val="nil"/>
              <w:right w:val="nil"/>
            </w:tcBorders>
            <w:shd w:val="clear" w:color="000000" w:fill="FFFFFF"/>
            <w:noWrap/>
            <w:vAlign w:val="center"/>
            <w:hideMark/>
          </w:tcPr>
          <w:p w14:paraId="74996A7F" w14:textId="6D83145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26.4</w:t>
            </w:r>
          </w:p>
        </w:tc>
        <w:tc>
          <w:tcPr>
            <w:tcW w:w="425" w:type="dxa"/>
            <w:tcBorders>
              <w:top w:val="nil"/>
              <w:left w:val="nil"/>
              <w:bottom w:val="nil"/>
              <w:right w:val="nil"/>
            </w:tcBorders>
            <w:shd w:val="clear" w:color="000000" w:fill="FFFFFF"/>
            <w:noWrap/>
            <w:vAlign w:val="center"/>
            <w:hideMark/>
          </w:tcPr>
          <w:p w14:paraId="3C978731" w14:textId="7A5321C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27.0</w:t>
            </w:r>
          </w:p>
        </w:tc>
        <w:tc>
          <w:tcPr>
            <w:tcW w:w="427" w:type="dxa"/>
            <w:tcBorders>
              <w:top w:val="nil"/>
              <w:left w:val="nil"/>
              <w:bottom w:val="nil"/>
              <w:right w:val="nil"/>
            </w:tcBorders>
            <w:shd w:val="clear" w:color="000000" w:fill="FFFFFF"/>
            <w:noWrap/>
            <w:vAlign w:val="bottom"/>
            <w:hideMark/>
          </w:tcPr>
          <w:p w14:paraId="1C2A42C9" w14:textId="0ACDAE83"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0.18</w:t>
            </w:r>
          </w:p>
        </w:tc>
        <w:tc>
          <w:tcPr>
            <w:tcW w:w="160" w:type="dxa"/>
            <w:tcBorders>
              <w:top w:val="nil"/>
              <w:left w:val="nil"/>
              <w:bottom w:val="nil"/>
              <w:right w:val="nil"/>
            </w:tcBorders>
            <w:shd w:val="clear" w:color="000000" w:fill="FFFFFF"/>
            <w:noWrap/>
            <w:vAlign w:val="bottom"/>
            <w:hideMark/>
          </w:tcPr>
          <w:p w14:paraId="1C50E6A6" w14:textId="6B6DE52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130" w:type="dxa"/>
            <w:tcBorders>
              <w:top w:val="nil"/>
              <w:left w:val="nil"/>
              <w:bottom w:val="nil"/>
              <w:right w:val="nil"/>
            </w:tcBorders>
            <w:shd w:val="clear" w:color="000000" w:fill="FFFFFF"/>
            <w:noWrap/>
            <w:vAlign w:val="bottom"/>
            <w:hideMark/>
          </w:tcPr>
          <w:p w14:paraId="66AD28AC" w14:textId="37C1900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bottom w:val="nil"/>
              <w:right w:val="nil"/>
            </w:tcBorders>
            <w:shd w:val="clear" w:color="000000" w:fill="FFFFFF"/>
            <w:noWrap/>
            <w:vAlign w:val="center"/>
            <w:hideMark/>
          </w:tcPr>
          <w:p w14:paraId="1BFE3B6F" w14:textId="2DE3E37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49.1</w:t>
            </w:r>
          </w:p>
        </w:tc>
        <w:tc>
          <w:tcPr>
            <w:tcW w:w="425" w:type="dxa"/>
            <w:tcBorders>
              <w:top w:val="nil"/>
              <w:left w:val="nil"/>
              <w:bottom w:val="nil"/>
              <w:right w:val="nil"/>
            </w:tcBorders>
            <w:shd w:val="clear" w:color="000000" w:fill="FFFFFF"/>
            <w:noWrap/>
            <w:vAlign w:val="center"/>
            <w:hideMark/>
          </w:tcPr>
          <w:p w14:paraId="033AC8DA" w14:textId="4F02C1E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50.6</w:t>
            </w:r>
          </w:p>
        </w:tc>
        <w:tc>
          <w:tcPr>
            <w:tcW w:w="428" w:type="dxa"/>
            <w:tcBorders>
              <w:top w:val="nil"/>
              <w:left w:val="nil"/>
              <w:bottom w:val="nil"/>
              <w:right w:val="nil"/>
            </w:tcBorders>
            <w:shd w:val="clear" w:color="000000" w:fill="FFFFFF"/>
            <w:noWrap/>
            <w:vAlign w:val="bottom"/>
            <w:hideMark/>
          </w:tcPr>
          <w:p w14:paraId="0137F72A" w14:textId="41F0C1E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0.42</w:t>
            </w:r>
          </w:p>
        </w:tc>
        <w:tc>
          <w:tcPr>
            <w:tcW w:w="147" w:type="dxa"/>
            <w:tcBorders>
              <w:top w:val="nil"/>
              <w:left w:val="nil"/>
              <w:bottom w:val="nil"/>
              <w:right w:val="nil"/>
            </w:tcBorders>
            <w:shd w:val="clear" w:color="000000" w:fill="FFFFFF"/>
            <w:noWrap/>
            <w:vAlign w:val="bottom"/>
            <w:hideMark/>
          </w:tcPr>
          <w:p w14:paraId="5B11C0ED" w14:textId="6E50ADC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bottom w:val="nil"/>
              <w:right w:val="nil"/>
            </w:tcBorders>
            <w:shd w:val="clear" w:color="000000" w:fill="FFFFFF"/>
            <w:noWrap/>
            <w:vAlign w:val="bottom"/>
            <w:hideMark/>
          </w:tcPr>
          <w:p w14:paraId="53233D8D" w14:textId="2327D4E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bottom w:val="nil"/>
              <w:right w:val="nil"/>
            </w:tcBorders>
            <w:shd w:val="clear" w:color="000000" w:fill="FFFFFF"/>
            <w:noWrap/>
            <w:vAlign w:val="bottom"/>
            <w:hideMark/>
          </w:tcPr>
          <w:p w14:paraId="09FD21D1" w14:textId="2EDF781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63.2</w:t>
            </w:r>
          </w:p>
        </w:tc>
        <w:tc>
          <w:tcPr>
            <w:tcW w:w="426" w:type="dxa"/>
            <w:tcBorders>
              <w:top w:val="nil"/>
              <w:left w:val="nil"/>
              <w:bottom w:val="nil"/>
              <w:right w:val="nil"/>
            </w:tcBorders>
            <w:shd w:val="clear" w:color="000000" w:fill="FFFFFF"/>
            <w:noWrap/>
            <w:vAlign w:val="bottom"/>
            <w:hideMark/>
          </w:tcPr>
          <w:p w14:paraId="4F070F5D" w14:textId="1C7D3A5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65.3</w:t>
            </w:r>
          </w:p>
        </w:tc>
        <w:tc>
          <w:tcPr>
            <w:tcW w:w="423" w:type="dxa"/>
            <w:tcBorders>
              <w:top w:val="nil"/>
              <w:left w:val="nil"/>
              <w:bottom w:val="nil"/>
              <w:right w:val="nil"/>
            </w:tcBorders>
            <w:shd w:val="clear" w:color="000000" w:fill="FFFFFF"/>
            <w:noWrap/>
            <w:vAlign w:val="bottom"/>
            <w:hideMark/>
          </w:tcPr>
          <w:p w14:paraId="5CE544B7" w14:textId="3E56B27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0.59</w:t>
            </w:r>
          </w:p>
        </w:tc>
        <w:tc>
          <w:tcPr>
            <w:tcW w:w="160" w:type="dxa"/>
            <w:tcBorders>
              <w:top w:val="nil"/>
              <w:left w:val="nil"/>
              <w:bottom w:val="nil"/>
              <w:right w:val="nil"/>
            </w:tcBorders>
            <w:shd w:val="clear" w:color="000000" w:fill="FFFFFF"/>
            <w:noWrap/>
            <w:vAlign w:val="bottom"/>
            <w:hideMark/>
          </w:tcPr>
          <w:p w14:paraId="628A09D4" w14:textId="51132A4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bottom w:val="nil"/>
              <w:right w:val="nil"/>
            </w:tcBorders>
            <w:shd w:val="clear" w:color="000000" w:fill="FFFFFF"/>
            <w:noWrap/>
            <w:vAlign w:val="bottom"/>
            <w:hideMark/>
          </w:tcPr>
          <w:p w14:paraId="64A7F2B0" w14:textId="3D2E390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bottom w:val="nil"/>
              <w:right w:val="nil"/>
            </w:tcBorders>
            <w:shd w:val="clear" w:color="000000" w:fill="FFFFFF"/>
            <w:noWrap/>
            <w:vAlign w:val="bottom"/>
            <w:hideMark/>
          </w:tcPr>
          <w:p w14:paraId="1A1640A0" w14:textId="140F6E4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76.5</w:t>
            </w:r>
          </w:p>
        </w:tc>
        <w:tc>
          <w:tcPr>
            <w:tcW w:w="425" w:type="dxa"/>
            <w:tcBorders>
              <w:top w:val="nil"/>
              <w:left w:val="nil"/>
              <w:bottom w:val="nil"/>
              <w:right w:val="nil"/>
            </w:tcBorders>
            <w:shd w:val="clear" w:color="000000" w:fill="FFFFFF"/>
            <w:noWrap/>
            <w:vAlign w:val="bottom"/>
            <w:hideMark/>
          </w:tcPr>
          <w:p w14:paraId="62BA092C" w14:textId="31DA71E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77.0</w:t>
            </w:r>
          </w:p>
        </w:tc>
        <w:tc>
          <w:tcPr>
            <w:tcW w:w="382" w:type="dxa"/>
            <w:tcBorders>
              <w:top w:val="nil"/>
              <w:left w:val="nil"/>
              <w:bottom w:val="nil"/>
              <w:right w:val="nil"/>
            </w:tcBorders>
            <w:shd w:val="clear" w:color="000000" w:fill="FFFFFF"/>
            <w:noWrap/>
            <w:vAlign w:val="bottom"/>
            <w:hideMark/>
          </w:tcPr>
          <w:p w14:paraId="15FECF07" w14:textId="4D951BC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0.13</w:t>
            </w:r>
          </w:p>
        </w:tc>
        <w:tc>
          <w:tcPr>
            <w:tcW w:w="166" w:type="dxa"/>
            <w:tcBorders>
              <w:top w:val="nil"/>
              <w:left w:val="nil"/>
              <w:bottom w:val="nil"/>
              <w:right w:val="nil"/>
            </w:tcBorders>
            <w:shd w:val="clear" w:color="000000" w:fill="FFFFFF"/>
            <w:noWrap/>
            <w:vAlign w:val="bottom"/>
            <w:hideMark/>
          </w:tcPr>
          <w:p w14:paraId="6B59048D" w14:textId="0AC4288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bottom w:val="nil"/>
              <w:right w:val="nil"/>
            </w:tcBorders>
            <w:shd w:val="clear" w:color="000000" w:fill="FFFFFF"/>
            <w:vAlign w:val="bottom"/>
          </w:tcPr>
          <w:p w14:paraId="51107A3A" w14:textId="06362E5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 </w:t>
            </w:r>
          </w:p>
        </w:tc>
        <w:tc>
          <w:tcPr>
            <w:tcW w:w="341" w:type="dxa"/>
            <w:tcBorders>
              <w:top w:val="nil"/>
              <w:left w:val="nil"/>
              <w:bottom w:val="nil"/>
              <w:right w:val="nil"/>
            </w:tcBorders>
            <w:shd w:val="clear" w:color="000000" w:fill="FFFFFF"/>
            <w:vAlign w:val="bottom"/>
          </w:tcPr>
          <w:p w14:paraId="002DD738" w14:textId="20D6E78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90.3</w:t>
            </w:r>
          </w:p>
        </w:tc>
        <w:tc>
          <w:tcPr>
            <w:tcW w:w="425" w:type="dxa"/>
            <w:tcBorders>
              <w:top w:val="nil"/>
              <w:left w:val="nil"/>
              <w:bottom w:val="nil"/>
              <w:right w:val="nil"/>
            </w:tcBorders>
            <w:shd w:val="clear" w:color="000000" w:fill="FFFFFF"/>
            <w:vAlign w:val="bottom"/>
          </w:tcPr>
          <w:p w14:paraId="79A63224" w14:textId="5187451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91.2</w:t>
            </w:r>
          </w:p>
        </w:tc>
        <w:tc>
          <w:tcPr>
            <w:tcW w:w="428" w:type="dxa"/>
            <w:tcBorders>
              <w:top w:val="nil"/>
              <w:left w:val="nil"/>
              <w:bottom w:val="nil"/>
              <w:right w:val="nil"/>
            </w:tcBorders>
            <w:shd w:val="clear" w:color="000000" w:fill="FFFFFF"/>
            <w:vAlign w:val="bottom"/>
          </w:tcPr>
          <w:p w14:paraId="77DE9520" w14:textId="29033EE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0.26</w:t>
            </w:r>
          </w:p>
        </w:tc>
        <w:tc>
          <w:tcPr>
            <w:tcW w:w="175" w:type="dxa"/>
            <w:tcBorders>
              <w:top w:val="nil"/>
              <w:left w:val="nil"/>
              <w:bottom w:val="nil"/>
              <w:right w:val="nil"/>
            </w:tcBorders>
            <w:shd w:val="clear" w:color="000000" w:fill="FFFFFF"/>
            <w:vAlign w:val="bottom"/>
          </w:tcPr>
          <w:p w14:paraId="310BD334" w14:textId="4FABD93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r>
      <w:tr w:rsidR="00E45458" w:rsidRPr="006068F9" w14:paraId="18CFCFA9" w14:textId="77777777" w:rsidTr="0095647D">
        <w:trPr>
          <w:trHeight w:val="113"/>
          <w:jc w:val="center"/>
        </w:trPr>
        <w:tc>
          <w:tcPr>
            <w:tcW w:w="1985" w:type="dxa"/>
            <w:tcBorders>
              <w:top w:val="nil"/>
              <w:left w:val="nil"/>
              <w:right w:val="nil"/>
            </w:tcBorders>
            <w:shd w:val="clear" w:color="000000" w:fill="FFFFFF"/>
            <w:noWrap/>
            <w:vAlign w:val="bottom"/>
            <w:hideMark/>
          </w:tcPr>
          <w:p w14:paraId="2A276C98" w14:textId="3AD911A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Uganda (UGA)</w:t>
            </w:r>
          </w:p>
        </w:tc>
        <w:tc>
          <w:tcPr>
            <w:tcW w:w="571" w:type="dxa"/>
            <w:tcBorders>
              <w:top w:val="nil"/>
              <w:left w:val="nil"/>
              <w:right w:val="nil"/>
            </w:tcBorders>
            <w:shd w:val="clear" w:color="000000" w:fill="FFFFFF"/>
            <w:vAlign w:val="center"/>
          </w:tcPr>
          <w:p w14:paraId="457DC049" w14:textId="1F74EF5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top w:val="nil"/>
              <w:left w:val="nil"/>
              <w:right w:val="nil"/>
            </w:tcBorders>
            <w:shd w:val="clear" w:color="000000" w:fill="FFFFFF"/>
            <w:vAlign w:val="center"/>
          </w:tcPr>
          <w:p w14:paraId="6186C041" w14:textId="02CA5D8F"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top w:val="nil"/>
              <w:left w:val="nil"/>
              <w:right w:val="nil"/>
            </w:tcBorders>
            <w:shd w:val="clear" w:color="000000" w:fill="FFFFFF"/>
            <w:vAlign w:val="center"/>
          </w:tcPr>
          <w:p w14:paraId="3C1957B2" w14:textId="0031DD95"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top w:val="nil"/>
              <w:left w:val="nil"/>
              <w:right w:val="nil"/>
            </w:tcBorders>
            <w:shd w:val="clear" w:color="000000" w:fill="FFFFFF"/>
            <w:vAlign w:val="center"/>
          </w:tcPr>
          <w:p w14:paraId="49104E7F" w14:textId="01124033"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top w:val="nil"/>
              <w:left w:val="nil"/>
              <w:right w:val="nil"/>
            </w:tcBorders>
            <w:shd w:val="clear" w:color="000000" w:fill="FFFFFF"/>
            <w:noWrap/>
            <w:vAlign w:val="bottom"/>
            <w:hideMark/>
          </w:tcPr>
          <w:p w14:paraId="04468BC9" w14:textId="03DE5D0F"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2011</w:t>
            </w:r>
          </w:p>
        </w:tc>
        <w:tc>
          <w:tcPr>
            <w:tcW w:w="567" w:type="dxa"/>
            <w:tcBorders>
              <w:top w:val="nil"/>
              <w:left w:val="nil"/>
              <w:right w:val="nil"/>
            </w:tcBorders>
            <w:shd w:val="clear" w:color="000000" w:fill="FFFFFF"/>
            <w:noWrap/>
            <w:vAlign w:val="bottom"/>
            <w:hideMark/>
          </w:tcPr>
          <w:p w14:paraId="216D5AA4" w14:textId="4070D1C2"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2016</w:t>
            </w:r>
          </w:p>
        </w:tc>
        <w:tc>
          <w:tcPr>
            <w:tcW w:w="148" w:type="dxa"/>
            <w:tcBorders>
              <w:top w:val="nil"/>
              <w:left w:val="nil"/>
              <w:right w:val="nil"/>
            </w:tcBorders>
            <w:shd w:val="clear" w:color="000000" w:fill="FFFFFF"/>
            <w:vAlign w:val="bottom"/>
          </w:tcPr>
          <w:p w14:paraId="2ACFCDDC" w14:textId="055F1D0A"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top w:val="nil"/>
              <w:left w:val="nil"/>
              <w:right w:val="nil"/>
            </w:tcBorders>
            <w:shd w:val="clear" w:color="000000" w:fill="FFFFFF"/>
            <w:noWrap/>
            <w:vAlign w:val="center"/>
            <w:hideMark/>
          </w:tcPr>
          <w:p w14:paraId="7B3AF707" w14:textId="1EAE66A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58.2</w:t>
            </w:r>
          </w:p>
        </w:tc>
        <w:tc>
          <w:tcPr>
            <w:tcW w:w="425" w:type="dxa"/>
            <w:tcBorders>
              <w:top w:val="nil"/>
              <w:left w:val="nil"/>
              <w:right w:val="nil"/>
            </w:tcBorders>
            <w:shd w:val="clear" w:color="000000" w:fill="FFFFFF"/>
            <w:noWrap/>
            <w:vAlign w:val="center"/>
            <w:hideMark/>
          </w:tcPr>
          <w:p w14:paraId="2023C340" w14:textId="16F2068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63.7</w:t>
            </w:r>
          </w:p>
        </w:tc>
        <w:tc>
          <w:tcPr>
            <w:tcW w:w="426" w:type="dxa"/>
            <w:tcBorders>
              <w:top w:val="nil"/>
              <w:left w:val="nil"/>
              <w:right w:val="nil"/>
            </w:tcBorders>
            <w:shd w:val="clear" w:color="000000" w:fill="FFFFFF"/>
            <w:noWrap/>
            <w:vAlign w:val="center"/>
            <w:hideMark/>
          </w:tcPr>
          <w:p w14:paraId="170643E5" w14:textId="2348394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1.09</w:t>
            </w:r>
          </w:p>
        </w:tc>
        <w:tc>
          <w:tcPr>
            <w:tcW w:w="143" w:type="dxa"/>
            <w:tcBorders>
              <w:top w:val="nil"/>
              <w:left w:val="nil"/>
              <w:right w:val="nil"/>
            </w:tcBorders>
            <w:shd w:val="clear" w:color="000000" w:fill="FFFFFF"/>
            <w:noWrap/>
            <w:vAlign w:val="bottom"/>
            <w:hideMark/>
          </w:tcPr>
          <w:p w14:paraId="66677344" w14:textId="0582353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top w:val="nil"/>
              <w:left w:val="nil"/>
              <w:right w:val="nil"/>
            </w:tcBorders>
            <w:shd w:val="clear" w:color="000000" w:fill="FFFFFF"/>
            <w:noWrap/>
            <w:vAlign w:val="bottom"/>
            <w:hideMark/>
          </w:tcPr>
          <w:p w14:paraId="29BDF80F" w14:textId="3C19841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top w:val="nil"/>
              <w:left w:val="nil"/>
              <w:right w:val="nil"/>
            </w:tcBorders>
            <w:shd w:val="clear" w:color="000000" w:fill="FFFFFF"/>
            <w:noWrap/>
            <w:vAlign w:val="center"/>
            <w:hideMark/>
          </w:tcPr>
          <w:p w14:paraId="77E210B1" w14:textId="6F6584C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30.7</w:t>
            </w:r>
          </w:p>
        </w:tc>
        <w:tc>
          <w:tcPr>
            <w:tcW w:w="425" w:type="dxa"/>
            <w:tcBorders>
              <w:top w:val="nil"/>
              <w:left w:val="nil"/>
              <w:right w:val="nil"/>
            </w:tcBorders>
            <w:shd w:val="clear" w:color="000000" w:fill="FFFFFF"/>
            <w:noWrap/>
            <w:vAlign w:val="center"/>
            <w:hideMark/>
          </w:tcPr>
          <w:p w14:paraId="36A74DD0" w14:textId="4D306AF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36.3</w:t>
            </w:r>
          </w:p>
        </w:tc>
        <w:tc>
          <w:tcPr>
            <w:tcW w:w="427" w:type="dxa"/>
            <w:tcBorders>
              <w:top w:val="nil"/>
              <w:left w:val="nil"/>
              <w:right w:val="nil"/>
            </w:tcBorders>
            <w:shd w:val="clear" w:color="000000" w:fill="FFFFFF"/>
            <w:noWrap/>
            <w:vAlign w:val="bottom"/>
            <w:hideMark/>
          </w:tcPr>
          <w:p w14:paraId="4B60F39D" w14:textId="7E8DD84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1.12</w:t>
            </w:r>
          </w:p>
        </w:tc>
        <w:tc>
          <w:tcPr>
            <w:tcW w:w="160" w:type="dxa"/>
            <w:tcBorders>
              <w:top w:val="nil"/>
              <w:left w:val="nil"/>
              <w:right w:val="nil"/>
            </w:tcBorders>
            <w:shd w:val="clear" w:color="000000" w:fill="FFFFFF"/>
            <w:noWrap/>
            <w:vAlign w:val="bottom"/>
            <w:hideMark/>
          </w:tcPr>
          <w:p w14:paraId="616E99B6" w14:textId="48F93826"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top w:val="nil"/>
              <w:left w:val="nil"/>
              <w:right w:val="nil"/>
            </w:tcBorders>
            <w:shd w:val="clear" w:color="000000" w:fill="FFFFFF"/>
            <w:noWrap/>
            <w:vAlign w:val="bottom"/>
            <w:hideMark/>
          </w:tcPr>
          <w:p w14:paraId="6B0BC67D" w14:textId="43CB1FA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top w:val="nil"/>
              <w:left w:val="nil"/>
              <w:right w:val="nil"/>
            </w:tcBorders>
            <w:shd w:val="clear" w:color="000000" w:fill="FFFFFF"/>
            <w:noWrap/>
            <w:vAlign w:val="center"/>
            <w:hideMark/>
          </w:tcPr>
          <w:p w14:paraId="3DCA8E6A" w14:textId="547BCA7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49.9</w:t>
            </w:r>
          </w:p>
        </w:tc>
        <w:tc>
          <w:tcPr>
            <w:tcW w:w="425" w:type="dxa"/>
            <w:tcBorders>
              <w:top w:val="nil"/>
              <w:left w:val="nil"/>
              <w:right w:val="nil"/>
            </w:tcBorders>
            <w:shd w:val="clear" w:color="000000" w:fill="FFFFFF"/>
            <w:noWrap/>
            <w:vAlign w:val="center"/>
            <w:hideMark/>
          </w:tcPr>
          <w:p w14:paraId="1EC64CA8" w14:textId="1240E39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54.2</w:t>
            </w:r>
          </w:p>
        </w:tc>
        <w:tc>
          <w:tcPr>
            <w:tcW w:w="428" w:type="dxa"/>
            <w:tcBorders>
              <w:top w:val="nil"/>
              <w:left w:val="nil"/>
              <w:right w:val="nil"/>
            </w:tcBorders>
            <w:shd w:val="clear" w:color="000000" w:fill="FFFFFF"/>
            <w:noWrap/>
            <w:vAlign w:val="bottom"/>
            <w:hideMark/>
          </w:tcPr>
          <w:p w14:paraId="38777BD5" w14:textId="6D724E2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0.87</w:t>
            </w:r>
          </w:p>
        </w:tc>
        <w:tc>
          <w:tcPr>
            <w:tcW w:w="147" w:type="dxa"/>
            <w:tcBorders>
              <w:top w:val="nil"/>
              <w:left w:val="nil"/>
              <w:right w:val="nil"/>
            </w:tcBorders>
            <w:shd w:val="clear" w:color="000000" w:fill="FFFFFF"/>
            <w:noWrap/>
            <w:vAlign w:val="bottom"/>
            <w:hideMark/>
          </w:tcPr>
          <w:p w14:paraId="5AD67A10" w14:textId="590CD35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top w:val="nil"/>
              <w:left w:val="nil"/>
              <w:right w:val="nil"/>
            </w:tcBorders>
            <w:shd w:val="clear" w:color="000000" w:fill="FFFFFF"/>
            <w:noWrap/>
            <w:vAlign w:val="bottom"/>
            <w:hideMark/>
          </w:tcPr>
          <w:p w14:paraId="71158FED" w14:textId="076C8B48"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top w:val="nil"/>
              <w:left w:val="nil"/>
              <w:right w:val="nil"/>
            </w:tcBorders>
            <w:shd w:val="clear" w:color="000000" w:fill="FFFFFF"/>
            <w:noWrap/>
            <w:vAlign w:val="bottom"/>
            <w:hideMark/>
          </w:tcPr>
          <w:p w14:paraId="633F6850" w14:textId="1A530D31"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57.9</w:t>
            </w:r>
          </w:p>
        </w:tc>
        <w:tc>
          <w:tcPr>
            <w:tcW w:w="426" w:type="dxa"/>
            <w:tcBorders>
              <w:top w:val="nil"/>
              <w:left w:val="nil"/>
              <w:right w:val="nil"/>
            </w:tcBorders>
            <w:shd w:val="clear" w:color="000000" w:fill="FFFFFF"/>
            <w:noWrap/>
            <w:vAlign w:val="bottom"/>
            <w:hideMark/>
          </w:tcPr>
          <w:p w14:paraId="1291B096" w14:textId="1AE0BD2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65.0</w:t>
            </w:r>
          </w:p>
        </w:tc>
        <w:tc>
          <w:tcPr>
            <w:tcW w:w="423" w:type="dxa"/>
            <w:tcBorders>
              <w:top w:val="nil"/>
              <w:left w:val="nil"/>
              <w:right w:val="nil"/>
            </w:tcBorders>
            <w:shd w:val="clear" w:color="000000" w:fill="FFFFFF"/>
            <w:noWrap/>
            <w:vAlign w:val="bottom"/>
            <w:hideMark/>
          </w:tcPr>
          <w:p w14:paraId="7A303711" w14:textId="67432C1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1.42</w:t>
            </w:r>
          </w:p>
        </w:tc>
        <w:tc>
          <w:tcPr>
            <w:tcW w:w="160" w:type="dxa"/>
            <w:tcBorders>
              <w:top w:val="nil"/>
              <w:left w:val="nil"/>
              <w:right w:val="nil"/>
            </w:tcBorders>
            <w:shd w:val="clear" w:color="000000" w:fill="FFFFFF"/>
            <w:noWrap/>
            <w:vAlign w:val="bottom"/>
            <w:hideMark/>
          </w:tcPr>
          <w:p w14:paraId="26BD7971" w14:textId="075FF30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top w:val="nil"/>
              <w:left w:val="nil"/>
              <w:right w:val="nil"/>
            </w:tcBorders>
            <w:shd w:val="clear" w:color="000000" w:fill="FFFFFF"/>
            <w:noWrap/>
            <w:vAlign w:val="bottom"/>
            <w:hideMark/>
          </w:tcPr>
          <w:p w14:paraId="4DE8BE0A" w14:textId="0DFA9ED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top w:val="nil"/>
              <w:left w:val="nil"/>
              <w:right w:val="nil"/>
            </w:tcBorders>
            <w:shd w:val="clear" w:color="000000" w:fill="FFFFFF"/>
            <w:noWrap/>
            <w:vAlign w:val="bottom"/>
            <w:hideMark/>
          </w:tcPr>
          <w:p w14:paraId="74CF653D" w14:textId="00EEE16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69.9</w:t>
            </w:r>
          </w:p>
        </w:tc>
        <w:tc>
          <w:tcPr>
            <w:tcW w:w="425" w:type="dxa"/>
            <w:tcBorders>
              <w:top w:val="nil"/>
              <w:left w:val="nil"/>
              <w:right w:val="nil"/>
            </w:tcBorders>
            <w:shd w:val="clear" w:color="000000" w:fill="FFFFFF"/>
            <w:noWrap/>
            <w:vAlign w:val="bottom"/>
            <w:hideMark/>
          </w:tcPr>
          <w:p w14:paraId="536BCCAC" w14:textId="47D7C03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75.0</w:t>
            </w:r>
          </w:p>
        </w:tc>
        <w:tc>
          <w:tcPr>
            <w:tcW w:w="382" w:type="dxa"/>
            <w:tcBorders>
              <w:top w:val="nil"/>
              <w:left w:val="nil"/>
              <w:right w:val="nil"/>
            </w:tcBorders>
            <w:shd w:val="clear" w:color="000000" w:fill="FFFFFF"/>
            <w:noWrap/>
            <w:vAlign w:val="bottom"/>
            <w:hideMark/>
          </w:tcPr>
          <w:p w14:paraId="6997B188" w14:textId="19EBCD0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1.02</w:t>
            </w:r>
          </w:p>
        </w:tc>
        <w:tc>
          <w:tcPr>
            <w:tcW w:w="166" w:type="dxa"/>
            <w:tcBorders>
              <w:top w:val="nil"/>
              <w:left w:val="nil"/>
              <w:right w:val="nil"/>
            </w:tcBorders>
            <w:shd w:val="clear" w:color="000000" w:fill="FFFFFF"/>
            <w:noWrap/>
            <w:vAlign w:val="bottom"/>
            <w:hideMark/>
          </w:tcPr>
          <w:p w14:paraId="7B82A072" w14:textId="7A21176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top w:val="nil"/>
              <w:left w:val="nil"/>
              <w:right w:val="nil"/>
            </w:tcBorders>
            <w:shd w:val="clear" w:color="000000" w:fill="FFFFFF"/>
            <w:vAlign w:val="bottom"/>
          </w:tcPr>
          <w:p w14:paraId="5D5220C9" w14:textId="25F1FE11"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top w:val="nil"/>
              <w:left w:val="nil"/>
              <w:right w:val="nil"/>
            </w:tcBorders>
            <w:shd w:val="clear" w:color="000000" w:fill="FFFFFF"/>
            <w:vAlign w:val="bottom"/>
          </w:tcPr>
          <w:p w14:paraId="32C0A419" w14:textId="2D16953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82.9</w:t>
            </w:r>
          </w:p>
        </w:tc>
        <w:tc>
          <w:tcPr>
            <w:tcW w:w="425" w:type="dxa"/>
            <w:tcBorders>
              <w:top w:val="nil"/>
              <w:left w:val="nil"/>
              <w:right w:val="nil"/>
            </w:tcBorders>
            <w:shd w:val="clear" w:color="000000" w:fill="FFFFFF"/>
            <w:vAlign w:val="bottom"/>
          </w:tcPr>
          <w:p w14:paraId="23642E32" w14:textId="5ABD9193"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88.0</w:t>
            </w:r>
          </w:p>
        </w:tc>
        <w:tc>
          <w:tcPr>
            <w:tcW w:w="428" w:type="dxa"/>
            <w:tcBorders>
              <w:top w:val="nil"/>
              <w:left w:val="nil"/>
              <w:right w:val="nil"/>
            </w:tcBorders>
            <w:shd w:val="clear" w:color="000000" w:fill="FFFFFF"/>
            <w:vAlign w:val="bottom"/>
          </w:tcPr>
          <w:p w14:paraId="554D0935" w14:textId="09B7A7E9"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1.02</w:t>
            </w:r>
          </w:p>
        </w:tc>
        <w:tc>
          <w:tcPr>
            <w:tcW w:w="175" w:type="dxa"/>
            <w:tcBorders>
              <w:top w:val="nil"/>
              <w:left w:val="nil"/>
              <w:right w:val="nil"/>
            </w:tcBorders>
            <w:shd w:val="clear" w:color="000000" w:fill="FFFFFF"/>
            <w:vAlign w:val="bottom"/>
          </w:tcPr>
          <w:p w14:paraId="07671651" w14:textId="5C82E51D"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2F66383C" w14:textId="77777777" w:rsidTr="0095647D">
        <w:trPr>
          <w:trHeight w:val="113"/>
          <w:jc w:val="center"/>
        </w:trPr>
        <w:tc>
          <w:tcPr>
            <w:tcW w:w="1985" w:type="dxa"/>
            <w:shd w:val="clear" w:color="000000" w:fill="FFFFFF"/>
            <w:noWrap/>
            <w:vAlign w:val="bottom"/>
            <w:hideMark/>
          </w:tcPr>
          <w:p w14:paraId="775E3CA4" w14:textId="18CADCC3"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lastRenderedPageBreak/>
              <w:t>Zambia (ZMB)</w:t>
            </w:r>
          </w:p>
        </w:tc>
        <w:tc>
          <w:tcPr>
            <w:tcW w:w="571" w:type="dxa"/>
            <w:shd w:val="clear" w:color="000000" w:fill="FFFFFF"/>
            <w:vAlign w:val="center"/>
          </w:tcPr>
          <w:p w14:paraId="75494CE5" w14:textId="31E4DC5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shd w:val="clear" w:color="000000" w:fill="FFFFFF"/>
            <w:vAlign w:val="center"/>
          </w:tcPr>
          <w:p w14:paraId="1E12AEBE" w14:textId="1C32C869"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shd w:val="clear" w:color="000000" w:fill="FFFFFF"/>
            <w:vAlign w:val="center"/>
          </w:tcPr>
          <w:p w14:paraId="21136AFB" w14:textId="09B8BB10"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shd w:val="clear" w:color="000000" w:fill="FFFFFF"/>
            <w:vAlign w:val="center"/>
          </w:tcPr>
          <w:p w14:paraId="4A8A83C0" w14:textId="3610744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shd w:val="clear" w:color="000000" w:fill="FFFFFF"/>
            <w:noWrap/>
            <w:vAlign w:val="bottom"/>
            <w:hideMark/>
          </w:tcPr>
          <w:p w14:paraId="1817EDFF" w14:textId="3CA11F2A"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2007</w:t>
            </w:r>
          </w:p>
        </w:tc>
        <w:tc>
          <w:tcPr>
            <w:tcW w:w="567" w:type="dxa"/>
            <w:shd w:val="clear" w:color="000000" w:fill="FFFFFF"/>
            <w:noWrap/>
            <w:vAlign w:val="bottom"/>
            <w:hideMark/>
          </w:tcPr>
          <w:p w14:paraId="69120C67" w14:textId="7999653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2013-14</w:t>
            </w:r>
          </w:p>
        </w:tc>
        <w:tc>
          <w:tcPr>
            <w:tcW w:w="148" w:type="dxa"/>
            <w:shd w:val="clear" w:color="000000" w:fill="FFFFFF"/>
            <w:vAlign w:val="bottom"/>
          </w:tcPr>
          <w:p w14:paraId="41395951" w14:textId="372A1AB5"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shd w:val="clear" w:color="000000" w:fill="FFFFFF"/>
            <w:noWrap/>
            <w:vAlign w:val="center"/>
            <w:hideMark/>
          </w:tcPr>
          <w:p w14:paraId="7472B12B" w14:textId="318F2706"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59.7</w:t>
            </w:r>
          </w:p>
        </w:tc>
        <w:tc>
          <w:tcPr>
            <w:tcW w:w="425" w:type="dxa"/>
            <w:shd w:val="clear" w:color="000000" w:fill="FFFFFF"/>
            <w:noWrap/>
            <w:vAlign w:val="center"/>
            <w:hideMark/>
          </w:tcPr>
          <w:p w14:paraId="6F03B215" w14:textId="29306DD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65.4</w:t>
            </w:r>
          </w:p>
        </w:tc>
        <w:tc>
          <w:tcPr>
            <w:tcW w:w="426" w:type="dxa"/>
            <w:shd w:val="clear" w:color="000000" w:fill="FFFFFF"/>
            <w:noWrap/>
            <w:vAlign w:val="center"/>
            <w:hideMark/>
          </w:tcPr>
          <w:p w14:paraId="7BD3CC62" w14:textId="1D799CA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0.87</w:t>
            </w:r>
          </w:p>
        </w:tc>
        <w:tc>
          <w:tcPr>
            <w:tcW w:w="143" w:type="dxa"/>
            <w:shd w:val="clear" w:color="000000" w:fill="FFFFFF"/>
            <w:noWrap/>
            <w:vAlign w:val="bottom"/>
            <w:hideMark/>
          </w:tcPr>
          <w:p w14:paraId="0754B614" w14:textId="017DE0E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shd w:val="clear" w:color="000000" w:fill="FFFFFF"/>
            <w:noWrap/>
            <w:vAlign w:val="bottom"/>
            <w:hideMark/>
          </w:tcPr>
          <w:p w14:paraId="57D9D516" w14:textId="13DBAA4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shd w:val="clear" w:color="000000" w:fill="FFFFFF"/>
            <w:noWrap/>
            <w:vAlign w:val="center"/>
            <w:hideMark/>
          </w:tcPr>
          <w:p w14:paraId="5AD09331" w14:textId="025C8A6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29.5</w:t>
            </w:r>
          </w:p>
        </w:tc>
        <w:tc>
          <w:tcPr>
            <w:tcW w:w="425" w:type="dxa"/>
            <w:shd w:val="clear" w:color="000000" w:fill="FFFFFF"/>
            <w:noWrap/>
            <w:vAlign w:val="center"/>
            <w:hideMark/>
          </w:tcPr>
          <w:p w14:paraId="0EABB5B7" w14:textId="5833EE1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36.6</w:t>
            </w:r>
          </w:p>
        </w:tc>
        <w:tc>
          <w:tcPr>
            <w:tcW w:w="427" w:type="dxa"/>
            <w:shd w:val="clear" w:color="000000" w:fill="FFFFFF"/>
            <w:noWrap/>
            <w:vAlign w:val="bottom"/>
            <w:hideMark/>
          </w:tcPr>
          <w:p w14:paraId="6C66EB12" w14:textId="74D4E15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1.10</w:t>
            </w:r>
          </w:p>
        </w:tc>
        <w:tc>
          <w:tcPr>
            <w:tcW w:w="160" w:type="dxa"/>
            <w:shd w:val="clear" w:color="000000" w:fill="FFFFFF"/>
            <w:noWrap/>
            <w:vAlign w:val="bottom"/>
            <w:hideMark/>
          </w:tcPr>
          <w:p w14:paraId="4354F738" w14:textId="1D628701"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shd w:val="clear" w:color="000000" w:fill="FFFFFF"/>
            <w:noWrap/>
            <w:vAlign w:val="bottom"/>
            <w:hideMark/>
          </w:tcPr>
          <w:p w14:paraId="2D9CE58E" w14:textId="618D6CD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shd w:val="clear" w:color="000000" w:fill="FFFFFF"/>
            <w:noWrap/>
            <w:vAlign w:val="center"/>
            <w:hideMark/>
          </w:tcPr>
          <w:p w14:paraId="771F33A0" w14:textId="39A0B65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47.1</w:t>
            </w:r>
          </w:p>
        </w:tc>
        <w:tc>
          <w:tcPr>
            <w:tcW w:w="425" w:type="dxa"/>
            <w:shd w:val="clear" w:color="000000" w:fill="FFFFFF"/>
            <w:noWrap/>
            <w:vAlign w:val="center"/>
            <w:hideMark/>
          </w:tcPr>
          <w:p w14:paraId="030C866D" w14:textId="1B00F0C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54.6</w:t>
            </w:r>
          </w:p>
        </w:tc>
        <w:tc>
          <w:tcPr>
            <w:tcW w:w="428" w:type="dxa"/>
            <w:shd w:val="clear" w:color="000000" w:fill="FFFFFF"/>
            <w:noWrap/>
            <w:vAlign w:val="bottom"/>
            <w:hideMark/>
          </w:tcPr>
          <w:p w14:paraId="128DBC79" w14:textId="589BC8F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1.16</w:t>
            </w:r>
          </w:p>
        </w:tc>
        <w:tc>
          <w:tcPr>
            <w:tcW w:w="147" w:type="dxa"/>
            <w:shd w:val="clear" w:color="000000" w:fill="FFFFFF"/>
            <w:noWrap/>
            <w:vAlign w:val="bottom"/>
            <w:hideMark/>
          </w:tcPr>
          <w:p w14:paraId="62841C43" w14:textId="36415BF0"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shd w:val="clear" w:color="000000" w:fill="FFFFFF"/>
            <w:noWrap/>
            <w:vAlign w:val="bottom"/>
            <w:hideMark/>
          </w:tcPr>
          <w:p w14:paraId="013D30ED" w14:textId="75B1A7DB"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shd w:val="clear" w:color="000000" w:fill="FFFFFF"/>
            <w:noWrap/>
            <w:vAlign w:val="bottom"/>
            <w:hideMark/>
          </w:tcPr>
          <w:p w14:paraId="238AADDF" w14:textId="6F2F328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58.7</w:t>
            </w:r>
          </w:p>
        </w:tc>
        <w:tc>
          <w:tcPr>
            <w:tcW w:w="426" w:type="dxa"/>
            <w:shd w:val="clear" w:color="000000" w:fill="FFFFFF"/>
            <w:noWrap/>
            <w:vAlign w:val="bottom"/>
            <w:hideMark/>
          </w:tcPr>
          <w:p w14:paraId="1A3CF937" w14:textId="47C8C1A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66.4</w:t>
            </w:r>
          </w:p>
        </w:tc>
        <w:tc>
          <w:tcPr>
            <w:tcW w:w="423" w:type="dxa"/>
            <w:shd w:val="clear" w:color="000000" w:fill="FFFFFF"/>
            <w:noWrap/>
            <w:vAlign w:val="bottom"/>
            <w:hideMark/>
          </w:tcPr>
          <w:p w14:paraId="3031709C" w14:textId="284AEC5B"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1.18</w:t>
            </w:r>
          </w:p>
        </w:tc>
        <w:tc>
          <w:tcPr>
            <w:tcW w:w="160" w:type="dxa"/>
            <w:shd w:val="clear" w:color="000000" w:fill="FFFFFF"/>
            <w:noWrap/>
            <w:vAlign w:val="bottom"/>
            <w:hideMark/>
          </w:tcPr>
          <w:p w14:paraId="73B9E6A6" w14:textId="68C726E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shd w:val="clear" w:color="000000" w:fill="FFFFFF"/>
            <w:noWrap/>
            <w:vAlign w:val="bottom"/>
            <w:hideMark/>
          </w:tcPr>
          <w:p w14:paraId="3DD26BEC" w14:textId="41D83F2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shd w:val="clear" w:color="000000" w:fill="FFFFFF"/>
            <w:noWrap/>
            <w:vAlign w:val="bottom"/>
            <w:hideMark/>
          </w:tcPr>
          <w:p w14:paraId="4C831779" w14:textId="2C6C0A0D"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72.1</w:t>
            </w:r>
          </w:p>
        </w:tc>
        <w:tc>
          <w:tcPr>
            <w:tcW w:w="425" w:type="dxa"/>
            <w:shd w:val="clear" w:color="000000" w:fill="FFFFFF"/>
            <w:noWrap/>
            <w:vAlign w:val="bottom"/>
            <w:hideMark/>
          </w:tcPr>
          <w:p w14:paraId="5C285585" w14:textId="3C3419A8"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77.0</w:t>
            </w:r>
          </w:p>
        </w:tc>
        <w:tc>
          <w:tcPr>
            <w:tcW w:w="382" w:type="dxa"/>
            <w:shd w:val="clear" w:color="000000" w:fill="FFFFFF"/>
            <w:noWrap/>
            <w:vAlign w:val="bottom"/>
            <w:hideMark/>
          </w:tcPr>
          <w:p w14:paraId="1265C3FC" w14:textId="7F8F880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0.75</w:t>
            </w:r>
          </w:p>
        </w:tc>
        <w:tc>
          <w:tcPr>
            <w:tcW w:w="166" w:type="dxa"/>
            <w:shd w:val="clear" w:color="000000" w:fill="FFFFFF"/>
            <w:noWrap/>
            <w:vAlign w:val="bottom"/>
            <w:hideMark/>
          </w:tcPr>
          <w:p w14:paraId="651C46E7" w14:textId="4A06C4B5"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shd w:val="clear" w:color="000000" w:fill="FFFFFF"/>
            <w:vAlign w:val="bottom"/>
          </w:tcPr>
          <w:p w14:paraId="08D8FA24" w14:textId="430A41BA"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shd w:val="clear" w:color="000000" w:fill="FFFFFF"/>
            <w:vAlign w:val="bottom"/>
          </w:tcPr>
          <w:p w14:paraId="0700F1FA" w14:textId="35E11461"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91.2</w:t>
            </w:r>
          </w:p>
        </w:tc>
        <w:tc>
          <w:tcPr>
            <w:tcW w:w="425" w:type="dxa"/>
            <w:shd w:val="clear" w:color="000000" w:fill="FFFFFF"/>
            <w:vAlign w:val="bottom"/>
          </w:tcPr>
          <w:p w14:paraId="4A4FAE74" w14:textId="69EC7F0A"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92.2</w:t>
            </w:r>
          </w:p>
        </w:tc>
        <w:tc>
          <w:tcPr>
            <w:tcW w:w="428" w:type="dxa"/>
            <w:shd w:val="clear" w:color="000000" w:fill="FFFFFF"/>
            <w:vAlign w:val="bottom"/>
          </w:tcPr>
          <w:p w14:paraId="6DE47F8A" w14:textId="193F9A21"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0.15</w:t>
            </w:r>
          </w:p>
        </w:tc>
        <w:tc>
          <w:tcPr>
            <w:tcW w:w="175" w:type="dxa"/>
            <w:shd w:val="clear" w:color="000000" w:fill="FFFFFF"/>
            <w:vAlign w:val="bottom"/>
          </w:tcPr>
          <w:p w14:paraId="71FDC472" w14:textId="3BB60CC4"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E45458" w:rsidRPr="006068F9" w14:paraId="5E0CEAF2" w14:textId="77777777" w:rsidTr="0095647D">
        <w:trPr>
          <w:trHeight w:val="113"/>
          <w:jc w:val="center"/>
        </w:trPr>
        <w:tc>
          <w:tcPr>
            <w:tcW w:w="1985" w:type="dxa"/>
            <w:tcBorders>
              <w:bottom w:val="single" w:sz="4" w:space="0" w:color="auto"/>
            </w:tcBorders>
            <w:shd w:val="clear" w:color="000000" w:fill="FFFFFF"/>
            <w:noWrap/>
            <w:vAlign w:val="bottom"/>
            <w:hideMark/>
          </w:tcPr>
          <w:p w14:paraId="7F882225" w14:textId="11B2713D"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Zimbabwe (ZWE)</w:t>
            </w:r>
          </w:p>
        </w:tc>
        <w:tc>
          <w:tcPr>
            <w:tcW w:w="571" w:type="dxa"/>
            <w:tcBorders>
              <w:bottom w:val="single" w:sz="4" w:space="0" w:color="auto"/>
            </w:tcBorders>
            <w:shd w:val="clear" w:color="000000" w:fill="FFFFFF"/>
            <w:vAlign w:val="center"/>
          </w:tcPr>
          <w:p w14:paraId="2492E92B" w14:textId="74DF9E1B"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SSA</w:t>
            </w:r>
          </w:p>
        </w:tc>
        <w:tc>
          <w:tcPr>
            <w:tcW w:w="846" w:type="dxa"/>
            <w:tcBorders>
              <w:bottom w:val="single" w:sz="4" w:space="0" w:color="auto"/>
            </w:tcBorders>
            <w:shd w:val="clear" w:color="000000" w:fill="FFFFFF"/>
            <w:vAlign w:val="center"/>
          </w:tcPr>
          <w:p w14:paraId="50BD4327" w14:textId="3106DF77"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851" w:type="dxa"/>
            <w:tcBorders>
              <w:bottom w:val="single" w:sz="4" w:space="0" w:color="auto"/>
            </w:tcBorders>
            <w:shd w:val="clear" w:color="000000" w:fill="FFFFFF"/>
            <w:vAlign w:val="center"/>
          </w:tcPr>
          <w:p w14:paraId="5C201D46" w14:textId="72B06B4E"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DHS</w:t>
            </w:r>
          </w:p>
        </w:tc>
        <w:tc>
          <w:tcPr>
            <w:tcW w:w="142" w:type="dxa"/>
            <w:tcBorders>
              <w:bottom w:val="single" w:sz="4" w:space="0" w:color="auto"/>
            </w:tcBorders>
            <w:shd w:val="clear" w:color="000000" w:fill="FFFFFF"/>
            <w:vAlign w:val="center"/>
          </w:tcPr>
          <w:p w14:paraId="2E7F0314" w14:textId="3EA82846" w:rsidR="00886ED1" w:rsidRDefault="00886ED1" w:rsidP="00396A93">
            <w:pPr>
              <w:pStyle w:val="NoSpacing"/>
              <w:spacing w:line="276" w:lineRule="auto"/>
              <w:jc w:val="center"/>
              <w:rPr>
                <w:rFonts w:ascii="Garamond" w:hAnsi="Garamond" w:cs="Arial"/>
                <w:color w:val="000000"/>
                <w:sz w:val="16"/>
                <w:szCs w:val="16"/>
              </w:rPr>
            </w:pPr>
            <w:r>
              <w:rPr>
                <w:rFonts w:ascii="Garamond" w:hAnsi="Garamond" w:cs="Arial"/>
                <w:color w:val="000000"/>
                <w:sz w:val="16"/>
                <w:szCs w:val="16"/>
              </w:rPr>
              <w:t> </w:t>
            </w:r>
          </w:p>
        </w:tc>
        <w:tc>
          <w:tcPr>
            <w:tcW w:w="567" w:type="dxa"/>
            <w:tcBorders>
              <w:bottom w:val="single" w:sz="4" w:space="0" w:color="auto"/>
            </w:tcBorders>
            <w:shd w:val="clear" w:color="000000" w:fill="FFFFFF"/>
            <w:noWrap/>
            <w:vAlign w:val="bottom"/>
            <w:hideMark/>
          </w:tcPr>
          <w:p w14:paraId="3307D6B0" w14:textId="1B21D3B0"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2010-11</w:t>
            </w:r>
          </w:p>
        </w:tc>
        <w:tc>
          <w:tcPr>
            <w:tcW w:w="567" w:type="dxa"/>
            <w:tcBorders>
              <w:bottom w:val="single" w:sz="4" w:space="0" w:color="auto"/>
            </w:tcBorders>
            <w:shd w:val="clear" w:color="000000" w:fill="FFFFFF"/>
            <w:noWrap/>
            <w:vAlign w:val="bottom"/>
            <w:hideMark/>
          </w:tcPr>
          <w:p w14:paraId="4EC3DD07" w14:textId="7881C5A9" w:rsidR="00886ED1" w:rsidRPr="006D1AF5" w:rsidRDefault="00886ED1" w:rsidP="00396A93">
            <w:pPr>
              <w:pStyle w:val="NoSpacing"/>
              <w:spacing w:line="276" w:lineRule="auto"/>
              <w:jc w:val="center"/>
              <w:rPr>
                <w:rFonts w:ascii="Garamond" w:hAnsi="Garamond"/>
                <w:sz w:val="16"/>
                <w:szCs w:val="16"/>
                <w:lang w:eastAsia="en-GB"/>
              </w:rPr>
            </w:pPr>
            <w:r>
              <w:rPr>
                <w:rFonts w:ascii="Garamond" w:hAnsi="Garamond" w:cs="Arial"/>
                <w:color w:val="000000"/>
                <w:sz w:val="16"/>
                <w:szCs w:val="16"/>
              </w:rPr>
              <w:t>2015</w:t>
            </w:r>
          </w:p>
        </w:tc>
        <w:tc>
          <w:tcPr>
            <w:tcW w:w="148" w:type="dxa"/>
            <w:tcBorders>
              <w:bottom w:val="single" w:sz="4" w:space="0" w:color="auto"/>
            </w:tcBorders>
            <w:shd w:val="clear" w:color="000000" w:fill="FFFFFF"/>
            <w:vAlign w:val="bottom"/>
          </w:tcPr>
          <w:p w14:paraId="1A4A10CD" w14:textId="0D32B04D" w:rsidR="00886ED1" w:rsidRDefault="00886ED1" w:rsidP="00396A93">
            <w:pPr>
              <w:pStyle w:val="NoSpacing"/>
              <w:spacing w:line="276" w:lineRule="auto"/>
              <w:jc w:val="right"/>
              <w:rPr>
                <w:rFonts w:ascii="Garamond" w:hAnsi="Garamond" w:cs="Arial"/>
                <w:color w:val="000000"/>
                <w:sz w:val="16"/>
                <w:szCs w:val="16"/>
              </w:rPr>
            </w:pPr>
            <w:r>
              <w:rPr>
                <w:rFonts w:ascii="Garamond" w:hAnsi="Garamond" w:cs="Arial"/>
                <w:color w:val="000000"/>
                <w:sz w:val="16"/>
                <w:szCs w:val="16"/>
              </w:rPr>
              <w:t> </w:t>
            </w:r>
          </w:p>
        </w:tc>
        <w:tc>
          <w:tcPr>
            <w:tcW w:w="274" w:type="dxa"/>
            <w:tcBorders>
              <w:bottom w:val="single" w:sz="4" w:space="0" w:color="auto"/>
            </w:tcBorders>
            <w:shd w:val="clear" w:color="000000" w:fill="FFFFFF"/>
            <w:noWrap/>
            <w:vAlign w:val="center"/>
            <w:hideMark/>
          </w:tcPr>
          <w:p w14:paraId="4B032D22" w14:textId="260C7710"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73.0</w:t>
            </w:r>
          </w:p>
        </w:tc>
        <w:tc>
          <w:tcPr>
            <w:tcW w:w="425" w:type="dxa"/>
            <w:tcBorders>
              <w:bottom w:val="single" w:sz="4" w:space="0" w:color="auto"/>
            </w:tcBorders>
            <w:shd w:val="clear" w:color="000000" w:fill="FFFFFF"/>
            <w:noWrap/>
            <w:vAlign w:val="center"/>
            <w:hideMark/>
          </w:tcPr>
          <w:p w14:paraId="53E75827" w14:textId="0B1F1ED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75.2</w:t>
            </w:r>
          </w:p>
        </w:tc>
        <w:tc>
          <w:tcPr>
            <w:tcW w:w="426" w:type="dxa"/>
            <w:tcBorders>
              <w:bottom w:val="single" w:sz="4" w:space="0" w:color="auto"/>
            </w:tcBorders>
            <w:shd w:val="clear" w:color="000000" w:fill="FFFFFF"/>
            <w:noWrap/>
            <w:vAlign w:val="center"/>
            <w:hideMark/>
          </w:tcPr>
          <w:p w14:paraId="6D2DB219" w14:textId="4ADFE68A"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0.49</w:t>
            </w:r>
          </w:p>
        </w:tc>
        <w:tc>
          <w:tcPr>
            <w:tcW w:w="143" w:type="dxa"/>
            <w:tcBorders>
              <w:bottom w:val="single" w:sz="4" w:space="0" w:color="auto"/>
            </w:tcBorders>
            <w:shd w:val="clear" w:color="000000" w:fill="FFFFFF"/>
            <w:noWrap/>
            <w:vAlign w:val="bottom"/>
            <w:hideMark/>
          </w:tcPr>
          <w:p w14:paraId="0D16526F" w14:textId="20740999"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6" w:type="dxa"/>
            <w:tcBorders>
              <w:bottom w:val="single" w:sz="4" w:space="0" w:color="auto"/>
            </w:tcBorders>
            <w:shd w:val="clear" w:color="000000" w:fill="FFFFFF"/>
            <w:noWrap/>
            <w:vAlign w:val="bottom"/>
            <w:hideMark/>
          </w:tcPr>
          <w:p w14:paraId="2C652ECA" w14:textId="1FB7875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288" w:type="dxa"/>
            <w:tcBorders>
              <w:bottom w:val="single" w:sz="4" w:space="0" w:color="auto"/>
            </w:tcBorders>
            <w:shd w:val="clear" w:color="000000" w:fill="FFFFFF"/>
            <w:noWrap/>
            <w:vAlign w:val="center"/>
            <w:hideMark/>
          </w:tcPr>
          <w:p w14:paraId="40C0B348" w14:textId="5444173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48.4</w:t>
            </w:r>
          </w:p>
        </w:tc>
        <w:tc>
          <w:tcPr>
            <w:tcW w:w="425" w:type="dxa"/>
            <w:tcBorders>
              <w:bottom w:val="single" w:sz="4" w:space="0" w:color="auto"/>
            </w:tcBorders>
            <w:shd w:val="clear" w:color="000000" w:fill="FFFFFF"/>
            <w:noWrap/>
            <w:vAlign w:val="center"/>
            <w:hideMark/>
          </w:tcPr>
          <w:p w14:paraId="3BAA97F7" w14:textId="17F60BA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51.0</w:t>
            </w:r>
          </w:p>
        </w:tc>
        <w:tc>
          <w:tcPr>
            <w:tcW w:w="427" w:type="dxa"/>
            <w:tcBorders>
              <w:bottom w:val="single" w:sz="4" w:space="0" w:color="auto"/>
            </w:tcBorders>
            <w:shd w:val="clear" w:color="000000" w:fill="FFFFFF"/>
            <w:noWrap/>
            <w:vAlign w:val="bottom"/>
            <w:hideMark/>
          </w:tcPr>
          <w:p w14:paraId="1A94AB29" w14:textId="65E5F77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0.58</w:t>
            </w:r>
          </w:p>
        </w:tc>
        <w:tc>
          <w:tcPr>
            <w:tcW w:w="160" w:type="dxa"/>
            <w:tcBorders>
              <w:bottom w:val="single" w:sz="4" w:space="0" w:color="auto"/>
            </w:tcBorders>
            <w:shd w:val="clear" w:color="000000" w:fill="FFFFFF"/>
            <w:noWrap/>
            <w:vAlign w:val="bottom"/>
            <w:hideMark/>
          </w:tcPr>
          <w:p w14:paraId="547701DC" w14:textId="3627897A"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0" w:type="dxa"/>
            <w:tcBorders>
              <w:bottom w:val="single" w:sz="4" w:space="0" w:color="auto"/>
            </w:tcBorders>
            <w:shd w:val="clear" w:color="000000" w:fill="FFFFFF"/>
            <w:noWrap/>
            <w:vAlign w:val="bottom"/>
            <w:hideMark/>
          </w:tcPr>
          <w:p w14:paraId="748F3713" w14:textId="7F1CB2E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417" w:type="dxa"/>
            <w:tcBorders>
              <w:bottom w:val="single" w:sz="4" w:space="0" w:color="auto"/>
            </w:tcBorders>
            <w:shd w:val="clear" w:color="000000" w:fill="FFFFFF"/>
            <w:noWrap/>
            <w:vAlign w:val="center"/>
            <w:hideMark/>
          </w:tcPr>
          <w:p w14:paraId="3540D228" w14:textId="48B7CC4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63.8</w:t>
            </w:r>
          </w:p>
        </w:tc>
        <w:tc>
          <w:tcPr>
            <w:tcW w:w="425" w:type="dxa"/>
            <w:tcBorders>
              <w:bottom w:val="single" w:sz="4" w:space="0" w:color="auto"/>
            </w:tcBorders>
            <w:shd w:val="clear" w:color="000000" w:fill="FFFFFF"/>
            <w:noWrap/>
            <w:vAlign w:val="center"/>
            <w:hideMark/>
          </w:tcPr>
          <w:p w14:paraId="12CB24EC" w14:textId="160E7664"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67.1</w:t>
            </w:r>
          </w:p>
        </w:tc>
        <w:tc>
          <w:tcPr>
            <w:tcW w:w="428" w:type="dxa"/>
            <w:tcBorders>
              <w:bottom w:val="single" w:sz="4" w:space="0" w:color="auto"/>
            </w:tcBorders>
            <w:shd w:val="clear" w:color="000000" w:fill="FFFFFF"/>
            <w:noWrap/>
            <w:vAlign w:val="bottom"/>
            <w:hideMark/>
          </w:tcPr>
          <w:p w14:paraId="165423CA" w14:textId="1C6A1E72"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0.72</w:t>
            </w:r>
          </w:p>
        </w:tc>
        <w:tc>
          <w:tcPr>
            <w:tcW w:w="147" w:type="dxa"/>
            <w:tcBorders>
              <w:bottom w:val="single" w:sz="4" w:space="0" w:color="auto"/>
            </w:tcBorders>
            <w:shd w:val="clear" w:color="000000" w:fill="FFFFFF"/>
            <w:noWrap/>
            <w:vAlign w:val="bottom"/>
            <w:hideMark/>
          </w:tcPr>
          <w:p w14:paraId="34EDBCBF" w14:textId="6B674424"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66" w:type="dxa"/>
            <w:tcBorders>
              <w:bottom w:val="single" w:sz="4" w:space="0" w:color="auto"/>
            </w:tcBorders>
            <w:shd w:val="clear" w:color="000000" w:fill="FFFFFF"/>
            <w:noWrap/>
            <w:vAlign w:val="bottom"/>
            <w:hideMark/>
          </w:tcPr>
          <w:p w14:paraId="1F6EC65A" w14:textId="796B8C8F"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rPr>
              <w:t> </w:t>
            </w:r>
          </w:p>
        </w:tc>
        <w:tc>
          <w:tcPr>
            <w:tcW w:w="393" w:type="dxa"/>
            <w:tcBorders>
              <w:bottom w:val="single" w:sz="4" w:space="0" w:color="auto"/>
            </w:tcBorders>
            <w:shd w:val="clear" w:color="000000" w:fill="FFFFFF"/>
            <w:noWrap/>
            <w:vAlign w:val="bottom"/>
            <w:hideMark/>
          </w:tcPr>
          <w:p w14:paraId="77BC31CD" w14:textId="3F8530A5"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74.1</w:t>
            </w:r>
          </w:p>
        </w:tc>
        <w:tc>
          <w:tcPr>
            <w:tcW w:w="426" w:type="dxa"/>
            <w:tcBorders>
              <w:bottom w:val="single" w:sz="4" w:space="0" w:color="auto"/>
            </w:tcBorders>
            <w:shd w:val="clear" w:color="000000" w:fill="FFFFFF"/>
            <w:noWrap/>
            <w:vAlign w:val="bottom"/>
            <w:hideMark/>
          </w:tcPr>
          <w:p w14:paraId="09CF6DC7" w14:textId="0DCB96A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75.8</w:t>
            </w:r>
          </w:p>
        </w:tc>
        <w:tc>
          <w:tcPr>
            <w:tcW w:w="423" w:type="dxa"/>
            <w:tcBorders>
              <w:bottom w:val="single" w:sz="4" w:space="0" w:color="auto"/>
            </w:tcBorders>
            <w:shd w:val="clear" w:color="000000" w:fill="FFFFFF"/>
            <w:noWrap/>
            <w:vAlign w:val="bottom"/>
            <w:hideMark/>
          </w:tcPr>
          <w:p w14:paraId="75B318C6" w14:textId="3914BCEC"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0.38</w:t>
            </w:r>
          </w:p>
        </w:tc>
        <w:tc>
          <w:tcPr>
            <w:tcW w:w="160" w:type="dxa"/>
            <w:tcBorders>
              <w:bottom w:val="single" w:sz="4" w:space="0" w:color="auto"/>
            </w:tcBorders>
            <w:shd w:val="clear" w:color="000000" w:fill="FFFFFF"/>
            <w:noWrap/>
            <w:vAlign w:val="bottom"/>
            <w:hideMark/>
          </w:tcPr>
          <w:p w14:paraId="72CA4795" w14:textId="060185CE"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33" w:type="dxa"/>
            <w:tcBorders>
              <w:bottom w:val="single" w:sz="4" w:space="0" w:color="auto"/>
            </w:tcBorders>
            <w:shd w:val="clear" w:color="000000" w:fill="FFFFFF"/>
            <w:noWrap/>
            <w:vAlign w:val="bottom"/>
            <w:hideMark/>
          </w:tcPr>
          <w:p w14:paraId="55290F72" w14:textId="0334C327"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 </w:t>
            </w:r>
          </w:p>
        </w:tc>
        <w:tc>
          <w:tcPr>
            <w:tcW w:w="418" w:type="dxa"/>
            <w:tcBorders>
              <w:bottom w:val="single" w:sz="4" w:space="0" w:color="auto"/>
            </w:tcBorders>
            <w:shd w:val="clear" w:color="000000" w:fill="FFFFFF"/>
            <w:noWrap/>
            <w:vAlign w:val="bottom"/>
            <w:hideMark/>
          </w:tcPr>
          <w:p w14:paraId="23426D0B" w14:textId="25FC7039"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82.5</w:t>
            </w:r>
          </w:p>
        </w:tc>
        <w:tc>
          <w:tcPr>
            <w:tcW w:w="425" w:type="dxa"/>
            <w:tcBorders>
              <w:bottom w:val="single" w:sz="4" w:space="0" w:color="auto"/>
            </w:tcBorders>
            <w:shd w:val="clear" w:color="000000" w:fill="FFFFFF"/>
            <w:noWrap/>
            <w:vAlign w:val="bottom"/>
            <w:hideMark/>
          </w:tcPr>
          <w:p w14:paraId="465E16AA" w14:textId="5D2AD87E"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85.2</w:t>
            </w:r>
          </w:p>
        </w:tc>
        <w:tc>
          <w:tcPr>
            <w:tcW w:w="382" w:type="dxa"/>
            <w:tcBorders>
              <w:bottom w:val="single" w:sz="4" w:space="0" w:color="auto"/>
            </w:tcBorders>
            <w:shd w:val="clear" w:color="000000" w:fill="FFFFFF"/>
            <w:noWrap/>
            <w:vAlign w:val="bottom"/>
            <w:hideMark/>
          </w:tcPr>
          <w:p w14:paraId="22983F2B" w14:textId="1C9433AF" w:rsidR="00886ED1" w:rsidRPr="006D1AF5" w:rsidRDefault="00886ED1" w:rsidP="00396A93">
            <w:pPr>
              <w:pStyle w:val="NoSpacing"/>
              <w:spacing w:line="276" w:lineRule="auto"/>
              <w:jc w:val="right"/>
              <w:rPr>
                <w:rFonts w:ascii="Garamond" w:hAnsi="Garamond"/>
                <w:sz w:val="16"/>
                <w:szCs w:val="16"/>
                <w:lang w:eastAsia="en-GB"/>
              </w:rPr>
            </w:pPr>
            <w:r>
              <w:rPr>
                <w:rFonts w:ascii="Garamond" w:hAnsi="Garamond" w:cs="Arial"/>
                <w:color w:val="000000"/>
                <w:sz w:val="16"/>
                <w:szCs w:val="16"/>
              </w:rPr>
              <w:t>0.60</w:t>
            </w:r>
          </w:p>
        </w:tc>
        <w:tc>
          <w:tcPr>
            <w:tcW w:w="166" w:type="dxa"/>
            <w:tcBorders>
              <w:bottom w:val="single" w:sz="4" w:space="0" w:color="auto"/>
            </w:tcBorders>
            <w:shd w:val="clear" w:color="000000" w:fill="FFFFFF"/>
            <w:noWrap/>
            <w:vAlign w:val="bottom"/>
            <w:hideMark/>
          </w:tcPr>
          <w:p w14:paraId="45BC0C11" w14:textId="26610887" w:rsidR="00886ED1" w:rsidRPr="006D1AF5" w:rsidRDefault="00886ED1" w:rsidP="00396A93">
            <w:pPr>
              <w:pStyle w:val="NoSpacing"/>
              <w:spacing w:line="276" w:lineRule="auto"/>
              <w:rPr>
                <w:rFonts w:ascii="Garamond" w:hAnsi="Garamond"/>
                <w:sz w:val="16"/>
                <w:szCs w:val="16"/>
                <w:lang w:eastAsia="en-GB"/>
              </w:rPr>
            </w:pPr>
            <w:r>
              <w:rPr>
                <w:rFonts w:ascii="Garamond" w:hAnsi="Garamond" w:cs="Arial"/>
                <w:color w:val="000000"/>
                <w:sz w:val="16"/>
                <w:szCs w:val="16"/>
                <w:vertAlign w:val="superscript"/>
              </w:rPr>
              <w:t>***</w:t>
            </w:r>
          </w:p>
        </w:tc>
        <w:tc>
          <w:tcPr>
            <w:tcW w:w="103" w:type="dxa"/>
            <w:tcBorders>
              <w:bottom w:val="single" w:sz="4" w:space="0" w:color="auto"/>
            </w:tcBorders>
            <w:shd w:val="clear" w:color="000000" w:fill="FFFFFF"/>
            <w:vAlign w:val="bottom"/>
          </w:tcPr>
          <w:p w14:paraId="5A27D1E6" w14:textId="17123786"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 </w:t>
            </w:r>
          </w:p>
        </w:tc>
        <w:tc>
          <w:tcPr>
            <w:tcW w:w="341" w:type="dxa"/>
            <w:tcBorders>
              <w:bottom w:val="single" w:sz="4" w:space="0" w:color="auto"/>
            </w:tcBorders>
            <w:shd w:val="clear" w:color="000000" w:fill="FFFFFF"/>
            <w:vAlign w:val="bottom"/>
          </w:tcPr>
          <w:p w14:paraId="44AC49B5" w14:textId="701FFE55"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96.2</w:t>
            </w:r>
          </w:p>
        </w:tc>
        <w:tc>
          <w:tcPr>
            <w:tcW w:w="425" w:type="dxa"/>
            <w:tcBorders>
              <w:bottom w:val="single" w:sz="4" w:space="0" w:color="auto"/>
            </w:tcBorders>
            <w:shd w:val="clear" w:color="000000" w:fill="FFFFFF"/>
            <w:vAlign w:val="bottom"/>
          </w:tcPr>
          <w:p w14:paraId="209486D6" w14:textId="6F5B4B87"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97.0</w:t>
            </w:r>
          </w:p>
        </w:tc>
        <w:tc>
          <w:tcPr>
            <w:tcW w:w="428" w:type="dxa"/>
            <w:tcBorders>
              <w:bottom w:val="single" w:sz="4" w:space="0" w:color="auto"/>
            </w:tcBorders>
            <w:shd w:val="clear" w:color="000000" w:fill="FFFFFF"/>
            <w:vAlign w:val="bottom"/>
          </w:tcPr>
          <w:p w14:paraId="7D0590A9" w14:textId="2DDB015D" w:rsidR="00886ED1" w:rsidRPr="006D1AF5" w:rsidRDefault="00886ED1" w:rsidP="00396A93">
            <w:pPr>
              <w:pStyle w:val="NoSpacing"/>
              <w:spacing w:line="276" w:lineRule="auto"/>
              <w:jc w:val="right"/>
              <w:rPr>
                <w:rFonts w:ascii="Garamond" w:hAnsi="Garamond"/>
                <w:sz w:val="16"/>
                <w:szCs w:val="16"/>
                <w:vertAlign w:val="superscript"/>
                <w:lang w:eastAsia="en-GB"/>
              </w:rPr>
            </w:pPr>
            <w:r>
              <w:rPr>
                <w:rFonts w:ascii="Garamond" w:hAnsi="Garamond" w:cs="Arial"/>
                <w:color w:val="000000"/>
                <w:sz w:val="16"/>
                <w:szCs w:val="16"/>
              </w:rPr>
              <w:t>0.18</w:t>
            </w:r>
          </w:p>
        </w:tc>
        <w:tc>
          <w:tcPr>
            <w:tcW w:w="175" w:type="dxa"/>
            <w:tcBorders>
              <w:bottom w:val="single" w:sz="4" w:space="0" w:color="auto"/>
            </w:tcBorders>
            <w:shd w:val="clear" w:color="000000" w:fill="FFFFFF"/>
            <w:vAlign w:val="bottom"/>
          </w:tcPr>
          <w:p w14:paraId="598BAA30" w14:textId="5B3BD2C1" w:rsidR="00886ED1" w:rsidRPr="006D1AF5" w:rsidRDefault="00886ED1" w:rsidP="00396A93">
            <w:pPr>
              <w:pStyle w:val="NoSpacing"/>
              <w:spacing w:line="276" w:lineRule="auto"/>
              <w:rPr>
                <w:rFonts w:ascii="Garamond" w:hAnsi="Garamond"/>
                <w:sz w:val="16"/>
                <w:szCs w:val="16"/>
                <w:vertAlign w:val="superscript"/>
                <w:lang w:eastAsia="en-GB"/>
              </w:rPr>
            </w:pPr>
            <w:r>
              <w:rPr>
                <w:rFonts w:ascii="Garamond" w:hAnsi="Garamond" w:cs="Arial"/>
                <w:color w:val="000000"/>
                <w:sz w:val="16"/>
                <w:szCs w:val="16"/>
                <w:vertAlign w:val="superscript"/>
              </w:rPr>
              <w:t>***</w:t>
            </w:r>
          </w:p>
        </w:tc>
      </w:tr>
      <w:tr w:rsidR="00892DE9" w:rsidRPr="00FB4CB8" w14:paraId="5FD90158" w14:textId="77777777" w:rsidTr="00793AB9">
        <w:trPr>
          <w:trHeight w:val="570"/>
          <w:jc w:val="center"/>
        </w:trPr>
        <w:tc>
          <w:tcPr>
            <w:tcW w:w="14492" w:type="dxa"/>
            <w:gridSpan w:val="37"/>
            <w:tcBorders>
              <w:top w:val="single" w:sz="4" w:space="0" w:color="auto"/>
            </w:tcBorders>
            <w:shd w:val="clear" w:color="000000" w:fill="FFFFFF"/>
          </w:tcPr>
          <w:p w14:paraId="156A5811" w14:textId="7BC5B253" w:rsidR="007F4768" w:rsidRPr="00396A93" w:rsidRDefault="007F4768" w:rsidP="00396A93">
            <w:pPr>
              <w:pStyle w:val="NoSpacing"/>
              <w:spacing w:line="276" w:lineRule="auto"/>
              <w:rPr>
                <w:rFonts w:ascii="Garamond" w:hAnsi="Garamond"/>
                <w:sz w:val="18"/>
                <w:szCs w:val="18"/>
              </w:rPr>
            </w:pPr>
            <w:r w:rsidRPr="00396A93">
              <w:rPr>
                <w:rFonts w:ascii="Garamond" w:hAnsi="Garamond"/>
                <w:sz w:val="18"/>
                <w:szCs w:val="18"/>
              </w:rPr>
              <w:t xml:space="preserve">Source: Authors’ computations. </w:t>
            </w:r>
          </w:p>
          <w:p w14:paraId="2E2A9739" w14:textId="2CFFB957" w:rsidR="007F4768" w:rsidRPr="00396A93" w:rsidRDefault="007F4768" w:rsidP="00396A93">
            <w:pPr>
              <w:pStyle w:val="NoSpacing"/>
              <w:spacing w:line="276" w:lineRule="auto"/>
              <w:rPr>
                <w:rFonts w:ascii="Garamond" w:eastAsiaTheme="minorEastAsia" w:hAnsi="Garamond"/>
                <w:sz w:val="18"/>
                <w:szCs w:val="18"/>
              </w:rPr>
            </w:pPr>
            <w:r w:rsidRPr="00396A93">
              <w:rPr>
                <w:rFonts w:ascii="Garamond" w:hAnsi="Garamond"/>
                <w:sz w:val="18"/>
                <w:szCs w:val="18"/>
              </w:rPr>
              <w:t xml:space="preserve">Statistical significance: </w:t>
            </w:r>
            <w:r w:rsidRPr="00396A93">
              <w:rPr>
                <w:rFonts w:ascii="Garamond" w:hAnsi="Garamond"/>
                <w:sz w:val="18"/>
                <w:szCs w:val="18"/>
                <w:vertAlign w:val="superscript"/>
              </w:rPr>
              <w:t>***</w:t>
            </w:r>
            <w:r w:rsidRPr="00396A93">
              <w:rPr>
                <w:rFonts w:ascii="Garamond" w:hAnsi="Garamond"/>
                <w:sz w:val="18"/>
                <w:szCs w:val="18"/>
              </w:rPr>
              <w:t xml:space="preserve">: </w:t>
            </w:r>
            <m:oMath>
              <m:r>
                <m:rPr>
                  <m:sty m:val="p"/>
                </m:rPr>
                <w:rPr>
                  <w:rFonts w:ascii="Cambria Math" w:hAnsi="Cambria Math"/>
                  <w:sz w:val="18"/>
                  <w:szCs w:val="18"/>
                </w:rPr>
                <m:t>p&lt;0.01</m:t>
              </m:r>
            </m:oMath>
            <w:r w:rsidRPr="00396A93">
              <w:rPr>
                <w:rFonts w:ascii="Garamond" w:hAnsi="Garamond"/>
                <w:sz w:val="18"/>
                <w:szCs w:val="18"/>
              </w:rPr>
              <w:t xml:space="preserve">, </w:t>
            </w:r>
            <w:r w:rsidRPr="00396A93">
              <w:rPr>
                <w:rFonts w:ascii="Garamond" w:hAnsi="Garamond"/>
                <w:sz w:val="18"/>
                <w:szCs w:val="18"/>
                <w:vertAlign w:val="superscript"/>
              </w:rPr>
              <w:t>**</w:t>
            </w:r>
            <w:r w:rsidRPr="00396A93">
              <w:rPr>
                <w:rFonts w:ascii="Garamond" w:hAnsi="Garamond"/>
                <w:sz w:val="18"/>
                <w:szCs w:val="18"/>
              </w:rPr>
              <w:t xml:space="preserve">: </w:t>
            </w:r>
            <m:oMath>
              <m:r>
                <m:rPr>
                  <m:sty m:val="p"/>
                </m:rPr>
                <w:rPr>
                  <w:rFonts w:ascii="Cambria Math" w:hAnsi="Cambria Math"/>
                  <w:sz w:val="18"/>
                  <w:szCs w:val="18"/>
                </w:rPr>
                <m:t>p&lt;0.05</m:t>
              </m:r>
            </m:oMath>
            <w:r w:rsidRPr="00396A93">
              <w:rPr>
                <w:rFonts w:ascii="Garamond" w:hAnsi="Garamond"/>
                <w:sz w:val="18"/>
                <w:szCs w:val="18"/>
              </w:rPr>
              <w:t xml:space="preserve">, </w:t>
            </w:r>
            <w:r w:rsidRPr="00396A93">
              <w:rPr>
                <w:rFonts w:ascii="Garamond" w:hAnsi="Garamond"/>
                <w:sz w:val="18"/>
                <w:szCs w:val="18"/>
                <w:vertAlign w:val="superscript"/>
              </w:rPr>
              <w:t>*</w:t>
            </w:r>
            <w:r w:rsidRPr="00396A93">
              <w:rPr>
                <w:rFonts w:ascii="Garamond" w:hAnsi="Garamond"/>
                <w:sz w:val="18"/>
                <w:szCs w:val="18"/>
              </w:rPr>
              <w:t xml:space="preserve">: </w:t>
            </w:r>
            <m:oMath>
              <m:r>
                <m:rPr>
                  <m:sty m:val="p"/>
                </m:rPr>
                <w:rPr>
                  <w:rFonts w:ascii="Cambria Math" w:hAnsi="Cambria Math"/>
                  <w:sz w:val="18"/>
                  <w:szCs w:val="18"/>
                </w:rPr>
                <m:t>p&lt;0.1</m:t>
              </m:r>
            </m:oMath>
            <w:r w:rsidRPr="00396A93">
              <w:rPr>
                <w:rFonts w:ascii="Garamond" w:eastAsiaTheme="minorEastAsia" w:hAnsi="Garamond"/>
                <w:sz w:val="18"/>
                <w:szCs w:val="18"/>
              </w:rPr>
              <w:t xml:space="preserve">. </w:t>
            </w:r>
          </w:p>
          <w:p w14:paraId="448C9CC9" w14:textId="73AC8BFB" w:rsidR="007F4768" w:rsidRPr="00396A93" w:rsidRDefault="007F4768" w:rsidP="00396A93">
            <w:pPr>
              <w:pStyle w:val="NoSpacing"/>
              <w:spacing w:line="276" w:lineRule="auto"/>
              <w:jc w:val="both"/>
              <w:rPr>
                <w:rFonts w:ascii="Garamond" w:hAnsi="Garamond"/>
                <w:sz w:val="18"/>
                <w:szCs w:val="18"/>
              </w:rPr>
            </w:pPr>
            <w:r w:rsidRPr="00396A93">
              <w:rPr>
                <w:rFonts w:ascii="Garamond" w:hAnsi="Garamond"/>
                <w:sz w:val="18"/>
                <w:szCs w:val="18"/>
              </w:rPr>
              <w:t>Notes:</w:t>
            </w:r>
            <w:r w:rsidR="00B9755F" w:rsidRPr="00396A93">
              <w:rPr>
                <w:rFonts w:ascii="Garamond" w:hAnsi="Garamond"/>
                <w:sz w:val="18"/>
                <w:szCs w:val="18"/>
              </w:rPr>
              <w:t xml:space="preserve"> </w:t>
            </w:r>
            <m:oMath>
              <m:sSub>
                <m:sSubPr>
                  <m:ctrlPr>
                    <w:rPr>
                      <w:rFonts w:ascii="Cambria Math" w:hAnsi="Cambria Math"/>
                      <w:sz w:val="18"/>
                      <w:szCs w:val="18"/>
                    </w:rPr>
                  </m:ctrlPr>
                </m:sSubPr>
                <m:e>
                  <m:r>
                    <m:rPr>
                      <m:sty m:val="p"/>
                    </m:rPr>
                    <w:rPr>
                      <w:rFonts w:ascii="Cambria Math" w:hAnsi="Cambria Math"/>
                      <w:sz w:val="18"/>
                      <w:szCs w:val="18"/>
                    </w:rPr>
                    <m:t>μ</m:t>
                  </m:r>
                </m:e>
                <m:sub>
                  <m:r>
                    <m:rPr>
                      <m:sty m:val="p"/>
                    </m:rPr>
                    <w:rPr>
                      <w:rFonts w:ascii="Cambria Math" w:hAnsi="Cambria Math"/>
                      <w:sz w:val="18"/>
                      <w:szCs w:val="18"/>
                    </w:rPr>
                    <m:t>t</m:t>
                  </m:r>
                </m:sub>
              </m:sSub>
              <m:r>
                <m:rPr>
                  <m:sty m:val="p"/>
                </m:rPr>
                <w:rPr>
                  <w:rFonts w:ascii="Cambria Math" w:eastAsiaTheme="minorEastAsia" w:hAnsi="Cambria Math"/>
                  <w:sz w:val="18"/>
                  <w:szCs w:val="18"/>
                </w:rPr>
                <m:t>=μ</m:t>
              </m:r>
              <m:d>
                <m:dPr>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F</m:t>
                      </m:r>
                    </m:e>
                    <m:sub>
                      <m:r>
                        <m:rPr>
                          <m:sty m:val="p"/>
                        </m:rPr>
                        <w:rPr>
                          <w:rFonts w:ascii="Cambria Math" w:eastAsiaTheme="minorEastAsia" w:hAnsi="Cambria Math"/>
                          <w:sz w:val="18"/>
                          <w:szCs w:val="18"/>
                        </w:rPr>
                        <m:t>t</m:t>
                      </m:r>
                    </m:sub>
                  </m:sSub>
                </m:e>
              </m:d>
            </m:oMath>
            <w:r w:rsidR="00B9755F" w:rsidRPr="00396A93">
              <w:rPr>
                <w:rFonts w:ascii="Garamond" w:eastAsiaTheme="minorEastAsia" w:hAnsi="Garamond"/>
                <w:sz w:val="18"/>
                <w:szCs w:val="18"/>
              </w:rPr>
              <w:t xml:space="preserve"> is the overall average attainment for period </w:t>
            </w:r>
            <m:oMath>
              <m:r>
                <m:rPr>
                  <m:sty m:val="p"/>
                </m:rPr>
                <w:rPr>
                  <w:rFonts w:ascii="Cambria Math" w:eastAsiaTheme="minorEastAsia" w:hAnsi="Cambria Math"/>
                  <w:sz w:val="18"/>
                  <w:szCs w:val="18"/>
                </w:rPr>
                <m:t>t</m:t>
              </m:r>
            </m:oMath>
            <w:r w:rsidR="00903C2E" w:rsidRPr="00396A93">
              <w:rPr>
                <w:rFonts w:ascii="Garamond" w:eastAsiaTheme="minorEastAsia" w:hAnsi="Garamond"/>
                <w:sz w:val="18"/>
                <w:szCs w:val="18"/>
              </w:rPr>
              <w:t xml:space="preserve"> (</w:t>
            </w:r>
            <m:oMath>
              <m:r>
                <m:rPr>
                  <m:sty m:val="p"/>
                </m:rPr>
                <w:rPr>
                  <w:rFonts w:ascii="Cambria Math" w:eastAsiaTheme="minorEastAsia" w:hAnsi="Cambria Math"/>
                  <w:sz w:val="18"/>
                  <w:szCs w:val="18"/>
                </w:rPr>
                <m:t>=1,2</m:t>
              </m:r>
            </m:oMath>
            <w:r w:rsidR="00903C2E" w:rsidRPr="00396A93">
              <w:rPr>
                <w:rFonts w:ascii="Garamond" w:eastAsiaTheme="minorEastAsia" w:hAnsi="Garamond"/>
                <w:sz w:val="18"/>
                <w:szCs w:val="18"/>
              </w:rPr>
              <w:t>)</w:t>
            </w:r>
            <w:r w:rsidR="00B9755F" w:rsidRPr="00396A93">
              <w:rPr>
                <w:rFonts w:ascii="Garamond" w:eastAsiaTheme="minorEastAsia" w:hAnsi="Garamond"/>
                <w:sz w:val="18"/>
                <w:szCs w:val="18"/>
              </w:rPr>
              <w:t>;</w:t>
            </w:r>
            <w:r w:rsidRPr="00396A93">
              <w:rPr>
                <w:rFonts w:ascii="Garamond" w:eastAsiaTheme="minorEastAsia" w:hAnsi="Garamond"/>
                <w:sz w:val="18"/>
                <w:szCs w:val="18"/>
              </w:rPr>
              <w:t xml:space="preserve"> </w:t>
            </w:r>
            <m:oMath>
              <m:acc>
                <m:accPr>
                  <m:chr m:val="̅"/>
                  <m:ctrlPr>
                    <w:rPr>
                      <w:rFonts w:ascii="Cambria Math" w:eastAsiaTheme="minorEastAsia" w:hAnsi="Cambria Math"/>
                      <w:sz w:val="18"/>
                      <w:szCs w:val="18"/>
                    </w:rPr>
                  </m:ctrlPr>
                </m:accPr>
                <m:e>
                  <m:r>
                    <m:rPr>
                      <m:sty m:val="p"/>
                    </m:rPr>
                    <w:rPr>
                      <w:rFonts w:ascii="Cambria Math" w:eastAsiaTheme="minorEastAsia" w:hAnsi="Cambria Math"/>
                      <w:sz w:val="18"/>
                      <w:szCs w:val="18"/>
                    </w:rPr>
                    <m:t>Δ</m:t>
                  </m:r>
                  <m:ctrlPr>
                    <w:rPr>
                      <w:rFonts w:ascii="Cambria Math" w:hAnsi="Cambria Math"/>
                      <w:sz w:val="18"/>
                      <w:szCs w:val="18"/>
                    </w:rPr>
                  </m:ctrlPr>
                </m:e>
              </m:acc>
              <m:r>
                <m:rPr>
                  <m:sty m:val="p"/>
                </m:rP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μ</m:t>
                  </m:r>
                </m:e>
                <m:sub>
                  <m:r>
                    <m:rPr>
                      <m:sty m:val="p"/>
                    </m:rPr>
                    <w:rPr>
                      <w:rFonts w:ascii="Cambria Math" w:eastAsiaTheme="minorEastAsia" w:hAnsi="Cambria Math"/>
                      <w:sz w:val="18"/>
                      <w:szCs w:val="18"/>
                    </w:rPr>
                    <m:t>2</m:t>
                  </m:r>
                </m:sub>
              </m:sSub>
              <m:r>
                <m:rPr>
                  <m:sty m:val="p"/>
                </m:rP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μ</m:t>
                  </m:r>
                </m:e>
                <m:sub>
                  <m:r>
                    <m:rPr>
                      <m:sty m:val="p"/>
                    </m:rPr>
                    <w:rPr>
                      <w:rFonts w:ascii="Cambria Math" w:eastAsiaTheme="minorEastAsia" w:hAnsi="Cambria Math"/>
                      <w:sz w:val="18"/>
                      <w:szCs w:val="18"/>
                    </w:rPr>
                    <m:t>1</m:t>
                  </m:r>
                </m:sub>
              </m:sSub>
            </m:oMath>
            <w:r w:rsidRPr="00396A93">
              <w:rPr>
                <w:rFonts w:ascii="Garamond" w:eastAsiaTheme="minorEastAsia" w:hAnsi="Garamond"/>
                <w:sz w:val="18"/>
                <w:szCs w:val="18"/>
              </w:rPr>
              <w:t xml:space="preserve"> is the </w:t>
            </w:r>
            <w:r w:rsidRPr="00396A93">
              <w:rPr>
                <w:rFonts w:ascii="Garamond" w:hAnsi="Garamond"/>
                <w:sz w:val="18"/>
                <w:szCs w:val="18"/>
              </w:rPr>
              <w:t>annual absolute change in overall average;</w:t>
            </w:r>
            <w:r w:rsidR="00903C2E" w:rsidRPr="00396A93">
              <w:rPr>
                <w:rFonts w:ascii="Garamond" w:hAnsi="Garamond"/>
                <w:sz w:val="18"/>
                <w:szCs w:val="18"/>
              </w:rPr>
              <w:t xml:space="preserve"> </w:t>
            </w:r>
            <m:oMath>
              <m:sSubSup>
                <m:sSubSupPr>
                  <m:ctrlPr>
                    <w:rPr>
                      <w:rFonts w:ascii="Cambria Math" w:eastAsiaTheme="minorEastAsia" w:hAnsi="Cambria Math"/>
                      <w:sz w:val="18"/>
                      <w:szCs w:val="18"/>
                    </w:rPr>
                  </m:ctrlPr>
                </m:sSubSupPr>
                <m:e>
                  <m:r>
                    <m:rPr>
                      <m:sty m:val="p"/>
                    </m:rPr>
                    <w:rPr>
                      <w:rFonts w:ascii="Cambria Math" w:hAnsi="Cambria Math"/>
                      <w:sz w:val="18"/>
                      <w:szCs w:val="18"/>
                    </w:rPr>
                    <m:t>μ</m:t>
                  </m:r>
                  <m:ctrlPr>
                    <w:rPr>
                      <w:rFonts w:ascii="Cambria Math" w:hAnsi="Cambria Math"/>
                      <w:sz w:val="18"/>
                      <w:szCs w:val="18"/>
                    </w:rPr>
                  </m:ctrlPr>
                </m:e>
                <m:sub>
                  <m:r>
                    <m:rPr>
                      <m:sty m:val="p"/>
                    </m:rPr>
                    <w:rPr>
                      <w:rFonts w:ascii="Cambria Math" w:hAnsi="Cambria Math"/>
                      <w:sz w:val="18"/>
                      <w:szCs w:val="18"/>
                    </w:rPr>
                    <m:t>t</m:t>
                  </m:r>
                  <m:ctrlPr>
                    <w:rPr>
                      <w:rFonts w:ascii="Cambria Math" w:hAnsi="Cambria Math"/>
                      <w:sz w:val="18"/>
                      <w:szCs w:val="18"/>
                    </w:rPr>
                  </m:ctrlPr>
                </m:sub>
                <m:sup>
                  <m:r>
                    <m:rPr>
                      <m:sty m:val="p"/>
                    </m:rPr>
                    <w:rPr>
                      <w:rFonts w:ascii="Cambria Math" w:eastAsiaTheme="minorEastAsia" w:hAnsi="Cambria Math"/>
                      <w:sz w:val="18"/>
                      <w:szCs w:val="18"/>
                    </w:rPr>
                    <m:t>q</m:t>
                  </m:r>
                </m:sup>
              </m:sSubSup>
              <m:r>
                <m:rPr>
                  <m:sty m:val="p"/>
                </m:rP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μ</m:t>
                  </m:r>
                </m:e>
                <m:sub>
                  <m:r>
                    <m:rPr>
                      <m:sty m:val="p"/>
                    </m:rPr>
                    <w:rPr>
                      <w:rFonts w:ascii="Cambria Math" w:eastAsiaTheme="minorEastAsia" w:hAnsi="Cambria Math"/>
                      <w:sz w:val="18"/>
                      <w:szCs w:val="18"/>
                    </w:rPr>
                    <m:t>q</m:t>
                  </m:r>
                </m:sub>
              </m:sSub>
              <m:d>
                <m:dPr>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F</m:t>
                      </m:r>
                    </m:e>
                    <m:sub>
                      <m:r>
                        <m:rPr>
                          <m:sty m:val="p"/>
                        </m:rPr>
                        <w:rPr>
                          <w:rFonts w:ascii="Cambria Math" w:eastAsiaTheme="minorEastAsia" w:hAnsi="Cambria Math"/>
                          <w:sz w:val="18"/>
                          <w:szCs w:val="18"/>
                        </w:rPr>
                        <m:t>t</m:t>
                      </m:r>
                    </m:sub>
                  </m:sSub>
                </m:e>
              </m:d>
            </m:oMath>
            <w:r w:rsidR="00903C2E" w:rsidRPr="00396A93">
              <w:rPr>
                <w:rFonts w:ascii="Garamond" w:eastAsiaTheme="minorEastAsia" w:hAnsi="Garamond"/>
                <w:sz w:val="18"/>
                <w:szCs w:val="18"/>
              </w:rPr>
              <w:t xml:space="preserve"> is the average attainment score within quintile </w:t>
            </w:r>
            <m:oMath>
              <m:r>
                <m:rPr>
                  <m:sty m:val="p"/>
                </m:rPr>
                <w:rPr>
                  <w:rFonts w:ascii="Cambria Math" w:eastAsiaTheme="minorEastAsia" w:hAnsi="Cambria Math"/>
                  <w:sz w:val="18"/>
                  <w:szCs w:val="18"/>
                </w:rPr>
                <m:t>q</m:t>
              </m:r>
            </m:oMath>
            <w:r w:rsidR="00A845B7" w:rsidRPr="00396A93">
              <w:rPr>
                <w:rFonts w:ascii="Garamond" w:eastAsiaTheme="minorEastAsia" w:hAnsi="Garamond"/>
                <w:sz w:val="18"/>
                <w:szCs w:val="18"/>
              </w:rPr>
              <w:t xml:space="preserve"> (</w:t>
            </w:r>
            <m:oMath>
              <m:r>
                <m:rPr>
                  <m:sty m:val="p"/>
                </m:rPr>
                <w:rPr>
                  <w:rFonts w:ascii="Cambria Math" w:eastAsiaTheme="minorEastAsia" w:hAnsi="Cambria Math"/>
                  <w:sz w:val="18"/>
                  <w:szCs w:val="18"/>
                </w:rPr>
                <m:t>=1,2,3,4,5</m:t>
              </m:r>
            </m:oMath>
            <w:r w:rsidR="00A845B7" w:rsidRPr="00396A93">
              <w:rPr>
                <w:rFonts w:ascii="Garamond" w:eastAsiaTheme="minorEastAsia" w:hAnsi="Garamond"/>
                <w:sz w:val="18"/>
                <w:szCs w:val="18"/>
              </w:rPr>
              <w:t>)</w:t>
            </w:r>
            <w:r w:rsidR="00F23419">
              <w:rPr>
                <w:rFonts w:ascii="Garamond" w:eastAsiaTheme="minorEastAsia" w:hAnsi="Garamond"/>
                <w:sz w:val="18"/>
                <w:szCs w:val="18"/>
              </w:rPr>
              <w:t xml:space="preserve"> </w:t>
            </w:r>
            <w:r w:rsidR="00903C2E" w:rsidRPr="00396A93">
              <w:rPr>
                <w:rFonts w:ascii="Garamond" w:eastAsiaTheme="minorEastAsia" w:hAnsi="Garamond"/>
                <w:sz w:val="18"/>
                <w:szCs w:val="18"/>
              </w:rPr>
              <w:t xml:space="preserve">for period </w:t>
            </w:r>
            <m:oMath>
              <m:r>
                <m:rPr>
                  <m:sty m:val="p"/>
                </m:rPr>
                <w:rPr>
                  <w:rFonts w:ascii="Cambria Math" w:eastAsiaTheme="minorEastAsia" w:hAnsi="Cambria Math"/>
                  <w:sz w:val="18"/>
                  <w:szCs w:val="18"/>
                </w:rPr>
                <m:t>t</m:t>
              </m:r>
            </m:oMath>
            <w:r w:rsidR="00903C2E" w:rsidRPr="00396A93">
              <w:rPr>
                <w:rFonts w:ascii="Garamond" w:eastAsiaTheme="minorEastAsia" w:hAnsi="Garamond"/>
                <w:sz w:val="18"/>
                <w:szCs w:val="18"/>
              </w:rPr>
              <w:t xml:space="preserve"> (</w:t>
            </w:r>
            <m:oMath>
              <m:r>
                <m:rPr>
                  <m:sty m:val="p"/>
                </m:rPr>
                <w:rPr>
                  <w:rFonts w:ascii="Cambria Math" w:eastAsiaTheme="minorEastAsia" w:hAnsi="Cambria Math"/>
                  <w:sz w:val="18"/>
                  <w:szCs w:val="18"/>
                </w:rPr>
                <m:t>=1,2</m:t>
              </m:r>
            </m:oMath>
            <w:r w:rsidR="00903C2E" w:rsidRPr="00396A93">
              <w:rPr>
                <w:rFonts w:ascii="Garamond" w:eastAsiaTheme="minorEastAsia" w:hAnsi="Garamond"/>
                <w:sz w:val="18"/>
                <w:szCs w:val="18"/>
              </w:rPr>
              <w:t>);</w:t>
            </w:r>
            <w:r w:rsidR="00A845B7" w:rsidRPr="00396A93">
              <w:rPr>
                <w:rFonts w:ascii="Garamond" w:eastAsiaTheme="minorEastAsia" w:hAnsi="Garamond"/>
                <w:sz w:val="18"/>
                <w:szCs w:val="18"/>
              </w:rPr>
              <w:t xml:space="preserve"> and</w:t>
            </w:r>
            <w:r w:rsidRPr="00396A93">
              <w:rPr>
                <w:rFonts w:ascii="Garamond" w:hAnsi="Garamond"/>
                <w:sz w:val="18"/>
                <w:szCs w:val="18"/>
              </w:rPr>
              <w:t xml:space="preserve"> </w:t>
            </w:r>
            <m:oMath>
              <m:sSub>
                <m:sSubPr>
                  <m:ctrlPr>
                    <w:rPr>
                      <w:rFonts w:ascii="Cambria Math" w:hAnsi="Cambria Math"/>
                      <w:sz w:val="18"/>
                      <w:szCs w:val="18"/>
                      <w:lang w:eastAsia="en-GB"/>
                    </w:rPr>
                  </m:ctrlPr>
                </m:sSubPr>
                <m:e>
                  <m:r>
                    <m:rPr>
                      <m:sty m:val="p"/>
                    </m:rPr>
                    <w:rPr>
                      <w:rFonts w:ascii="Cambria Math" w:hAnsi="Cambria Math"/>
                      <w:sz w:val="18"/>
                      <w:szCs w:val="18"/>
                      <w:lang w:eastAsia="en-GB"/>
                    </w:rPr>
                    <m:t>Δ</m:t>
                  </m:r>
                </m:e>
                <m:sub>
                  <m:r>
                    <m:rPr>
                      <m:sty m:val="p"/>
                    </m:rPr>
                    <w:rPr>
                      <w:rFonts w:ascii="Cambria Math" w:hAnsi="Cambria Math"/>
                      <w:sz w:val="18"/>
                      <w:szCs w:val="18"/>
                      <w:lang w:eastAsia="en-GB"/>
                    </w:rPr>
                    <m:t>q</m:t>
                  </m:r>
                </m:sub>
              </m:sSub>
              <m:r>
                <m:rPr>
                  <m:sty m:val="p"/>
                </m:rPr>
                <w:rPr>
                  <w:rFonts w:ascii="Cambria Math" w:hAnsi="Cambria Math"/>
                  <w:sz w:val="18"/>
                  <w:szCs w:val="18"/>
                  <w:lang w:eastAsia="en-GB"/>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μ</m:t>
                  </m:r>
                </m:e>
                <m:sub>
                  <m:r>
                    <m:rPr>
                      <m:sty m:val="p"/>
                    </m:rPr>
                    <w:rPr>
                      <w:rFonts w:ascii="Cambria Math" w:eastAsiaTheme="minorEastAsia" w:hAnsi="Cambria Math"/>
                      <w:sz w:val="18"/>
                      <w:szCs w:val="18"/>
                    </w:rPr>
                    <m:t>q</m:t>
                  </m:r>
                </m:sub>
              </m:sSub>
              <m:d>
                <m:dPr>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F</m:t>
                      </m:r>
                    </m:e>
                    <m:sub>
                      <m:r>
                        <m:rPr>
                          <m:sty m:val="p"/>
                        </m:rPr>
                        <w:rPr>
                          <w:rFonts w:ascii="Cambria Math" w:eastAsiaTheme="minorEastAsia" w:hAnsi="Cambria Math"/>
                          <w:sz w:val="18"/>
                          <w:szCs w:val="18"/>
                        </w:rPr>
                        <m:t>2</m:t>
                      </m:r>
                    </m:sub>
                  </m:sSub>
                </m:e>
              </m:d>
              <m:r>
                <m:rPr>
                  <m:sty m:val="p"/>
                </m:rP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μ</m:t>
                  </m:r>
                </m:e>
                <m:sub>
                  <m:r>
                    <m:rPr>
                      <m:sty m:val="p"/>
                    </m:rPr>
                    <w:rPr>
                      <w:rFonts w:ascii="Cambria Math" w:eastAsiaTheme="minorEastAsia" w:hAnsi="Cambria Math"/>
                      <w:sz w:val="18"/>
                      <w:szCs w:val="18"/>
                    </w:rPr>
                    <m:t>q</m:t>
                  </m:r>
                </m:sub>
              </m:sSub>
              <m:d>
                <m:dPr>
                  <m:ctrlPr>
                    <w:rPr>
                      <w:rFonts w:ascii="Cambria Math" w:eastAsiaTheme="minorEastAsia" w:hAnsi="Cambria Math"/>
                      <w:sz w:val="18"/>
                      <w:szCs w:val="18"/>
                    </w:rPr>
                  </m:ctrlPr>
                </m:dPr>
                <m:e>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F</m:t>
                      </m:r>
                    </m:e>
                    <m:sub>
                      <m:r>
                        <m:rPr>
                          <m:sty m:val="p"/>
                        </m:rPr>
                        <w:rPr>
                          <w:rFonts w:ascii="Cambria Math" w:eastAsiaTheme="minorEastAsia" w:hAnsi="Cambria Math"/>
                          <w:sz w:val="18"/>
                          <w:szCs w:val="18"/>
                        </w:rPr>
                        <m:t>1</m:t>
                      </m:r>
                    </m:sub>
                  </m:sSub>
                </m:e>
              </m:d>
            </m:oMath>
            <w:r w:rsidRPr="00396A93">
              <w:rPr>
                <w:rFonts w:ascii="Garamond" w:eastAsiaTheme="minorEastAsia" w:hAnsi="Garamond"/>
                <w:sz w:val="18"/>
                <w:szCs w:val="18"/>
                <w:lang w:eastAsia="en-GB"/>
              </w:rPr>
              <w:t xml:space="preserve"> is the</w:t>
            </w:r>
            <w:r w:rsidRPr="00396A93">
              <w:rPr>
                <w:rFonts w:ascii="Garamond" w:hAnsi="Garamond"/>
                <w:sz w:val="18"/>
                <w:szCs w:val="18"/>
              </w:rPr>
              <w:t xml:space="preserve"> annual absolute change in the </w:t>
            </w:r>
            <m:oMath>
              <m:r>
                <m:rPr>
                  <m:sty m:val="p"/>
                </m:rPr>
                <w:rPr>
                  <w:rFonts w:ascii="Cambria Math" w:hAnsi="Cambria Math"/>
                  <w:sz w:val="18"/>
                  <w:szCs w:val="18"/>
                </w:rPr>
                <m:t>q</m:t>
              </m:r>
            </m:oMath>
            <w:r w:rsidRPr="00396A93">
              <w:rPr>
                <w:rFonts w:ascii="Garamond" w:eastAsiaTheme="minorEastAsia" w:hAnsi="Garamond"/>
                <w:sz w:val="18"/>
                <w:szCs w:val="18"/>
                <w:vertAlign w:val="superscript"/>
              </w:rPr>
              <w:t>th</w:t>
            </w:r>
            <w:r w:rsidRPr="00396A93">
              <w:rPr>
                <w:rFonts w:ascii="Garamond" w:eastAsiaTheme="minorEastAsia" w:hAnsi="Garamond"/>
                <w:sz w:val="18"/>
                <w:szCs w:val="18"/>
              </w:rPr>
              <w:t xml:space="preserve"> quintile</w:t>
            </w:r>
            <w:r w:rsidRPr="00396A93">
              <w:rPr>
                <w:rFonts w:ascii="Garamond" w:hAnsi="Garamond"/>
                <w:sz w:val="18"/>
                <w:szCs w:val="18"/>
              </w:rPr>
              <w:t>.</w:t>
            </w:r>
          </w:p>
          <w:p w14:paraId="42DA62F7" w14:textId="35BDC155" w:rsidR="007F4768" w:rsidRPr="00396A93" w:rsidRDefault="007F4768" w:rsidP="00396A93">
            <w:pPr>
              <w:pStyle w:val="NoSpacing"/>
              <w:spacing w:line="276" w:lineRule="auto"/>
              <w:jc w:val="both"/>
              <w:rPr>
                <w:rFonts w:ascii="Garamond" w:hAnsi="Garamond"/>
                <w:sz w:val="18"/>
                <w:szCs w:val="18"/>
              </w:rPr>
            </w:pPr>
            <w:r w:rsidRPr="00396A93">
              <w:rPr>
                <w:rFonts w:ascii="Garamond" w:hAnsi="Garamond"/>
                <w:sz w:val="18"/>
                <w:szCs w:val="18"/>
              </w:rPr>
              <w:t>Region abbreviations: ARS: Arab States; EAP: East Asia and the Pacific; ECA: Europe and Central Asia; LA</w:t>
            </w:r>
            <w:r w:rsidR="003F0EA4" w:rsidRPr="00396A93">
              <w:rPr>
                <w:rFonts w:ascii="Garamond" w:hAnsi="Garamond"/>
                <w:sz w:val="18"/>
                <w:szCs w:val="18"/>
              </w:rPr>
              <w:t>C</w:t>
            </w:r>
            <w:r w:rsidRPr="00396A93">
              <w:rPr>
                <w:rFonts w:ascii="Garamond" w:hAnsi="Garamond"/>
                <w:sz w:val="18"/>
                <w:szCs w:val="18"/>
              </w:rPr>
              <w:t>: Latin America and Caribbean; SAS: South Asia; SSA: Sub-Saharan Africa.</w:t>
            </w:r>
          </w:p>
          <w:p w14:paraId="6167A2AF" w14:textId="54CC3F65" w:rsidR="004045E5" w:rsidRPr="004045E5" w:rsidRDefault="004045E5" w:rsidP="00396A93">
            <w:pPr>
              <w:pStyle w:val="NoSpacing"/>
              <w:spacing w:line="276" w:lineRule="auto"/>
              <w:jc w:val="both"/>
              <w:rPr>
                <w:rFonts w:ascii="Garamond" w:hAnsi="Garamond"/>
                <w:sz w:val="15"/>
                <w:szCs w:val="15"/>
                <w:vertAlign w:val="superscript"/>
                <w:lang w:eastAsia="en-GB"/>
              </w:rPr>
            </w:pPr>
            <w:r w:rsidRPr="00396A93">
              <w:rPr>
                <w:rFonts w:ascii="Garamond" w:hAnsi="Garamond"/>
                <w:sz w:val="18"/>
                <w:szCs w:val="18"/>
              </w:rPr>
              <w:t>Survey abbreviations: DHS: Demographic Health Survey; MICS: Multiple Indicator Cluster Survey; CFPS: China Family Panel Stud</w:t>
            </w:r>
            <w:r w:rsidR="00B75470" w:rsidRPr="00396A93">
              <w:rPr>
                <w:rFonts w:ascii="Garamond" w:hAnsi="Garamond"/>
                <w:sz w:val="18"/>
                <w:szCs w:val="18"/>
              </w:rPr>
              <w:t>y</w:t>
            </w:r>
            <w:r w:rsidRPr="00396A93">
              <w:rPr>
                <w:rFonts w:ascii="Garamond" w:hAnsi="Garamond"/>
                <w:sz w:val="18"/>
                <w:szCs w:val="18"/>
              </w:rPr>
              <w:t xml:space="preserve">; JSLC: Jamaica Survey of Living Conditions; </w:t>
            </w:r>
            <w:r w:rsidR="00B75470" w:rsidRPr="00396A93">
              <w:rPr>
                <w:rFonts w:ascii="Garamond" w:hAnsi="Garamond"/>
                <w:sz w:val="18"/>
                <w:szCs w:val="18"/>
              </w:rPr>
              <w:t>ENS</w:t>
            </w:r>
            <w:r w:rsidR="00AC0011" w:rsidRPr="00396A93">
              <w:rPr>
                <w:rFonts w:ascii="Garamond" w:hAnsi="Garamond"/>
                <w:sz w:val="18"/>
                <w:szCs w:val="18"/>
              </w:rPr>
              <w:t>ANUT</w:t>
            </w:r>
            <w:r w:rsidR="00B75470" w:rsidRPr="00396A93">
              <w:rPr>
                <w:rFonts w:ascii="Garamond" w:hAnsi="Garamond"/>
                <w:sz w:val="18"/>
                <w:szCs w:val="18"/>
              </w:rPr>
              <w:t>:</w:t>
            </w:r>
            <w:r w:rsidRPr="00396A93">
              <w:rPr>
                <w:rFonts w:ascii="Garamond" w:hAnsi="Garamond"/>
                <w:sz w:val="18"/>
                <w:szCs w:val="18"/>
              </w:rPr>
              <w:t xml:space="preserve"> Mexico National Survey of Health and Nutrition</w:t>
            </w:r>
            <w:r w:rsidR="00B75470" w:rsidRPr="00396A93">
              <w:rPr>
                <w:rFonts w:ascii="Garamond" w:hAnsi="Garamond"/>
                <w:sz w:val="18"/>
                <w:szCs w:val="18"/>
              </w:rPr>
              <w:t>;</w:t>
            </w:r>
            <w:r w:rsidRPr="00396A93">
              <w:rPr>
                <w:rFonts w:ascii="Garamond" w:hAnsi="Garamond"/>
                <w:sz w:val="18"/>
                <w:szCs w:val="18"/>
              </w:rPr>
              <w:t xml:space="preserve"> </w:t>
            </w:r>
            <w:r w:rsidR="00B75470" w:rsidRPr="00396A93">
              <w:rPr>
                <w:rFonts w:ascii="Garamond" w:hAnsi="Garamond"/>
                <w:sz w:val="18"/>
                <w:szCs w:val="18"/>
              </w:rPr>
              <w:t>END</w:t>
            </w:r>
            <w:r w:rsidR="00AC0011" w:rsidRPr="00396A93">
              <w:rPr>
                <w:rFonts w:ascii="Garamond" w:hAnsi="Garamond"/>
                <w:sz w:val="18"/>
                <w:szCs w:val="18"/>
              </w:rPr>
              <w:t>ES</w:t>
            </w:r>
            <w:r w:rsidR="00B75470" w:rsidRPr="00396A93">
              <w:rPr>
                <w:rFonts w:ascii="Garamond" w:hAnsi="Garamond"/>
                <w:sz w:val="18"/>
                <w:szCs w:val="18"/>
              </w:rPr>
              <w:t xml:space="preserve">: </w:t>
            </w:r>
            <w:r w:rsidRPr="00396A93">
              <w:rPr>
                <w:rFonts w:ascii="Garamond" w:hAnsi="Garamond"/>
                <w:sz w:val="18"/>
                <w:szCs w:val="18"/>
              </w:rPr>
              <w:t>Peru Demographic and Family Health Survey</w:t>
            </w:r>
            <w:r w:rsidR="00B75470" w:rsidRPr="00396A93">
              <w:rPr>
                <w:rFonts w:ascii="Garamond" w:hAnsi="Garamond"/>
                <w:sz w:val="18"/>
                <w:szCs w:val="18"/>
              </w:rPr>
              <w:t>.</w:t>
            </w:r>
          </w:p>
        </w:tc>
      </w:tr>
    </w:tbl>
    <w:p w14:paraId="453259BD" w14:textId="36B6C29F" w:rsidR="00825350" w:rsidRDefault="00825350" w:rsidP="00396A93">
      <w:pPr>
        <w:tabs>
          <w:tab w:val="center" w:pos="6979"/>
        </w:tabs>
        <w:spacing w:after="120" w:line="480" w:lineRule="auto"/>
      </w:pPr>
    </w:p>
    <w:p w14:paraId="1C55280E" w14:textId="77777777" w:rsidR="00825350" w:rsidRDefault="00825350" w:rsidP="00396A93">
      <w:pPr>
        <w:spacing w:after="120" w:line="480" w:lineRule="auto"/>
        <w:jc w:val="left"/>
      </w:pPr>
      <w:r>
        <w:br w:type="page"/>
      </w:r>
    </w:p>
    <w:p w14:paraId="7149014A" w14:textId="01C351E2" w:rsidR="00C961DB" w:rsidRDefault="00F25C82" w:rsidP="00B508B8">
      <w:pPr>
        <w:pStyle w:val="Caption"/>
      </w:pPr>
      <w:bookmarkStart w:id="43" w:name="_Ref98773968"/>
      <w:r>
        <w:lastRenderedPageBreak/>
        <w:t>Table A</w:t>
      </w:r>
      <w:fldSimple w:instr=" SEQ Table_A \* ARABIC ">
        <w:r w:rsidR="003647A1">
          <w:rPr>
            <w:noProof/>
          </w:rPr>
          <w:t>3</w:t>
        </w:r>
      </w:fldSimple>
      <w:bookmarkEnd w:id="43"/>
      <w:r w:rsidR="00CF7434">
        <w:t>.</w:t>
      </w:r>
      <w:r w:rsidR="00F4421C">
        <w:t xml:space="preserve"> </w:t>
      </w:r>
      <w:r w:rsidR="00256C6D">
        <w:t>Inclusivity premiums, shared prosperity premiums and changes in</w:t>
      </w:r>
      <w:r w:rsidR="00085419">
        <w:t xml:space="preserve"> the</w:t>
      </w:r>
      <w:r w:rsidR="00256C6D">
        <w:t xml:space="preserve"> MPIs and MPI</w:t>
      </w:r>
      <w:r w:rsidR="00AC0011">
        <w:t xml:space="preserve"> </w:t>
      </w:r>
      <w:r w:rsidR="00256C6D">
        <w:t xml:space="preserve">headcount ratios </w:t>
      </w:r>
    </w:p>
    <w:tbl>
      <w:tblPr>
        <w:tblW w:w="11274" w:type="dxa"/>
        <w:jc w:val="center"/>
        <w:tblLayout w:type="fixed"/>
        <w:tblCellMar>
          <w:left w:w="0" w:type="dxa"/>
          <w:right w:w="0" w:type="dxa"/>
        </w:tblCellMar>
        <w:tblLook w:val="04A0" w:firstRow="1" w:lastRow="0" w:firstColumn="1" w:lastColumn="0" w:noHBand="0" w:noVBand="1"/>
      </w:tblPr>
      <w:tblGrid>
        <w:gridCol w:w="1804"/>
        <w:gridCol w:w="628"/>
        <w:gridCol w:w="687"/>
        <w:gridCol w:w="567"/>
        <w:gridCol w:w="147"/>
        <w:gridCol w:w="398"/>
        <w:gridCol w:w="398"/>
        <w:gridCol w:w="472"/>
        <w:gridCol w:w="218"/>
        <w:gridCol w:w="109"/>
        <w:gridCol w:w="522"/>
        <w:gridCol w:w="522"/>
        <w:gridCol w:w="586"/>
        <w:gridCol w:w="242"/>
        <w:gridCol w:w="109"/>
        <w:gridCol w:w="361"/>
        <w:gridCol w:w="418"/>
        <w:gridCol w:w="559"/>
        <w:gridCol w:w="215"/>
        <w:gridCol w:w="157"/>
        <w:gridCol w:w="476"/>
        <w:gridCol w:w="456"/>
        <w:gridCol w:w="409"/>
        <w:gridCol w:w="423"/>
        <w:gridCol w:w="346"/>
        <w:gridCol w:w="45"/>
      </w:tblGrid>
      <w:tr w:rsidR="009C71A7" w:rsidRPr="009C71A7" w14:paraId="7C923CCE" w14:textId="77777777" w:rsidTr="009C71A7">
        <w:trPr>
          <w:trHeight w:val="169"/>
          <w:tblHeader/>
          <w:jc w:val="center"/>
        </w:trPr>
        <w:tc>
          <w:tcPr>
            <w:tcW w:w="1804" w:type="dxa"/>
            <w:tcBorders>
              <w:top w:val="single" w:sz="8" w:space="0" w:color="auto"/>
              <w:left w:val="nil"/>
              <w:bottom w:val="nil"/>
              <w:right w:val="nil"/>
            </w:tcBorders>
            <w:shd w:val="clear" w:color="000000" w:fill="FFFFFF"/>
            <w:noWrap/>
            <w:vAlign w:val="bottom"/>
            <w:hideMark/>
          </w:tcPr>
          <w:p w14:paraId="50200684" w14:textId="77777777" w:rsidR="00F4421C" w:rsidRPr="009C71A7" w:rsidRDefault="00F4421C" w:rsidP="00396A93">
            <w:pPr>
              <w:pStyle w:val="NoSpacing"/>
              <w:spacing w:line="276" w:lineRule="auto"/>
              <w:rPr>
                <w:rFonts w:ascii="Garamond" w:hAnsi="Garamond"/>
                <w:sz w:val="17"/>
                <w:szCs w:val="17"/>
                <w:lang w:eastAsia="en-GB"/>
              </w:rPr>
            </w:pPr>
            <w:r w:rsidRPr="009C71A7">
              <w:rPr>
                <w:rFonts w:ascii="Garamond" w:hAnsi="Garamond"/>
                <w:sz w:val="17"/>
                <w:szCs w:val="17"/>
                <w:lang w:eastAsia="en-GB"/>
              </w:rPr>
              <w:t> </w:t>
            </w:r>
          </w:p>
        </w:tc>
        <w:tc>
          <w:tcPr>
            <w:tcW w:w="628" w:type="dxa"/>
            <w:tcBorders>
              <w:top w:val="single" w:sz="8" w:space="0" w:color="auto"/>
              <w:left w:val="nil"/>
              <w:bottom w:val="nil"/>
              <w:right w:val="nil"/>
            </w:tcBorders>
            <w:shd w:val="clear" w:color="000000" w:fill="FFFFFF"/>
            <w:noWrap/>
            <w:vAlign w:val="bottom"/>
            <w:hideMark/>
          </w:tcPr>
          <w:p w14:paraId="77A6E717" w14:textId="77777777" w:rsidR="00F4421C" w:rsidRPr="009C71A7" w:rsidRDefault="00F4421C" w:rsidP="00396A93">
            <w:pPr>
              <w:pStyle w:val="NoSpacing"/>
              <w:spacing w:line="276" w:lineRule="auto"/>
              <w:rPr>
                <w:rFonts w:ascii="Garamond" w:hAnsi="Garamond"/>
                <w:sz w:val="17"/>
                <w:szCs w:val="17"/>
                <w:lang w:eastAsia="en-GB"/>
              </w:rPr>
            </w:pPr>
            <w:r w:rsidRPr="009C71A7">
              <w:rPr>
                <w:rFonts w:ascii="Garamond" w:hAnsi="Garamond"/>
                <w:sz w:val="17"/>
                <w:szCs w:val="17"/>
                <w:lang w:eastAsia="en-GB"/>
              </w:rPr>
              <w:t> </w:t>
            </w:r>
          </w:p>
        </w:tc>
        <w:tc>
          <w:tcPr>
            <w:tcW w:w="1254" w:type="dxa"/>
            <w:gridSpan w:val="2"/>
            <w:tcBorders>
              <w:top w:val="single" w:sz="8" w:space="0" w:color="auto"/>
              <w:left w:val="nil"/>
              <w:bottom w:val="nil"/>
              <w:right w:val="nil"/>
            </w:tcBorders>
            <w:shd w:val="clear" w:color="000000" w:fill="FFFFFF"/>
            <w:noWrap/>
            <w:vAlign w:val="center"/>
            <w:hideMark/>
          </w:tcPr>
          <w:p w14:paraId="58FC6832" w14:textId="77777777" w:rsidR="00F4421C" w:rsidRPr="009C71A7" w:rsidRDefault="00F4421C" w:rsidP="00396A93">
            <w:pPr>
              <w:pStyle w:val="NoSpacing"/>
              <w:spacing w:line="276" w:lineRule="auto"/>
              <w:jc w:val="center"/>
              <w:rPr>
                <w:rFonts w:ascii="Garamond" w:hAnsi="Garamond"/>
                <w:sz w:val="17"/>
                <w:szCs w:val="17"/>
                <w:lang w:eastAsia="en-GB"/>
              </w:rPr>
            </w:pPr>
            <w:r w:rsidRPr="009C71A7">
              <w:rPr>
                <w:rFonts w:ascii="Garamond" w:hAnsi="Garamond"/>
                <w:sz w:val="17"/>
                <w:szCs w:val="17"/>
                <w:lang w:eastAsia="en-GB"/>
              </w:rPr>
              <w:t>Year</w:t>
            </w:r>
          </w:p>
        </w:tc>
        <w:tc>
          <w:tcPr>
            <w:tcW w:w="147" w:type="dxa"/>
            <w:tcBorders>
              <w:top w:val="single" w:sz="8" w:space="0" w:color="auto"/>
              <w:left w:val="nil"/>
              <w:bottom w:val="nil"/>
              <w:right w:val="nil"/>
            </w:tcBorders>
            <w:shd w:val="clear" w:color="000000" w:fill="FFFFFF"/>
            <w:noWrap/>
            <w:vAlign w:val="bottom"/>
            <w:hideMark/>
          </w:tcPr>
          <w:p w14:paraId="66363654" w14:textId="77777777" w:rsidR="00F4421C" w:rsidRPr="009C71A7" w:rsidRDefault="00F4421C" w:rsidP="00396A93">
            <w:pPr>
              <w:pStyle w:val="NoSpacing"/>
              <w:spacing w:line="276" w:lineRule="auto"/>
              <w:jc w:val="center"/>
              <w:rPr>
                <w:rFonts w:ascii="Garamond" w:hAnsi="Garamond"/>
                <w:sz w:val="17"/>
                <w:szCs w:val="17"/>
                <w:lang w:eastAsia="en-GB"/>
              </w:rPr>
            </w:pPr>
          </w:p>
        </w:tc>
        <w:tc>
          <w:tcPr>
            <w:tcW w:w="1486" w:type="dxa"/>
            <w:gridSpan w:val="4"/>
            <w:tcBorders>
              <w:top w:val="single" w:sz="8" w:space="0" w:color="auto"/>
              <w:left w:val="nil"/>
              <w:bottom w:val="single" w:sz="4" w:space="0" w:color="auto"/>
              <w:right w:val="nil"/>
            </w:tcBorders>
            <w:shd w:val="clear" w:color="000000" w:fill="FFFFFF"/>
            <w:noWrap/>
            <w:vAlign w:val="bottom"/>
            <w:hideMark/>
          </w:tcPr>
          <w:p w14:paraId="48CF317F" w14:textId="77777777" w:rsidR="00F4421C" w:rsidRPr="009C71A7" w:rsidRDefault="00F4421C" w:rsidP="00396A93">
            <w:pPr>
              <w:pStyle w:val="NoSpacing"/>
              <w:spacing w:line="276" w:lineRule="auto"/>
              <w:jc w:val="center"/>
              <w:rPr>
                <w:rFonts w:ascii="Garamond" w:hAnsi="Garamond"/>
                <w:sz w:val="17"/>
                <w:szCs w:val="17"/>
                <w:lang w:eastAsia="en-GB"/>
              </w:rPr>
            </w:pPr>
            <w:r w:rsidRPr="009C71A7">
              <w:rPr>
                <w:rFonts w:ascii="Garamond" w:hAnsi="Garamond"/>
                <w:sz w:val="17"/>
                <w:szCs w:val="17"/>
                <w:lang w:eastAsia="en-GB"/>
              </w:rPr>
              <w:t>Well-being</w:t>
            </w:r>
          </w:p>
        </w:tc>
        <w:tc>
          <w:tcPr>
            <w:tcW w:w="109" w:type="dxa"/>
            <w:tcBorders>
              <w:top w:val="single" w:sz="8" w:space="0" w:color="auto"/>
              <w:left w:val="nil"/>
              <w:bottom w:val="nil"/>
              <w:right w:val="nil"/>
            </w:tcBorders>
            <w:shd w:val="clear" w:color="000000" w:fill="FFFFFF"/>
            <w:noWrap/>
            <w:vAlign w:val="bottom"/>
            <w:hideMark/>
          </w:tcPr>
          <w:p w14:paraId="4FAAAE13" w14:textId="77777777" w:rsidR="00F4421C" w:rsidRPr="009C71A7" w:rsidRDefault="00F4421C" w:rsidP="00396A93">
            <w:pPr>
              <w:pStyle w:val="NoSpacing"/>
              <w:spacing w:line="276" w:lineRule="auto"/>
              <w:jc w:val="center"/>
              <w:rPr>
                <w:rFonts w:ascii="Garamond" w:hAnsi="Garamond"/>
                <w:sz w:val="17"/>
                <w:szCs w:val="17"/>
                <w:lang w:eastAsia="en-GB"/>
              </w:rPr>
            </w:pPr>
          </w:p>
        </w:tc>
        <w:tc>
          <w:tcPr>
            <w:tcW w:w="1872" w:type="dxa"/>
            <w:gridSpan w:val="4"/>
            <w:tcBorders>
              <w:top w:val="single" w:sz="8" w:space="0" w:color="auto"/>
              <w:left w:val="nil"/>
              <w:bottom w:val="single" w:sz="4" w:space="0" w:color="auto"/>
              <w:right w:val="nil"/>
            </w:tcBorders>
            <w:shd w:val="clear" w:color="000000" w:fill="FFFFFF"/>
            <w:noWrap/>
            <w:vAlign w:val="bottom"/>
            <w:hideMark/>
          </w:tcPr>
          <w:p w14:paraId="61E5000B" w14:textId="77777777" w:rsidR="00F4421C" w:rsidRPr="009C71A7" w:rsidRDefault="00F4421C" w:rsidP="00396A93">
            <w:pPr>
              <w:pStyle w:val="NoSpacing"/>
              <w:spacing w:line="276" w:lineRule="auto"/>
              <w:jc w:val="center"/>
              <w:rPr>
                <w:rFonts w:ascii="Garamond" w:hAnsi="Garamond"/>
                <w:sz w:val="17"/>
                <w:szCs w:val="17"/>
                <w:lang w:eastAsia="en-GB"/>
              </w:rPr>
            </w:pPr>
            <w:r w:rsidRPr="009C71A7">
              <w:rPr>
                <w:rFonts w:ascii="Garamond" w:hAnsi="Garamond"/>
                <w:sz w:val="17"/>
                <w:szCs w:val="17"/>
                <w:lang w:eastAsia="en-GB"/>
              </w:rPr>
              <w:t>MPI</w:t>
            </w:r>
          </w:p>
        </w:tc>
        <w:tc>
          <w:tcPr>
            <w:tcW w:w="109" w:type="dxa"/>
            <w:tcBorders>
              <w:top w:val="single" w:sz="8" w:space="0" w:color="auto"/>
              <w:left w:val="nil"/>
              <w:bottom w:val="nil"/>
              <w:right w:val="nil"/>
            </w:tcBorders>
            <w:shd w:val="clear" w:color="000000" w:fill="FFFFFF"/>
            <w:noWrap/>
            <w:vAlign w:val="bottom"/>
            <w:hideMark/>
          </w:tcPr>
          <w:p w14:paraId="293F8A7A" w14:textId="77777777" w:rsidR="00F4421C" w:rsidRPr="009C71A7" w:rsidRDefault="00F4421C" w:rsidP="00396A93">
            <w:pPr>
              <w:pStyle w:val="NoSpacing"/>
              <w:spacing w:line="276" w:lineRule="auto"/>
              <w:jc w:val="center"/>
              <w:rPr>
                <w:rFonts w:ascii="Garamond" w:hAnsi="Garamond"/>
                <w:sz w:val="17"/>
                <w:szCs w:val="17"/>
                <w:lang w:eastAsia="en-GB"/>
              </w:rPr>
            </w:pPr>
          </w:p>
        </w:tc>
        <w:tc>
          <w:tcPr>
            <w:tcW w:w="1553" w:type="dxa"/>
            <w:gridSpan w:val="4"/>
            <w:tcBorders>
              <w:top w:val="single" w:sz="8" w:space="0" w:color="auto"/>
              <w:left w:val="nil"/>
              <w:bottom w:val="single" w:sz="4" w:space="0" w:color="auto"/>
              <w:right w:val="nil"/>
            </w:tcBorders>
            <w:shd w:val="clear" w:color="000000" w:fill="FFFFFF"/>
            <w:noWrap/>
            <w:vAlign w:val="bottom"/>
            <w:hideMark/>
          </w:tcPr>
          <w:p w14:paraId="05B0340E" w14:textId="77777777" w:rsidR="00F4421C" w:rsidRPr="009C71A7" w:rsidRDefault="00F4421C" w:rsidP="00396A93">
            <w:pPr>
              <w:pStyle w:val="NoSpacing"/>
              <w:spacing w:line="276" w:lineRule="auto"/>
              <w:jc w:val="center"/>
              <w:rPr>
                <w:rFonts w:ascii="Garamond" w:hAnsi="Garamond"/>
                <w:sz w:val="17"/>
                <w:szCs w:val="17"/>
                <w:lang w:eastAsia="en-GB"/>
              </w:rPr>
            </w:pPr>
            <w:r w:rsidRPr="009C71A7">
              <w:rPr>
                <w:rFonts w:ascii="Garamond" w:hAnsi="Garamond"/>
                <w:sz w:val="17"/>
                <w:szCs w:val="17"/>
                <w:lang w:eastAsia="en-GB"/>
              </w:rPr>
              <w:t>H</w:t>
            </w:r>
          </w:p>
        </w:tc>
        <w:tc>
          <w:tcPr>
            <w:tcW w:w="157" w:type="dxa"/>
            <w:tcBorders>
              <w:top w:val="single" w:sz="8" w:space="0" w:color="auto"/>
              <w:left w:val="nil"/>
              <w:bottom w:val="nil"/>
              <w:right w:val="nil"/>
            </w:tcBorders>
            <w:shd w:val="clear" w:color="000000" w:fill="FFFFFF"/>
            <w:noWrap/>
            <w:vAlign w:val="bottom"/>
            <w:hideMark/>
          </w:tcPr>
          <w:p w14:paraId="53C9A65F" w14:textId="77777777" w:rsidR="00F4421C" w:rsidRPr="009C71A7" w:rsidRDefault="00F4421C" w:rsidP="00396A93">
            <w:pPr>
              <w:pStyle w:val="NoSpacing"/>
              <w:spacing w:line="276" w:lineRule="auto"/>
              <w:jc w:val="center"/>
              <w:rPr>
                <w:rFonts w:ascii="Garamond" w:hAnsi="Garamond"/>
                <w:sz w:val="17"/>
                <w:szCs w:val="17"/>
                <w:lang w:eastAsia="en-GB"/>
              </w:rPr>
            </w:pPr>
          </w:p>
        </w:tc>
        <w:tc>
          <w:tcPr>
            <w:tcW w:w="2155" w:type="dxa"/>
            <w:gridSpan w:val="6"/>
            <w:tcBorders>
              <w:top w:val="single" w:sz="8" w:space="0" w:color="auto"/>
              <w:left w:val="nil"/>
              <w:bottom w:val="single" w:sz="4" w:space="0" w:color="auto"/>
              <w:right w:val="nil"/>
            </w:tcBorders>
            <w:shd w:val="clear" w:color="000000" w:fill="FFFFFF"/>
          </w:tcPr>
          <w:p w14:paraId="7A006792" w14:textId="77777777" w:rsidR="00F4421C" w:rsidRPr="009C71A7" w:rsidRDefault="00F4421C" w:rsidP="00396A93">
            <w:pPr>
              <w:pStyle w:val="NoSpacing"/>
              <w:spacing w:line="276" w:lineRule="auto"/>
              <w:jc w:val="center"/>
              <w:rPr>
                <w:rFonts w:ascii="Garamond" w:hAnsi="Garamond"/>
                <w:sz w:val="17"/>
                <w:szCs w:val="17"/>
                <w:lang w:eastAsia="en-GB"/>
              </w:rPr>
            </w:pPr>
            <w:r w:rsidRPr="009C71A7">
              <w:rPr>
                <w:rFonts w:ascii="Garamond" w:hAnsi="Garamond"/>
                <w:sz w:val="17"/>
                <w:szCs w:val="17"/>
                <w:lang w:eastAsia="en-GB"/>
              </w:rPr>
              <w:t>Income Growth</w:t>
            </w:r>
          </w:p>
        </w:tc>
      </w:tr>
      <w:tr w:rsidR="009C71A7" w:rsidRPr="009C71A7" w14:paraId="66ADC43E" w14:textId="77777777" w:rsidTr="009C71A7">
        <w:trPr>
          <w:gridAfter w:val="1"/>
          <w:wAfter w:w="45" w:type="dxa"/>
          <w:trHeight w:val="164"/>
          <w:tblHeader/>
          <w:jc w:val="center"/>
        </w:trPr>
        <w:tc>
          <w:tcPr>
            <w:tcW w:w="1804" w:type="dxa"/>
            <w:tcBorders>
              <w:top w:val="single" w:sz="4" w:space="0" w:color="auto"/>
              <w:left w:val="nil"/>
              <w:bottom w:val="single" w:sz="4" w:space="0" w:color="auto"/>
              <w:right w:val="nil"/>
            </w:tcBorders>
            <w:shd w:val="clear" w:color="000000" w:fill="FFFFFF"/>
            <w:noWrap/>
            <w:vAlign w:val="center"/>
            <w:hideMark/>
          </w:tcPr>
          <w:p w14:paraId="113392EA" w14:textId="77777777" w:rsidR="00F4421C" w:rsidRPr="009C71A7" w:rsidRDefault="00F4421C" w:rsidP="00396A93">
            <w:pPr>
              <w:pStyle w:val="NoSpacing"/>
              <w:spacing w:line="276" w:lineRule="auto"/>
              <w:rPr>
                <w:rFonts w:ascii="Garamond" w:hAnsi="Garamond"/>
                <w:sz w:val="17"/>
                <w:szCs w:val="17"/>
                <w:lang w:eastAsia="en-GB"/>
              </w:rPr>
            </w:pPr>
            <w:r w:rsidRPr="009C71A7">
              <w:rPr>
                <w:rFonts w:ascii="Garamond" w:hAnsi="Garamond"/>
                <w:sz w:val="17"/>
                <w:szCs w:val="17"/>
                <w:lang w:eastAsia="en-GB"/>
              </w:rPr>
              <w:t>Country</w:t>
            </w:r>
          </w:p>
        </w:tc>
        <w:tc>
          <w:tcPr>
            <w:tcW w:w="628" w:type="dxa"/>
            <w:tcBorders>
              <w:top w:val="single" w:sz="4" w:space="0" w:color="auto"/>
              <w:left w:val="nil"/>
              <w:bottom w:val="single" w:sz="4" w:space="0" w:color="auto"/>
              <w:right w:val="nil"/>
            </w:tcBorders>
            <w:shd w:val="clear" w:color="000000" w:fill="FFFFFF"/>
            <w:noWrap/>
            <w:vAlign w:val="center"/>
            <w:hideMark/>
          </w:tcPr>
          <w:p w14:paraId="0297DA07" w14:textId="77777777" w:rsidR="00F4421C" w:rsidRPr="009C71A7" w:rsidRDefault="00F4421C" w:rsidP="00396A93">
            <w:pPr>
              <w:pStyle w:val="NoSpacing"/>
              <w:spacing w:line="276" w:lineRule="auto"/>
              <w:jc w:val="center"/>
              <w:rPr>
                <w:rFonts w:ascii="Garamond" w:hAnsi="Garamond"/>
                <w:sz w:val="17"/>
                <w:szCs w:val="17"/>
                <w:lang w:eastAsia="en-GB"/>
              </w:rPr>
            </w:pPr>
            <w:r w:rsidRPr="009C71A7">
              <w:rPr>
                <w:rFonts w:ascii="Garamond" w:hAnsi="Garamond"/>
                <w:sz w:val="17"/>
                <w:szCs w:val="17"/>
                <w:lang w:eastAsia="en-GB"/>
              </w:rPr>
              <w:t>Region</w:t>
            </w:r>
          </w:p>
        </w:tc>
        <w:tc>
          <w:tcPr>
            <w:tcW w:w="687" w:type="dxa"/>
            <w:tcBorders>
              <w:top w:val="single" w:sz="4" w:space="0" w:color="auto"/>
              <w:left w:val="nil"/>
              <w:bottom w:val="single" w:sz="4" w:space="0" w:color="auto"/>
              <w:right w:val="nil"/>
            </w:tcBorders>
            <w:shd w:val="clear" w:color="000000" w:fill="FFFFFF"/>
            <w:noWrap/>
            <w:vAlign w:val="center"/>
            <w:hideMark/>
          </w:tcPr>
          <w:p w14:paraId="1693E8CE" w14:textId="77777777" w:rsidR="00F4421C" w:rsidRPr="009C71A7" w:rsidRDefault="00F4421C" w:rsidP="00396A93">
            <w:pPr>
              <w:pStyle w:val="NoSpacing"/>
              <w:spacing w:line="276" w:lineRule="auto"/>
              <w:jc w:val="center"/>
              <w:rPr>
                <w:rFonts w:ascii="Garamond" w:hAnsi="Garamond"/>
                <w:sz w:val="17"/>
                <w:szCs w:val="17"/>
                <w:lang w:eastAsia="en-GB"/>
              </w:rPr>
            </w:pPr>
            <w:r w:rsidRPr="009C71A7">
              <w:rPr>
                <w:rFonts w:ascii="Garamond" w:hAnsi="Garamond"/>
                <w:sz w:val="17"/>
                <w:szCs w:val="17"/>
                <w:lang w:eastAsia="en-GB"/>
              </w:rPr>
              <w:t>1</w:t>
            </w:r>
            <w:r w:rsidRPr="009C71A7">
              <w:rPr>
                <w:rFonts w:ascii="Garamond" w:hAnsi="Garamond"/>
                <w:sz w:val="17"/>
                <w:szCs w:val="17"/>
                <w:vertAlign w:val="superscript"/>
                <w:lang w:eastAsia="en-GB"/>
              </w:rPr>
              <w:t>st</w:t>
            </w:r>
          </w:p>
        </w:tc>
        <w:tc>
          <w:tcPr>
            <w:tcW w:w="567" w:type="dxa"/>
            <w:tcBorders>
              <w:top w:val="single" w:sz="4" w:space="0" w:color="auto"/>
              <w:left w:val="nil"/>
              <w:bottom w:val="single" w:sz="4" w:space="0" w:color="auto"/>
              <w:right w:val="nil"/>
            </w:tcBorders>
            <w:shd w:val="clear" w:color="000000" w:fill="FFFFFF"/>
            <w:noWrap/>
            <w:vAlign w:val="center"/>
            <w:hideMark/>
          </w:tcPr>
          <w:p w14:paraId="4356EB66" w14:textId="77777777" w:rsidR="00F4421C" w:rsidRPr="009C71A7" w:rsidRDefault="00F4421C" w:rsidP="00396A93">
            <w:pPr>
              <w:pStyle w:val="NoSpacing"/>
              <w:spacing w:line="276" w:lineRule="auto"/>
              <w:jc w:val="center"/>
              <w:rPr>
                <w:rFonts w:ascii="Garamond" w:hAnsi="Garamond"/>
                <w:sz w:val="17"/>
                <w:szCs w:val="17"/>
                <w:lang w:eastAsia="en-GB"/>
              </w:rPr>
            </w:pPr>
            <w:r w:rsidRPr="009C71A7">
              <w:rPr>
                <w:rFonts w:ascii="Garamond" w:hAnsi="Garamond"/>
                <w:sz w:val="17"/>
                <w:szCs w:val="17"/>
                <w:lang w:eastAsia="en-GB"/>
              </w:rPr>
              <w:t>2</w:t>
            </w:r>
            <w:r w:rsidRPr="009C71A7">
              <w:rPr>
                <w:rFonts w:ascii="Garamond" w:hAnsi="Garamond"/>
                <w:sz w:val="17"/>
                <w:szCs w:val="17"/>
                <w:vertAlign w:val="superscript"/>
                <w:lang w:eastAsia="en-GB"/>
              </w:rPr>
              <w:t>nd</w:t>
            </w:r>
          </w:p>
        </w:tc>
        <w:tc>
          <w:tcPr>
            <w:tcW w:w="147" w:type="dxa"/>
            <w:tcBorders>
              <w:top w:val="nil"/>
              <w:left w:val="nil"/>
              <w:bottom w:val="nil"/>
              <w:right w:val="nil"/>
            </w:tcBorders>
            <w:shd w:val="clear" w:color="000000" w:fill="FFFFFF"/>
            <w:noWrap/>
            <w:vAlign w:val="center"/>
            <w:hideMark/>
          </w:tcPr>
          <w:p w14:paraId="78917A3F" w14:textId="77777777" w:rsidR="00F4421C" w:rsidRPr="009C71A7" w:rsidRDefault="00F4421C" w:rsidP="00396A93">
            <w:pPr>
              <w:pStyle w:val="NoSpacing"/>
              <w:spacing w:line="276" w:lineRule="auto"/>
              <w:rPr>
                <w:rFonts w:ascii="Garamond" w:hAnsi="Garamond"/>
                <w:sz w:val="17"/>
                <w:szCs w:val="17"/>
                <w:lang w:eastAsia="en-GB"/>
              </w:rPr>
            </w:pPr>
            <w:r w:rsidRPr="009C71A7">
              <w:rPr>
                <w:rFonts w:ascii="Garamond" w:hAnsi="Garamond"/>
                <w:sz w:val="17"/>
                <w:szCs w:val="17"/>
                <w:lang w:eastAsia="en-GB"/>
              </w:rPr>
              <w:t> </w:t>
            </w:r>
          </w:p>
        </w:tc>
        <w:tc>
          <w:tcPr>
            <w:tcW w:w="398" w:type="dxa"/>
            <w:tcBorders>
              <w:top w:val="nil"/>
              <w:left w:val="nil"/>
              <w:bottom w:val="single" w:sz="4" w:space="0" w:color="auto"/>
              <w:right w:val="nil"/>
            </w:tcBorders>
            <w:shd w:val="clear" w:color="000000" w:fill="FFFFFF"/>
            <w:noWrap/>
            <w:vAlign w:val="center"/>
            <w:hideMark/>
          </w:tcPr>
          <w:p w14:paraId="000BCD0F" w14:textId="77777777" w:rsidR="00F4421C" w:rsidRPr="009C71A7" w:rsidRDefault="00841E4C" w:rsidP="00396A93">
            <w:pPr>
              <w:pStyle w:val="NoSpacing"/>
              <w:spacing w:line="276" w:lineRule="auto"/>
              <w:rPr>
                <w:rFonts w:ascii="Garamond" w:hAnsi="Garamond"/>
                <w:sz w:val="17"/>
                <w:szCs w:val="17"/>
                <w:lang w:eastAsia="en-GB"/>
              </w:rPr>
            </w:pPr>
            <m:oMathPara>
              <m:oMathParaPr>
                <m:jc m:val="right"/>
              </m:oMathParaPr>
              <m:oMath>
                <m:sSub>
                  <m:sSubPr>
                    <m:ctrlPr>
                      <w:rPr>
                        <w:rFonts w:ascii="Cambria Math" w:hAnsi="Cambria Math"/>
                        <w:i/>
                        <w:sz w:val="17"/>
                        <w:szCs w:val="17"/>
                        <w:lang w:eastAsia="en-GB"/>
                      </w:rPr>
                    </m:ctrlPr>
                  </m:sSubPr>
                  <m:e>
                    <m:r>
                      <w:rPr>
                        <w:rFonts w:ascii="Cambria Math" w:hAnsi="Cambria Math"/>
                        <w:sz w:val="17"/>
                        <w:szCs w:val="17"/>
                        <w:lang w:eastAsia="en-GB"/>
                      </w:rPr>
                      <m:t>W</m:t>
                    </m:r>
                  </m:e>
                  <m:sub>
                    <m:r>
                      <w:rPr>
                        <w:rFonts w:ascii="Cambria Math" w:hAnsi="Cambria Math"/>
                        <w:sz w:val="17"/>
                        <w:szCs w:val="17"/>
                        <w:lang w:eastAsia="en-GB"/>
                      </w:rPr>
                      <m:t>1</m:t>
                    </m:r>
                  </m:sub>
                </m:sSub>
              </m:oMath>
            </m:oMathPara>
          </w:p>
        </w:tc>
        <w:tc>
          <w:tcPr>
            <w:tcW w:w="398" w:type="dxa"/>
            <w:tcBorders>
              <w:top w:val="nil"/>
              <w:left w:val="nil"/>
              <w:bottom w:val="single" w:sz="4" w:space="0" w:color="auto"/>
              <w:right w:val="nil"/>
            </w:tcBorders>
            <w:shd w:val="clear" w:color="000000" w:fill="FFFFFF"/>
            <w:noWrap/>
            <w:vAlign w:val="center"/>
            <w:hideMark/>
          </w:tcPr>
          <w:p w14:paraId="5FC669D3" w14:textId="77777777" w:rsidR="00F4421C" w:rsidRPr="009C71A7" w:rsidRDefault="00841E4C" w:rsidP="00396A93">
            <w:pPr>
              <w:pStyle w:val="NoSpacing"/>
              <w:spacing w:line="276" w:lineRule="auto"/>
              <w:rPr>
                <w:rFonts w:ascii="Garamond" w:hAnsi="Garamond"/>
                <w:sz w:val="17"/>
                <w:szCs w:val="17"/>
                <w:lang w:eastAsia="en-GB"/>
              </w:rPr>
            </w:pPr>
            <m:oMathPara>
              <m:oMathParaPr>
                <m:jc m:val="right"/>
              </m:oMathParaPr>
              <m:oMath>
                <m:sSub>
                  <m:sSubPr>
                    <m:ctrlPr>
                      <w:rPr>
                        <w:rFonts w:ascii="Cambria Math" w:hAnsi="Cambria Math"/>
                        <w:i/>
                        <w:sz w:val="17"/>
                        <w:szCs w:val="17"/>
                        <w:lang w:eastAsia="en-GB"/>
                      </w:rPr>
                    </m:ctrlPr>
                  </m:sSubPr>
                  <m:e>
                    <m:r>
                      <w:rPr>
                        <w:rFonts w:ascii="Cambria Math" w:hAnsi="Cambria Math"/>
                        <w:sz w:val="17"/>
                        <w:szCs w:val="17"/>
                        <w:lang w:eastAsia="en-GB"/>
                      </w:rPr>
                      <m:t>W</m:t>
                    </m:r>
                  </m:e>
                  <m:sub>
                    <m:r>
                      <w:rPr>
                        <w:rFonts w:ascii="Cambria Math" w:hAnsi="Cambria Math"/>
                        <w:sz w:val="17"/>
                        <w:szCs w:val="17"/>
                        <w:lang w:eastAsia="en-GB"/>
                      </w:rPr>
                      <m:t>2</m:t>
                    </m:r>
                  </m:sub>
                </m:sSub>
              </m:oMath>
            </m:oMathPara>
          </w:p>
        </w:tc>
        <w:tc>
          <w:tcPr>
            <w:tcW w:w="690" w:type="dxa"/>
            <w:gridSpan w:val="2"/>
            <w:tcBorders>
              <w:top w:val="single" w:sz="4" w:space="0" w:color="auto"/>
              <w:left w:val="nil"/>
              <w:bottom w:val="single" w:sz="4" w:space="0" w:color="auto"/>
              <w:right w:val="nil"/>
            </w:tcBorders>
            <w:shd w:val="clear" w:color="000000" w:fill="FFFFFF"/>
            <w:vAlign w:val="center"/>
            <w:hideMark/>
          </w:tcPr>
          <w:p w14:paraId="59D6B864" w14:textId="77777777" w:rsidR="00F4421C" w:rsidRPr="009C71A7" w:rsidRDefault="00F4421C" w:rsidP="00396A93">
            <w:pPr>
              <w:pStyle w:val="NoSpacing"/>
              <w:spacing w:line="276" w:lineRule="auto"/>
              <w:rPr>
                <w:rFonts w:ascii="Garamond" w:hAnsi="Garamond"/>
                <w:sz w:val="17"/>
                <w:szCs w:val="17"/>
                <w:lang w:eastAsia="en-GB"/>
              </w:rPr>
            </w:pPr>
            <m:oMathPara>
              <m:oMath>
                <m:r>
                  <w:rPr>
                    <w:rFonts w:ascii="Cambria Math" w:hAnsi="Cambria Math"/>
                    <w:sz w:val="17"/>
                    <w:szCs w:val="17"/>
                    <w:lang w:eastAsia="en-GB"/>
                  </w:rPr>
                  <m:t>S</m:t>
                </m:r>
              </m:oMath>
            </m:oMathPara>
          </w:p>
        </w:tc>
        <w:tc>
          <w:tcPr>
            <w:tcW w:w="109" w:type="dxa"/>
            <w:tcBorders>
              <w:top w:val="nil"/>
              <w:left w:val="nil"/>
              <w:bottom w:val="nil"/>
              <w:right w:val="nil"/>
            </w:tcBorders>
            <w:shd w:val="clear" w:color="000000" w:fill="FFFFFF"/>
            <w:noWrap/>
            <w:vAlign w:val="center"/>
            <w:hideMark/>
          </w:tcPr>
          <w:p w14:paraId="1D6CBBA8" w14:textId="77777777" w:rsidR="00F4421C" w:rsidRPr="009C71A7" w:rsidRDefault="00F4421C" w:rsidP="00396A93">
            <w:pPr>
              <w:pStyle w:val="NoSpacing"/>
              <w:spacing w:line="276" w:lineRule="auto"/>
              <w:rPr>
                <w:rFonts w:ascii="Garamond" w:hAnsi="Garamond"/>
                <w:sz w:val="17"/>
                <w:szCs w:val="17"/>
                <w:lang w:eastAsia="en-GB"/>
              </w:rPr>
            </w:pPr>
            <w:r w:rsidRPr="009C71A7">
              <w:rPr>
                <w:rFonts w:ascii="Garamond" w:hAnsi="Garamond"/>
                <w:sz w:val="17"/>
                <w:szCs w:val="17"/>
                <w:lang w:eastAsia="en-GB"/>
              </w:rPr>
              <w:t> </w:t>
            </w:r>
          </w:p>
        </w:tc>
        <w:tc>
          <w:tcPr>
            <w:tcW w:w="522" w:type="dxa"/>
            <w:tcBorders>
              <w:top w:val="nil"/>
              <w:left w:val="nil"/>
              <w:bottom w:val="single" w:sz="4" w:space="0" w:color="auto"/>
              <w:right w:val="nil"/>
            </w:tcBorders>
            <w:shd w:val="clear" w:color="000000" w:fill="FFFFFF"/>
            <w:noWrap/>
            <w:vAlign w:val="center"/>
            <w:hideMark/>
          </w:tcPr>
          <w:p w14:paraId="6F67E203" w14:textId="77777777" w:rsidR="00F4421C" w:rsidRPr="009C71A7" w:rsidRDefault="00F4421C" w:rsidP="00396A93">
            <w:pPr>
              <w:pStyle w:val="NoSpacing"/>
              <w:spacing w:line="276" w:lineRule="auto"/>
              <w:jc w:val="right"/>
              <w:rPr>
                <w:rFonts w:ascii="Garamond" w:hAnsi="Garamond"/>
                <w:sz w:val="17"/>
                <w:szCs w:val="17"/>
                <w:lang w:eastAsia="en-GB"/>
              </w:rPr>
            </w:pPr>
            <w:r w:rsidRPr="009C71A7">
              <w:rPr>
                <w:rFonts w:ascii="Garamond" w:hAnsi="Garamond"/>
                <w:sz w:val="17"/>
                <w:szCs w:val="17"/>
                <w:lang w:eastAsia="en-GB"/>
              </w:rPr>
              <w:t>MPI</w:t>
            </w:r>
            <w:r w:rsidRPr="009C71A7">
              <w:rPr>
                <w:rFonts w:ascii="Garamond" w:hAnsi="Garamond"/>
                <w:sz w:val="17"/>
                <w:szCs w:val="17"/>
                <w:vertAlign w:val="subscript"/>
                <w:lang w:eastAsia="en-GB"/>
              </w:rPr>
              <w:t>1</w:t>
            </w:r>
          </w:p>
        </w:tc>
        <w:tc>
          <w:tcPr>
            <w:tcW w:w="522" w:type="dxa"/>
            <w:tcBorders>
              <w:top w:val="nil"/>
              <w:left w:val="nil"/>
              <w:bottom w:val="single" w:sz="4" w:space="0" w:color="auto"/>
              <w:right w:val="nil"/>
            </w:tcBorders>
            <w:shd w:val="clear" w:color="000000" w:fill="FFFFFF"/>
            <w:noWrap/>
            <w:vAlign w:val="center"/>
            <w:hideMark/>
          </w:tcPr>
          <w:p w14:paraId="7F567FF4" w14:textId="77777777" w:rsidR="00F4421C" w:rsidRPr="009C71A7" w:rsidRDefault="00F4421C" w:rsidP="00396A93">
            <w:pPr>
              <w:pStyle w:val="NoSpacing"/>
              <w:spacing w:line="276" w:lineRule="auto"/>
              <w:jc w:val="right"/>
              <w:rPr>
                <w:rFonts w:ascii="Garamond" w:hAnsi="Garamond"/>
                <w:sz w:val="17"/>
                <w:szCs w:val="17"/>
                <w:lang w:eastAsia="en-GB"/>
              </w:rPr>
            </w:pPr>
            <w:r w:rsidRPr="009C71A7">
              <w:rPr>
                <w:rFonts w:ascii="Garamond" w:hAnsi="Garamond"/>
                <w:sz w:val="17"/>
                <w:szCs w:val="17"/>
                <w:lang w:eastAsia="en-GB"/>
              </w:rPr>
              <w:t>MPI</w:t>
            </w:r>
            <w:r w:rsidRPr="009C71A7">
              <w:rPr>
                <w:rFonts w:ascii="Garamond" w:hAnsi="Garamond"/>
                <w:sz w:val="17"/>
                <w:szCs w:val="17"/>
                <w:vertAlign w:val="subscript"/>
                <w:lang w:eastAsia="en-GB"/>
              </w:rPr>
              <w:t>2</w:t>
            </w:r>
          </w:p>
        </w:tc>
        <w:tc>
          <w:tcPr>
            <w:tcW w:w="828" w:type="dxa"/>
            <w:gridSpan w:val="2"/>
            <w:tcBorders>
              <w:top w:val="single" w:sz="4" w:space="0" w:color="auto"/>
              <w:left w:val="nil"/>
              <w:bottom w:val="single" w:sz="4" w:space="0" w:color="auto"/>
              <w:right w:val="nil"/>
            </w:tcBorders>
            <w:shd w:val="clear" w:color="000000" w:fill="FFFFFF"/>
            <w:vAlign w:val="center"/>
            <w:hideMark/>
          </w:tcPr>
          <w:p w14:paraId="34779F04" w14:textId="77777777" w:rsidR="00F4421C" w:rsidRPr="009C71A7" w:rsidRDefault="00F4421C" w:rsidP="00396A93">
            <w:pPr>
              <w:pStyle w:val="NoSpacing"/>
              <w:spacing w:line="276" w:lineRule="auto"/>
              <w:jc w:val="center"/>
              <w:rPr>
                <w:rFonts w:ascii="Garamond" w:hAnsi="Garamond"/>
                <w:sz w:val="17"/>
                <w:szCs w:val="17"/>
                <w:lang w:eastAsia="en-GB"/>
              </w:rPr>
            </w:pPr>
            <m:oMath>
              <m:r>
                <m:rPr>
                  <m:sty m:val="p"/>
                </m:rPr>
                <w:rPr>
                  <w:rFonts w:ascii="Cambria Math" w:hAnsi="Cambria Math"/>
                  <w:sz w:val="17"/>
                  <w:szCs w:val="17"/>
                  <w:lang w:eastAsia="en-GB"/>
                </w:rPr>
                <m:t>Δ</m:t>
              </m:r>
            </m:oMath>
            <w:r w:rsidRPr="009C71A7">
              <w:rPr>
                <w:rFonts w:ascii="Garamond" w:eastAsiaTheme="minorEastAsia" w:hAnsi="Garamond"/>
                <w:sz w:val="17"/>
                <w:szCs w:val="17"/>
                <w:lang w:eastAsia="en-GB"/>
              </w:rPr>
              <w:t>MPI</w:t>
            </w:r>
          </w:p>
        </w:tc>
        <w:tc>
          <w:tcPr>
            <w:tcW w:w="109" w:type="dxa"/>
            <w:tcBorders>
              <w:top w:val="nil"/>
              <w:left w:val="nil"/>
              <w:bottom w:val="nil"/>
              <w:right w:val="nil"/>
            </w:tcBorders>
            <w:shd w:val="clear" w:color="000000" w:fill="FFFFFF"/>
            <w:noWrap/>
            <w:vAlign w:val="center"/>
            <w:hideMark/>
          </w:tcPr>
          <w:p w14:paraId="6C1C1B2A" w14:textId="77777777" w:rsidR="00F4421C" w:rsidRPr="009C71A7" w:rsidRDefault="00F4421C" w:rsidP="00396A93">
            <w:pPr>
              <w:pStyle w:val="NoSpacing"/>
              <w:spacing w:line="276" w:lineRule="auto"/>
              <w:rPr>
                <w:rFonts w:ascii="Garamond" w:hAnsi="Garamond"/>
                <w:sz w:val="17"/>
                <w:szCs w:val="17"/>
                <w:lang w:eastAsia="en-GB"/>
              </w:rPr>
            </w:pPr>
            <w:r w:rsidRPr="009C71A7">
              <w:rPr>
                <w:rFonts w:ascii="Garamond" w:hAnsi="Garamond"/>
                <w:sz w:val="17"/>
                <w:szCs w:val="17"/>
                <w:lang w:eastAsia="en-GB"/>
              </w:rPr>
              <w:t> </w:t>
            </w:r>
          </w:p>
        </w:tc>
        <w:tc>
          <w:tcPr>
            <w:tcW w:w="361" w:type="dxa"/>
            <w:tcBorders>
              <w:top w:val="nil"/>
              <w:left w:val="nil"/>
              <w:bottom w:val="single" w:sz="4" w:space="0" w:color="auto"/>
              <w:right w:val="nil"/>
            </w:tcBorders>
            <w:shd w:val="clear" w:color="000000" w:fill="FFFFFF"/>
            <w:vAlign w:val="center"/>
            <w:hideMark/>
          </w:tcPr>
          <w:p w14:paraId="0D4B1BBD" w14:textId="77777777" w:rsidR="00F4421C" w:rsidRPr="009C71A7" w:rsidRDefault="00F4421C" w:rsidP="00396A93">
            <w:pPr>
              <w:pStyle w:val="NoSpacing"/>
              <w:spacing w:line="276" w:lineRule="auto"/>
              <w:jc w:val="right"/>
              <w:rPr>
                <w:rFonts w:ascii="Garamond" w:hAnsi="Garamond"/>
                <w:sz w:val="17"/>
                <w:szCs w:val="17"/>
                <w:lang w:eastAsia="en-GB"/>
              </w:rPr>
            </w:pPr>
            <w:r w:rsidRPr="009C71A7">
              <w:rPr>
                <w:rFonts w:ascii="Garamond" w:hAnsi="Garamond"/>
                <w:sz w:val="17"/>
                <w:szCs w:val="17"/>
                <w:lang w:eastAsia="en-GB"/>
              </w:rPr>
              <w:t>H</w:t>
            </w:r>
            <w:r w:rsidRPr="009C71A7">
              <w:rPr>
                <w:rFonts w:ascii="Garamond" w:hAnsi="Garamond"/>
                <w:sz w:val="17"/>
                <w:szCs w:val="17"/>
                <w:vertAlign w:val="subscript"/>
                <w:lang w:eastAsia="en-GB"/>
              </w:rPr>
              <w:t>1</w:t>
            </w:r>
          </w:p>
        </w:tc>
        <w:tc>
          <w:tcPr>
            <w:tcW w:w="418" w:type="dxa"/>
            <w:tcBorders>
              <w:top w:val="nil"/>
              <w:left w:val="nil"/>
              <w:bottom w:val="single" w:sz="4" w:space="0" w:color="auto"/>
              <w:right w:val="nil"/>
            </w:tcBorders>
            <w:shd w:val="clear" w:color="000000" w:fill="FFFFFF"/>
            <w:vAlign w:val="center"/>
            <w:hideMark/>
          </w:tcPr>
          <w:p w14:paraId="1573D058" w14:textId="77777777" w:rsidR="00F4421C" w:rsidRPr="009C71A7" w:rsidRDefault="00F4421C" w:rsidP="00396A93">
            <w:pPr>
              <w:pStyle w:val="NoSpacing"/>
              <w:spacing w:line="276" w:lineRule="auto"/>
              <w:jc w:val="right"/>
              <w:rPr>
                <w:rFonts w:ascii="Garamond" w:hAnsi="Garamond"/>
                <w:sz w:val="17"/>
                <w:szCs w:val="17"/>
                <w:lang w:eastAsia="en-GB"/>
              </w:rPr>
            </w:pPr>
            <w:r w:rsidRPr="009C71A7">
              <w:rPr>
                <w:rFonts w:ascii="Garamond" w:hAnsi="Garamond"/>
                <w:sz w:val="17"/>
                <w:szCs w:val="17"/>
                <w:lang w:eastAsia="en-GB"/>
              </w:rPr>
              <w:t>H</w:t>
            </w:r>
            <w:r w:rsidRPr="009C71A7">
              <w:rPr>
                <w:rFonts w:ascii="Garamond" w:hAnsi="Garamond"/>
                <w:sz w:val="17"/>
                <w:szCs w:val="17"/>
                <w:vertAlign w:val="subscript"/>
                <w:lang w:eastAsia="en-GB"/>
              </w:rPr>
              <w:t>2</w:t>
            </w:r>
          </w:p>
        </w:tc>
        <w:tc>
          <w:tcPr>
            <w:tcW w:w="774" w:type="dxa"/>
            <w:gridSpan w:val="2"/>
            <w:tcBorders>
              <w:top w:val="nil"/>
              <w:left w:val="nil"/>
              <w:bottom w:val="single" w:sz="4" w:space="0" w:color="auto"/>
              <w:right w:val="nil"/>
            </w:tcBorders>
            <w:shd w:val="clear" w:color="000000" w:fill="FFFFFF"/>
            <w:vAlign w:val="center"/>
            <w:hideMark/>
          </w:tcPr>
          <w:p w14:paraId="170C79AB" w14:textId="77777777" w:rsidR="00F4421C" w:rsidRPr="009C71A7" w:rsidRDefault="00F4421C" w:rsidP="00396A93">
            <w:pPr>
              <w:pStyle w:val="NoSpacing"/>
              <w:spacing w:line="276" w:lineRule="auto"/>
              <w:jc w:val="center"/>
              <w:rPr>
                <w:rFonts w:ascii="Garamond" w:hAnsi="Garamond"/>
                <w:sz w:val="17"/>
                <w:szCs w:val="17"/>
                <w:lang w:eastAsia="en-GB"/>
              </w:rPr>
            </w:pPr>
            <m:oMath>
              <m:r>
                <m:rPr>
                  <m:sty m:val="p"/>
                </m:rPr>
                <w:rPr>
                  <w:rFonts w:ascii="Cambria Math" w:hAnsi="Cambria Math"/>
                  <w:sz w:val="17"/>
                  <w:szCs w:val="17"/>
                  <w:lang w:eastAsia="en-GB"/>
                </w:rPr>
                <m:t>Δ</m:t>
              </m:r>
            </m:oMath>
            <w:r w:rsidRPr="009C71A7">
              <w:rPr>
                <w:rFonts w:ascii="Garamond" w:eastAsiaTheme="minorEastAsia" w:hAnsi="Garamond"/>
                <w:sz w:val="17"/>
                <w:szCs w:val="17"/>
                <w:lang w:eastAsia="en-GB"/>
              </w:rPr>
              <w:t>H (%pt)</w:t>
            </w:r>
          </w:p>
        </w:tc>
        <w:tc>
          <w:tcPr>
            <w:tcW w:w="157" w:type="dxa"/>
            <w:tcBorders>
              <w:top w:val="nil"/>
              <w:left w:val="nil"/>
              <w:bottom w:val="nil"/>
              <w:right w:val="nil"/>
            </w:tcBorders>
            <w:shd w:val="clear" w:color="000000" w:fill="FFFFFF"/>
            <w:noWrap/>
            <w:vAlign w:val="center"/>
            <w:hideMark/>
          </w:tcPr>
          <w:p w14:paraId="54A4435A" w14:textId="77777777" w:rsidR="00F4421C" w:rsidRPr="009C71A7" w:rsidRDefault="00F4421C" w:rsidP="00396A93">
            <w:pPr>
              <w:pStyle w:val="NoSpacing"/>
              <w:spacing w:line="276" w:lineRule="auto"/>
              <w:rPr>
                <w:rFonts w:ascii="Garamond" w:hAnsi="Garamond"/>
                <w:sz w:val="17"/>
                <w:szCs w:val="17"/>
                <w:lang w:eastAsia="en-GB"/>
              </w:rPr>
            </w:pPr>
            <w:r w:rsidRPr="009C71A7">
              <w:rPr>
                <w:rFonts w:ascii="Garamond" w:hAnsi="Garamond"/>
                <w:sz w:val="17"/>
                <w:szCs w:val="17"/>
                <w:lang w:eastAsia="en-GB"/>
              </w:rPr>
              <w:t> </w:t>
            </w:r>
          </w:p>
        </w:tc>
        <w:tc>
          <w:tcPr>
            <w:tcW w:w="476" w:type="dxa"/>
            <w:tcBorders>
              <w:top w:val="nil"/>
              <w:left w:val="nil"/>
              <w:bottom w:val="single" w:sz="4" w:space="0" w:color="auto"/>
              <w:right w:val="nil"/>
            </w:tcBorders>
            <w:shd w:val="clear" w:color="000000" w:fill="FFFFFF"/>
          </w:tcPr>
          <w:p w14:paraId="3CB8B04F" w14:textId="77777777" w:rsidR="00F4421C" w:rsidRPr="009C71A7" w:rsidRDefault="00F4421C" w:rsidP="00396A93">
            <w:pPr>
              <w:pStyle w:val="NoSpacing"/>
              <w:spacing w:line="276" w:lineRule="auto"/>
              <w:jc w:val="right"/>
              <w:rPr>
                <w:rFonts w:ascii="Garamond" w:hAnsi="Garamond"/>
                <w:sz w:val="17"/>
                <w:szCs w:val="17"/>
                <w:lang w:eastAsia="en-GB"/>
              </w:rPr>
            </w:pPr>
            <w:r w:rsidRPr="009C71A7">
              <w:rPr>
                <w:rFonts w:ascii="Garamond" w:hAnsi="Garamond"/>
                <w:sz w:val="17"/>
                <w:szCs w:val="17"/>
                <w:lang w:eastAsia="en-GB"/>
              </w:rPr>
              <w:t>Year1</w:t>
            </w:r>
          </w:p>
        </w:tc>
        <w:tc>
          <w:tcPr>
            <w:tcW w:w="456" w:type="dxa"/>
            <w:tcBorders>
              <w:top w:val="nil"/>
              <w:left w:val="nil"/>
              <w:bottom w:val="single" w:sz="4" w:space="0" w:color="auto"/>
              <w:right w:val="nil"/>
            </w:tcBorders>
            <w:shd w:val="clear" w:color="000000" w:fill="FFFFFF"/>
          </w:tcPr>
          <w:p w14:paraId="14508DA9" w14:textId="77777777" w:rsidR="00F4421C" w:rsidRPr="009C71A7" w:rsidRDefault="00F4421C" w:rsidP="00396A93">
            <w:pPr>
              <w:pStyle w:val="NoSpacing"/>
              <w:spacing w:line="276" w:lineRule="auto"/>
              <w:jc w:val="right"/>
              <w:rPr>
                <w:rFonts w:ascii="Garamond" w:hAnsi="Garamond"/>
                <w:sz w:val="17"/>
                <w:szCs w:val="17"/>
                <w:lang w:eastAsia="en-GB"/>
              </w:rPr>
            </w:pPr>
            <w:r w:rsidRPr="009C71A7">
              <w:rPr>
                <w:rFonts w:ascii="Garamond" w:hAnsi="Garamond"/>
                <w:sz w:val="17"/>
                <w:szCs w:val="17"/>
                <w:lang w:eastAsia="en-GB"/>
              </w:rPr>
              <w:t>Year2</w:t>
            </w:r>
          </w:p>
        </w:tc>
        <w:tc>
          <w:tcPr>
            <w:tcW w:w="409" w:type="dxa"/>
            <w:tcBorders>
              <w:top w:val="nil"/>
              <w:left w:val="nil"/>
              <w:bottom w:val="single" w:sz="4" w:space="0" w:color="auto"/>
              <w:right w:val="nil"/>
            </w:tcBorders>
            <w:shd w:val="clear" w:color="000000" w:fill="FFFFFF"/>
            <w:noWrap/>
            <w:vAlign w:val="center"/>
            <w:hideMark/>
          </w:tcPr>
          <w:p w14:paraId="71574064" w14:textId="77777777" w:rsidR="00F4421C" w:rsidRPr="009C71A7" w:rsidRDefault="00F4421C" w:rsidP="00396A93">
            <w:pPr>
              <w:pStyle w:val="NoSpacing"/>
              <w:spacing w:line="276" w:lineRule="auto"/>
              <w:jc w:val="right"/>
              <w:rPr>
                <w:rFonts w:ascii="Garamond" w:hAnsi="Garamond"/>
                <w:sz w:val="17"/>
                <w:szCs w:val="17"/>
                <w:lang w:eastAsia="en-GB"/>
              </w:rPr>
            </w:pPr>
            <w:r w:rsidRPr="009C71A7">
              <w:rPr>
                <w:rFonts w:ascii="Garamond" w:hAnsi="Garamond"/>
                <w:sz w:val="17"/>
                <w:szCs w:val="17"/>
                <w:lang w:eastAsia="en-GB"/>
              </w:rPr>
              <w:t>G</w:t>
            </w:r>
          </w:p>
        </w:tc>
        <w:tc>
          <w:tcPr>
            <w:tcW w:w="423" w:type="dxa"/>
            <w:tcBorders>
              <w:top w:val="nil"/>
              <w:left w:val="nil"/>
              <w:bottom w:val="single" w:sz="4" w:space="0" w:color="auto"/>
              <w:right w:val="nil"/>
            </w:tcBorders>
            <w:shd w:val="clear" w:color="000000" w:fill="FFFFFF"/>
            <w:noWrap/>
            <w:vAlign w:val="center"/>
            <w:hideMark/>
          </w:tcPr>
          <w:p w14:paraId="3B4E3EC7" w14:textId="77777777" w:rsidR="00F4421C" w:rsidRPr="009C71A7" w:rsidRDefault="00F4421C" w:rsidP="00396A93">
            <w:pPr>
              <w:pStyle w:val="NoSpacing"/>
              <w:spacing w:line="276" w:lineRule="auto"/>
              <w:jc w:val="right"/>
              <w:rPr>
                <w:rFonts w:ascii="Garamond" w:hAnsi="Garamond"/>
                <w:sz w:val="17"/>
                <w:szCs w:val="17"/>
                <w:lang w:eastAsia="en-GB"/>
              </w:rPr>
            </w:pPr>
            <w:r w:rsidRPr="009C71A7">
              <w:rPr>
                <w:rFonts w:ascii="Garamond" w:hAnsi="Garamond"/>
                <w:sz w:val="17"/>
                <w:szCs w:val="17"/>
                <w:lang w:eastAsia="en-GB"/>
              </w:rPr>
              <w:t>G</w:t>
            </w:r>
            <w:r w:rsidRPr="009C71A7">
              <w:rPr>
                <w:rFonts w:ascii="Garamond" w:hAnsi="Garamond"/>
                <w:sz w:val="17"/>
                <w:szCs w:val="17"/>
                <w:vertAlign w:val="subscript"/>
                <w:lang w:eastAsia="en-GB"/>
              </w:rPr>
              <w:t>40</w:t>
            </w:r>
          </w:p>
        </w:tc>
        <w:tc>
          <w:tcPr>
            <w:tcW w:w="346" w:type="dxa"/>
            <w:tcBorders>
              <w:top w:val="nil"/>
              <w:left w:val="nil"/>
              <w:bottom w:val="single" w:sz="4" w:space="0" w:color="auto"/>
              <w:right w:val="nil"/>
            </w:tcBorders>
            <w:shd w:val="clear" w:color="000000" w:fill="FFFFFF"/>
            <w:noWrap/>
            <w:vAlign w:val="center"/>
            <w:hideMark/>
          </w:tcPr>
          <w:p w14:paraId="43CB3B46" w14:textId="77777777" w:rsidR="00F4421C" w:rsidRPr="009C71A7" w:rsidRDefault="00F4421C" w:rsidP="00396A93">
            <w:pPr>
              <w:pStyle w:val="NoSpacing"/>
              <w:spacing w:line="276" w:lineRule="auto"/>
              <w:jc w:val="right"/>
              <w:rPr>
                <w:rFonts w:ascii="Garamond" w:hAnsi="Garamond"/>
                <w:sz w:val="17"/>
                <w:szCs w:val="17"/>
                <w:lang w:eastAsia="en-GB"/>
              </w:rPr>
            </w:pPr>
            <w:r w:rsidRPr="009C71A7">
              <w:rPr>
                <w:rFonts w:ascii="Garamond" w:hAnsi="Garamond"/>
                <w:sz w:val="17"/>
                <w:szCs w:val="17"/>
                <w:lang w:eastAsia="en-GB"/>
              </w:rPr>
              <w:t>SPP</w:t>
            </w:r>
          </w:p>
        </w:tc>
      </w:tr>
      <w:tr w:rsidR="009C71A7" w:rsidRPr="009C71A7" w14:paraId="547E705A"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334E7A3B" w14:textId="411ACD5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Egypt</w:t>
            </w:r>
          </w:p>
        </w:tc>
        <w:tc>
          <w:tcPr>
            <w:tcW w:w="628" w:type="dxa"/>
            <w:tcBorders>
              <w:top w:val="nil"/>
              <w:left w:val="nil"/>
              <w:bottom w:val="nil"/>
              <w:right w:val="nil"/>
            </w:tcBorders>
            <w:shd w:val="clear" w:color="000000" w:fill="FFFFFF"/>
            <w:noWrap/>
            <w:vAlign w:val="center"/>
            <w:hideMark/>
          </w:tcPr>
          <w:p w14:paraId="64B3FF00" w14:textId="23F7A5F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ARS</w:t>
            </w:r>
          </w:p>
        </w:tc>
        <w:tc>
          <w:tcPr>
            <w:tcW w:w="687" w:type="dxa"/>
            <w:tcBorders>
              <w:top w:val="nil"/>
              <w:left w:val="nil"/>
              <w:bottom w:val="nil"/>
              <w:right w:val="nil"/>
            </w:tcBorders>
            <w:shd w:val="clear" w:color="000000" w:fill="FFFFFF"/>
            <w:noWrap/>
            <w:vAlign w:val="center"/>
            <w:hideMark/>
          </w:tcPr>
          <w:p w14:paraId="684A8D79" w14:textId="142C5C3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2008</w:t>
            </w:r>
          </w:p>
        </w:tc>
        <w:tc>
          <w:tcPr>
            <w:tcW w:w="567" w:type="dxa"/>
            <w:tcBorders>
              <w:top w:val="nil"/>
              <w:left w:val="nil"/>
              <w:bottom w:val="nil"/>
              <w:right w:val="nil"/>
            </w:tcBorders>
            <w:shd w:val="clear" w:color="000000" w:fill="FFFFFF"/>
            <w:noWrap/>
            <w:vAlign w:val="center"/>
            <w:hideMark/>
          </w:tcPr>
          <w:p w14:paraId="0F223912" w14:textId="59B8D9F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hideMark/>
          </w:tcPr>
          <w:p w14:paraId="2EF42069" w14:textId="16BAF26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668C30D0" w14:textId="003B10B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78.5</w:t>
            </w:r>
          </w:p>
        </w:tc>
        <w:tc>
          <w:tcPr>
            <w:tcW w:w="398" w:type="dxa"/>
            <w:tcBorders>
              <w:top w:val="nil"/>
              <w:left w:val="nil"/>
              <w:bottom w:val="nil"/>
              <w:right w:val="nil"/>
            </w:tcBorders>
            <w:shd w:val="clear" w:color="000000" w:fill="FFFFFF"/>
            <w:noWrap/>
            <w:vAlign w:val="center"/>
            <w:hideMark/>
          </w:tcPr>
          <w:p w14:paraId="2B397F25" w14:textId="5577FF5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82.6</w:t>
            </w:r>
          </w:p>
        </w:tc>
        <w:tc>
          <w:tcPr>
            <w:tcW w:w="472" w:type="dxa"/>
            <w:tcBorders>
              <w:top w:val="nil"/>
              <w:left w:val="nil"/>
              <w:bottom w:val="nil"/>
              <w:right w:val="nil"/>
            </w:tcBorders>
            <w:shd w:val="clear" w:color="000000" w:fill="FFFFFF"/>
            <w:noWrap/>
            <w:vAlign w:val="center"/>
            <w:hideMark/>
          </w:tcPr>
          <w:p w14:paraId="57CF7147" w14:textId="532129B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0.36</w:t>
            </w:r>
          </w:p>
        </w:tc>
        <w:tc>
          <w:tcPr>
            <w:tcW w:w="218" w:type="dxa"/>
            <w:tcBorders>
              <w:top w:val="nil"/>
              <w:left w:val="nil"/>
              <w:bottom w:val="nil"/>
              <w:right w:val="nil"/>
            </w:tcBorders>
            <w:shd w:val="clear" w:color="000000" w:fill="FFFFFF"/>
            <w:noWrap/>
            <w:vAlign w:val="center"/>
            <w:hideMark/>
          </w:tcPr>
          <w:p w14:paraId="4C398B88" w14:textId="4775DC9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56AAB8F8" w14:textId="115B6EA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6E86F6C1" w14:textId="661D489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0.032</w:t>
            </w:r>
          </w:p>
        </w:tc>
        <w:tc>
          <w:tcPr>
            <w:tcW w:w="522" w:type="dxa"/>
            <w:tcBorders>
              <w:top w:val="nil"/>
              <w:left w:val="nil"/>
              <w:bottom w:val="nil"/>
              <w:right w:val="nil"/>
            </w:tcBorders>
            <w:shd w:val="clear" w:color="000000" w:fill="FFFFFF"/>
            <w:noWrap/>
            <w:vAlign w:val="center"/>
            <w:hideMark/>
          </w:tcPr>
          <w:p w14:paraId="4AB54332" w14:textId="683F752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0.018</w:t>
            </w:r>
          </w:p>
        </w:tc>
        <w:tc>
          <w:tcPr>
            <w:tcW w:w="586" w:type="dxa"/>
            <w:tcBorders>
              <w:top w:val="nil"/>
              <w:left w:val="nil"/>
              <w:bottom w:val="nil"/>
              <w:right w:val="nil"/>
            </w:tcBorders>
            <w:shd w:val="clear" w:color="000000" w:fill="FFFFFF"/>
            <w:noWrap/>
            <w:vAlign w:val="center"/>
            <w:hideMark/>
          </w:tcPr>
          <w:p w14:paraId="26DFC363" w14:textId="5601EE9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-0.002</w:t>
            </w:r>
          </w:p>
        </w:tc>
        <w:tc>
          <w:tcPr>
            <w:tcW w:w="242" w:type="dxa"/>
            <w:tcBorders>
              <w:top w:val="nil"/>
              <w:left w:val="nil"/>
              <w:bottom w:val="nil"/>
              <w:right w:val="nil"/>
            </w:tcBorders>
            <w:shd w:val="clear" w:color="000000" w:fill="FFFFFF"/>
            <w:noWrap/>
            <w:vAlign w:val="center"/>
            <w:hideMark/>
          </w:tcPr>
          <w:p w14:paraId="715767DB" w14:textId="6207B64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413833EB" w14:textId="43A40CB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242CA5D9" w14:textId="297B85B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8.0</w:t>
            </w:r>
          </w:p>
        </w:tc>
        <w:tc>
          <w:tcPr>
            <w:tcW w:w="418" w:type="dxa"/>
            <w:tcBorders>
              <w:top w:val="nil"/>
              <w:left w:val="nil"/>
              <w:bottom w:val="nil"/>
              <w:right w:val="nil"/>
            </w:tcBorders>
            <w:shd w:val="clear" w:color="000000" w:fill="FFFFFF"/>
            <w:noWrap/>
            <w:vAlign w:val="center"/>
            <w:hideMark/>
          </w:tcPr>
          <w:p w14:paraId="5FE349C0" w14:textId="7DCD266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4.9</w:t>
            </w:r>
          </w:p>
        </w:tc>
        <w:tc>
          <w:tcPr>
            <w:tcW w:w="559" w:type="dxa"/>
            <w:tcBorders>
              <w:top w:val="nil"/>
              <w:left w:val="nil"/>
              <w:bottom w:val="nil"/>
              <w:right w:val="nil"/>
            </w:tcBorders>
            <w:shd w:val="clear" w:color="000000" w:fill="FFFFFF"/>
            <w:noWrap/>
            <w:vAlign w:val="center"/>
            <w:hideMark/>
          </w:tcPr>
          <w:p w14:paraId="2D913560" w14:textId="2CEC591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w:t>
            </w:r>
          </w:p>
        </w:tc>
        <w:tc>
          <w:tcPr>
            <w:tcW w:w="215" w:type="dxa"/>
            <w:tcBorders>
              <w:top w:val="nil"/>
              <w:left w:val="nil"/>
              <w:bottom w:val="nil"/>
              <w:right w:val="nil"/>
            </w:tcBorders>
            <w:shd w:val="clear" w:color="000000" w:fill="FFFFFF"/>
            <w:noWrap/>
            <w:vAlign w:val="center"/>
            <w:hideMark/>
          </w:tcPr>
          <w:p w14:paraId="36B9698F" w14:textId="0095662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021369F2" w14:textId="6DF0BEB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3DD417F8" w14:textId="74A9404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2012</w:t>
            </w:r>
          </w:p>
        </w:tc>
        <w:tc>
          <w:tcPr>
            <w:tcW w:w="456" w:type="dxa"/>
            <w:tcBorders>
              <w:top w:val="nil"/>
              <w:left w:val="nil"/>
              <w:bottom w:val="nil"/>
              <w:right w:val="nil"/>
            </w:tcBorders>
            <w:shd w:val="clear" w:color="000000" w:fill="FFFFFF"/>
            <w:vAlign w:val="center"/>
          </w:tcPr>
          <w:p w14:paraId="0CA861A3" w14:textId="70364C6C"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2017</w:t>
            </w:r>
          </w:p>
        </w:tc>
        <w:tc>
          <w:tcPr>
            <w:tcW w:w="409" w:type="dxa"/>
            <w:tcBorders>
              <w:top w:val="nil"/>
              <w:left w:val="nil"/>
              <w:bottom w:val="nil"/>
              <w:right w:val="nil"/>
            </w:tcBorders>
            <w:shd w:val="clear" w:color="000000" w:fill="FFFFFF"/>
            <w:noWrap/>
            <w:vAlign w:val="center"/>
            <w:hideMark/>
          </w:tcPr>
          <w:p w14:paraId="32B65AD8" w14:textId="2E8EF81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-1.1</w:t>
            </w:r>
          </w:p>
        </w:tc>
        <w:tc>
          <w:tcPr>
            <w:tcW w:w="423" w:type="dxa"/>
            <w:tcBorders>
              <w:top w:val="nil"/>
              <w:left w:val="nil"/>
              <w:bottom w:val="nil"/>
              <w:right w:val="nil"/>
            </w:tcBorders>
            <w:shd w:val="clear" w:color="000000" w:fill="FFFFFF"/>
            <w:noWrap/>
            <w:vAlign w:val="center"/>
            <w:hideMark/>
          </w:tcPr>
          <w:p w14:paraId="18C7E5E4" w14:textId="79DDDAA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-2.5</w:t>
            </w:r>
          </w:p>
        </w:tc>
        <w:tc>
          <w:tcPr>
            <w:tcW w:w="346" w:type="dxa"/>
            <w:tcBorders>
              <w:top w:val="nil"/>
              <w:left w:val="nil"/>
              <w:bottom w:val="nil"/>
              <w:right w:val="nil"/>
            </w:tcBorders>
            <w:shd w:val="clear" w:color="000000" w:fill="FFFFFF"/>
            <w:noWrap/>
            <w:vAlign w:val="center"/>
            <w:hideMark/>
          </w:tcPr>
          <w:p w14:paraId="47CB1200" w14:textId="50576AA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-1.4</w:t>
            </w:r>
          </w:p>
        </w:tc>
      </w:tr>
      <w:tr w:rsidR="009C71A7" w:rsidRPr="009C71A7" w14:paraId="565E4E85"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11A90B2F" w14:textId="71C108D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Iraq</w:t>
            </w:r>
          </w:p>
        </w:tc>
        <w:tc>
          <w:tcPr>
            <w:tcW w:w="628" w:type="dxa"/>
            <w:tcBorders>
              <w:top w:val="nil"/>
              <w:left w:val="nil"/>
              <w:bottom w:val="nil"/>
              <w:right w:val="nil"/>
            </w:tcBorders>
            <w:shd w:val="clear" w:color="000000" w:fill="FFFFFF"/>
            <w:noWrap/>
            <w:vAlign w:val="center"/>
            <w:hideMark/>
          </w:tcPr>
          <w:p w14:paraId="1D1EBF6D" w14:textId="0A9E43A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ARS</w:t>
            </w:r>
          </w:p>
        </w:tc>
        <w:tc>
          <w:tcPr>
            <w:tcW w:w="687" w:type="dxa"/>
            <w:tcBorders>
              <w:top w:val="nil"/>
              <w:left w:val="nil"/>
              <w:bottom w:val="nil"/>
              <w:right w:val="nil"/>
            </w:tcBorders>
            <w:shd w:val="clear" w:color="000000" w:fill="FFFFFF"/>
            <w:noWrap/>
            <w:vAlign w:val="center"/>
            <w:hideMark/>
          </w:tcPr>
          <w:p w14:paraId="3FA278A9" w14:textId="2199DB7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w:t>
            </w:r>
          </w:p>
        </w:tc>
        <w:tc>
          <w:tcPr>
            <w:tcW w:w="567" w:type="dxa"/>
            <w:tcBorders>
              <w:top w:val="nil"/>
              <w:left w:val="nil"/>
              <w:bottom w:val="nil"/>
              <w:right w:val="nil"/>
            </w:tcBorders>
            <w:shd w:val="clear" w:color="000000" w:fill="FFFFFF"/>
            <w:noWrap/>
            <w:vAlign w:val="center"/>
            <w:hideMark/>
          </w:tcPr>
          <w:p w14:paraId="56FBD0D9" w14:textId="4D32AA7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2018</w:t>
            </w:r>
          </w:p>
        </w:tc>
        <w:tc>
          <w:tcPr>
            <w:tcW w:w="147" w:type="dxa"/>
            <w:tcBorders>
              <w:top w:val="nil"/>
              <w:left w:val="nil"/>
              <w:bottom w:val="nil"/>
              <w:right w:val="nil"/>
            </w:tcBorders>
            <w:shd w:val="clear" w:color="000000" w:fill="FFFFFF"/>
            <w:noWrap/>
            <w:vAlign w:val="center"/>
            <w:hideMark/>
          </w:tcPr>
          <w:p w14:paraId="1587EC6D" w14:textId="5934425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1A85D20A" w14:textId="3DDE73E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73.9</w:t>
            </w:r>
          </w:p>
        </w:tc>
        <w:tc>
          <w:tcPr>
            <w:tcW w:w="398" w:type="dxa"/>
            <w:tcBorders>
              <w:top w:val="nil"/>
              <w:left w:val="nil"/>
              <w:bottom w:val="nil"/>
              <w:right w:val="nil"/>
            </w:tcBorders>
            <w:shd w:val="clear" w:color="000000" w:fill="FFFFFF"/>
            <w:noWrap/>
            <w:vAlign w:val="center"/>
            <w:hideMark/>
          </w:tcPr>
          <w:p w14:paraId="1AD78534" w14:textId="1FD88A3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79.0</w:t>
            </w:r>
          </w:p>
        </w:tc>
        <w:tc>
          <w:tcPr>
            <w:tcW w:w="472" w:type="dxa"/>
            <w:tcBorders>
              <w:top w:val="nil"/>
              <w:left w:val="nil"/>
              <w:bottom w:val="nil"/>
              <w:right w:val="nil"/>
            </w:tcBorders>
            <w:shd w:val="clear" w:color="000000" w:fill="FFFFFF"/>
            <w:noWrap/>
            <w:vAlign w:val="center"/>
            <w:hideMark/>
          </w:tcPr>
          <w:p w14:paraId="591DDEE0" w14:textId="7183531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0.30</w:t>
            </w:r>
          </w:p>
        </w:tc>
        <w:tc>
          <w:tcPr>
            <w:tcW w:w="218" w:type="dxa"/>
            <w:tcBorders>
              <w:top w:val="nil"/>
              <w:left w:val="nil"/>
              <w:bottom w:val="nil"/>
              <w:right w:val="nil"/>
            </w:tcBorders>
            <w:shd w:val="clear" w:color="000000" w:fill="FFFFFF"/>
            <w:noWrap/>
            <w:vAlign w:val="center"/>
            <w:hideMark/>
          </w:tcPr>
          <w:p w14:paraId="69FC200C" w14:textId="7034B5E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866630D" w14:textId="79CF166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5AF29268" w14:textId="41E2BEC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0.057</w:t>
            </w:r>
          </w:p>
        </w:tc>
        <w:tc>
          <w:tcPr>
            <w:tcW w:w="522" w:type="dxa"/>
            <w:tcBorders>
              <w:top w:val="nil"/>
              <w:left w:val="nil"/>
              <w:bottom w:val="nil"/>
              <w:right w:val="nil"/>
            </w:tcBorders>
            <w:shd w:val="clear" w:color="000000" w:fill="FFFFFF"/>
            <w:noWrap/>
            <w:vAlign w:val="center"/>
            <w:hideMark/>
          </w:tcPr>
          <w:p w14:paraId="26E791D3" w14:textId="54D7A76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0.036</w:t>
            </w:r>
          </w:p>
        </w:tc>
        <w:tc>
          <w:tcPr>
            <w:tcW w:w="586" w:type="dxa"/>
            <w:tcBorders>
              <w:top w:val="nil"/>
              <w:left w:val="nil"/>
              <w:bottom w:val="nil"/>
              <w:right w:val="nil"/>
            </w:tcBorders>
            <w:shd w:val="clear" w:color="000000" w:fill="FFFFFF"/>
            <w:noWrap/>
            <w:vAlign w:val="center"/>
            <w:hideMark/>
          </w:tcPr>
          <w:p w14:paraId="1CD210AA" w14:textId="7457242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-0.003</w:t>
            </w:r>
          </w:p>
        </w:tc>
        <w:tc>
          <w:tcPr>
            <w:tcW w:w="242" w:type="dxa"/>
            <w:tcBorders>
              <w:top w:val="nil"/>
              <w:left w:val="nil"/>
              <w:bottom w:val="nil"/>
              <w:right w:val="nil"/>
            </w:tcBorders>
            <w:shd w:val="clear" w:color="000000" w:fill="FFFFFF"/>
            <w:noWrap/>
            <w:vAlign w:val="center"/>
            <w:hideMark/>
          </w:tcPr>
          <w:p w14:paraId="41D60866" w14:textId="3C0D487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4B0D0533" w14:textId="46D7B57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4D8D4EB1" w14:textId="52CA4FA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14.4</w:t>
            </w:r>
          </w:p>
        </w:tc>
        <w:tc>
          <w:tcPr>
            <w:tcW w:w="418" w:type="dxa"/>
            <w:tcBorders>
              <w:top w:val="nil"/>
              <w:left w:val="nil"/>
              <w:bottom w:val="nil"/>
              <w:right w:val="nil"/>
            </w:tcBorders>
            <w:shd w:val="clear" w:color="000000" w:fill="FFFFFF"/>
            <w:noWrap/>
            <w:vAlign w:val="center"/>
            <w:hideMark/>
          </w:tcPr>
          <w:p w14:paraId="4110BBFC" w14:textId="4E405D6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9.3</w:t>
            </w:r>
          </w:p>
        </w:tc>
        <w:tc>
          <w:tcPr>
            <w:tcW w:w="559" w:type="dxa"/>
            <w:tcBorders>
              <w:top w:val="nil"/>
              <w:left w:val="nil"/>
              <w:bottom w:val="nil"/>
              <w:right w:val="nil"/>
            </w:tcBorders>
            <w:shd w:val="clear" w:color="000000" w:fill="FFFFFF"/>
            <w:noWrap/>
            <w:vAlign w:val="center"/>
            <w:hideMark/>
          </w:tcPr>
          <w:p w14:paraId="3A088AAA" w14:textId="026A7CD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-0.7</w:t>
            </w:r>
          </w:p>
        </w:tc>
        <w:tc>
          <w:tcPr>
            <w:tcW w:w="215" w:type="dxa"/>
            <w:tcBorders>
              <w:top w:val="nil"/>
              <w:left w:val="nil"/>
              <w:bottom w:val="nil"/>
              <w:right w:val="nil"/>
            </w:tcBorders>
            <w:shd w:val="clear" w:color="000000" w:fill="FFFFFF"/>
            <w:noWrap/>
            <w:vAlign w:val="center"/>
            <w:hideMark/>
          </w:tcPr>
          <w:p w14:paraId="74BC669C" w14:textId="4F836D6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7AB95A1E" w14:textId="20F41A3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33C31D05" w14:textId="2ECCFB06"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5F3D26DA" w14:textId="4F17CF2A"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48085176" w14:textId="698B6BC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0229F4A9" w14:textId="7BA2A98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1E9BB43D" w14:textId="034F6B4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0CB394CA"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7AF7244C" w14:textId="7013D71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Jordan</w:t>
            </w:r>
          </w:p>
        </w:tc>
        <w:tc>
          <w:tcPr>
            <w:tcW w:w="628" w:type="dxa"/>
            <w:tcBorders>
              <w:top w:val="nil"/>
              <w:left w:val="nil"/>
              <w:bottom w:val="nil"/>
              <w:right w:val="nil"/>
            </w:tcBorders>
            <w:shd w:val="clear" w:color="000000" w:fill="FFFFFF"/>
            <w:noWrap/>
            <w:vAlign w:val="center"/>
            <w:hideMark/>
          </w:tcPr>
          <w:p w14:paraId="76386B98" w14:textId="1CF86B1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ARS</w:t>
            </w:r>
          </w:p>
        </w:tc>
        <w:tc>
          <w:tcPr>
            <w:tcW w:w="687" w:type="dxa"/>
            <w:tcBorders>
              <w:top w:val="nil"/>
              <w:left w:val="nil"/>
              <w:bottom w:val="nil"/>
              <w:right w:val="nil"/>
            </w:tcBorders>
            <w:shd w:val="clear" w:color="000000" w:fill="FFFFFF"/>
            <w:noWrap/>
            <w:vAlign w:val="center"/>
            <w:hideMark/>
          </w:tcPr>
          <w:p w14:paraId="6D84AD50" w14:textId="7C4F595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2012</w:t>
            </w:r>
          </w:p>
        </w:tc>
        <w:tc>
          <w:tcPr>
            <w:tcW w:w="567" w:type="dxa"/>
            <w:tcBorders>
              <w:top w:val="nil"/>
              <w:left w:val="nil"/>
              <w:bottom w:val="nil"/>
              <w:right w:val="nil"/>
            </w:tcBorders>
            <w:shd w:val="clear" w:color="000000" w:fill="FFFFFF"/>
            <w:noWrap/>
            <w:vAlign w:val="center"/>
            <w:hideMark/>
          </w:tcPr>
          <w:p w14:paraId="15F9C316" w14:textId="4D900D1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2017-18</w:t>
            </w:r>
          </w:p>
        </w:tc>
        <w:tc>
          <w:tcPr>
            <w:tcW w:w="147" w:type="dxa"/>
            <w:tcBorders>
              <w:top w:val="nil"/>
              <w:left w:val="nil"/>
              <w:bottom w:val="nil"/>
              <w:right w:val="nil"/>
            </w:tcBorders>
            <w:shd w:val="clear" w:color="000000" w:fill="FFFFFF"/>
            <w:noWrap/>
            <w:vAlign w:val="center"/>
            <w:hideMark/>
          </w:tcPr>
          <w:p w14:paraId="29BDE18F" w14:textId="374F85F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7482F81F" w14:textId="2334DC3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94.0</w:t>
            </w:r>
          </w:p>
        </w:tc>
        <w:tc>
          <w:tcPr>
            <w:tcW w:w="398" w:type="dxa"/>
            <w:tcBorders>
              <w:top w:val="nil"/>
              <w:left w:val="nil"/>
              <w:bottom w:val="nil"/>
              <w:right w:val="nil"/>
            </w:tcBorders>
            <w:shd w:val="clear" w:color="000000" w:fill="FFFFFF"/>
            <w:noWrap/>
            <w:vAlign w:val="center"/>
            <w:hideMark/>
          </w:tcPr>
          <w:p w14:paraId="5F75C0E9" w14:textId="3F82DBB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94.9</w:t>
            </w:r>
          </w:p>
        </w:tc>
        <w:tc>
          <w:tcPr>
            <w:tcW w:w="472" w:type="dxa"/>
            <w:tcBorders>
              <w:top w:val="nil"/>
              <w:left w:val="nil"/>
              <w:bottom w:val="nil"/>
              <w:right w:val="nil"/>
            </w:tcBorders>
            <w:shd w:val="clear" w:color="000000" w:fill="FFFFFF"/>
            <w:noWrap/>
            <w:vAlign w:val="center"/>
            <w:hideMark/>
          </w:tcPr>
          <w:p w14:paraId="43768A07" w14:textId="2EF32AE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0.11</w:t>
            </w:r>
          </w:p>
        </w:tc>
        <w:tc>
          <w:tcPr>
            <w:tcW w:w="218" w:type="dxa"/>
            <w:tcBorders>
              <w:top w:val="nil"/>
              <w:left w:val="nil"/>
              <w:bottom w:val="nil"/>
              <w:right w:val="nil"/>
            </w:tcBorders>
            <w:shd w:val="clear" w:color="000000" w:fill="FFFFFF"/>
            <w:noWrap/>
            <w:vAlign w:val="center"/>
            <w:hideMark/>
          </w:tcPr>
          <w:p w14:paraId="359A1126" w14:textId="50FD357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290BA24" w14:textId="29016F2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3541E107" w14:textId="6A5CD30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0.002</w:t>
            </w:r>
          </w:p>
        </w:tc>
        <w:tc>
          <w:tcPr>
            <w:tcW w:w="522" w:type="dxa"/>
            <w:tcBorders>
              <w:top w:val="nil"/>
              <w:left w:val="nil"/>
              <w:bottom w:val="nil"/>
              <w:right w:val="nil"/>
            </w:tcBorders>
            <w:shd w:val="clear" w:color="000000" w:fill="FFFFFF"/>
            <w:noWrap/>
            <w:vAlign w:val="center"/>
            <w:hideMark/>
          </w:tcPr>
          <w:p w14:paraId="3B629D63" w14:textId="19CC48F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0.002</w:t>
            </w:r>
          </w:p>
        </w:tc>
        <w:tc>
          <w:tcPr>
            <w:tcW w:w="586" w:type="dxa"/>
            <w:tcBorders>
              <w:top w:val="nil"/>
              <w:left w:val="nil"/>
              <w:bottom w:val="nil"/>
              <w:right w:val="nil"/>
            </w:tcBorders>
            <w:shd w:val="clear" w:color="000000" w:fill="FFFFFF"/>
            <w:noWrap/>
            <w:vAlign w:val="center"/>
            <w:hideMark/>
          </w:tcPr>
          <w:p w14:paraId="513CC29E" w14:textId="3CE2B3B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0.000</w:t>
            </w:r>
          </w:p>
        </w:tc>
        <w:tc>
          <w:tcPr>
            <w:tcW w:w="242" w:type="dxa"/>
            <w:tcBorders>
              <w:top w:val="nil"/>
              <w:left w:val="nil"/>
              <w:bottom w:val="nil"/>
              <w:right w:val="nil"/>
            </w:tcBorders>
            <w:shd w:val="clear" w:color="000000" w:fill="FFFFFF"/>
            <w:noWrap/>
            <w:vAlign w:val="center"/>
            <w:hideMark/>
          </w:tcPr>
          <w:p w14:paraId="23031791" w14:textId="140BCB6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nil"/>
              <w:right w:val="nil"/>
            </w:tcBorders>
            <w:shd w:val="clear" w:color="000000" w:fill="FFFFFF"/>
            <w:noWrap/>
            <w:vAlign w:val="center"/>
            <w:hideMark/>
          </w:tcPr>
          <w:p w14:paraId="48ABEC4B" w14:textId="239608D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0694D231" w14:textId="4FF704B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w:t>
            </w:r>
          </w:p>
        </w:tc>
        <w:tc>
          <w:tcPr>
            <w:tcW w:w="418" w:type="dxa"/>
            <w:tcBorders>
              <w:top w:val="nil"/>
              <w:left w:val="nil"/>
              <w:bottom w:val="nil"/>
              <w:right w:val="nil"/>
            </w:tcBorders>
            <w:shd w:val="clear" w:color="000000" w:fill="FFFFFF"/>
            <w:noWrap/>
            <w:vAlign w:val="center"/>
            <w:hideMark/>
          </w:tcPr>
          <w:p w14:paraId="16504638" w14:textId="2677D00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w:t>
            </w:r>
          </w:p>
        </w:tc>
        <w:tc>
          <w:tcPr>
            <w:tcW w:w="559" w:type="dxa"/>
            <w:tcBorders>
              <w:top w:val="nil"/>
              <w:left w:val="nil"/>
              <w:bottom w:val="nil"/>
              <w:right w:val="nil"/>
            </w:tcBorders>
            <w:shd w:val="clear" w:color="000000" w:fill="FFFFFF"/>
            <w:noWrap/>
            <w:vAlign w:val="center"/>
            <w:hideMark/>
          </w:tcPr>
          <w:p w14:paraId="20A29076" w14:textId="2D79E84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w:t>
            </w:r>
          </w:p>
        </w:tc>
        <w:tc>
          <w:tcPr>
            <w:tcW w:w="215" w:type="dxa"/>
            <w:tcBorders>
              <w:top w:val="nil"/>
              <w:left w:val="nil"/>
              <w:bottom w:val="nil"/>
              <w:right w:val="nil"/>
            </w:tcBorders>
            <w:shd w:val="clear" w:color="000000" w:fill="FFFFFF"/>
            <w:noWrap/>
            <w:vAlign w:val="center"/>
            <w:hideMark/>
          </w:tcPr>
          <w:p w14:paraId="178CC899" w14:textId="1A998CD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57" w:type="dxa"/>
            <w:tcBorders>
              <w:top w:val="nil"/>
              <w:left w:val="nil"/>
              <w:bottom w:val="nil"/>
              <w:right w:val="nil"/>
            </w:tcBorders>
            <w:shd w:val="clear" w:color="000000" w:fill="FFFFFF"/>
            <w:noWrap/>
            <w:vAlign w:val="center"/>
            <w:hideMark/>
          </w:tcPr>
          <w:p w14:paraId="0EF8653C" w14:textId="735F587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6A50657E" w14:textId="3981233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2952838B" w14:textId="0AA9510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5D8D2D22" w14:textId="2663D0E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0C094FB1" w14:textId="2A71308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5C42E0B6" w14:textId="2DE2481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19C08030"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605FC7B9" w14:textId="27CA22F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State of Palestine</w:t>
            </w:r>
          </w:p>
        </w:tc>
        <w:tc>
          <w:tcPr>
            <w:tcW w:w="628" w:type="dxa"/>
            <w:tcBorders>
              <w:top w:val="nil"/>
              <w:left w:val="nil"/>
              <w:bottom w:val="nil"/>
              <w:right w:val="nil"/>
            </w:tcBorders>
            <w:shd w:val="clear" w:color="000000" w:fill="FFFFFF"/>
            <w:noWrap/>
            <w:vAlign w:val="center"/>
            <w:hideMark/>
          </w:tcPr>
          <w:p w14:paraId="557DE2D7" w14:textId="3D0FE8D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ARS</w:t>
            </w:r>
          </w:p>
        </w:tc>
        <w:tc>
          <w:tcPr>
            <w:tcW w:w="687" w:type="dxa"/>
            <w:tcBorders>
              <w:top w:val="nil"/>
              <w:left w:val="nil"/>
              <w:bottom w:val="nil"/>
              <w:right w:val="nil"/>
            </w:tcBorders>
            <w:shd w:val="clear" w:color="000000" w:fill="FFFFFF"/>
            <w:noWrap/>
            <w:vAlign w:val="center"/>
            <w:hideMark/>
          </w:tcPr>
          <w:p w14:paraId="59743BC1" w14:textId="063FAB3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5B25394C" w14:textId="36AF1B8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hideMark/>
          </w:tcPr>
          <w:p w14:paraId="3E13FED0" w14:textId="18AA4D7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2023421D" w14:textId="11AFAA5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87.1</w:t>
            </w:r>
          </w:p>
        </w:tc>
        <w:tc>
          <w:tcPr>
            <w:tcW w:w="398" w:type="dxa"/>
            <w:tcBorders>
              <w:top w:val="nil"/>
              <w:left w:val="nil"/>
              <w:bottom w:val="nil"/>
              <w:right w:val="nil"/>
            </w:tcBorders>
            <w:shd w:val="clear" w:color="000000" w:fill="FFFFFF"/>
            <w:noWrap/>
            <w:vAlign w:val="center"/>
            <w:hideMark/>
          </w:tcPr>
          <w:p w14:paraId="03AC1021" w14:textId="2280A91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89.1</w:t>
            </w:r>
          </w:p>
        </w:tc>
        <w:tc>
          <w:tcPr>
            <w:tcW w:w="472" w:type="dxa"/>
            <w:tcBorders>
              <w:top w:val="nil"/>
              <w:left w:val="nil"/>
              <w:bottom w:val="nil"/>
              <w:right w:val="nil"/>
            </w:tcBorders>
            <w:shd w:val="clear" w:color="000000" w:fill="FFFFFF"/>
            <w:noWrap/>
            <w:vAlign w:val="center"/>
            <w:hideMark/>
          </w:tcPr>
          <w:p w14:paraId="7AF3814D" w14:textId="726B3F2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0.24</w:t>
            </w:r>
          </w:p>
        </w:tc>
        <w:tc>
          <w:tcPr>
            <w:tcW w:w="218" w:type="dxa"/>
            <w:tcBorders>
              <w:top w:val="nil"/>
              <w:left w:val="nil"/>
              <w:bottom w:val="nil"/>
              <w:right w:val="nil"/>
            </w:tcBorders>
            <w:shd w:val="clear" w:color="000000" w:fill="FFFFFF"/>
            <w:noWrap/>
            <w:vAlign w:val="center"/>
            <w:hideMark/>
          </w:tcPr>
          <w:p w14:paraId="6AB45377" w14:textId="41987ED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22F2FD09" w14:textId="177CC3E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5EE1FEF6" w14:textId="20C4E47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0.005</w:t>
            </w:r>
          </w:p>
        </w:tc>
        <w:tc>
          <w:tcPr>
            <w:tcW w:w="522" w:type="dxa"/>
            <w:tcBorders>
              <w:top w:val="nil"/>
              <w:left w:val="nil"/>
              <w:bottom w:val="nil"/>
              <w:right w:val="nil"/>
            </w:tcBorders>
            <w:shd w:val="clear" w:color="000000" w:fill="FFFFFF"/>
            <w:noWrap/>
            <w:vAlign w:val="center"/>
            <w:hideMark/>
          </w:tcPr>
          <w:p w14:paraId="1EFF0227" w14:textId="19B4824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0.004</w:t>
            </w:r>
          </w:p>
        </w:tc>
        <w:tc>
          <w:tcPr>
            <w:tcW w:w="586" w:type="dxa"/>
            <w:tcBorders>
              <w:top w:val="nil"/>
              <w:left w:val="nil"/>
              <w:bottom w:val="nil"/>
              <w:right w:val="nil"/>
            </w:tcBorders>
            <w:shd w:val="clear" w:color="000000" w:fill="FFFFFF"/>
            <w:noWrap/>
            <w:vAlign w:val="center"/>
            <w:hideMark/>
          </w:tcPr>
          <w:p w14:paraId="38026364" w14:textId="5DF88A2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0.000</w:t>
            </w:r>
          </w:p>
        </w:tc>
        <w:tc>
          <w:tcPr>
            <w:tcW w:w="242" w:type="dxa"/>
            <w:tcBorders>
              <w:top w:val="nil"/>
              <w:left w:val="nil"/>
              <w:bottom w:val="nil"/>
              <w:right w:val="nil"/>
            </w:tcBorders>
            <w:shd w:val="clear" w:color="000000" w:fill="FFFFFF"/>
            <w:noWrap/>
            <w:vAlign w:val="center"/>
            <w:hideMark/>
          </w:tcPr>
          <w:p w14:paraId="4EABC945" w14:textId="77D08E4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nil"/>
              <w:right w:val="nil"/>
            </w:tcBorders>
            <w:shd w:val="clear" w:color="000000" w:fill="FFFFFF"/>
            <w:noWrap/>
            <w:vAlign w:val="center"/>
            <w:hideMark/>
          </w:tcPr>
          <w:p w14:paraId="2F554305" w14:textId="70D3315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74F8E051" w14:textId="7021064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1.3</w:t>
            </w:r>
          </w:p>
        </w:tc>
        <w:tc>
          <w:tcPr>
            <w:tcW w:w="418" w:type="dxa"/>
            <w:tcBorders>
              <w:top w:val="nil"/>
              <w:left w:val="nil"/>
              <w:bottom w:val="nil"/>
              <w:right w:val="nil"/>
            </w:tcBorders>
            <w:shd w:val="clear" w:color="000000" w:fill="FFFFFF"/>
            <w:noWrap/>
            <w:vAlign w:val="center"/>
            <w:hideMark/>
          </w:tcPr>
          <w:p w14:paraId="0AC28AE6" w14:textId="78631B4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1.0</w:t>
            </w:r>
          </w:p>
        </w:tc>
        <w:tc>
          <w:tcPr>
            <w:tcW w:w="559" w:type="dxa"/>
            <w:tcBorders>
              <w:top w:val="nil"/>
              <w:left w:val="nil"/>
              <w:bottom w:val="nil"/>
              <w:right w:val="nil"/>
            </w:tcBorders>
            <w:shd w:val="clear" w:color="000000" w:fill="FFFFFF"/>
            <w:noWrap/>
            <w:vAlign w:val="center"/>
            <w:hideMark/>
          </w:tcPr>
          <w:p w14:paraId="64575C9D" w14:textId="714C563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w:t>
            </w:r>
          </w:p>
        </w:tc>
        <w:tc>
          <w:tcPr>
            <w:tcW w:w="215" w:type="dxa"/>
            <w:tcBorders>
              <w:top w:val="nil"/>
              <w:left w:val="nil"/>
              <w:bottom w:val="nil"/>
              <w:right w:val="nil"/>
            </w:tcBorders>
            <w:shd w:val="clear" w:color="000000" w:fill="FFFFFF"/>
            <w:noWrap/>
            <w:vAlign w:val="center"/>
            <w:hideMark/>
          </w:tcPr>
          <w:p w14:paraId="0688E2AF" w14:textId="1B3AAF0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57" w:type="dxa"/>
            <w:tcBorders>
              <w:top w:val="nil"/>
              <w:left w:val="nil"/>
              <w:bottom w:val="nil"/>
              <w:right w:val="nil"/>
            </w:tcBorders>
            <w:shd w:val="clear" w:color="000000" w:fill="FFFFFF"/>
            <w:noWrap/>
            <w:vAlign w:val="center"/>
            <w:hideMark/>
          </w:tcPr>
          <w:p w14:paraId="4C6CF96A" w14:textId="318FF13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0BA926EF" w14:textId="1BD8C33C"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2011</w:t>
            </w:r>
          </w:p>
        </w:tc>
        <w:tc>
          <w:tcPr>
            <w:tcW w:w="456" w:type="dxa"/>
            <w:tcBorders>
              <w:top w:val="nil"/>
              <w:left w:val="nil"/>
              <w:bottom w:val="nil"/>
              <w:right w:val="nil"/>
            </w:tcBorders>
            <w:shd w:val="clear" w:color="000000" w:fill="FFFFFF"/>
            <w:vAlign w:val="center"/>
          </w:tcPr>
          <w:p w14:paraId="734766FA" w14:textId="0CABB400"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2016</w:t>
            </w:r>
          </w:p>
        </w:tc>
        <w:tc>
          <w:tcPr>
            <w:tcW w:w="409" w:type="dxa"/>
            <w:tcBorders>
              <w:top w:val="nil"/>
              <w:left w:val="nil"/>
              <w:bottom w:val="nil"/>
              <w:right w:val="nil"/>
            </w:tcBorders>
            <w:shd w:val="clear" w:color="000000" w:fill="FFFFFF"/>
            <w:noWrap/>
            <w:vAlign w:val="center"/>
            <w:hideMark/>
          </w:tcPr>
          <w:p w14:paraId="154681F4" w14:textId="565E19D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-0.6</w:t>
            </w:r>
          </w:p>
        </w:tc>
        <w:tc>
          <w:tcPr>
            <w:tcW w:w="423" w:type="dxa"/>
            <w:tcBorders>
              <w:top w:val="nil"/>
              <w:left w:val="nil"/>
              <w:bottom w:val="nil"/>
              <w:right w:val="nil"/>
            </w:tcBorders>
            <w:shd w:val="clear" w:color="000000" w:fill="FFFFFF"/>
            <w:noWrap/>
            <w:vAlign w:val="center"/>
            <w:hideMark/>
          </w:tcPr>
          <w:p w14:paraId="4CF42E4E" w14:textId="1165CB9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-0.9</w:t>
            </w:r>
          </w:p>
        </w:tc>
        <w:tc>
          <w:tcPr>
            <w:tcW w:w="346" w:type="dxa"/>
            <w:tcBorders>
              <w:top w:val="nil"/>
              <w:left w:val="nil"/>
              <w:bottom w:val="nil"/>
              <w:right w:val="nil"/>
            </w:tcBorders>
            <w:shd w:val="clear" w:color="000000" w:fill="FFFFFF"/>
            <w:noWrap/>
            <w:vAlign w:val="center"/>
            <w:hideMark/>
          </w:tcPr>
          <w:p w14:paraId="4EA136CF" w14:textId="59C4EB0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w:t>
            </w:r>
          </w:p>
        </w:tc>
      </w:tr>
      <w:tr w:rsidR="009C71A7" w:rsidRPr="009C71A7" w14:paraId="6F54FE63" w14:textId="77777777" w:rsidTr="009C71A7">
        <w:trPr>
          <w:gridAfter w:val="1"/>
          <w:wAfter w:w="45" w:type="dxa"/>
          <w:trHeight w:val="161"/>
          <w:jc w:val="center"/>
        </w:trPr>
        <w:tc>
          <w:tcPr>
            <w:tcW w:w="1804" w:type="dxa"/>
            <w:tcBorders>
              <w:top w:val="nil"/>
              <w:left w:val="nil"/>
              <w:right w:val="nil"/>
            </w:tcBorders>
            <w:shd w:val="clear" w:color="000000" w:fill="FFFFFF"/>
            <w:noWrap/>
            <w:vAlign w:val="center"/>
            <w:hideMark/>
          </w:tcPr>
          <w:p w14:paraId="090274E0" w14:textId="49AE3AA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Sudan</w:t>
            </w:r>
          </w:p>
        </w:tc>
        <w:tc>
          <w:tcPr>
            <w:tcW w:w="628" w:type="dxa"/>
            <w:tcBorders>
              <w:top w:val="nil"/>
              <w:left w:val="nil"/>
              <w:right w:val="nil"/>
            </w:tcBorders>
            <w:shd w:val="clear" w:color="000000" w:fill="FFFFFF"/>
            <w:noWrap/>
            <w:vAlign w:val="center"/>
            <w:hideMark/>
          </w:tcPr>
          <w:p w14:paraId="3E4A7B22" w14:textId="73037CE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ARS</w:t>
            </w:r>
          </w:p>
        </w:tc>
        <w:tc>
          <w:tcPr>
            <w:tcW w:w="687" w:type="dxa"/>
            <w:tcBorders>
              <w:top w:val="nil"/>
              <w:left w:val="nil"/>
              <w:right w:val="nil"/>
            </w:tcBorders>
            <w:shd w:val="clear" w:color="000000" w:fill="FFFFFF"/>
            <w:noWrap/>
            <w:vAlign w:val="center"/>
            <w:hideMark/>
          </w:tcPr>
          <w:p w14:paraId="4A62A550" w14:textId="60D2348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right w:val="nil"/>
            </w:tcBorders>
            <w:shd w:val="clear" w:color="000000" w:fill="FFFFFF"/>
            <w:noWrap/>
            <w:vAlign w:val="center"/>
            <w:hideMark/>
          </w:tcPr>
          <w:p w14:paraId="456CBF5C" w14:textId="65F4EA15"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right w:val="nil"/>
            </w:tcBorders>
            <w:shd w:val="clear" w:color="000000" w:fill="FFFFFF"/>
            <w:noWrap/>
            <w:vAlign w:val="center"/>
            <w:hideMark/>
          </w:tcPr>
          <w:p w14:paraId="77F60954" w14:textId="4825F89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right w:val="nil"/>
            </w:tcBorders>
            <w:shd w:val="clear" w:color="000000" w:fill="FFFFFF"/>
            <w:noWrap/>
            <w:vAlign w:val="center"/>
            <w:hideMark/>
          </w:tcPr>
          <w:p w14:paraId="34D0E4B6" w14:textId="0692108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37.7</w:t>
            </w:r>
          </w:p>
        </w:tc>
        <w:tc>
          <w:tcPr>
            <w:tcW w:w="398" w:type="dxa"/>
            <w:tcBorders>
              <w:top w:val="nil"/>
              <w:left w:val="nil"/>
              <w:right w:val="nil"/>
            </w:tcBorders>
            <w:shd w:val="clear" w:color="000000" w:fill="FFFFFF"/>
            <w:noWrap/>
            <w:vAlign w:val="center"/>
            <w:hideMark/>
          </w:tcPr>
          <w:p w14:paraId="4CE2E412" w14:textId="6B652D5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41.6</w:t>
            </w:r>
          </w:p>
        </w:tc>
        <w:tc>
          <w:tcPr>
            <w:tcW w:w="472" w:type="dxa"/>
            <w:tcBorders>
              <w:top w:val="nil"/>
              <w:left w:val="nil"/>
              <w:right w:val="nil"/>
            </w:tcBorders>
            <w:shd w:val="clear" w:color="000000" w:fill="FFFFFF"/>
            <w:noWrap/>
            <w:vAlign w:val="center"/>
            <w:hideMark/>
          </w:tcPr>
          <w:p w14:paraId="37546B18" w14:textId="4375DD0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0.16</w:t>
            </w:r>
          </w:p>
        </w:tc>
        <w:tc>
          <w:tcPr>
            <w:tcW w:w="218" w:type="dxa"/>
            <w:tcBorders>
              <w:top w:val="nil"/>
              <w:left w:val="nil"/>
              <w:right w:val="nil"/>
            </w:tcBorders>
            <w:shd w:val="clear" w:color="000000" w:fill="FFFFFF"/>
            <w:noWrap/>
            <w:vAlign w:val="center"/>
            <w:hideMark/>
          </w:tcPr>
          <w:p w14:paraId="3C9D486B" w14:textId="4B3C4C6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right w:val="nil"/>
            </w:tcBorders>
            <w:shd w:val="clear" w:color="000000" w:fill="FFFFFF"/>
            <w:noWrap/>
            <w:vAlign w:val="center"/>
            <w:hideMark/>
          </w:tcPr>
          <w:p w14:paraId="78EFFC65" w14:textId="4C3A35B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right w:val="nil"/>
            </w:tcBorders>
            <w:shd w:val="clear" w:color="000000" w:fill="FFFFFF"/>
            <w:noWrap/>
            <w:vAlign w:val="center"/>
            <w:hideMark/>
          </w:tcPr>
          <w:p w14:paraId="29B2B27E" w14:textId="2E9A121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0.317</w:t>
            </w:r>
          </w:p>
        </w:tc>
        <w:tc>
          <w:tcPr>
            <w:tcW w:w="522" w:type="dxa"/>
            <w:tcBorders>
              <w:top w:val="nil"/>
              <w:left w:val="nil"/>
              <w:right w:val="nil"/>
            </w:tcBorders>
            <w:shd w:val="clear" w:color="000000" w:fill="FFFFFF"/>
            <w:noWrap/>
            <w:vAlign w:val="center"/>
            <w:hideMark/>
          </w:tcPr>
          <w:p w14:paraId="477652BB" w14:textId="007573D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0.280</w:t>
            </w:r>
          </w:p>
        </w:tc>
        <w:tc>
          <w:tcPr>
            <w:tcW w:w="586" w:type="dxa"/>
            <w:tcBorders>
              <w:top w:val="nil"/>
              <w:left w:val="nil"/>
              <w:right w:val="nil"/>
            </w:tcBorders>
            <w:shd w:val="clear" w:color="000000" w:fill="FFFFFF"/>
            <w:noWrap/>
            <w:vAlign w:val="center"/>
            <w:hideMark/>
          </w:tcPr>
          <w:p w14:paraId="2150AA4D" w14:textId="5E1F495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-0.009</w:t>
            </w:r>
          </w:p>
        </w:tc>
        <w:tc>
          <w:tcPr>
            <w:tcW w:w="242" w:type="dxa"/>
            <w:tcBorders>
              <w:top w:val="nil"/>
              <w:left w:val="nil"/>
              <w:right w:val="nil"/>
            </w:tcBorders>
            <w:shd w:val="clear" w:color="000000" w:fill="FFFFFF"/>
            <w:noWrap/>
            <w:vAlign w:val="center"/>
            <w:hideMark/>
          </w:tcPr>
          <w:p w14:paraId="2EA201B3" w14:textId="2514C87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right w:val="nil"/>
            </w:tcBorders>
            <w:shd w:val="clear" w:color="000000" w:fill="FFFFFF"/>
            <w:noWrap/>
            <w:vAlign w:val="center"/>
            <w:hideMark/>
          </w:tcPr>
          <w:p w14:paraId="1827EC92" w14:textId="1CCC7E2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right w:val="nil"/>
            </w:tcBorders>
            <w:shd w:val="clear" w:color="000000" w:fill="FFFFFF"/>
            <w:noWrap/>
            <w:vAlign w:val="center"/>
            <w:hideMark/>
          </w:tcPr>
          <w:p w14:paraId="4EAB6DE3" w14:textId="66E5E16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57.0</w:t>
            </w:r>
          </w:p>
        </w:tc>
        <w:tc>
          <w:tcPr>
            <w:tcW w:w="418" w:type="dxa"/>
            <w:tcBorders>
              <w:top w:val="nil"/>
              <w:left w:val="nil"/>
              <w:right w:val="nil"/>
            </w:tcBorders>
            <w:shd w:val="clear" w:color="000000" w:fill="FFFFFF"/>
            <w:noWrap/>
            <w:vAlign w:val="center"/>
            <w:hideMark/>
          </w:tcPr>
          <w:p w14:paraId="21A376EE" w14:textId="6A6E35F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52.4</w:t>
            </w:r>
          </w:p>
        </w:tc>
        <w:tc>
          <w:tcPr>
            <w:tcW w:w="559" w:type="dxa"/>
            <w:tcBorders>
              <w:top w:val="nil"/>
              <w:left w:val="nil"/>
              <w:right w:val="nil"/>
            </w:tcBorders>
            <w:shd w:val="clear" w:color="000000" w:fill="FFFFFF"/>
            <w:noWrap/>
            <w:vAlign w:val="center"/>
            <w:hideMark/>
          </w:tcPr>
          <w:p w14:paraId="17165DA8" w14:textId="5BBC587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-1.2</w:t>
            </w:r>
          </w:p>
        </w:tc>
        <w:tc>
          <w:tcPr>
            <w:tcW w:w="215" w:type="dxa"/>
            <w:tcBorders>
              <w:top w:val="nil"/>
              <w:left w:val="nil"/>
              <w:right w:val="nil"/>
            </w:tcBorders>
            <w:shd w:val="clear" w:color="000000" w:fill="FFFFFF"/>
            <w:noWrap/>
            <w:vAlign w:val="center"/>
            <w:hideMark/>
          </w:tcPr>
          <w:p w14:paraId="5013BDA9" w14:textId="2C7B84D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right w:val="nil"/>
            </w:tcBorders>
            <w:shd w:val="clear" w:color="000000" w:fill="FFFFFF"/>
            <w:noWrap/>
            <w:vAlign w:val="center"/>
            <w:hideMark/>
          </w:tcPr>
          <w:p w14:paraId="205FEF1D" w14:textId="5E18FFF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right w:val="nil"/>
            </w:tcBorders>
            <w:shd w:val="clear" w:color="000000" w:fill="FFFFFF"/>
            <w:vAlign w:val="center"/>
          </w:tcPr>
          <w:p w14:paraId="1B64E289" w14:textId="128E173B"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right w:val="nil"/>
            </w:tcBorders>
            <w:shd w:val="clear" w:color="000000" w:fill="FFFFFF"/>
            <w:vAlign w:val="center"/>
          </w:tcPr>
          <w:p w14:paraId="085361B0" w14:textId="49069948"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right w:val="nil"/>
            </w:tcBorders>
            <w:shd w:val="clear" w:color="000000" w:fill="FFFFFF"/>
            <w:noWrap/>
            <w:vAlign w:val="center"/>
            <w:hideMark/>
          </w:tcPr>
          <w:p w14:paraId="01D74E18" w14:textId="53F87F7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right w:val="nil"/>
            </w:tcBorders>
            <w:shd w:val="clear" w:color="000000" w:fill="FFFFFF"/>
            <w:noWrap/>
            <w:vAlign w:val="center"/>
            <w:hideMark/>
          </w:tcPr>
          <w:p w14:paraId="3BDBA830" w14:textId="2099241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right w:val="nil"/>
            </w:tcBorders>
            <w:shd w:val="clear" w:color="000000" w:fill="FFFFFF"/>
            <w:noWrap/>
            <w:vAlign w:val="center"/>
            <w:hideMark/>
          </w:tcPr>
          <w:p w14:paraId="74D01F7D" w14:textId="55711F0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5EE60496" w14:textId="77777777" w:rsidTr="009C71A7">
        <w:trPr>
          <w:gridAfter w:val="1"/>
          <w:wAfter w:w="45" w:type="dxa"/>
          <w:trHeight w:val="161"/>
          <w:jc w:val="center"/>
        </w:trPr>
        <w:tc>
          <w:tcPr>
            <w:tcW w:w="1804" w:type="dxa"/>
            <w:tcBorders>
              <w:top w:val="nil"/>
              <w:left w:val="nil"/>
              <w:bottom w:val="single" w:sz="2" w:space="0" w:color="BFBFBF" w:themeColor="background1" w:themeShade="BF"/>
              <w:right w:val="nil"/>
            </w:tcBorders>
            <w:shd w:val="clear" w:color="000000" w:fill="FFFFFF"/>
            <w:noWrap/>
            <w:vAlign w:val="center"/>
            <w:hideMark/>
          </w:tcPr>
          <w:p w14:paraId="2AAFFF19" w14:textId="6460BE3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Yemen</w:t>
            </w:r>
          </w:p>
        </w:tc>
        <w:tc>
          <w:tcPr>
            <w:tcW w:w="628" w:type="dxa"/>
            <w:tcBorders>
              <w:top w:val="nil"/>
              <w:left w:val="nil"/>
              <w:bottom w:val="single" w:sz="2" w:space="0" w:color="BFBFBF" w:themeColor="background1" w:themeShade="BF"/>
              <w:right w:val="nil"/>
            </w:tcBorders>
            <w:shd w:val="clear" w:color="000000" w:fill="FFFFFF"/>
            <w:noWrap/>
            <w:vAlign w:val="center"/>
            <w:hideMark/>
          </w:tcPr>
          <w:p w14:paraId="3CDA218C" w14:textId="780EF7C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ARS</w:t>
            </w:r>
          </w:p>
        </w:tc>
        <w:tc>
          <w:tcPr>
            <w:tcW w:w="687" w:type="dxa"/>
            <w:tcBorders>
              <w:top w:val="nil"/>
              <w:left w:val="nil"/>
              <w:bottom w:val="single" w:sz="2" w:space="0" w:color="BFBFBF" w:themeColor="background1" w:themeShade="BF"/>
              <w:right w:val="nil"/>
            </w:tcBorders>
            <w:shd w:val="clear" w:color="000000" w:fill="FFFFFF"/>
            <w:noWrap/>
            <w:vAlign w:val="center"/>
            <w:hideMark/>
          </w:tcPr>
          <w:p w14:paraId="1745CBEF" w14:textId="46D6557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2006</w:t>
            </w:r>
          </w:p>
        </w:tc>
        <w:tc>
          <w:tcPr>
            <w:tcW w:w="567" w:type="dxa"/>
            <w:tcBorders>
              <w:top w:val="nil"/>
              <w:left w:val="nil"/>
              <w:bottom w:val="single" w:sz="2" w:space="0" w:color="BFBFBF" w:themeColor="background1" w:themeShade="BF"/>
              <w:right w:val="nil"/>
            </w:tcBorders>
            <w:shd w:val="clear" w:color="000000" w:fill="FFFFFF"/>
            <w:noWrap/>
            <w:vAlign w:val="center"/>
            <w:hideMark/>
          </w:tcPr>
          <w:p w14:paraId="6BAD3BA8" w14:textId="3A71FE6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2013</w:t>
            </w:r>
          </w:p>
        </w:tc>
        <w:tc>
          <w:tcPr>
            <w:tcW w:w="147" w:type="dxa"/>
            <w:tcBorders>
              <w:top w:val="nil"/>
              <w:left w:val="nil"/>
              <w:bottom w:val="single" w:sz="2" w:space="0" w:color="BFBFBF" w:themeColor="background1" w:themeShade="BF"/>
              <w:right w:val="nil"/>
            </w:tcBorders>
            <w:shd w:val="clear" w:color="000000" w:fill="FFFFFF"/>
            <w:noWrap/>
            <w:vAlign w:val="center"/>
            <w:hideMark/>
          </w:tcPr>
          <w:p w14:paraId="6FD67FD5" w14:textId="3744D11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single" w:sz="2" w:space="0" w:color="BFBFBF" w:themeColor="background1" w:themeShade="BF"/>
              <w:right w:val="nil"/>
            </w:tcBorders>
            <w:shd w:val="clear" w:color="000000" w:fill="FFFFFF"/>
            <w:noWrap/>
            <w:vAlign w:val="center"/>
            <w:hideMark/>
          </w:tcPr>
          <w:p w14:paraId="12F30C7C" w14:textId="1CDF9CC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51.4</w:t>
            </w:r>
          </w:p>
        </w:tc>
        <w:tc>
          <w:tcPr>
            <w:tcW w:w="398" w:type="dxa"/>
            <w:tcBorders>
              <w:top w:val="nil"/>
              <w:left w:val="nil"/>
              <w:bottom w:val="single" w:sz="2" w:space="0" w:color="BFBFBF" w:themeColor="background1" w:themeShade="BF"/>
              <w:right w:val="nil"/>
            </w:tcBorders>
            <w:shd w:val="clear" w:color="000000" w:fill="FFFFFF"/>
            <w:noWrap/>
            <w:vAlign w:val="center"/>
            <w:hideMark/>
          </w:tcPr>
          <w:p w14:paraId="1132BF80" w14:textId="0B699E1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58.5</w:t>
            </w:r>
          </w:p>
        </w:tc>
        <w:tc>
          <w:tcPr>
            <w:tcW w:w="472" w:type="dxa"/>
            <w:tcBorders>
              <w:top w:val="nil"/>
              <w:left w:val="nil"/>
              <w:bottom w:val="single" w:sz="2" w:space="0" w:color="BFBFBF" w:themeColor="background1" w:themeShade="BF"/>
              <w:right w:val="nil"/>
            </w:tcBorders>
            <w:shd w:val="clear" w:color="000000" w:fill="FFFFFF"/>
            <w:noWrap/>
            <w:vAlign w:val="center"/>
            <w:hideMark/>
          </w:tcPr>
          <w:p w14:paraId="62E94BCB" w14:textId="1C033BD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0.22</w:t>
            </w:r>
          </w:p>
        </w:tc>
        <w:tc>
          <w:tcPr>
            <w:tcW w:w="218" w:type="dxa"/>
            <w:tcBorders>
              <w:top w:val="nil"/>
              <w:left w:val="nil"/>
              <w:bottom w:val="single" w:sz="2" w:space="0" w:color="BFBFBF" w:themeColor="background1" w:themeShade="BF"/>
              <w:right w:val="nil"/>
            </w:tcBorders>
            <w:shd w:val="clear" w:color="000000" w:fill="FFFFFF"/>
            <w:noWrap/>
            <w:vAlign w:val="center"/>
            <w:hideMark/>
          </w:tcPr>
          <w:p w14:paraId="2B0D90BA" w14:textId="7AE7962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single" w:sz="2" w:space="0" w:color="BFBFBF" w:themeColor="background1" w:themeShade="BF"/>
              <w:right w:val="nil"/>
            </w:tcBorders>
            <w:shd w:val="clear" w:color="000000" w:fill="FFFFFF"/>
            <w:noWrap/>
            <w:vAlign w:val="center"/>
            <w:hideMark/>
          </w:tcPr>
          <w:p w14:paraId="4275EB37" w14:textId="327C3E1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single" w:sz="2" w:space="0" w:color="BFBFBF" w:themeColor="background1" w:themeShade="BF"/>
              <w:right w:val="nil"/>
            </w:tcBorders>
            <w:shd w:val="clear" w:color="000000" w:fill="FFFFFF"/>
            <w:noWrap/>
            <w:vAlign w:val="center"/>
            <w:hideMark/>
          </w:tcPr>
          <w:p w14:paraId="40CD66EF" w14:textId="1CBFF08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0.189</w:t>
            </w:r>
          </w:p>
        </w:tc>
        <w:tc>
          <w:tcPr>
            <w:tcW w:w="522" w:type="dxa"/>
            <w:tcBorders>
              <w:top w:val="nil"/>
              <w:left w:val="nil"/>
              <w:bottom w:val="single" w:sz="2" w:space="0" w:color="BFBFBF" w:themeColor="background1" w:themeShade="BF"/>
              <w:right w:val="nil"/>
            </w:tcBorders>
            <w:shd w:val="clear" w:color="000000" w:fill="FFFFFF"/>
            <w:noWrap/>
            <w:vAlign w:val="center"/>
            <w:hideMark/>
          </w:tcPr>
          <w:p w14:paraId="22F2C361" w14:textId="60211F3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0.139</w:t>
            </w:r>
          </w:p>
        </w:tc>
        <w:tc>
          <w:tcPr>
            <w:tcW w:w="586" w:type="dxa"/>
            <w:tcBorders>
              <w:top w:val="nil"/>
              <w:left w:val="nil"/>
              <w:bottom w:val="single" w:sz="2" w:space="0" w:color="BFBFBF" w:themeColor="background1" w:themeShade="BF"/>
              <w:right w:val="nil"/>
            </w:tcBorders>
            <w:shd w:val="clear" w:color="000000" w:fill="FFFFFF"/>
            <w:noWrap/>
            <w:vAlign w:val="center"/>
            <w:hideMark/>
          </w:tcPr>
          <w:p w14:paraId="563E30EF" w14:textId="7CA60BC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-0.007</w:t>
            </w:r>
          </w:p>
        </w:tc>
        <w:tc>
          <w:tcPr>
            <w:tcW w:w="242" w:type="dxa"/>
            <w:tcBorders>
              <w:top w:val="nil"/>
              <w:left w:val="nil"/>
              <w:bottom w:val="single" w:sz="2" w:space="0" w:color="BFBFBF" w:themeColor="background1" w:themeShade="BF"/>
              <w:right w:val="nil"/>
            </w:tcBorders>
            <w:shd w:val="clear" w:color="000000" w:fill="FFFFFF"/>
            <w:noWrap/>
            <w:vAlign w:val="center"/>
            <w:hideMark/>
          </w:tcPr>
          <w:p w14:paraId="2AE832B8" w14:textId="7C74DC9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single" w:sz="2" w:space="0" w:color="BFBFBF" w:themeColor="background1" w:themeShade="BF"/>
              <w:right w:val="nil"/>
            </w:tcBorders>
            <w:shd w:val="clear" w:color="000000" w:fill="FFFFFF"/>
            <w:noWrap/>
            <w:vAlign w:val="center"/>
            <w:hideMark/>
          </w:tcPr>
          <w:p w14:paraId="28EE73EB" w14:textId="7B51530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single" w:sz="2" w:space="0" w:color="BFBFBF" w:themeColor="background1" w:themeShade="BF"/>
              <w:right w:val="nil"/>
            </w:tcBorders>
            <w:shd w:val="clear" w:color="000000" w:fill="FFFFFF"/>
            <w:noWrap/>
            <w:vAlign w:val="center"/>
            <w:hideMark/>
          </w:tcPr>
          <w:p w14:paraId="5EE1C540" w14:textId="7420EE9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38.0</w:t>
            </w:r>
          </w:p>
        </w:tc>
        <w:tc>
          <w:tcPr>
            <w:tcW w:w="418" w:type="dxa"/>
            <w:tcBorders>
              <w:top w:val="nil"/>
              <w:left w:val="nil"/>
              <w:bottom w:val="single" w:sz="2" w:space="0" w:color="BFBFBF" w:themeColor="background1" w:themeShade="BF"/>
              <w:right w:val="nil"/>
            </w:tcBorders>
            <w:shd w:val="clear" w:color="000000" w:fill="FFFFFF"/>
            <w:noWrap/>
            <w:vAlign w:val="center"/>
            <w:hideMark/>
          </w:tcPr>
          <w:p w14:paraId="16592203" w14:textId="553A355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29.2</w:t>
            </w:r>
          </w:p>
        </w:tc>
        <w:tc>
          <w:tcPr>
            <w:tcW w:w="559" w:type="dxa"/>
            <w:tcBorders>
              <w:top w:val="nil"/>
              <w:left w:val="nil"/>
              <w:bottom w:val="single" w:sz="2" w:space="0" w:color="BFBFBF" w:themeColor="background1" w:themeShade="BF"/>
              <w:right w:val="nil"/>
            </w:tcBorders>
            <w:shd w:val="clear" w:color="000000" w:fill="FFFFFF"/>
            <w:noWrap/>
            <w:vAlign w:val="center"/>
            <w:hideMark/>
          </w:tcPr>
          <w:p w14:paraId="747A86EE" w14:textId="5A5FA6C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-1.3</w:t>
            </w:r>
          </w:p>
        </w:tc>
        <w:tc>
          <w:tcPr>
            <w:tcW w:w="215" w:type="dxa"/>
            <w:tcBorders>
              <w:top w:val="nil"/>
              <w:left w:val="nil"/>
              <w:bottom w:val="single" w:sz="2" w:space="0" w:color="BFBFBF" w:themeColor="background1" w:themeShade="BF"/>
              <w:right w:val="nil"/>
            </w:tcBorders>
            <w:shd w:val="clear" w:color="000000" w:fill="FFFFFF"/>
            <w:noWrap/>
            <w:vAlign w:val="center"/>
            <w:hideMark/>
          </w:tcPr>
          <w:p w14:paraId="1B97615C" w14:textId="1D67F99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single" w:sz="2" w:space="0" w:color="BFBFBF" w:themeColor="background1" w:themeShade="BF"/>
              <w:right w:val="nil"/>
            </w:tcBorders>
            <w:shd w:val="clear" w:color="000000" w:fill="FFFFFF"/>
            <w:noWrap/>
            <w:vAlign w:val="center"/>
            <w:hideMark/>
          </w:tcPr>
          <w:p w14:paraId="197EB481" w14:textId="5DA0DA2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single" w:sz="2" w:space="0" w:color="BFBFBF" w:themeColor="background1" w:themeShade="BF"/>
              <w:right w:val="nil"/>
            </w:tcBorders>
            <w:shd w:val="clear" w:color="000000" w:fill="FFFFFF"/>
            <w:vAlign w:val="center"/>
          </w:tcPr>
          <w:p w14:paraId="2CDF878A" w14:textId="53DD0E5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single" w:sz="2" w:space="0" w:color="BFBFBF" w:themeColor="background1" w:themeShade="BF"/>
              <w:right w:val="nil"/>
            </w:tcBorders>
            <w:shd w:val="clear" w:color="000000" w:fill="FFFFFF"/>
            <w:vAlign w:val="center"/>
          </w:tcPr>
          <w:p w14:paraId="165F8856" w14:textId="78463CEA"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single" w:sz="2" w:space="0" w:color="BFBFBF" w:themeColor="background1" w:themeShade="BF"/>
              <w:right w:val="nil"/>
            </w:tcBorders>
            <w:shd w:val="clear" w:color="000000" w:fill="FFFFFF"/>
            <w:noWrap/>
            <w:vAlign w:val="center"/>
            <w:hideMark/>
          </w:tcPr>
          <w:p w14:paraId="69FDFE7E" w14:textId="2A73FE8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single" w:sz="2" w:space="0" w:color="BFBFBF" w:themeColor="background1" w:themeShade="BF"/>
              <w:right w:val="nil"/>
            </w:tcBorders>
            <w:shd w:val="clear" w:color="000000" w:fill="FFFFFF"/>
            <w:noWrap/>
            <w:vAlign w:val="center"/>
            <w:hideMark/>
          </w:tcPr>
          <w:p w14:paraId="50190AE7" w14:textId="4ECDB47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single" w:sz="2" w:space="0" w:color="BFBFBF" w:themeColor="background1" w:themeShade="BF"/>
              <w:right w:val="nil"/>
            </w:tcBorders>
            <w:shd w:val="clear" w:color="000000" w:fill="FFFFFF"/>
            <w:noWrap/>
            <w:vAlign w:val="center"/>
            <w:hideMark/>
          </w:tcPr>
          <w:p w14:paraId="6BC425AB" w14:textId="2AE3AE2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217F3913" w14:textId="77777777" w:rsidTr="009C71A7">
        <w:trPr>
          <w:gridAfter w:val="1"/>
          <w:wAfter w:w="45" w:type="dxa"/>
          <w:trHeight w:val="161"/>
          <w:jc w:val="center"/>
        </w:trPr>
        <w:tc>
          <w:tcPr>
            <w:tcW w:w="1804" w:type="dxa"/>
            <w:tcBorders>
              <w:top w:val="single" w:sz="2" w:space="0" w:color="BFBFBF" w:themeColor="background1" w:themeShade="BF"/>
              <w:left w:val="nil"/>
              <w:bottom w:val="nil"/>
              <w:right w:val="nil"/>
            </w:tcBorders>
            <w:shd w:val="clear" w:color="000000" w:fill="FFFFFF"/>
            <w:noWrap/>
            <w:vAlign w:val="center"/>
            <w:hideMark/>
          </w:tcPr>
          <w:p w14:paraId="394AC4E3" w14:textId="59503E3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Cambodia</w:t>
            </w:r>
          </w:p>
        </w:tc>
        <w:tc>
          <w:tcPr>
            <w:tcW w:w="628" w:type="dxa"/>
            <w:tcBorders>
              <w:top w:val="single" w:sz="2" w:space="0" w:color="BFBFBF" w:themeColor="background1" w:themeShade="BF"/>
              <w:left w:val="nil"/>
              <w:bottom w:val="nil"/>
              <w:right w:val="nil"/>
            </w:tcBorders>
            <w:shd w:val="clear" w:color="000000" w:fill="FFFFFF"/>
            <w:noWrap/>
            <w:vAlign w:val="center"/>
            <w:hideMark/>
          </w:tcPr>
          <w:p w14:paraId="046FFC81" w14:textId="380E190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EAP</w:t>
            </w:r>
          </w:p>
        </w:tc>
        <w:tc>
          <w:tcPr>
            <w:tcW w:w="687" w:type="dxa"/>
            <w:tcBorders>
              <w:top w:val="single" w:sz="2" w:space="0" w:color="BFBFBF" w:themeColor="background1" w:themeShade="BF"/>
              <w:left w:val="nil"/>
              <w:bottom w:val="nil"/>
              <w:right w:val="nil"/>
            </w:tcBorders>
            <w:shd w:val="clear" w:color="000000" w:fill="FFFFFF"/>
            <w:noWrap/>
            <w:vAlign w:val="center"/>
            <w:hideMark/>
          </w:tcPr>
          <w:p w14:paraId="573691A4" w14:textId="0B4F7B4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single" w:sz="2" w:space="0" w:color="BFBFBF" w:themeColor="background1" w:themeShade="BF"/>
              <w:left w:val="nil"/>
              <w:bottom w:val="nil"/>
              <w:right w:val="nil"/>
            </w:tcBorders>
            <w:shd w:val="clear" w:color="000000" w:fill="FFFFFF"/>
            <w:noWrap/>
            <w:vAlign w:val="center"/>
            <w:hideMark/>
          </w:tcPr>
          <w:p w14:paraId="637E23EE" w14:textId="4AE0FEE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single" w:sz="2" w:space="0" w:color="BFBFBF" w:themeColor="background1" w:themeShade="BF"/>
              <w:left w:val="nil"/>
              <w:bottom w:val="nil"/>
              <w:right w:val="nil"/>
            </w:tcBorders>
            <w:shd w:val="clear" w:color="000000" w:fill="FFFFFF"/>
            <w:noWrap/>
            <w:vAlign w:val="center"/>
            <w:hideMark/>
          </w:tcPr>
          <w:p w14:paraId="79355C1E" w14:textId="7A0727F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single" w:sz="2" w:space="0" w:color="BFBFBF" w:themeColor="background1" w:themeShade="BF"/>
              <w:left w:val="nil"/>
              <w:bottom w:val="nil"/>
              <w:right w:val="nil"/>
            </w:tcBorders>
            <w:shd w:val="clear" w:color="000000" w:fill="FFFFFF"/>
            <w:noWrap/>
            <w:vAlign w:val="center"/>
            <w:hideMark/>
          </w:tcPr>
          <w:p w14:paraId="0F1BD201" w14:textId="450F3F7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49.5</w:t>
            </w:r>
          </w:p>
        </w:tc>
        <w:tc>
          <w:tcPr>
            <w:tcW w:w="398" w:type="dxa"/>
            <w:tcBorders>
              <w:top w:val="single" w:sz="2" w:space="0" w:color="BFBFBF" w:themeColor="background1" w:themeShade="BF"/>
              <w:left w:val="nil"/>
              <w:bottom w:val="nil"/>
              <w:right w:val="nil"/>
            </w:tcBorders>
            <w:shd w:val="clear" w:color="000000" w:fill="FFFFFF"/>
            <w:noWrap/>
            <w:vAlign w:val="center"/>
            <w:hideMark/>
          </w:tcPr>
          <w:p w14:paraId="39542171" w14:textId="12D525F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55.6</w:t>
            </w:r>
          </w:p>
        </w:tc>
        <w:tc>
          <w:tcPr>
            <w:tcW w:w="472" w:type="dxa"/>
            <w:tcBorders>
              <w:top w:val="single" w:sz="2" w:space="0" w:color="BFBFBF" w:themeColor="background1" w:themeShade="BF"/>
              <w:left w:val="nil"/>
              <w:bottom w:val="nil"/>
              <w:right w:val="nil"/>
            </w:tcBorders>
            <w:shd w:val="clear" w:color="000000" w:fill="FFFFFF"/>
            <w:noWrap/>
            <w:vAlign w:val="center"/>
            <w:hideMark/>
          </w:tcPr>
          <w:p w14:paraId="6B93C4EA" w14:textId="019691D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0.26</w:t>
            </w:r>
          </w:p>
        </w:tc>
        <w:tc>
          <w:tcPr>
            <w:tcW w:w="218" w:type="dxa"/>
            <w:tcBorders>
              <w:top w:val="single" w:sz="2" w:space="0" w:color="BFBFBF" w:themeColor="background1" w:themeShade="BF"/>
              <w:left w:val="nil"/>
              <w:bottom w:val="nil"/>
              <w:right w:val="nil"/>
            </w:tcBorders>
            <w:shd w:val="clear" w:color="000000" w:fill="FFFFFF"/>
            <w:noWrap/>
            <w:vAlign w:val="center"/>
            <w:hideMark/>
          </w:tcPr>
          <w:p w14:paraId="1EF62F2F" w14:textId="62446C0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single" w:sz="2" w:space="0" w:color="BFBFBF" w:themeColor="background1" w:themeShade="BF"/>
              <w:left w:val="nil"/>
              <w:bottom w:val="nil"/>
              <w:right w:val="nil"/>
            </w:tcBorders>
            <w:shd w:val="clear" w:color="000000" w:fill="FFFFFF"/>
            <w:noWrap/>
            <w:vAlign w:val="center"/>
            <w:hideMark/>
          </w:tcPr>
          <w:p w14:paraId="657CE062" w14:textId="55B8A2C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single" w:sz="2" w:space="0" w:color="BFBFBF" w:themeColor="background1" w:themeShade="BF"/>
              <w:left w:val="nil"/>
              <w:bottom w:val="nil"/>
              <w:right w:val="nil"/>
            </w:tcBorders>
            <w:shd w:val="clear" w:color="000000" w:fill="FFFFFF"/>
            <w:noWrap/>
            <w:vAlign w:val="center"/>
            <w:hideMark/>
          </w:tcPr>
          <w:p w14:paraId="02B9064B" w14:textId="46F142F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0.228</w:t>
            </w:r>
          </w:p>
        </w:tc>
        <w:tc>
          <w:tcPr>
            <w:tcW w:w="522" w:type="dxa"/>
            <w:tcBorders>
              <w:top w:val="single" w:sz="2" w:space="0" w:color="BFBFBF" w:themeColor="background1" w:themeShade="BF"/>
              <w:left w:val="nil"/>
              <w:bottom w:val="nil"/>
              <w:right w:val="nil"/>
            </w:tcBorders>
            <w:shd w:val="clear" w:color="000000" w:fill="FFFFFF"/>
            <w:noWrap/>
            <w:vAlign w:val="center"/>
            <w:hideMark/>
          </w:tcPr>
          <w:p w14:paraId="0F3313EF" w14:textId="6A7566F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0.170</w:t>
            </w:r>
          </w:p>
        </w:tc>
        <w:tc>
          <w:tcPr>
            <w:tcW w:w="586" w:type="dxa"/>
            <w:tcBorders>
              <w:top w:val="single" w:sz="2" w:space="0" w:color="BFBFBF" w:themeColor="background1" w:themeShade="BF"/>
              <w:left w:val="nil"/>
              <w:bottom w:val="nil"/>
              <w:right w:val="nil"/>
            </w:tcBorders>
            <w:shd w:val="clear" w:color="000000" w:fill="FFFFFF"/>
            <w:noWrap/>
            <w:vAlign w:val="center"/>
            <w:hideMark/>
          </w:tcPr>
          <w:p w14:paraId="35908381" w14:textId="236B558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-0.014</w:t>
            </w:r>
          </w:p>
        </w:tc>
        <w:tc>
          <w:tcPr>
            <w:tcW w:w="242" w:type="dxa"/>
            <w:tcBorders>
              <w:top w:val="single" w:sz="2" w:space="0" w:color="BFBFBF" w:themeColor="background1" w:themeShade="BF"/>
              <w:left w:val="nil"/>
              <w:bottom w:val="nil"/>
              <w:right w:val="nil"/>
            </w:tcBorders>
            <w:shd w:val="clear" w:color="000000" w:fill="FFFFFF"/>
            <w:noWrap/>
            <w:vAlign w:val="center"/>
            <w:hideMark/>
          </w:tcPr>
          <w:p w14:paraId="0411C7E1" w14:textId="6E0869B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single" w:sz="2" w:space="0" w:color="BFBFBF" w:themeColor="background1" w:themeShade="BF"/>
              <w:left w:val="nil"/>
              <w:bottom w:val="nil"/>
              <w:right w:val="nil"/>
            </w:tcBorders>
            <w:shd w:val="clear" w:color="000000" w:fill="FFFFFF"/>
            <w:noWrap/>
            <w:vAlign w:val="center"/>
            <w:hideMark/>
          </w:tcPr>
          <w:p w14:paraId="392DB850" w14:textId="7291D58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single" w:sz="2" w:space="0" w:color="BFBFBF" w:themeColor="background1" w:themeShade="BF"/>
              <w:left w:val="nil"/>
              <w:bottom w:val="nil"/>
              <w:right w:val="nil"/>
            </w:tcBorders>
            <w:shd w:val="clear" w:color="000000" w:fill="FFFFFF"/>
            <w:noWrap/>
            <w:vAlign w:val="center"/>
            <w:hideMark/>
          </w:tcPr>
          <w:p w14:paraId="2A04AA08" w14:textId="583F90F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47.7</w:t>
            </w:r>
          </w:p>
        </w:tc>
        <w:tc>
          <w:tcPr>
            <w:tcW w:w="418" w:type="dxa"/>
            <w:tcBorders>
              <w:top w:val="single" w:sz="2" w:space="0" w:color="BFBFBF" w:themeColor="background1" w:themeShade="BF"/>
              <w:left w:val="nil"/>
              <w:bottom w:val="nil"/>
              <w:right w:val="nil"/>
            </w:tcBorders>
            <w:shd w:val="clear" w:color="000000" w:fill="FFFFFF"/>
            <w:noWrap/>
            <w:vAlign w:val="center"/>
            <w:hideMark/>
          </w:tcPr>
          <w:p w14:paraId="0FFBCE00" w14:textId="150AAFB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37.2</w:t>
            </w:r>
          </w:p>
        </w:tc>
        <w:tc>
          <w:tcPr>
            <w:tcW w:w="559" w:type="dxa"/>
            <w:tcBorders>
              <w:top w:val="single" w:sz="2" w:space="0" w:color="BFBFBF" w:themeColor="background1" w:themeShade="BF"/>
              <w:left w:val="nil"/>
              <w:bottom w:val="nil"/>
              <w:right w:val="nil"/>
            </w:tcBorders>
            <w:shd w:val="clear" w:color="000000" w:fill="FFFFFF"/>
            <w:noWrap/>
            <w:vAlign w:val="center"/>
            <w:hideMark/>
          </w:tcPr>
          <w:p w14:paraId="4A1A885A" w14:textId="444BA1E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-2.6</w:t>
            </w:r>
          </w:p>
        </w:tc>
        <w:tc>
          <w:tcPr>
            <w:tcW w:w="215" w:type="dxa"/>
            <w:tcBorders>
              <w:top w:val="single" w:sz="2" w:space="0" w:color="BFBFBF" w:themeColor="background1" w:themeShade="BF"/>
              <w:left w:val="nil"/>
              <w:bottom w:val="nil"/>
              <w:right w:val="nil"/>
            </w:tcBorders>
            <w:shd w:val="clear" w:color="000000" w:fill="FFFFFF"/>
            <w:noWrap/>
            <w:vAlign w:val="center"/>
            <w:hideMark/>
          </w:tcPr>
          <w:p w14:paraId="76EDC0EE" w14:textId="1EC3007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single" w:sz="2" w:space="0" w:color="BFBFBF" w:themeColor="background1" w:themeShade="BF"/>
              <w:left w:val="nil"/>
              <w:bottom w:val="nil"/>
              <w:right w:val="nil"/>
            </w:tcBorders>
            <w:shd w:val="clear" w:color="000000" w:fill="FFFFFF"/>
            <w:noWrap/>
            <w:vAlign w:val="center"/>
            <w:hideMark/>
          </w:tcPr>
          <w:p w14:paraId="1A0F5B4E" w14:textId="0499C1A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single" w:sz="2" w:space="0" w:color="BFBFBF" w:themeColor="background1" w:themeShade="BF"/>
              <w:left w:val="nil"/>
              <w:bottom w:val="nil"/>
              <w:right w:val="nil"/>
            </w:tcBorders>
            <w:shd w:val="clear" w:color="000000" w:fill="FFFFFF"/>
            <w:vAlign w:val="center"/>
          </w:tcPr>
          <w:p w14:paraId="5A2E8817" w14:textId="21F140E3"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single" w:sz="2" w:space="0" w:color="BFBFBF" w:themeColor="background1" w:themeShade="BF"/>
              <w:left w:val="nil"/>
              <w:bottom w:val="nil"/>
              <w:right w:val="nil"/>
            </w:tcBorders>
            <w:shd w:val="clear" w:color="000000" w:fill="FFFFFF"/>
            <w:vAlign w:val="center"/>
          </w:tcPr>
          <w:p w14:paraId="4627C281" w14:textId="6DFE7EB6"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single" w:sz="2" w:space="0" w:color="BFBFBF" w:themeColor="background1" w:themeShade="BF"/>
              <w:left w:val="nil"/>
              <w:bottom w:val="nil"/>
              <w:right w:val="nil"/>
            </w:tcBorders>
            <w:shd w:val="clear" w:color="000000" w:fill="FFFFFF"/>
            <w:noWrap/>
            <w:vAlign w:val="center"/>
            <w:hideMark/>
          </w:tcPr>
          <w:p w14:paraId="7E5DBB22" w14:textId="31AB3D8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single" w:sz="2" w:space="0" w:color="BFBFBF" w:themeColor="background1" w:themeShade="BF"/>
              <w:left w:val="nil"/>
              <w:bottom w:val="nil"/>
              <w:right w:val="nil"/>
            </w:tcBorders>
            <w:shd w:val="clear" w:color="000000" w:fill="FFFFFF"/>
            <w:noWrap/>
            <w:vAlign w:val="center"/>
            <w:hideMark/>
          </w:tcPr>
          <w:p w14:paraId="6CE0F33F" w14:textId="2A28919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single" w:sz="2" w:space="0" w:color="BFBFBF" w:themeColor="background1" w:themeShade="BF"/>
              <w:left w:val="nil"/>
              <w:bottom w:val="nil"/>
              <w:right w:val="nil"/>
            </w:tcBorders>
            <w:shd w:val="clear" w:color="000000" w:fill="FFFFFF"/>
            <w:noWrap/>
            <w:vAlign w:val="center"/>
            <w:hideMark/>
          </w:tcPr>
          <w:p w14:paraId="0CE0A74F" w14:textId="5D76B01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3BC11A36"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28BD4A4C" w14:textId="0F89F3D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China</w:t>
            </w:r>
          </w:p>
        </w:tc>
        <w:tc>
          <w:tcPr>
            <w:tcW w:w="628" w:type="dxa"/>
            <w:tcBorders>
              <w:top w:val="nil"/>
              <w:left w:val="nil"/>
              <w:bottom w:val="nil"/>
              <w:right w:val="nil"/>
            </w:tcBorders>
            <w:shd w:val="clear" w:color="000000" w:fill="FFFFFF"/>
            <w:noWrap/>
            <w:vAlign w:val="center"/>
            <w:hideMark/>
          </w:tcPr>
          <w:p w14:paraId="00D80886" w14:textId="08001D3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EAP</w:t>
            </w:r>
          </w:p>
        </w:tc>
        <w:tc>
          <w:tcPr>
            <w:tcW w:w="687" w:type="dxa"/>
            <w:tcBorders>
              <w:top w:val="nil"/>
              <w:left w:val="nil"/>
              <w:bottom w:val="nil"/>
              <w:right w:val="nil"/>
            </w:tcBorders>
            <w:shd w:val="clear" w:color="000000" w:fill="FFFFFF"/>
            <w:noWrap/>
            <w:vAlign w:val="center"/>
            <w:hideMark/>
          </w:tcPr>
          <w:p w14:paraId="7ACBB805" w14:textId="186B342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745F929F" w14:textId="620DC40D"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hideMark/>
          </w:tcPr>
          <w:p w14:paraId="1188DE6B" w14:textId="06DCC88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4AC95DB3" w14:textId="4F082CA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71.3</w:t>
            </w:r>
          </w:p>
        </w:tc>
        <w:tc>
          <w:tcPr>
            <w:tcW w:w="398" w:type="dxa"/>
            <w:tcBorders>
              <w:top w:val="nil"/>
              <w:left w:val="nil"/>
              <w:bottom w:val="nil"/>
              <w:right w:val="nil"/>
            </w:tcBorders>
            <w:shd w:val="clear" w:color="000000" w:fill="FFFFFF"/>
            <w:noWrap/>
            <w:vAlign w:val="center"/>
            <w:hideMark/>
          </w:tcPr>
          <w:p w14:paraId="2A1C8A06" w14:textId="73D4D0F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77.1</w:t>
            </w:r>
          </w:p>
        </w:tc>
        <w:tc>
          <w:tcPr>
            <w:tcW w:w="472" w:type="dxa"/>
            <w:tcBorders>
              <w:top w:val="nil"/>
              <w:left w:val="nil"/>
              <w:bottom w:val="nil"/>
              <w:right w:val="nil"/>
            </w:tcBorders>
            <w:shd w:val="clear" w:color="000000" w:fill="FFFFFF"/>
            <w:noWrap/>
            <w:vAlign w:val="center"/>
            <w:hideMark/>
          </w:tcPr>
          <w:p w14:paraId="23E7D489" w14:textId="4145ABC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0.48</w:t>
            </w:r>
          </w:p>
        </w:tc>
        <w:tc>
          <w:tcPr>
            <w:tcW w:w="218" w:type="dxa"/>
            <w:tcBorders>
              <w:top w:val="nil"/>
              <w:left w:val="nil"/>
              <w:bottom w:val="nil"/>
              <w:right w:val="nil"/>
            </w:tcBorders>
            <w:shd w:val="clear" w:color="000000" w:fill="FFFFFF"/>
            <w:noWrap/>
            <w:vAlign w:val="center"/>
            <w:hideMark/>
          </w:tcPr>
          <w:p w14:paraId="0FD142C5" w14:textId="7AB7A14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9FB3F7A" w14:textId="7335DC0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66BF2933" w14:textId="500F54F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0.041</w:t>
            </w:r>
          </w:p>
        </w:tc>
        <w:tc>
          <w:tcPr>
            <w:tcW w:w="522" w:type="dxa"/>
            <w:tcBorders>
              <w:top w:val="nil"/>
              <w:left w:val="nil"/>
              <w:bottom w:val="nil"/>
              <w:right w:val="nil"/>
            </w:tcBorders>
            <w:shd w:val="clear" w:color="000000" w:fill="FFFFFF"/>
            <w:noWrap/>
            <w:vAlign w:val="center"/>
            <w:hideMark/>
          </w:tcPr>
          <w:p w14:paraId="4E9C695C" w14:textId="27CDD98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0.018</w:t>
            </w:r>
          </w:p>
        </w:tc>
        <w:tc>
          <w:tcPr>
            <w:tcW w:w="586" w:type="dxa"/>
            <w:tcBorders>
              <w:top w:val="nil"/>
              <w:left w:val="nil"/>
              <w:bottom w:val="nil"/>
              <w:right w:val="nil"/>
            </w:tcBorders>
            <w:shd w:val="clear" w:color="000000" w:fill="FFFFFF"/>
            <w:noWrap/>
            <w:vAlign w:val="center"/>
            <w:hideMark/>
          </w:tcPr>
          <w:p w14:paraId="6182D479" w14:textId="06F5849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-0.006</w:t>
            </w:r>
          </w:p>
        </w:tc>
        <w:tc>
          <w:tcPr>
            <w:tcW w:w="242" w:type="dxa"/>
            <w:tcBorders>
              <w:top w:val="nil"/>
              <w:left w:val="nil"/>
              <w:bottom w:val="nil"/>
              <w:right w:val="nil"/>
            </w:tcBorders>
            <w:shd w:val="clear" w:color="000000" w:fill="FFFFFF"/>
            <w:noWrap/>
            <w:vAlign w:val="center"/>
            <w:hideMark/>
          </w:tcPr>
          <w:p w14:paraId="731E0EEE" w14:textId="72989AB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32FACA8" w14:textId="12027D4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36FF8DF6" w14:textId="4CE3512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9.5</w:t>
            </w:r>
          </w:p>
        </w:tc>
        <w:tc>
          <w:tcPr>
            <w:tcW w:w="418" w:type="dxa"/>
            <w:tcBorders>
              <w:top w:val="nil"/>
              <w:left w:val="nil"/>
              <w:bottom w:val="nil"/>
              <w:right w:val="nil"/>
            </w:tcBorders>
            <w:shd w:val="clear" w:color="000000" w:fill="FFFFFF"/>
            <w:noWrap/>
            <w:vAlign w:val="center"/>
            <w:hideMark/>
          </w:tcPr>
          <w:p w14:paraId="04F5E38C" w14:textId="623EC62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4.4</w:t>
            </w:r>
          </w:p>
        </w:tc>
        <w:tc>
          <w:tcPr>
            <w:tcW w:w="559" w:type="dxa"/>
            <w:tcBorders>
              <w:top w:val="nil"/>
              <w:left w:val="nil"/>
              <w:bottom w:val="nil"/>
              <w:right w:val="nil"/>
            </w:tcBorders>
            <w:shd w:val="clear" w:color="000000" w:fill="FFFFFF"/>
            <w:noWrap/>
            <w:vAlign w:val="center"/>
            <w:hideMark/>
          </w:tcPr>
          <w:p w14:paraId="682728C8" w14:textId="6A84F7E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-1.3</w:t>
            </w:r>
          </w:p>
        </w:tc>
        <w:tc>
          <w:tcPr>
            <w:tcW w:w="215" w:type="dxa"/>
            <w:tcBorders>
              <w:top w:val="nil"/>
              <w:left w:val="nil"/>
              <w:bottom w:val="nil"/>
              <w:right w:val="nil"/>
            </w:tcBorders>
            <w:shd w:val="clear" w:color="000000" w:fill="FFFFFF"/>
            <w:noWrap/>
            <w:vAlign w:val="center"/>
            <w:hideMark/>
          </w:tcPr>
          <w:p w14:paraId="41545FF7" w14:textId="757233B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5CF2625E" w14:textId="6810126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59B48F9B" w14:textId="5A6EAD80"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2013</w:t>
            </w:r>
          </w:p>
        </w:tc>
        <w:tc>
          <w:tcPr>
            <w:tcW w:w="456" w:type="dxa"/>
            <w:tcBorders>
              <w:top w:val="nil"/>
              <w:left w:val="nil"/>
              <w:bottom w:val="nil"/>
              <w:right w:val="nil"/>
            </w:tcBorders>
            <w:shd w:val="clear" w:color="000000" w:fill="FFFFFF"/>
            <w:vAlign w:val="center"/>
          </w:tcPr>
          <w:p w14:paraId="7EF616E1" w14:textId="0054FABD"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2016</w:t>
            </w:r>
          </w:p>
        </w:tc>
        <w:tc>
          <w:tcPr>
            <w:tcW w:w="409" w:type="dxa"/>
            <w:tcBorders>
              <w:top w:val="nil"/>
              <w:left w:val="nil"/>
              <w:bottom w:val="nil"/>
              <w:right w:val="nil"/>
            </w:tcBorders>
            <w:shd w:val="clear" w:color="000000" w:fill="FFFFFF"/>
            <w:noWrap/>
            <w:vAlign w:val="center"/>
            <w:hideMark/>
          </w:tcPr>
          <w:p w14:paraId="41D8B351" w14:textId="1552A67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7.1</w:t>
            </w:r>
          </w:p>
        </w:tc>
        <w:tc>
          <w:tcPr>
            <w:tcW w:w="423" w:type="dxa"/>
            <w:tcBorders>
              <w:top w:val="nil"/>
              <w:left w:val="nil"/>
              <w:bottom w:val="nil"/>
              <w:right w:val="nil"/>
            </w:tcBorders>
            <w:shd w:val="clear" w:color="000000" w:fill="FFFFFF"/>
            <w:noWrap/>
            <w:vAlign w:val="center"/>
            <w:hideMark/>
          </w:tcPr>
          <w:p w14:paraId="316414C0" w14:textId="0735668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8.4</w:t>
            </w:r>
          </w:p>
        </w:tc>
        <w:tc>
          <w:tcPr>
            <w:tcW w:w="346" w:type="dxa"/>
            <w:tcBorders>
              <w:top w:val="nil"/>
              <w:left w:val="nil"/>
              <w:bottom w:val="nil"/>
              <w:right w:val="nil"/>
            </w:tcBorders>
            <w:shd w:val="clear" w:color="000000" w:fill="FFFFFF"/>
            <w:noWrap/>
            <w:vAlign w:val="center"/>
            <w:hideMark/>
          </w:tcPr>
          <w:p w14:paraId="677CD9EC" w14:textId="5E48D3E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1.3</w:t>
            </w:r>
          </w:p>
        </w:tc>
      </w:tr>
      <w:tr w:rsidR="009C71A7" w:rsidRPr="009C71A7" w14:paraId="3EFA44E2"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7A175D89" w14:textId="6EB1052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Indonesia</w:t>
            </w:r>
          </w:p>
        </w:tc>
        <w:tc>
          <w:tcPr>
            <w:tcW w:w="628" w:type="dxa"/>
            <w:tcBorders>
              <w:top w:val="nil"/>
              <w:left w:val="nil"/>
              <w:bottom w:val="nil"/>
              <w:right w:val="nil"/>
            </w:tcBorders>
            <w:shd w:val="clear" w:color="000000" w:fill="FFFFFF"/>
            <w:noWrap/>
            <w:vAlign w:val="center"/>
            <w:hideMark/>
          </w:tcPr>
          <w:p w14:paraId="6D6C3B64" w14:textId="1757524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EAP</w:t>
            </w:r>
          </w:p>
        </w:tc>
        <w:tc>
          <w:tcPr>
            <w:tcW w:w="687" w:type="dxa"/>
            <w:tcBorders>
              <w:top w:val="nil"/>
              <w:left w:val="nil"/>
              <w:bottom w:val="nil"/>
              <w:right w:val="nil"/>
            </w:tcBorders>
            <w:shd w:val="clear" w:color="000000" w:fill="FFFFFF"/>
            <w:noWrap/>
            <w:vAlign w:val="center"/>
            <w:hideMark/>
          </w:tcPr>
          <w:p w14:paraId="6C2F5773" w14:textId="6FE92C3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2012</w:t>
            </w:r>
          </w:p>
        </w:tc>
        <w:tc>
          <w:tcPr>
            <w:tcW w:w="567" w:type="dxa"/>
            <w:tcBorders>
              <w:top w:val="nil"/>
              <w:left w:val="nil"/>
              <w:bottom w:val="nil"/>
              <w:right w:val="nil"/>
            </w:tcBorders>
            <w:shd w:val="clear" w:color="000000" w:fill="FFFFFF"/>
            <w:noWrap/>
            <w:vAlign w:val="center"/>
            <w:hideMark/>
          </w:tcPr>
          <w:p w14:paraId="6F3AB4CF" w14:textId="7ECEAAA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2017</w:t>
            </w:r>
          </w:p>
        </w:tc>
        <w:tc>
          <w:tcPr>
            <w:tcW w:w="147" w:type="dxa"/>
            <w:tcBorders>
              <w:top w:val="nil"/>
              <w:left w:val="nil"/>
              <w:bottom w:val="nil"/>
              <w:right w:val="nil"/>
            </w:tcBorders>
            <w:shd w:val="clear" w:color="000000" w:fill="FFFFFF"/>
            <w:noWrap/>
            <w:vAlign w:val="center"/>
            <w:hideMark/>
          </w:tcPr>
          <w:p w14:paraId="3A3767E7" w14:textId="7243A7F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7A99E8BF" w14:textId="399ED2B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79.8</w:t>
            </w:r>
          </w:p>
        </w:tc>
        <w:tc>
          <w:tcPr>
            <w:tcW w:w="398" w:type="dxa"/>
            <w:tcBorders>
              <w:top w:val="nil"/>
              <w:left w:val="nil"/>
              <w:bottom w:val="nil"/>
              <w:right w:val="nil"/>
            </w:tcBorders>
            <w:shd w:val="clear" w:color="000000" w:fill="FFFFFF"/>
            <w:noWrap/>
            <w:vAlign w:val="center"/>
            <w:hideMark/>
          </w:tcPr>
          <w:p w14:paraId="7D82F3CD" w14:textId="28A6263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86.3</w:t>
            </w:r>
          </w:p>
        </w:tc>
        <w:tc>
          <w:tcPr>
            <w:tcW w:w="472" w:type="dxa"/>
            <w:tcBorders>
              <w:top w:val="nil"/>
              <w:left w:val="nil"/>
              <w:bottom w:val="nil"/>
              <w:right w:val="nil"/>
            </w:tcBorders>
            <w:shd w:val="clear" w:color="000000" w:fill="FFFFFF"/>
            <w:noWrap/>
            <w:vAlign w:val="center"/>
            <w:hideMark/>
          </w:tcPr>
          <w:p w14:paraId="23CFE899" w14:textId="6A0D6BF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0.60</w:t>
            </w:r>
          </w:p>
        </w:tc>
        <w:tc>
          <w:tcPr>
            <w:tcW w:w="218" w:type="dxa"/>
            <w:tcBorders>
              <w:top w:val="nil"/>
              <w:left w:val="nil"/>
              <w:bottom w:val="nil"/>
              <w:right w:val="nil"/>
            </w:tcBorders>
            <w:shd w:val="clear" w:color="000000" w:fill="FFFFFF"/>
            <w:noWrap/>
            <w:vAlign w:val="center"/>
            <w:hideMark/>
          </w:tcPr>
          <w:p w14:paraId="7A1B096C" w14:textId="68EE6CA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A457E40" w14:textId="21F538E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57094D91" w14:textId="204FE4F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0.028</w:t>
            </w:r>
          </w:p>
        </w:tc>
        <w:tc>
          <w:tcPr>
            <w:tcW w:w="522" w:type="dxa"/>
            <w:tcBorders>
              <w:top w:val="nil"/>
              <w:left w:val="nil"/>
              <w:bottom w:val="nil"/>
              <w:right w:val="nil"/>
            </w:tcBorders>
            <w:shd w:val="clear" w:color="000000" w:fill="FFFFFF"/>
            <w:noWrap/>
            <w:vAlign w:val="center"/>
            <w:hideMark/>
          </w:tcPr>
          <w:p w14:paraId="1AF1984F" w14:textId="53D21C9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0.014</w:t>
            </w:r>
          </w:p>
        </w:tc>
        <w:tc>
          <w:tcPr>
            <w:tcW w:w="586" w:type="dxa"/>
            <w:tcBorders>
              <w:top w:val="nil"/>
              <w:left w:val="nil"/>
              <w:bottom w:val="nil"/>
              <w:right w:val="nil"/>
            </w:tcBorders>
            <w:shd w:val="clear" w:color="000000" w:fill="FFFFFF"/>
            <w:noWrap/>
            <w:vAlign w:val="center"/>
            <w:hideMark/>
          </w:tcPr>
          <w:p w14:paraId="416CC001" w14:textId="3F2433F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-0.003</w:t>
            </w:r>
          </w:p>
        </w:tc>
        <w:tc>
          <w:tcPr>
            <w:tcW w:w="242" w:type="dxa"/>
            <w:tcBorders>
              <w:top w:val="nil"/>
              <w:left w:val="nil"/>
              <w:bottom w:val="nil"/>
              <w:right w:val="nil"/>
            </w:tcBorders>
            <w:shd w:val="clear" w:color="000000" w:fill="FFFFFF"/>
            <w:noWrap/>
            <w:vAlign w:val="center"/>
            <w:hideMark/>
          </w:tcPr>
          <w:p w14:paraId="040EADC6" w14:textId="2561783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422D3C60" w14:textId="0831857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5C721899" w14:textId="45E3D54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6.9</w:t>
            </w:r>
          </w:p>
        </w:tc>
        <w:tc>
          <w:tcPr>
            <w:tcW w:w="418" w:type="dxa"/>
            <w:tcBorders>
              <w:top w:val="nil"/>
              <w:left w:val="nil"/>
              <w:bottom w:val="nil"/>
              <w:right w:val="nil"/>
            </w:tcBorders>
            <w:shd w:val="clear" w:color="000000" w:fill="FFFFFF"/>
            <w:noWrap/>
            <w:vAlign w:val="center"/>
            <w:hideMark/>
          </w:tcPr>
          <w:p w14:paraId="20268ABD" w14:textId="451819E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3.6</w:t>
            </w:r>
          </w:p>
        </w:tc>
        <w:tc>
          <w:tcPr>
            <w:tcW w:w="559" w:type="dxa"/>
            <w:tcBorders>
              <w:top w:val="nil"/>
              <w:left w:val="nil"/>
              <w:bottom w:val="nil"/>
              <w:right w:val="nil"/>
            </w:tcBorders>
            <w:shd w:val="clear" w:color="000000" w:fill="FFFFFF"/>
            <w:noWrap/>
            <w:vAlign w:val="center"/>
            <w:hideMark/>
          </w:tcPr>
          <w:p w14:paraId="01A53062" w14:textId="5A337B6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-0.7</w:t>
            </w:r>
          </w:p>
        </w:tc>
        <w:tc>
          <w:tcPr>
            <w:tcW w:w="215" w:type="dxa"/>
            <w:tcBorders>
              <w:top w:val="nil"/>
              <w:left w:val="nil"/>
              <w:bottom w:val="nil"/>
              <w:right w:val="nil"/>
            </w:tcBorders>
            <w:shd w:val="clear" w:color="000000" w:fill="FFFFFF"/>
            <w:noWrap/>
            <w:vAlign w:val="center"/>
            <w:hideMark/>
          </w:tcPr>
          <w:p w14:paraId="393DCA29" w14:textId="35614CE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12816755" w14:textId="7D8C5D5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0965DE0E" w14:textId="0A1A163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2015</w:t>
            </w:r>
          </w:p>
        </w:tc>
        <w:tc>
          <w:tcPr>
            <w:tcW w:w="456" w:type="dxa"/>
            <w:tcBorders>
              <w:top w:val="nil"/>
              <w:left w:val="nil"/>
              <w:bottom w:val="nil"/>
              <w:right w:val="nil"/>
            </w:tcBorders>
            <w:shd w:val="clear" w:color="000000" w:fill="FFFFFF"/>
            <w:vAlign w:val="center"/>
          </w:tcPr>
          <w:p w14:paraId="24047F14" w14:textId="580BA660"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2019</w:t>
            </w:r>
          </w:p>
        </w:tc>
        <w:tc>
          <w:tcPr>
            <w:tcW w:w="409" w:type="dxa"/>
            <w:tcBorders>
              <w:top w:val="nil"/>
              <w:left w:val="nil"/>
              <w:bottom w:val="nil"/>
              <w:right w:val="nil"/>
            </w:tcBorders>
            <w:shd w:val="clear" w:color="000000" w:fill="FFFFFF"/>
            <w:noWrap/>
            <w:vAlign w:val="center"/>
            <w:hideMark/>
          </w:tcPr>
          <w:p w14:paraId="5B8BDA63" w14:textId="1668A07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3.8</w:t>
            </w:r>
          </w:p>
        </w:tc>
        <w:tc>
          <w:tcPr>
            <w:tcW w:w="423" w:type="dxa"/>
            <w:tcBorders>
              <w:top w:val="nil"/>
              <w:left w:val="nil"/>
              <w:bottom w:val="nil"/>
              <w:right w:val="nil"/>
            </w:tcBorders>
            <w:shd w:val="clear" w:color="000000" w:fill="FFFFFF"/>
            <w:noWrap/>
            <w:vAlign w:val="center"/>
            <w:hideMark/>
          </w:tcPr>
          <w:p w14:paraId="1F45E3AE" w14:textId="3D4EAAD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4.6</w:t>
            </w:r>
          </w:p>
        </w:tc>
        <w:tc>
          <w:tcPr>
            <w:tcW w:w="346" w:type="dxa"/>
            <w:tcBorders>
              <w:top w:val="nil"/>
              <w:left w:val="nil"/>
              <w:bottom w:val="nil"/>
              <w:right w:val="nil"/>
            </w:tcBorders>
            <w:shd w:val="clear" w:color="000000" w:fill="FFFFFF"/>
            <w:noWrap/>
            <w:vAlign w:val="center"/>
            <w:hideMark/>
          </w:tcPr>
          <w:p w14:paraId="573C4A46" w14:textId="496CCC8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0.8</w:t>
            </w:r>
          </w:p>
        </w:tc>
      </w:tr>
      <w:tr w:rsidR="009C71A7" w:rsidRPr="009C71A7" w14:paraId="0EF7E3DC"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223169B2" w14:textId="64CC859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Lao PDR</w:t>
            </w:r>
          </w:p>
        </w:tc>
        <w:tc>
          <w:tcPr>
            <w:tcW w:w="628" w:type="dxa"/>
            <w:tcBorders>
              <w:top w:val="nil"/>
              <w:left w:val="nil"/>
              <w:bottom w:val="nil"/>
              <w:right w:val="nil"/>
            </w:tcBorders>
            <w:shd w:val="clear" w:color="000000" w:fill="FFFFFF"/>
            <w:noWrap/>
            <w:vAlign w:val="center"/>
            <w:hideMark/>
          </w:tcPr>
          <w:p w14:paraId="5CB0921A" w14:textId="074B486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EAP</w:t>
            </w:r>
          </w:p>
        </w:tc>
        <w:tc>
          <w:tcPr>
            <w:tcW w:w="687" w:type="dxa"/>
            <w:tcBorders>
              <w:top w:val="nil"/>
              <w:left w:val="nil"/>
              <w:bottom w:val="nil"/>
              <w:right w:val="nil"/>
            </w:tcBorders>
            <w:shd w:val="clear" w:color="000000" w:fill="FFFFFF"/>
            <w:noWrap/>
            <w:vAlign w:val="center"/>
            <w:hideMark/>
          </w:tcPr>
          <w:p w14:paraId="7CE1D160" w14:textId="08E767BD"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2011-12</w:t>
            </w:r>
          </w:p>
        </w:tc>
        <w:tc>
          <w:tcPr>
            <w:tcW w:w="567" w:type="dxa"/>
            <w:tcBorders>
              <w:top w:val="nil"/>
              <w:left w:val="nil"/>
              <w:bottom w:val="nil"/>
              <w:right w:val="nil"/>
            </w:tcBorders>
            <w:shd w:val="clear" w:color="000000" w:fill="FFFFFF"/>
            <w:noWrap/>
            <w:vAlign w:val="center"/>
            <w:hideMark/>
          </w:tcPr>
          <w:p w14:paraId="7E2A3939" w14:textId="3C33AD6C"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2017</w:t>
            </w:r>
          </w:p>
        </w:tc>
        <w:tc>
          <w:tcPr>
            <w:tcW w:w="147" w:type="dxa"/>
            <w:tcBorders>
              <w:top w:val="nil"/>
              <w:left w:val="nil"/>
              <w:bottom w:val="nil"/>
              <w:right w:val="nil"/>
            </w:tcBorders>
            <w:shd w:val="clear" w:color="000000" w:fill="FFFFFF"/>
            <w:noWrap/>
            <w:vAlign w:val="center"/>
            <w:hideMark/>
          </w:tcPr>
          <w:p w14:paraId="34E22888" w14:textId="4403F02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6339C7BD" w14:textId="0562FE0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48.0</w:t>
            </w:r>
          </w:p>
        </w:tc>
        <w:tc>
          <w:tcPr>
            <w:tcW w:w="398" w:type="dxa"/>
            <w:tcBorders>
              <w:top w:val="nil"/>
              <w:left w:val="nil"/>
              <w:bottom w:val="nil"/>
              <w:right w:val="nil"/>
            </w:tcBorders>
            <w:shd w:val="clear" w:color="000000" w:fill="FFFFFF"/>
            <w:noWrap/>
            <w:vAlign w:val="center"/>
            <w:hideMark/>
          </w:tcPr>
          <w:p w14:paraId="3AB091CD" w14:textId="358A7FD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62.5</w:t>
            </w:r>
          </w:p>
        </w:tc>
        <w:tc>
          <w:tcPr>
            <w:tcW w:w="472" w:type="dxa"/>
            <w:tcBorders>
              <w:top w:val="nil"/>
              <w:left w:val="nil"/>
              <w:bottom w:val="nil"/>
              <w:right w:val="nil"/>
            </w:tcBorders>
            <w:shd w:val="clear" w:color="000000" w:fill="FFFFFF"/>
            <w:noWrap/>
            <w:vAlign w:val="center"/>
            <w:hideMark/>
          </w:tcPr>
          <w:p w14:paraId="22D62DC8" w14:textId="0CC34FD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0.98</w:t>
            </w:r>
          </w:p>
        </w:tc>
        <w:tc>
          <w:tcPr>
            <w:tcW w:w="218" w:type="dxa"/>
            <w:tcBorders>
              <w:top w:val="nil"/>
              <w:left w:val="nil"/>
              <w:bottom w:val="nil"/>
              <w:right w:val="nil"/>
            </w:tcBorders>
            <w:shd w:val="clear" w:color="000000" w:fill="FFFFFF"/>
            <w:noWrap/>
            <w:vAlign w:val="center"/>
            <w:hideMark/>
          </w:tcPr>
          <w:p w14:paraId="0DA71000" w14:textId="2DD1331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5D1D8845" w14:textId="3407693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5101A8B7" w14:textId="4BCA26D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0.211</w:t>
            </w:r>
          </w:p>
        </w:tc>
        <w:tc>
          <w:tcPr>
            <w:tcW w:w="522" w:type="dxa"/>
            <w:tcBorders>
              <w:top w:val="nil"/>
              <w:left w:val="nil"/>
              <w:bottom w:val="nil"/>
              <w:right w:val="nil"/>
            </w:tcBorders>
            <w:shd w:val="clear" w:color="000000" w:fill="FFFFFF"/>
            <w:noWrap/>
            <w:vAlign w:val="center"/>
            <w:hideMark/>
          </w:tcPr>
          <w:p w14:paraId="47B252AA" w14:textId="5934AE3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0.108</w:t>
            </w:r>
          </w:p>
        </w:tc>
        <w:tc>
          <w:tcPr>
            <w:tcW w:w="586" w:type="dxa"/>
            <w:tcBorders>
              <w:top w:val="nil"/>
              <w:left w:val="nil"/>
              <w:bottom w:val="nil"/>
              <w:right w:val="nil"/>
            </w:tcBorders>
            <w:shd w:val="clear" w:color="000000" w:fill="FFFFFF"/>
            <w:noWrap/>
            <w:vAlign w:val="center"/>
            <w:hideMark/>
          </w:tcPr>
          <w:p w14:paraId="1F1A29F6" w14:textId="04045AB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-0.019</w:t>
            </w:r>
          </w:p>
        </w:tc>
        <w:tc>
          <w:tcPr>
            <w:tcW w:w="242" w:type="dxa"/>
            <w:tcBorders>
              <w:top w:val="nil"/>
              <w:left w:val="nil"/>
              <w:bottom w:val="nil"/>
              <w:right w:val="nil"/>
            </w:tcBorders>
            <w:shd w:val="clear" w:color="000000" w:fill="FFFFFF"/>
            <w:noWrap/>
            <w:vAlign w:val="center"/>
            <w:hideMark/>
          </w:tcPr>
          <w:p w14:paraId="49C892EA" w14:textId="1B2E928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2EB8FEF7" w14:textId="735232E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0A1A090C" w14:textId="2A6CAB5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40.4</w:t>
            </w:r>
          </w:p>
        </w:tc>
        <w:tc>
          <w:tcPr>
            <w:tcW w:w="418" w:type="dxa"/>
            <w:tcBorders>
              <w:top w:val="nil"/>
              <w:left w:val="nil"/>
              <w:bottom w:val="nil"/>
              <w:right w:val="nil"/>
            </w:tcBorders>
            <w:shd w:val="clear" w:color="000000" w:fill="FFFFFF"/>
            <w:noWrap/>
            <w:vAlign w:val="center"/>
            <w:hideMark/>
          </w:tcPr>
          <w:p w14:paraId="23D9D77F" w14:textId="054E041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23.1</w:t>
            </w:r>
          </w:p>
        </w:tc>
        <w:tc>
          <w:tcPr>
            <w:tcW w:w="559" w:type="dxa"/>
            <w:tcBorders>
              <w:top w:val="nil"/>
              <w:left w:val="nil"/>
              <w:bottom w:val="nil"/>
              <w:right w:val="nil"/>
            </w:tcBorders>
            <w:shd w:val="clear" w:color="000000" w:fill="FFFFFF"/>
            <w:noWrap/>
            <w:vAlign w:val="center"/>
            <w:hideMark/>
          </w:tcPr>
          <w:p w14:paraId="772CD735" w14:textId="357E38C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-3.2</w:t>
            </w:r>
          </w:p>
        </w:tc>
        <w:tc>
          <w:tcPr>
            <w:tcW w:w="215" w:type="dxa"/>
            <w:tcBorders>
              <w:top w:val="nil"/>
              <w:left w:val="nil"/>
              <w:bottom w:val="nil"/>
              <w:right w:val="nil"/>
            </w:tcBorders>
            <w:shd w:val="clear" w:color="000000" w:fill="FFFFFF"/>
            <w:noWrap/>
            <w:vAlign w:val="center"/>
            <w:hideMark/>
          </w:tcPr>
          <w:p w14:paraId="0E4915AD" w14:textId="7276843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24D1466C" w14:textId="03F4294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0B875609" w14:textId="6C7DE792"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2012</w:t>
            </w:r>
          </w:p>
        </w:tc>
        <w:tc>
          <w:tcPr>
            <w:tcW w:w="456" w:type="dxa"/>
            <w:tcBorders>
              <w:top w:val="nil"/>
              <w:left w:val="nil"/>
              <w:bottom w:val="nil"/>
              <w:right w:val="nil"/>
            </w:tcBorders>
            <w:shd w:val="clear" w:color="000000" w:fill="FFFFFF"/>
            <w:vAlign w:val="center"/>
          </w:tcPr>
          <w:p w14:paraId="61FC3E9B" w14:textId="1AAAD074"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2018</w:t>
            </w:r>
          </w:p>
        </w:tc>
        <w:tc>
          <w:tcPr>
            <w:tcW w:w="409" w:type="dxa"/>
            <w:tcBorders>
              <w:top w:val="nil"/>
              <w:left w:val="nil"/>
              <w:bottom w:val="nil"/>
              <w:right w:val="nil"/>
            </w:tcBorders>
            <w:shd w:val="clear" w:color="000000" w:fill="FFFFFF"/>
            <w:noWrap/>
            <w:vAlign w:val="center"/>
            <w:hideMark/>
          </w:tcPr>
          <w:p w14:paraId="24FAA803" w14:textId="2BFC609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3.1</w:t>
            </w:r>
          </w:p>
        </w:tc>
        <w:tc>
          <w:tcPr>
            <w:tcW w:w="423" w:type="dxa"/>
            <w:tcBorders>
              <w:top w:val="nil"/>
              <w:left w:val="nil"/>
              <w:bottom w:val="nil"/>
              <w:right w:val="nil"/>
            </w:tcBorders>
            <w:shd w:val="clear" w:color="000000" w:fill="FFFFFF"/>
            <w:noWrap/>
            <w:vAlign w:val="center"/>
            <w:hideMark/>
          </w:tcPr>
          <w:p w14:paraId="3F0C3D8D" w14:textId="516BE21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1.9</w:t>
            </w:r>
          </w:p>
        </w:tc>
        <w:tc>
          <w:tcPr>
            <w:tcW w:w="346" w:type="dxa"/>
            <w:tcBorders>
              <w:top w:val="nil"/>
              <w:left w:val="nil"/>
              <w:bottom w:val="nil"/>
              <w:right w:val="nil"/>
            </w:tcBorders>
            <w:shd w:val="clear" w:color="000000" w:fill="FFFFFF"/>
            <w:noWrap/>
            <w:vAlign w:val="center"/>
            <w:hideMark/>
          </w:tcPr>
          <w:p w14:paraId="53A2287B" w14:textId="1DC23AF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-1.2</w:t>
            </w:r>
          </w:p>
        </w:tc>
      </w:tr>
      <w:tr w:rsidR="009C71A7" w:rsidRPr="009C71A7" w14:paraId="5F3BEF4C"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56ED14FC" w14:textId="49796C2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Philippines</w:t>
            </w:r>
          </w:p>
        </w:tc>
        <w:tc>
          <w:tcPr>
            <w:tcW w:w="628" w:type="dxa"/>
            <w:tcBorders>
              <w:top w:val="nil"/>
              <w:left w:val="nil"/>
              <w:bottom w:val="nil"/>
              <w:right w:val="nil"/>
            </w:tcBorders>
            <w:shd w:val="clear" w:color="000000" w:fill="FFFFFF"/>
            <w:noWrap/>
            <w:vAlign w:val="center"/>
            <w:hideMark/>
          </w:tcPr>
          <w:p w14:paraId="604AEBE0" w14:textId="1688254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EAP</w:t>
            </w:r>
          </w:p>
        </w:tc>
        <w:tc>
          <w:tcPr>
            <w:tcW w:w="687" w:type="dxa"/>
            <w:tcBorders>
              <w:top w:val="nil"/>
              <w:left w:val="nil"/>
              <w:bottom w:val="nil"/>
              <w:right w:val="nil"/>
            </w:tcBorders>
            <w:shd w:val="clear" w:color="000000" w:fill="FFFFFF"/>
            <w:noWrap/>
            <w:vAlign w:val="center"/>
            <w:hideMark/>
          </w:tcPr>
          <w:p w14:paraId="3547D288" w14:textId="5F99F09F"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2013</w:t>
            </w:r>
          </w:p>
        </w:tc>
        <w:tc>
          <w:tcPr>
            <w:tcW w:w="567" w:type="dxa"/>
            <w:tcBorders>
              <w:top w:val="nil"/>
              <w:left w:val="nil"/>
              <w:bottom w:val="nil"/>
              <w:right w:val="nil"/>
            </w:tcBorders>
            <w:shd w:val="clear" w:color="000000" w:fill="FFFFFF"/>
            <w:noWrap/>
            <w:vAlign w:val="center"/>
            <w:hideMark/>
          </w:tcPr>
          <w:p w14:paraId="1F64834D" w14:textId="33A1A92C"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2017</w:t>
            </w:r>
          </w:p>
        </w:tc>
        <w:tc>
          <w:tcPr>
            <w:tcW w:w="147" w:type="dxa"/>
            <w:tcBorders>
              <w:top w:val="nil"/>
              <w:left w:val="nil"/>
              <w:bottom w:val="nil"/>
              <w:right w:val="nil"/>
            </w:tcBorders>
            <w:shd w:val="clear" w:color="000000" w:fill="FFFFFF"/>
            <w:noWrap/>
            <w:vAlign w:val="center"/>
            <w:hideMark/>
          </w:tcPr>
          <w:p w14:paraId="6E0DD6EB" w14:textId="4C7EE7C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23FAED2F" w14:textId="0BA48DC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76.6</w:t>
            </w:r>
          </w:p>
        </w:tc>
        <w:tc>
          <w:tcPr>
            <w:tcW w:w="398" w:type="dxa"/>
            <w:tcBorders>
              <w:top w:val="nil"/>
              <w:left w:val="nil"/>
              <w:bottom w:val="nil"/>
              <w:right w:val="nil"/>
            </w:tcBorders>
            <w:shd w:val="clear" w:color="000000" w:fill="FFFFFF"/>
            <w:noWrap/>
            <w:vAlign w:val="center"/>
            <w:hideMark/>
          </w:tcPr>
          <w:p w14:paraId="6C69E8A2" w14:textId="20C54DC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80.0</w:t>
            </w:r>
          </w:p>
        </w:tc>
        <w:tc>
          <w:tcPr>
            <w:tcW w:w="472" w:type="dxa"/>
            <w:tcBorders>
              <w:top w:val="nil"/>
              <w:left w:val="nil"/>
              <w:bottom w:val="nil"/>
              <w:right w:val="nil"/>
            </w:tcBorders>
            <w:shd w:val="clear" w:color="000000" w:fill="FFFFFF"/>
            <w:noWrap/>
            <w:vAlign w:val="center"/>
            <w:hideMark/>
          </w:tcPr>
          <w:p w14:paraId="360E7069" w14:textId="245BD7D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0.29</w:t>
            </w:r>
          </w:p>
        </w:tc>
        <w:tc>
          <w:tcPr>
            <w:tcW w:w="218" w:type="dxa"/>
            <w:tcBorders>
              <w:top w:val="nil"/>
              <w:left w:val="nil"/>
              <w:bottom w:val="nil"/>
              <w:right w:val="nil"/>
            </w:tcBorders>
            <w:shd w:val="clear" w:color="000000" w:fill="FFFFFF"/>
            <w:noWrap/>
            <w:vAlign w:val="center"/>
            <w:hideMark/>
          </w:tcPr>
          <w:p w14:paraId="62FB32CD" w14:textId="1018280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59D8C753" w14:textId="6D25653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6C63A7B9" w14:textId="3D40E59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0.037</w:t>
            </w:r>
          </w:p>
        </w:tc>
        <w:tc>
          <w:tcPr>
            <w:tcW w:w="522" w:type="dxa"/>
            <w:tcBorders>
              <w:top w:val="nil"/>
              <w:left w:val="nil"/>
              <w:bottom w:val="nil"/>
              <w:right w:val="nil"/>
            </w:tcBorders>
            <w:shd w:val="clear" w:color="000000" w:fill="FFFFFF"/>
            <w:noWrap/>
            <w:vAlign w:val="center"/>
            <w:hideMark/>
          </w:tcPr>
          <w:p w14:paraId="4626459D" w14:textId="4457B50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0.028</w:t>
            </w:r>
          </w:p>
        </w:tc>
        <w:tc>
          <w:tcPr>
            <w:tcW w:w="586" w:type="dxa"/>
            <w:tcBorders>
              <w:top w:val="nil"/>
              <w:left w:val="nil"/>
              <w:bottom w:val="nil"/>
              <w:right w:val="nil"/>
            </w:tcBorders>
            <w:shd w:val="clear" w:color="000000" w:fill="FFFFFF"/>
            <w:noWrap/>
            <w:vAlign w:val="center"/>
            <w:hideMark/>
          </w:tcPr>
          <w:p w14:paraId="454976F8" w14:textId="20D0E5A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-0.002</w:t>
            </w:r>
          </w:p>
        </w:tc>
        <w:tc>
          <w:tcPr>
            <w:tcW w:w="242" w:type="dxa"/>
            <w:tcBorders>
              <w:top w:val="nil"/>
              <w:left w:val="nil"/>
              <w:bottom w:val="nil"/>
              <w:right w:val="nil"/>
            </w:tcBorders>
            <w:shd w:val="clear" w:color="000000" w:fill="FFFFFF"/>
            <w:noWrap/>
            <w:vAlign w:val="center"/>
            <w:hideMark/>
          </w:tcPr>
          <w:p w14:paraId="2E65E741" w14:textId="13035D9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6657651" w14:textId="217AE99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4D78C2C3" w14:textId="6B97EB1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7.1</w:t>
            </w:r>
          </w:p>
        </w:tc>
        <w:tc>
          <w:tcPr>
            <w:tcW w:w="418" w:type="dxa"/>
            <w:tcBorders>
              <w:top w:val="nil"/>
              <w:left w:val="nil"/>
              <w:bottom w:val="nil"/>
              <w:right w:val="nil"/>
            </w:tcBorders>
            <w:shd w:val="clear" w:color="000000" w:fill="FFFFFF"/>
            <w:noWrap/>
            <w:vAlign w:val="center"/>
            <w:hideMark/>
          </w:tcPr>
          <w:p w14:paraId="2CD49BAB" w14:textId="5692265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5.6</w:t>
            </w:r>
          </w:p>
        </w:tc>
        <w:tc>
          <w:tcPr>
            <w:tcW w:w="559" w:type="dxa"/>
            <w:tcBorders>
              <w:top w:val="nil"/>
              <w:left w:val="nil"/>
              <w:bottom w:val="nil"/>
              <w:right w:val="nil"/>
            </w:tcBorders>
            <w:shd w:val="clear" w:color="000000" w:fill="FFFFFF"/>
            <w:noWrap/>
            <w:vAlign w:val="center"/>
            <w:hideMark/>
          </w:tcPr>
          <w:p w14:paraId="7364A704" w14:textId="1D1DB30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w:t>
            </w:r>
          </w:p>
        </w:tc>
        <w:tc>
          <w:tcPr>
            <w:tcW w:w="215" w:type="dxa"/>
            <w:tcBorders>
              <w:top w:val="nil"/>
              <w:left w:val="nil"/>
              <w:bottom w:val="nil"/>
              <w:right w:val="nil"/>
            </w:tcBorders>
            <w:shd w:val="clear" w:color="000000" w:fill="FFFFFF"/>
            <w:noWrap/>
            <w:vAlign w:val="center"/>
            <w:hideMark/>
          </w:tcPr>
          <w:p w14:paraId="7768319F" w14:textId="6C30F80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734493A0" w14:textId="06C7139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28E04C80" w14:textId="31A170AD"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2015</w:t>
            </w:r>
          </w:p>
        </w:tc>
        <w:tc>
          <w:tcPr>
            <w:tcW w:w="456" w:type="dxa"/>
            <w:tcBorders>
              <w:top w:val="nil"/>
              <w:left w:val="nil"/>
              <w:bottom w:val="nil"/>
              <w:right w:val="nil"/>
            </w:tcBorders>
            <w:shd w:val="clear" w:color="000000" w:fill="FFFFFF"/>
            <w:vAlign w:val="center"/>
          </w:tcPr>
          <w:p w14:paraId="3FE38937" w14:textId="6F6B829E"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2018</w:t>
            </w:r>
          </w:p>
        </w:tc>
        <w:tc>
          <w:tcPr>
            <w:tcW w:w="409" w:type="dxa"/>
            <w:tcBorders>
              <w:top w:val="nil"/>
              <w:left w:val="nil"/>
              <w:bottom w:val="nil"/>
              <w:right w:val="nil"/>
            </w:tcBorders>
            <w:shd w:val="clear" w:color="000000" w:fill="FFFFFF"/>
            <w:noWrap/>
            <w:vAlign w:val="center"/>
            <w:hideMark/>
          </w:tcPr>
          <w:p w14:paraId="1713DE19" w14:textId="4042FF6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3.3</w:t>
            </w:r>
          </w:p>
        </w:tc>
        <w:tc>
          <w:tcPr>
            <w:tcW w:w="423" w:type="dxa"/>
            <w:tcBorders>
              <w:top w:val="nil"/>
              <w:left w:val="nil"/>
              <w:bottom w:val="nil"/>
              <w:right w:val="nil"/>
            </w:tcBorders>
            <w:shd w:val="clear" w:color="000000" w:fill="FFFFFF"/>
            <w:noWrap/>
            <w:vAlign w:val="center"/>
            <w:hideMark/>
          </w:tcPr>
          <w:p w14:paraId="703C13C2" w14:textId="33637E7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6.1</w:t>
            </w:r>
          </w:p>
        </w:tc>
        <w:tc>
          <w:tcPr>
            <w:tcW w:w="346" w:type="dxa"/>
            <w:tcBorders>
              <w:top w:val="nil"/>
              <w:left w:val="nil"/>
              <w:bottom w:val="nil"/>
              <w:right w:val="nil"/>
            </w:tcBorders>
            <w:shd w:val="clear" w:color="000000" w:fill="FFFFFF"/>
            <w:noWrap/>
            <w:vAlign w:val="center"/>
            <w:hideMark/>
          </w:tcPr>
          <w:p w14:paraId="4BCEFFE6" w14:textId="63B79CE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2.7</w:t>
            </w:r>
          </w:p>
        </w:tc>
      </w:tr>
      <w:tr w:rsidR="009C71A7" w:rsidRPr="009C71A7" w14:paraId="35EECAB8"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19582129" w14:textId="2B0FDF0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Thailand</w:t>
            </w:r>
          </w:p>
        </w:tc>
        <w:tc>
          <w:tcPr>
            <w:tcW w:w="628" w:type="dxa"/>
            <w:tcBorders>
              <w:top w:val="nil"/>
              <w:left w:val="nil"/>
              <w:bottom w:val="nil"/>
              <w:right w:val="nil"/>
            </w:tcBorders>
            <w:shd w:val="clear" w:color="000000" w:fill="FFFFFF"/>
            <w:noWrap/>
            <w:vAlign w:val="center"/>
            <w:hideMark/>
          </w:tcPr>
          <w:p w14:paraId="64FCE09C" w14:textId="756B64B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EAP</w:t>
            </w:r>
          </w:p>
        </w:tc>
        <w:tc>
          <w:tcPr>
            <w:tcW w:w="687" w:type="dxa"/>
            <w:tcBorders>
              <w:top w:val="nil"/>
              <w:left w:val="nil"/>
              <w:bottom w:val="nil"/>
              <w:right w:val="nil"/>
            </w:tcBorders>
            <w:shd w:val="clear" w:color="000000" w:fill="FFFFFF"/>
            <w:noWrap/>
            <w:vAlign w:val="center"/>
            <w:hideMark/>
          </w:tcPr>
          <w:p w14:paraId="54419BC9" w14:textId="3636A7EC"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2012</w:t>
            </w:r>
          </w:p>
        </w:tc>
        <w:tc>
          <w:tcPr>
            <w:tcW w:w="567" w:type="dxa"/>
            <w:tcBorders>
              <w:top w:val="nil"/>
              <w:left w:val="nil"/>
              <w:bottom w:val="nil"/>
              <w:right w:val="nil"/>
            </w:tcBorders>
            <w:shd w:val="clear" w:color="000000" w:fill="FFFFFF"/>
            <w:noWrap/>
            <w:vAlign w:val="center"/>
            <w:hideMark/>
          </w:tcPr>
          <w:p w14:paraId="7402430F" w14:textId="233C3EA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2015-16</w:t>
            </w:r>
          </w:p>
        </w:tc>
        <w:tc>
          <w:tcPr>
            <w:tcW w:w="147" w:type="dxa"/>
            <w:tcBorders>
              <w:top w:val="nil"/>
              <w:left w:val="nil"/>
              <w:bottom w:val="nil"/>
              <w:right w:val="nil"/>
            </w:tcBorders>
            <w:shd w:val="clear" w:color="000000" w:fill="FFFFFF"/>
            <w:noWrap/>
            <w:vAlign w:val="center"/>
            <w:hideMark/>
          </w:tcPr>
          <w:p w14:paraId="15D39CE0" w14:textId="040BEC2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7235EBC1" w14:textId="322197A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85.9</w:t>
            </w:r>
          </w:p>
        </w:tc>
        <w:tc>
          <w:tcPr>
            <w:tcW w:w="398" w:type="dxa"/>
            <w:tcBorders>
              <w:top w:val="nil"/>
              <w:left w:val="nil"/>
              <w:bottom w:val="nil"/>
              <w:right w:val="nil"/>
            </w:tcBorders>
            <w:shd w:val="clear" w:color="000000" w:fill="FFFFFF"/>
            <w:noWrap/>
            <w:vAlign w:val="center"/>
            <w:hideMark/>
          </w:tcPr>
          <w:p w14:paraId="19A235AA" w14:textId="3F2F7D6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87.6</w:t>
            </w:r>
          </w:p>
        </w:tc>
        <w:tc>
          <w:tcPr>
            <w:tcW w:w="472" w:type="dxa"/>
            <w:tcBorders>
              <w:top w:val="nil"/>
              <w:left w:val="nil"/>
              <w:bottom w:val="nil"/>
              <w:right w:val="nil"/>
            </w:tcBorders>
            <w:shd w:val="clear" w:color="000000" w:fill="FFFFFF"/>
            <w:noWrap/>
            <w:vAlign w:val="center"/>
            <w:hideMark/>
          </w:tcPr>
          <w:p w14:paraId="7EF1799E" w14:textId="72D1123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0.21</w:t>
            </w:r>
          </w:p>
        </w:tc>
        <w:tc>
          <w:tcPr>
            <w:tcW w:w="218" w:type="dxa"/>
            <w:tcBorders>
              <w:top w:val="nil"/>
              <w:left w:val="nil"/>
              <w:bottom w:val="nil"/>
              <w:right w:val="nil"/>
            </w:tcBorders>
            <w:shd w:val="clear" w:color="000000" w:fill="FFFFFF"/>
            <w:noWrap/>
            <w:vAlign w:val="center"/>
            <w:hideMark/>
          </w:tcPr>
          <w:p w14:paraId="10D3B1D0" w14:textId="2670FFA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24594584" w14:textId="17E3DC5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0FCCA156" w14:textId="0295653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0.005</w:t>
            </w:r>
          </w:p>
        </w:tc>
        <w:tc>
          <w:tcPr>
            <w:tcW w:w="522" w:type="dxa"/>
            <w:tcBorders>
              <w:top w:val="nil"/>
              <w:left w:val="nil"/>
              <w:bottom w:val="nil"/>
              <w:right w:val="nil"/>
            </w:tcBorders>
            <w:shd w:val="clear" w:color="000000" w:fill="FFFFFF"/>
            <w:noWrap/>
            <w:vAlign w:val="center"/>
            <w:hideMark/>
          </w:tcPr>
          <w:p w14:paraId="3856258D" w14:textId="2A1B1AF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0.003</w:t>
            </w:r>
          </w:p>
        </w:tc>
        <w:tc>
          <w:tcPr>
            <w:tcW w:w="586" w:type="dxa"/>
            <w:tcBorders>
              <w:top w:val="nil"/>
              <w:left w:val="nil"/>
              <w:bottom w:val="nil"/>
              <w:right w:val="nil"/>
            </w:tcBorders>
            <w:shd w:val="clear" w:color="000000" w:fill="FFFFFF"/>
            <w:noWrap/>
            <w:vAlign w:val="center"/>
            <w:hideMark/>
          </w:tcPr>
          <w:p w14:paraId="5BEB6CBC" w14:textId="4787C08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242" w:type="dxa"/>
            <w:tcBorders>
              <w:top w:val="nil"/>
              <w:left w:val="nil"/>
              <w:bottom w:val="nil"/>
              <w:right w:val="nil"/>
            </w:tcBorders>
            <w:shd w:val="clear" w:color="000000" w:fill="FFFFFF"/>
            <w:noWrap/>
            <w:vAlign w:val="center"/>
            <w:hideMark/>
          </w:tcPr>
          <w:p w14:paraId="71B75251" w14:textId="05D0821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20DDEE74" w14:textId="7AF541E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7D11A9E2" w14:textId="7B945E6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1.4</w:t>
            </w:r>
          </w:p>
        </w:tc>
        <w:tc>
          <w:tcPr>
            <w:tcW w:w="418" w:type="dxa"/>
            <w:tcBorders>
              <w:top w:val="nil"/>
              <w:left w:val="nil"/>
              <w:bottom w:val="nil"/>
              <w:right w:val="nil"/>
            </w:tcBorders>
            <w:shd w:val="clear" w:color="000000" w:fill="FFFFFF"/>
            <w:noWrap/>
            <w:vAlign w:val="center"/>
            <w:hideMark/>
          </w:tcPr>
          <w:p w14:paraId="29AF49D3" w14:textId="38422E7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0.9</w:t>
            </w:r>
          </w:p>
        </w:tc>
        <w:tc>
          <w:tcPr>
            <w:tcW w:w="559" w:type="dxa"/>
            <w:tcBorders>
              <w:top w:val="nil"/>
              <w:left w:val="nil"/>
              <w:bottom w:val="nil"/>
              <w:right w:val="nil"/>
            </w:tcBorders>
            <w:shd w:val="clear" w:color="000000" w:fill="FFFFFF"/>
            <w:noWrap/>
            <w:vAlign w:val="center"/>
            <w:hideMark/>
          </w:tcPr>
          <w:p w14:paraId="44AFEDE8" w14:textId="51AFD8B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w:t>
            </w:r>
          </w:p>
        </w:tc>
        <w:tc>
          <w:tcPr>
            <w:tcW w:w="215" w:type="dxa"/>
            <w:tcBorders>
              <w:top w:val="nil"/>
              <w:left w:val="nil"/>
              <w:bottom w:val="nil"/>
              <w:right w:val="nil"/>
            </w:tcBorders>
            <w:shd w:val="clear" w:color="000000" w:fill="FFFFFF"/>
            <w:noWrap/>
            <w:vAlign w:val="center"/>
            <w:hideMark/>
          </w:tcPr>
          <w:p w14:paraId="2C46B759" w14:textId="2EC1A6B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2FF4918C" w14:textId="1D27F2D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548074E2" w14:textId="7BA40F15"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2015</w:t>
            </w:r>
          </w:p>
        </w:tc>
        <w:tc>
          <w:tcPr>
            <w:tcW w:w="456" w:type="dxa"/>
            <w:tcBorders>
              <w:top w:val="nil"/>
              <w:left w:val="nil"/>
              <w:bottom w:val="nil"/>
              <w:right w:val="nil"/>
            </w:tcBorders>
            <w:shd w:val="clear" w:color="000000" w:fill="FFFFFF"/>
            <w:vAlign w:val="center"/>
          </w:tcPr>
          <w:p w14:paraId="5F10F7D0" w14:textId="39F20F1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2019</w:t>
            </w:r>
          </w:p>
        </w:tc>
        <w:tc>
          <w:tcPr>
            <w:tcW w:w="409" w:type="dxa"/>
            <w:tcBorders>
              <w:top w:val="nil"/>
              <w:left w:val="nil"/>
              <w:bottom w:val="nil"/>
              <w:right w:val="nil"/>
            </w:tcBorders>
            <w:shd w:val="clear" w:color="000000" w:fill="FFFFFF"/>
            <w:noWrap/>
            <w:vAlign w:val="center"/>
            <w:hideMark/>
          </w:tcPr>
          <w:p w14:paraId="28FFCE1D" w14:textId="70242D1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w:t>
            </w:r>
          </w:p>
        </w:tc>
        <w:tc>
          <w:tcPr>
            <w:tcW w:w="423" w:type="dxa"/>
            <w:tcBorders>
              <w:top w:val="nil"/>
              <w:left w:val="nil"/>
              <w:bottom w:val="nil"/>
              <w:right w:val="nil"/>
            </w:tcBorders>
            <w:shd w:val="clear" w:color="000000" w:fill="FFFFFF"/>
            <w:noWrap/>
            <w:vAlign w:val="center"/>
            <w:hideMark/>
          </w:tcPr>
          <w:p w14:paraId="7893096C" w14:textId="151AD58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0.7</w:t>
            </w:r>
          </w:p>
        </w:tc>
        <w:tc>
          <w:tcPr>
            <w:tcW w:w="346" w:type="dxa"/>
            <w:tcBorders>
              <w:top w:val="nil"/>
              <w:left w:val="nil"/>
              <w:bottom w:val="nil"/>
              <w:right w:val="nil"/>
            </w:tcBorders>
            <w:shd w:val="clear" w:color="000000" w:fill="FFFFFF"/>
            <w:noWrap/>
            <w:vAlign w:val="center"/>
            <w:hideMark/>
          </w:tcPr>
          <w:p w14:paraId="3BDD5ABD" w14:textId="394FB19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0.6</w:t>
            </w:r>
          </w:p>
        </w:tc>
      </w:tr>
      <w:tr w:rsidR="009C71A7" w:rsidRPr="009C71A7" w14:paraId="3B450A04" w14:textId="77777777" w:rsidTr="009C71A7">
        <w:trPr>
          <w:gridAfter w:val="1"/>
          <w:wAfter w:w="45" w:type="dxa"/>
          <w:trHeight w:val="161"/>
          <w:jc w:val="center"/>
        </w:trPr>
        <w:tc>
          <w:tcPr>
            <w:tcW w:w="1804" w:type="dxa"/>
            <w:tcBorders>
              <w:top w:val="nil"/>
              <w:left w:val="nil"/>
              <w:right w:val="nil"/>
            </w:tcBorders>
            <w:shd w:val="clear" w:color="000000" w:fill="FFFFFF"/>
            <w:noWrap/>
            <w:vAlign w:val="center"/>
            <w:hideMark/>
          </w:tcPr>
          <w:p w14:paraId="24E3C851" w14:textId="06F9C2A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Timor-Leste</w:t>
            </w:r>
          </w:p>
        </w:tc>
        <w:tc>
          <w:tcPr>
            <w:tcW w:w="628" w:type="dxa"/>
            <w:tcBorders>
              <w:top w:val="nil"/>
              <w:left w:val="nil"/>
              <w:right w:val="nil"/>
            </w:tcBorders>
            <w:shd w:val="clear" w:color="000000" w:fill="FFFFFF"/>
            <w:noWrap/>
            <w:vAlign w:val="center"/>
            <w:hideMark/>
          </w:tcPr>
          <w:p w14:paraId="51888C3D" w14:textId="0358C91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EAP</w:t>
            </w:r>
          </w:p>
        </w:tc>
        <w:tc>
          <w:tcPr>
            <w:tcW w:w="687" w:type="dxa"/>
            <w:tcBorders>
              <w:top w:val="nil"/>
              <w:left w:val="nil"/>
              <w:right w:val="nil"/>
            </w:tcBorders>
            <w:shd w:val="clear" w:color="000000" w:fill="FFFFFF"/>
            <w:noWrap/>
            <w:vAlign w:val="center"/>
            <w:hideMark/>
          </w:tcPr>
          <w:p w14:paraId="7E78DE91" w14:textId="53111B4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2009-10</w:t>
            </w:r>
          </w:p>
        </w:tc>
        <w:tc>
          <w:tcPr>
            <w:tcW w:w="567" w:type="dxa"/>
            <w:tcBorders>
              <w:top w:val="nil"/>
              <w:left w:val="nil"/>
              <w:right w:val="nil"/>
            </w:tcBorders>
            <w:shd w:val="clear" w:color="000000" w:fill="FFFFFF"/>
            <w:noWrap/>
            <w:vAlign w:val="center"/>
            <w:hideMark/>
          </w:tcPr>
          <w:p w14:paraId="7DFF5BC8" w14:textId="78FE5FA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2016</w:t>
            </w:r>
          </w:p>
        </w:tc>
        <w:tc>
          <w:tcPr>
            <w:tcW w:w="147" w:type="dxa"/>
            <w:tcBorders>
              <w:top w:val="nil"/>
              <w:left w:val="nil"/>
              <w:right w:val="nil"/>
            </w:tcBorders>
            <w:shd w:val="clear" w:color="000000" w:fill="FFFFFF"/>
            <w:noWrap/>
            <w:vAlign w:val="center"/>
            <w:hideMark/>
          </w:tcPr>
          <w:p w14:paraId="4870F247" w14:textId="3784B39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right w:val="nil"/>
            </w:tcBorders>
            <w:shd w:val="clear" w:color="000000" w:fill="FFFFFF"/>
            <w:noWrap/>
            <w:vAlign w:val="center"/>
            <w:hideMark/>
          </w:tcPr>
          <w:p w14:paraId="300B79EA" w14:textId="482AABD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38.6</w:t>
            </w:r>
          </w:p>
        </w:tc>
        <w:tc>
          <w:tcPr>
            <w:tcW w:w="398" w:type="dxa"/>
            <w:tcBorders>
              <w:top w:val="nil"/>
              <w:left w:val="nil"/>
              <w:right w:val="nil"/>
            </w:tcBorders>
            <w:shd w:val="clear" w:color="000000" w:fill="FFFFFF"/>
            <w:noWrap/>
            <w:vAlign w:val="center"/>
            <w:hideMark/>
          </w:tcPr>
          <w:p w14:paraId="4350E3F8" w14:textId="0FE60F2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52.1</w:t>
            </w:r>
          </w:p>
        </w:tc>
        <w:tc>
          <w:tcPr>
            <w:tcW w:w="472" w:type="dxa"/>
            <w:tcBorders>
              <w:top w:val="nil"/>
              <w:left w:val="nil"/>
              <w:right w:val="nil"/>
            </w:tcBorders>
            <w:shd w:val="clear" w:color="000000" w:fill="FFFFFF"/>
            <w:noWrap/>
            <w:vAlign w:val="center"/>
            <w:hideMark/>
          </w:tcPr>
          <w:p w14:paraId="11467265" w14:textId="58BA4FB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0.38</w:t>
            </w:r>
          </w:p>
        </w:tc>
        <w:tc>
          <w:tcPr>
            <w:tcW w:w="218" w:type="dxa"/>
            <w:tcBorders>
              <w:top w:val="nil"/>
              <w:left w:val="nil"/>
              <w:right w:val="nil"/>
            </w:tcBorders>
            <w:shd w:val="clear" w:color="000000" w:fill="FFFFFF"/>
            <w:noWrap/>
            <w:vAlign w:val="center"/>
            <w:hideMark/>
          </w:tcPr>
          <w:p w14:paraId="569F433D" w14:textId="0C03F9E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right w:val="nil"/>
            </w:tcBorders>
            <w:shd w:val="clear" w:color="000000" w:fill="FFFFFF"/>
            <w:noWrap/>
            <w:vAlign w:val="center"/>
            <w:hideMark/>
          </w:tcPr>
          <w:p w14:paraId="36E35DFE" w14:textId="07DDC09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right w:val="nil"/>
            </w:tcBorders>
            <w:shd w:val="clear" w:color="000000" w:fill="FFFFFF"/>
            <w:noWrap/>
            <w:vAlign w:val="center"/>
            <w:hideMark/>
          </w:tcPr>
          <w:p w14:paraId="4B99A327" w14:textId="4D1C9E7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0.362</w:t>
            </w:r>
          </w:p>
        </w:tc>
        <w:tc>
          <w:tcPr>
            <w:tcW w:w="522" w:type="dxa"/>
            <w:tcBorders>
              <w:top w:val="nil"/>
              <w:left w:val="nil"/>
              <w:right w:val="nil"/>
            </w:tcBorders>
            <w:shd w:val="clear" w:color="000000" w:fill="FFFFFF"/>
            <w:noWrap/>
            <w:vAlign w:val="center"/>
            <w:hideMark/>
          </w:tcPr>
          <w:p w14:paraId="6014ECC0" w14:textId="298E0DD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0.215</w:t>
            </w:r>
          </w:p>
        </w:tc>
        <w:tc>
          <w:tcPr>
            <w:tcW w:w="586" w:type="dxa"/>
            <w:tcBorders>
              <w:top w:val="nil"/>
              <w:left w:val="nil"/>
              <w:right w:val="nil"/>
            </w:tcBorders>
            <w:shd w:val="clear" w:color="000000" w:fill="FFFFFF"/>
            <w:noWrap/>
            <w:vAlign w:val="center"/>
            <w:hideMark/>
          </w:tcPr>
          <w:p w14:paraId="1DCB7CEF" w14:textId="06366AE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-0.023</w:t>
            </w:r>
          </w:p>
        </w:tc>
        <w:tc>
          <w:tcPr>
            <w:tcW w:w="242" w:type="dxa"/>
            <w:tcBorders>
              <w:top w:val="nil"/>
              <w:left w:val="nil"/>
              <w:right w:val="nil"/>
            </w:tcBorders>
            <w:shd w:val="clear" w:color="000000" w:fill="FFFFFF"/>
            <w:noWrap/>
            <w:vAlign w:val="center"/>
            <w:hideMark/>
          </w:tcPr>
          <w:p w14:paraId="2284A7FB" w14:textId="4E91349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right w:val="nil"/>
            </w:tcBorders>
            <w:shd w:val="clear" w:color="000000" w:fill="FFFFFF"/>
            <w:noWrap/>
            <w:vAlign w:val="center"/>
            <w:hideMark/>
          </w:tcPr>
          <w:p w14:paraId="562D02C7" w14:textId="5D133F8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right w:val="nil"/>
            </w:tcBorders>
            <w:shd w:val="clear" w:color="000000" w:fill="FFFFFF"/>
            <w:noWrap/>
            <w:vAlign w:val="center"/>
            <w:hideMark/>
          </w:tcPr>
          <w:p w14:paraId="17D067C8" w14:textId="292F31C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69.6</w:t>
            </w:r>
          </w:p>
        </w:tc>
        <w:tc>
          <w:tcPr>
            <w:tcW w:w="418" w:type="dxa"/>
            <w:tcBorders>
              <w:top w:val="nil"/>
              <w:left w:val="nil"/>
              <w:right w:val="nil"/>
            </w:tcBorders>
            <w:shd w:val="clear" w:color="000000" w:fill="FFFFFF"/>
            <w:noWrap/>
            <w:vAlign w:val="center"/>
            <w:hideMark/>
          </w:tcPr>
          <w:p w14:paraId="312A352E" w14:textId="6D5FB81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46.9</w:t>
            </w:r>
          </w:p>
        </w:tc>
        <w:tc>
          <w:tcPr>
            <w:tcW w:w="559" w:type="dxa"/>
            <w:tcBorders>
              <w:top w:val="nil"/>
              <w:left w:val="nil"/>
              <w:right w:val="nil"/>
            </w:tcBorders>
            <w:shd w:val="clear" w:color="000000" w:fill="FFFFFF"/>
            <w:noWrap/>
            <w:vAlign w:val="center"/>
            <w:hideMark/>
          </w:tcPr>
          <w:p w14:paraId="3B46F12A" w14:textId="096D4C5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-3.5</w:t>
            </w:r>
          </w:p>
        </w:tc>
        <w:tc>
          <w:tcPr>
            <w:tcW w:w="215" w:type="dxa"/>
            <w:tcBorders>
              <w:top w:val="nil"/>
              <w:left w:val="nil"/>
              <w:right w:val="nil"/>
            </w:tcBorders>
            <w:shd w:val="clear" w:color="000000" w:fill="FFFFFF"/>
            <w:noWrap/>
            <w:vAlign w:val="center"/>
            <w:hideMark/>
          </w:tcPr>
          <w:p w14:paraId="2B9EAEBA" w14:textId="325330F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right w:val="nil"/>
            </w:tcBorders>
            <w:shd w:val="clear" w:color="000000" w:fill="FFFFFF"/>
            <w:noWrap/>
            <w:vAlign w:val="center"/>
            <w:hideMark/>
          </w:tcPr>
          <w:p w14:paraId="01A1E094" w14:textId="42D743B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right w:val="nil"/>
            </w:tcBorders>
            <w:shd w:val="clear" w:color="000000" w:fill="FFFFFF"/>
            <w:vAlign w:val="center"/>
          </w:tcPr>
          <w:p w14:paraId="3A313A6C" w14:textId="655A6609"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right w:val="nil"/>
            </w:tcBorders>
            <w:shd w:val="clear" w:color="000000" w:fill="FFFFFF"/>
            <w:vAlign w:val="center"/>
          </w:tcPr>
          <w:p w14:paraId="0D9B24F8" w14:textId="785B2696"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right w:val="nil"/>
            </w:tcBorders>
            <w:shd w:val="clear" w:color="000000" w:fill="FFFFFF"/>
            <w:noWrap/>
            <w:vAlign w:val="center"/>
            <w:hideMark/>
          </w:tcPr>
          <w:p w14:paraId="13E5F3F8" w14:textId="60D0FA4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right w:val="nil"/>
            </w:tcBorders>
            <w:shd w:val="clear" w:color="000000" w:fill="FFFFFF"/>
            <w:noWrap/>
            <w:vAlign w:val="center"/>
            <w:hideMark/>
          </w:tcPr>
          <w:p w14:paraId="77CD3B92" w14:textId="6FDCD9E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right w:val="nil"/>
            </w:tcBorders>
            <w:shd w:val="clear" w:color="000000" w:fill="FFFFFF"/>
            <w:noWrap/>
            <w:vAlign w:val="center"/>
            <w:hideMark/>
          </w:tcPr>
          <w:p w14:paraId="17733F03" w14:textId="7D38481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63AD875F" w14:textId="77777777" w:rsidTr="009C71A7">
        <w:trPr>
          <w:gridAfter w:val="1"/>
          <w:wAfter w:w="45" w:type="dxa"/>
          <w:trHeight w:val="161"/>
          <w:jc w:val="center"/>
        </w:trPr>
        <w:tc>
          <w:tcPr>
            <w:tcW w:w="1804" w:type="dxa"/>
            <w:tcBorders>
              <w:top w:val="nil"/>
              <w:left w:val="nil"/>
              <w:bottom w:val="single" w:sz="2" w:space="0" w:color="BFBFBF" w:themeColor="background1" w:themeShade="BF"/>
              <w:right w:val="nil"/>
            </w:tcBorders>
            <w:shd w:val="clear" w:color="000000" w:fill="FFFFFF"/>
            <w:noWrap/>
            <w:vAlign w:val="center"/>
            <w:hideMark/>
          </w:tcPr>
          <w:p w14:paraId="629E1092" w14:textId="1747E79C" w:rsidR="009C71A7" w:rsidRPr="009C71A7" w:rsidRDefault="00323117" w:rsidP="00396A93">
            <w:pPr>
              <w:pStyle w:val="NoSpacing"/>
              <w:spacing w:line="276" w:lineRule="auto"/>
              <w:rPr>
                <w:rFonts w:ascii="Garamond" w:hAnsi="Garamond"/>
                <w:sz w:val="17"/>
                <w:szCs w:val="17"/>
                <w:lang w:eastAsia="en-GB"/>
              </w:rPr>
            </w:pPr>
            <w:r>
              <w:rPr>
                <w:rFonts w:ascii="Garamond" w:hAnsi="Garamond" w:cs="Arial"/>
                <w:color w:val="000000"/>
                <w:sz w:val="17"/>
                <w:szCs w:val="17"/>
              </w:rPr>
              <w:t>Vietnam</w:t>
            </w:r>
          </w:p>
        </w:tc>
        <w:tc>
          <w:tcPr>
            <w:tcW w:w="628" w:type="dxa"/>
            <w:tcBorders>
              <w:top w:val="nil"/>
              <w:left w:val="nil"/>
              <w:bottom w:val="single" w:sz="2" w:space="0" w:color="BFBFBF" w:themeColor="background1" w:themeShade="BF"/>
              <w:right w:val="nil"/>
            </w:tcBorders>
            <w:shd w:val="clear" w:color="000000" w:fill="FFFFFF"/>
            <w:noWrap/>
            <w:vAlign w:val="center"/>
            <w:hideMark/>
          </w:tcPr>
          <w:p w14:paraId="64EE9810" w14:textId="424E7F8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EAP</w:t>
            </w:r>
          </w:p>
        </w:tc>
        <w:tc>
          <w:tcPr>
            <w:tcW w:w="687" w:type="dxa"/>
            <w:tcBorders>
              <w:top w:val="nil"/>
              <w:left w:val="nil"/>
              <w:bottom w:val="single" w:sz="2" w:space="0" w:color="BFBFBF" w:themeColor="background1" w:themeShade="BF"/>
              <w:right w:val="nil"/>
            </w:tcBorders>
            <w:shd w:val="clear" w:color="000000" w:fill="FFFFFF"/>
            <w:noWrap/>
            <w:vAlign w:val="center"/>
            <w:hideMark/>
          </w:tcPr>
          <w:p w14:paraId="304C94A6" w14:textId="27699E6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2010-11</w:t>
            </w:r>
          </w:p>
        </w:tc>
        <w:tc>
          <w:tcPr>
            <w:tcW w:w="567" w:type="dxa"/>
            <w:tcBorders>
              <w:top w:val="nil"/>
              <w:left w:val="nil"/>
              <w:bottom w:val="single" w:sz="2" w:space="0" w:color="BFBFBF" w:themeColor="background1" w:themeShade="BF"/>
              <w:right w:val="nil"/>
            </w:tcBorders>
            <w:shd w:val="clear" w:color="000000" w:fill="FFFFFF"/>
            <w:noWrap/>
            <w:vAlign w:val="center"/>
            <w:hideMark/>
          </w:tcPr>
          <w:p w14:paraId="04EF814B" w14:textId="06D7589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single" w:sz="2" w:space="0" w:color="BFBFBF" w:themeColor="background1" w:themeShade="BF"/>
              <w:right w:val="nil"/>
            </w:tcBorders>
            <w:shd w:val="clear" w:color="000000" w:fill="FFFFFF"/>
            <w:noWrap/>
            <w:vAlign w:val="center"/>
            <w:hideMark/>
          </w:tcPr>
          <w:p w14:paraId="733FDDAE" w14:textId="16CC4E2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single" w:sz="2" w:space="0" w:color="BFBFBF" w:themeColor="background1" w:themeShade="BF"/>
              <w:right w:val="nil"/>
            </w:tcBorders>
            <w:shd w:val="clear" w:color="000000" w:fill="FFFFFF"/>
            <w:noWrap/>
            <w:vAlign w:val="center"/>
            <w:hideMark/>
          </w:tcPr>
          <w:p w14:paraId="74284854" w14:textId="139F319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78.8</w:t>
            </w:r>
          </w:p>
        </w:tc>
        <w:tc>
          <w:tcPr>
            <w:tcW w:w="398" w:type="dxa"/>
            <w:tcBorders>
              <w:top w:val="nil"/>
              <w:left w:val="nil"/>
              <w:bottom w:val="single" w:sz="2" w:space="0" w:color="BFBFBF" w:themeColor="background1" w:themeShade="BF"/>
              <w:right w:val="nil"/>
            </w:tcBorders>
            <w:shd w:val="clear" w:color="000000" w:fill="FFFFFF"/>
            <w:noWrap/>
            <w:vAlign w:val="center"/>
            <w:hideMark/>
          </w:tcPr>
          <w:p w14:paraId="486BC2EA" w14:textId="1B1FC51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80.3</w:t>
            </w:r>
          </w:p>
        </w:tc>
        <w:tc>
          <w:tcPr>
            <w:tcW w:w="472" w:type="dxa"/>
            <w:tcBorders>
              <w:top w:val="nil"/>
              <w:left w:val="nil"/>
              <w:bottom w:val="single" w:sz="2" w:space="0" w:color="BFBFBF" w:themeColor="background1" w:themeShade="BF"/>
              <w:right w:val="nil"/>
            </w:tcBorders>
            <w:shd w:val="clear" w:color="000000" w:fill="FFFFFF"/>
            <w:noWrap/>
            <w:vAlign w:val="center"/>
            <w:hideMark/>
          </w:tcPr>
          <w:p w14:paraId="69216359" w14:textId="1B8740D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0.15</w:t>
            </w:r>
          </w:p>
        </w:tc>
        <w:tc>
          <w:tcPr>
            <w:tcW w:w="218" w:type="dxa"/>
            <w:tcBorders>
              <w:top w:val="nil"/>
              <w:left w:val="nil"/>
              <w:bottom w:val="single" w:sz="2" w:space="0" w:color="BFBFBF" w:themeColor="background1" w:themeShade="BF"/>
              <w:right w:val="nil"/>
            </w:tcBorders>
            <w:shd w:val="clear" w:color="000000" w:fill="FFFFFF"/>
            <w:noWrap/>
            <w:vAlign w:val="center"/>
            <w:hideMark/>
          </w:tcPr>
          <w:p w14:paraId="40ED2D17" w14:textId="5F82455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single" w:sz="2" w:space="0" w:color="BFBFBF" w:themeColor="background1" w:themeShade="BF"/>
              <w:right w:val="nil"/>
            </w:tcBorders>
            <w:shd w:val="clear" w:color="000000" w:fill="FFFFFF"/>
            <w:noWrap/>
            <w:vAlign w:val="center"/>
            <w:hideMark/>
          </w:tcPr>
          <w:p w14:paraId="65E7AA70" w14:textId="23849EC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single" w:sz="2" w:space="0" w:color="BFBFBF" w:themeColor="background1" w:themeShade="BF"/>
              <w:right w:val="nil"/>
            </w:tcBorders>
            <w:shd w:val="clear" w:color="000000" w:fill="FFFFFF"/>
            <w:noWrap/>
            <w:vAlign w:val="center"/>
            <w:hideMark/>
          </w:tcPr>
          <w:p w14:paraId="038277C9" w14:textId="04803C3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0.039</w:t>
            </w:r>
          </w:p>
        </w:tc>
        <w:tc>
          <w:tcPr>
            <w:tcW w:w="522" w:type="dxa"/>
            <w:tcBorders>
              <w:top w:val="nil"/>
              <w:left w:val="nil"/>
              <w:bottom w:val="single" w:sz="2" w:space="0" w:color="BFBFBF" w:themeColor="background1" w:themeShade="BF"/>
              <w:right w:val="nil"/>
            </w:tcBorders>
            <w:shd w:val="clear" w:color="000000" w:fill="FFFFFF"/>
            <w:noWrap/>
            <w:vAlign w:val="center"/>
            <w:hideMark/>
          </w:tcPr>
          <w:p w14:paraId="3F3A1F7A" w14:textId="06C2DFF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0.036</w:t>
            </w:r>
          </w:p>
        </w:tc>
        <w:tc>
          <w:tcPr>
            <w:tcW w:w="586" w:type="dxa"/>
            <w:tcBorders>
              <w:top w:val="nil"/>
              <w:left w:val="nil"/>
              <w:bottom w:val="single" w:sz="2" w:space="0" w:color="BFBFBF" w:themeColor="background1" w:themeShade="BF"/>
              <w:right w:val="nil"/>
            </w:tcBorders>
            <w:shd w:val="clear" w:color="000000" w:fill="FFFFFF"/>
            <w:noWrap/>
            <w:vAlign w:val="center"/>
            <w:hideMark/>
          </w:tcPr>
          <w:p w14:paraId="33D673C5" w14:textId="50F12BF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242" w:type="dxa"/>
            <w:tcBorders>
              <w:top w:val="nil"/>
              <w:left w:val="nil"/>
              <w:bottom w:val="single" w:sz="2" w:space="0" w:color="BFBFBF" w:themeColor="background1" w:themeShade="BF"/>
              <w:right w:val="nil"/>
            </w:tcBorders>
            <w:shd w:val="clear" w:color="000000" w:fill="FFFFFF"/>
            <w:noWrap/>
            <w:vAlign w:val="center"/>
            <w:hideMark/>
          </w:tcPr>
          <w:p w14:paraId="45242E59" w14:textId="02DCAED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single" w:sz="2" w:space="0" w:color="BFBFBF" w:themeColor="background1" w:themeShade="BF"/>
              <w:right w:val="nil"/>
            </w:tcBorders>
            <w:shd w:val="clear" w:color="000000" w:fill="FFFFFF"/>
            <w:noWrap/>
            <w:vAlign w:val="center"/>
            <w:hideMark/>
          </w:tcPr>
          <w:p w14:paraId="1812E7BF" w14:textId="3BC5064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single" w:sz="2" w:space="0" w:color="BFBFBF" w:themeColor="background1" w:themeShade="BF"/>
              <w:right w:val="nil"/>
            </w:tcBorders>
            <w:shd w:val="clear" w:color="000000" w:fill="FFFFFF"/>
            <w:noWrap/>
            <w:vAlign w:val="center"/>
            <w:hideMark/>
          </w:tcPr>
          <w:p w14:paraId="285154F1" w14:textId="595901E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9.3</w:t>
            </w:r>
          </w:p>
        </w:tc>
        <w:tc>
          <w:tcPr>
            <w:tcW w:w="418" w:type="dxa"/>
            <w:tcBorders>
              <w:top w:val="nil"/>
              <w:left w:val="nil"/>
              <w:bottom w:val="single" w:sz="2" w:space="0" w:color="BFBFBF" w:themeColor="background1" w:themeShade="BF"/>
              <w:right w:val="nil"/>
            </w:tcBorders>
            <w:shd w:val="clear" w:color="000000" w:fill="FFFFFF"/>
            <w:noWrap/>
            <w:vAlign w:val="center"/>
            <w:hideMark/>
          </w:tcPr>
          <w:p w14:paraId="53347120" w14:textId="1579A05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8.8</w:t>
            </w:r>
          </w:p>
        </w:tc>
        <w:tc>
          <w:tcPr>
            <w:tcW w:w="559" w:type="dxa"/>
            <w:tcBorders>
              <w:top w:val="nil"/>
              <w:left w:val="nil"/>
              <w:bottom w:val="single" w:sz="2" w:space="0" w:color="BFBFBF" w:themeColor="background1" w:themeShade="BF"/>
              <w:right w:val="nil"/>
            </w:tcBorders>
            <w:shd w:val="clear" w:color="000000" w:fill="FFFFFF"/>
            <w:noWrap/>
            <w:vAlign w:val="center"/>
            <w:hideMark/>
          </w:tcPr>
          <w:p w14:paraId="1DE4AEB8" w14:textId="77C434B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w:t>
            </w:r>
          </w:p>
        </w:tc>
        <w:tc>
          <w:tcPr>
            <w:tcW w:w="215" w:type="dxa"/>
            <w:tcBorders>
              <w:top w:val="nil"/>
              <w:left w:val="nil"/>
              <w:bottom w:val="single" w:sz="2" w:space="0" w:color="BFBFBF" w:themeColor="background1" w:themeShade="BF"/>
              <w:right w:val="nil"/>
            </w:tcBorders>
            <w:shd w:val="clear" w:color="000000" w:fill="FFFFFF"/>
            <w:noWrap/>
            <w:vAlign w:val="center"/>
            <w:hideMark/>
          </w:tcPr>
          <w:p w14:paraId="690F975E" w14:textId="3D76A7A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57" w:type="dxa"/>
            <w:tcBorders>
              <w:top w:val="nil"/>
              <w:left w:val="nil"/>
              <w:bottom w:val="single" w:sz="2" w:space="0" w:color="BFBFBF" w:themeColor="background1" w:themeShade="BF"/>
              <w:right w:val="nil"/>
            </w:tcBorders>
            <w:shd w:val="clear" w:color="000000" w:fill="FFFFFF"/>
            <w:noWrap/>
            <w:vAlign w:val="center"/>
            <w:hideMark/>
          </w:tcPr>
          <w:p w14:paraId="162ED8C7" w14:textId="271C2EE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single" w:sz="2" w:space="0" w:color="BFBFBF" w:themeColor="background1" w:themeShade="BF"/>
              <w:right w:val="nil"/>
            </w:tcBorders>
            <w:shd w:val="clear" w:color="000000" w:fill="FFFFFF"/>
            <w:vAlign w:val="center"/>
          </w:tcPr>
          <w:p w14:paraId="1E3F05CA" w14:textId="7729661E"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2014</w:t>
            </w:r>
          </w:p>
        </w:tc>
        <w:tc>
          <w:tcPr>
            <w:tcW w:w="456" w:type="dxa"/>
            <w:tcBorders>
              <w:top w:val="nil"/>
              <w:left w:val="nil"/>
              <w:bottom w:val="single" w:sz="2" w:space="0" w:color="BFBFBF" w:themeColor="background1" w:themeShade="BF"/>
              <w:right w:val="nil"/>
            </w:tcBorders>
            <w:shd w:val="clear" w:color="000000" w:fill="FFFFFF"/>
            <w:vAlign w:val="center"/>
          </w:tcPr>
          <w:p w14:paraId="72CDD266" w14:textId="410407FD"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2018</w:t>
            </w:r>
          </w:p>
        </w:tc>
        <w:tc>
          <w:tcPr>
            <w:tcW w:w="409" w:type="dxa"/>
            <w:tcBorders>
              <w:top w:val="nil"/>
              <w:left w:val="nil"/>
              <w:bottom w:val="single" w:sz="2" w:space="0" w:color="BFBFBF" w:themeColor="background1" w:themeShade="BF"/>
              <w:right w:val="nil"/>
            </w:tcBorders>
            <w:shd w:val="clear" w:color="000000" w:fill="FFFFFF"/>
            <w:noWrap/>
            <w:vAlign w:val="center"/>
            <w:hideMark/>
          </w:tcPr>
          <w:p w14:paraId="5D0D7FD9" w14:textId="438211B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6.5</w:t>
            </w:r>
          </w:p>
        </w:tc>
        <w:tc>
          <w:tcPr>
            <w:tcW w:w="423" w:type="dxa"/>
            <w:tcBorders>
              <w:top w:val="nil"/>
              <w:left w:val="nil"/>
              <w:bottom w:val="single" w:sz="2" w:space="0" w:color="BFBFBF" w:themeColor="background1" w:themeShade="BF"/>
              <w:right w:val="nil"/>
            </w:tcBorders>
            <w:shd w:val="clear" w:color="000000" w:fill="FFFFFF"/>
            <w:noWrap/>
            <w:vAlign w:val="center"/>
            <w:hideMark/>
          </w:tcPr>
          <w:p w14:paraId="69EE9E24" w14:textId="049D6EA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5.8</w:t>
            </w:r>
          </w:p>
        </w:tc>
        <w:tc>
          <w:tcPr>
            <w:tcW w:w="346" w:type="dxa"/>
            <w:tcBorders>
              <w:top w:val="nil"/>
              <w:left w:val="nil"/>
              <w:bottom w:val="single" w:sz="2" w:space="0" w:color="BFBFBF" w:themeColor="background1" w:themeShade="BF"/>
              <w:right w:val="nil"/>
            </w:tcBorders>
            <w:shd w:val="clear" w:color="000000" w:fill="FFFFFF"/>
            <w:noWrap/>
            <w:vAlign w:val="center"/>
            <w:hideMark/>
          </w:tcPr>
          <w:p w14:paraId="0235C404" w14:textId="0C851CB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-0.7</w:t>
            </w:r>
          </w:p>
        </w:tc>
      </w:tr>
      <w:tr w:rsidR="009C71A7" w:rsidRPr="009C71A7" w14:paraId="670C2922" w14:textId="77777777" w:rsidTr="009C71A7">
        <w:trPr>
          <w:gridAfter w:val="1"/>
          <w:wAfter w:w="45" w:type="dxa"/>
          <w:trHeight w:val="161"/>
          <w:jc w:val="center"/>
        </w:trPr>
        <w:tc>
          <w:tcPr>
            <w:tcW w:w="1804" w:type="dxa"/>
            <w:tcBorders>
              <w:top w:val="single" w:sz="2" w:space="0" w:color="BFBFBF" w:themeColor="background1" w:themeShade="BF"/>
              <w:left w:val="nil"/>
              <w:bottom w:val="nil"/>
              <w:right w:val="nil"/>
            </w:tcBorders>
            <w:shd w:val="clear" w:color="000000" w:fill="FFFFFF"/>
            <w:noWrap/>
            <w:vAlign w:val="center"/>
            <w:hideMark/>
          </w:tcPr>
          <w:p w14:paraId="132F3104" w14:textId="6E39E8E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Albania</w:t>
            </w:r>
          </w:p>
        </w:tc>
        <w:tc>
          <w:tcPr>
            <w:tcW w:w="628" w:type="dxa"/>
            <w:tcBorders>
              <w:top w:val="single" w:sz="2" w:space="0" w:color="BFBFBF" w:themeColor="background1" w:themeShade="BF"/>
              <w:left w:val="nil"/>
              <w:bottom w:val="nil"/>
              <w:right w:val="nil"/>
            </w:tcBorders>
            <w:shd w:val="clear" w:color="000000" w:fill="FFFFFF"/>
            <w:noWrap/>
            <w:vAlign w:val="center"/>
            <w:hideMark/>
          </w:tcPr>
          <w:p w14:paraId="14782758" w14:textId="61BEAFB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ECA</w:t>
            </w:r>
          </w:p>
        </w:tc>
        <w:tc>
          <w:tcPr>
            <w:tcW w:w="687" w:type="dxa"/>
            <w:tcBorders>
              <w:top w:val="single" w:sz="2" w:space="0" w:color="BFBFBF" w:themeColor="background1" w:themeShade="BF"/>
              <w:left w:val="nil"/>
              <w:bottom w:val="nil"/>
              <w:right w:val="nil"/>
            </w:tcBorders>
            <w:shd w:val="clear" w:color="000000" w:fill="FFFFFF"/>
            <w:noWrap/>
            <w:vAlign w:val="center"/>
            <w:hideMark/>
          </w:tcPr>
          <w:p w14:paraId="608A19FB" w14:textId="0F97D07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2008-9</w:t>
            </w:r>
          </w:p>
        </w:tc>
        <w:tc>
          <w:tcPr>
            <w:tcW w:w="567" w:type="dxa"/>
            <w:tcBorders>
              <w:top w:val="single" w:sz="2" w:space="0" w:color="BFBFBF" w:themeColor="background1" w:themeShade="BF"/>
              <w:left w:val="nil"/>
              <w:bottom w:val="nil"/>
              <w:right w:val="nil"/>
            </w:tcBorders>
            <w:shd w:val="clear" w:color="000000" w:fill="FFFFFF"/>
            <w:noWrap/>
            <w:vAlign w:val="center"/>
            <w:hideMark/>
          </w:tcPr>
          <w:p w14:paraId="2D13A92C" w14:textId="68247E7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2017-18</w:t>
            </w:r>
          </w:p>
        </w:tc>
        <w:tc>
          <w:tcPr>
            <w:tcW w:w="147" w:type="dxa"/>
            <w:tcBorders>
              <w:top w:val="single" w:sz="2" w:space="0" w:color="BFBFBF" w:themeColor="background1" w:themeShade="BF"/>
              <w:left w:val="nil"/>
              <w:bottom w:val="nil"/>
              <w:right w:val="nil"/>
            </w:tcBorders>
            <w:shd w:val="clear" w:color="000000" w:fill="FFFFFF"/>
            <w:noWrap/>
            <w:vAlign w:val="center"/>
            <w:hideMark/>
          </w:tcPr>
          <w:p w14:paraId="664DC18B" w14:textId="18DC0CD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single" w:sz="2" w:space="0" w:color="BFBFBF" w:themeColor="background1" w:themeShade="BF"/>
              <w:left w:val="nil"/>
              <w:bottom w:val="nil"/>
              <w:right w:val="nil"/>
            </w:tcBorders>
            <w:shd w:val="clear" w:color="000000" w:fill="FFFFFF"/>
            <w:noWrap/>
            <w:vAlign w:val="center"/>
            <w:hideMark/>
          </w:tcPr>
          <w:p w14:paraId="5006D30D" w14:textId="6C3AEEF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85.3</w:t>
            </w:r>
          </w:p>
        </w:tc>
        <w:tc>
          <w:tcPr>
            <w:tcW w:w="398" w:type="dxa"/>
            <w:tcBorders>
              <w:top w:val="single" w:sz="2" w:space="0" w:color="BFBFBF" w:themeColor="background1" w:themeShade="BF"/>
              <w:left w:val="nil"/>
              <w:bottom w:val="nil"/>
              <w:right w:val="nil"/>
            </w:tcBorders>
            <w:shd w:val="clear" w:color="000000" w:fill="FFFFFF"/>
            <w:noWrap/>
            <w:vAlign w:val="center"/>
            <w:hideMark/>
          </w:tcPr>
          <w:p w14:paraId="30DB8698" w14:textId="7FF22E0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89.1</w:t>
            </w:r>
          </w:p>
        </w:tc>
        <w:tc>
          <w:tcPr>
            <w:tcW w:w="472" w:type="dxa"/>
            <w:tcBorders>
              <w:top w:val="single" w:sz="2" w:space="0" w:color="BFBFBF" w:themeColor="background1" w:themeShade="BF"/>
              <w:left w:val="nil"/>
              <w:bottom w:val="nil"/>
              <w:right w:val="nil"/>
            </w:tcBorders>
            <w:shd w:val="clear" w:color="000000" w:fill="FFFFFF"/>
            <w:noWrap/>
            <w:vAlign w:val="center"/>
            <w:hideMark/>
          </w:tcPr>
          <w:p w14:paraId="70C74C22" w14:textId="269B64C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0.23</w:t>
            </w:r>
          </w:p>
        </w:tc>
        <w:tc>
          <w:tcPr>
            <w:tcW w:w="218" w:type="dxa"/>
            <w:tcBorders>
              <w:top w:val="single" w:sz="2" w:space="0" w:color="BFBFBF" w:themeColor="background1" w:themeShade="BF"/>
              <w:left w:val="nil"/>
              <w:bottom w:val="nil"/>
              <w:right w:val="nil"/>
            </w:tcBorders>
            <w:shd w:val="clear" w:color="000000" w:fill="FFFFFF"/>
            <w:noWrap/>
            <w:vAlign w:val="center"/>
            <w:hideMark/>
          </w:tcPr>
          <w:p w14:paraId="28C0A92B" w14:textId="63434A1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single" w:sz="2" w:space="0" w:color="BFBFBF" w:themeColor="background1" w:themeShade="BF"/>
              <w:left w:val="nil"/>
              <w:bottom w:val="nil"/>
              <w:right w:val="nil"/>
            </w:tcBorders>
            <w:shd w:val="clear" w:color="000000" w:fill="FFFFFF"/>
            <w:noWrap/>
            <w:vAlign w:val="center"/>
            <w:hideMark/>
          </w:tcPr>
          <w:p w14:paraId="022690FF" w14:textId="14EE8F2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single" w:sz="2" w:space="0" w:color="BFBFBF" w:themeColor="background1" w:themeShade="BF"/>
              <w:left w:val="nil"/>
              <w:bottom w:val="nil"/>
              <w:right w:val="nil"/>
            </w:tcBorders>
            <w:shd w:val="clear" w:color="000000" w:fill="FFFFFF"/>
            <w:noWrap/>
            <w:vAlign w:val="center"/>
            <w:hideMark/>
          </w:tcPr>
          <w:p w14:paraId="1C9526DC" w14:textId="7C9CF06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0.008</w:t>
            </w:r>
          </w:p>
        </w:tc>
        <w:tc>
          <w:tcPr>
            <w:tcW w:w="522" w:type="dxa"/>
            <w:tcBorders>
              <w:top w:val="single" w:sz="2" w:space="0" w:color="BFBFBF" w:themeColor="background1" w:themeShade="BF"/>
              <w:left w:val="nil"/>
              <w:bottom w:val="nil"/>
              <w:right w:val="nil"/>
            </w:tcBorders>
            <w:shd w:val="clear" w:color="000000" w:fill="FFFFFF"/>
            <w:noWrap/>
            <w:vAlign w:val="center"/>
            <w:hideMark/>
          </w:tcPr>
          <w:p w14:paraId="21007D73" w14:textId="00BA976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0.003</w:t>
            </w:r>
          </w:p>
        </w:tc>
        <w:tc>
          <w:tcPr>
            <w:tcW w:w="586" w:type="dxa"/>
            <w:tcBorders>
              <w:top w:val="single" w:sz="2" w:space="0" w:color="BFBFBF" w:themeColor="background1" w:themeShade="BF"/>
              <w:left w:val="nil"/>
              <w:bottom w:val="nil"/>
              <w:right w:val="nil"/>
            </w:tcBorders>
            <w:shd w:val="clear" w:color="000000" w:fill="FFFFFF"/>
            <w:noWrap/>
            <w:vAlign w:val="center"/>
            <w:hideMark/>
          </w:tcPr>
          <w:p w14:paraId="2AD95FBF" w14:textId="0CC5774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242" w:type="dxa"/>
            <w:tcBorders>
              <w:top w:val="single" w:sz="2" w:space="0" w:color="BFBFBF" w:themeColor="background1" w:themeShade="BF"/>
              <w:left w:val="nil"/>
              <w:bottom w:val="nil"/>
              <w:right w:val="nil"/>
            </w:tcBorders>
            <w:shd w:val="clear" w:color="000000" w:fill="FFFFFF"/>
            <w:noWrap/>
            <w:vAlign w:val="center"/>
            <w:hideMark/>
          </w:tcPr>
          <w:p w14:paraId="703AFA5A" w14:textId="20A2864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single" w:sz="2" w:space="0" w:color="BFBFBF" w:themeColor="background1" w:themeShade="BF"/>
              <w:left w:val="nil"/>
              <w:bottom w:val="nil"/>
              <w:right w:val="nil"/>
            </w:tcBorders>
            <w:shd w:val="clear" w:color="000000" w:fill="FFFFFF"/>
            <w:noWrap/>
            <w:vAlign w:val="center"/>
            <w:hideMark/>
          </w:tcPr>
          <w:p w14:paraId="21A331FA" w14:textId="7A80294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single" w:sz="2" w:space="0" w:color="BFBFBF" w:themeColor="background1" w:themeShade="BF"/>
              <w:left w:val="nil"/>
              <w:bottom w:val="nil"/>
              <w:right w:val="nil"/>
            </w:tcBorders>
            <w:shd w:val="clear" w:color="000000" w:fill="FFFFFF"/>
            <w:noWrap/>
            <w:vAlign w:val="center"/>
            <w:hideMark/>
          </w:tcPr>
          <w:p w14:paraId="0CC1113A" w14:textId="7744425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2.1</w:t>
            </w:r>
          </w:p>
        </w:tc>
        <w:tc>
          <w:tcPr>
            <w:tcW w:w="418" w:type="dxa"/>
            <w:tcBorders>
              <w:top w:val="single" w:sz="2" w:space="0" w:color="BFBFBF" w:themeColor="background1" w:themeShade="BF"/>
              <w:left w:val="nil"/>
              <w:bottom w:val="nil"/>
              <w:right w:val="nil"/>
            </w:tcBorders>
            <w:shd w:val="clear" w:color="000000" w:fill="FFFFFF"/>
            <w:noWrap/>
            <w:vAlign w:val="center"/>
            <w:hideMark/>
          </w:tcPr>
          <w:p w14:paraId="65BE8388" w14:textId="7D81427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0.7</w:t>
            </w:r>
          </w:p>
        </w:tc>
        <w:tc>
          <w:tcPr>
            <w:tcW w:w="559" w:type="dxa"/>
            <w:tcBorders>
              <w:top w:val="single" w:sz="2" w:space="0" w:color="BFBFBF" w:themeColor="background1" w:themeShade="BF"/>
              <w:left w:val="nil"/>
              <w:bottom w:val="nil"/>
              <w:right w:val="nil"/>
            </w:tcBorders>
            <w:shd w:val="clear" w:color="000000" w:fill="FFFFFF"/>
            <w:noWrap/>
            <w:vAlign w:val="center"/>
            <w:hideMark/>
          </w:tcPr>
          <w:p w14:paraId="58C8F1B7" w14:textId="36D3A6F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w:t>
            </w:r>
          </w:p>
        </w:tc>
        <w:tc>
          <w:tcPr>
            <w:tcW w:w="215" w:type="dxa"/>
            <w:tcBorders>
              <w:top w:val="single" w:sz="2" w:space="0" w:color="BFBFBF" w:themeColor="background1" w:themeShade="BF"/>
              <w:left w:val="nil"/>
              <w:bottom w:val="nil"/>
              <w:right w:val="nil"/>
            </w:tcBorders>
            <w:shd w:val="clear" w:color="000000" w:fill="FFFFFF"/>
            <w:noWrap/>
            <w:vAlign w:val="center"/>
            <w:hideMark/>
          </w:tcPr>
          <w:p w14:paraId="2FEDD63E" w14:textId="1BC0AE4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single" w:sz="2" w:space="0" w:color="BFBFBF" w:themeColor="background1" w:themeShade="BF"/>
              <w:left w:val="nil"/>
              <w:bottom w:val="nil"/>
              <w:right w:val="nil"/>
            </w:tcBorders>
            <w:shd w:val="clear" w:color="000000" w:fill="FFFFFF"/>
            <w:noWrap/>
            <w:vAlign w:val="center"/>
            <w:hideMark/>
          </w:tcPr>
          <w:p w14:paraId="5240DD6B" w14:textId="6C9B67B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single" w:sz="2" w:space="0" w:color="BFBFBF" w:themeColor="background1" w:themeShade="BF"/>
              <w:left w:val="nil"/>
              <w:bottom w:val="nil"/>
              <w:right w:val="nil"/>
            </w:tcBorders>
            <w:shd w:val="clear" w:color="000000" w:fill="FFFFFF"/>
            <w:vAlign w:val="center"/>
          </w:tcPr>
          <w:p w14:paraId="1D7B23FF" w14:textId="3AE5BB14"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2014</w:t>
            </w:r>
          </w:p>
        </w:tc>
        <w:tc>
          <w:tcPr>
            <w:tcW w:w="456" w:type="dxa"/>
            <w:tcBorders>
              <w:top w:val="single" w:sz="2" w:space="0" w:color="BFBFBF" w:themeColor="background1" w:themeShade="BF"/>
              <w:left w:val="nil"/>
              <w:bottom w:val="nil"/>
              <w:right w:val="nil"/>
            </w:tcBorders>
            <w:shd w:val="clear" w:color="000000" w:fill="FFFFFF"/>
            <w:vAlign w:val="center"/>
          </w:tcPr>
          <w:p w14:paraId="1820A41D" w14:textId="28C521FE"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2017</w:t>
            </w:r>
          </w:p>
        </w:tc>
        <w:tc>
          <w:tcPr>
            <w:tcW w:w="409" w:type="dxa"/>
            <w:tcBorders>
              <w:top w:val="single" w:sz="2" w:space="0" w:color="BFBFBF" w:themeColor="background1" w:themeShade="BF"/>
              <w:left w:val="nil"/>
              <w:bottom w:val="nil"/>
              <w:right w:val="nil"/>
            </w:tcBorders>
            <w:shd w:val="clear" w:color="000000" w:fill="FFFFFF"/>
            <w:noWrap/>
            <w:vAlign w:val="center"/>
            <w:hideMark/>
          </w:tcPr>
          <w:p w14:paraId="3744A209" w14:textId="3131B19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0.8</w:t>
            </w:r>
          </w:p>
        </w:tc>
        <w:tc>
          <w:tcPr>
            <w:tcW w:w="423" w:type="dxa"/>
            <w:tcBorders>
              <w:top w:val="single" w:sz="2" w:space="0" w:color="BFBFBF" w:themeColor="background1" w:themeShade="BF"/>
              <w:left w:val="nil"/>
              <w:bottom w:val="nil"/>
              <w:right w:val="nil"/>
            </w:tcBorders>
            <w:shd w:val="clear" w:color="000000" w:fill="FFFFFF"/>
            <w:noWrap/>
            <w:vAlign w:val="center"/>
            <w:hideMark/>
          </w:tcPr>
          <w:p w14:paraId="5F090145" w14:textId="2BFA187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2.5</w:t>
            </w:r>
          </w:p>
        </w:tc>
        <w:tc>
          <w:tcPr>
            <w:tcW w:w="346" w:type="dxa"/>
            <w:tcBorders>
              <w:top w:val="single" w:sz="2" w:space="0" w:color="BFBFBF" w:themeColor="background1" w:themeShade="BF"/>
              <w:left w:val="nil"/>
              <w:bottom w:val="nil"/>
              <w:right w:val="nil"/>
            </w:tcBorders>
            <w:shd w:val="clear" w:color="000000" w:fill="FFFFFF"/>
            <w:noWrap/>
            <w:vAlign w:val="center"/>
            <w:hideMark/>
          </w:tcPr>
          <w:p w14:paraId="77829146" w14:textId="24A6298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1.7</w:t>
            </w:r>
          </w:p>
        </w:tc>
      </w:tr>
      <w:tr w:rsidR="009C71A7" w:rsidRPr="009C71A7" w14:paraId="45AAB4D9"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5892DD2F" w14:textId="0215A2B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Armenia</w:t>
            </w:r>
          </w:p>
        </w:tc>
        <w:tc>
          <w:tcPr>
            <w:tcW w:w="628" w:type="dxa"/>
            <w:tcBorders>
              <w:top w:val="nil"/>
              <w:left w:val="nil"/>
              <w:bottom w:val="nil"/>
              <w:right w:val="nil"/>
            </w:tcBorders>
            <w:shd w:val="clear" w:color="000000" w:fill="FFFFFF"/>
            <w:noWrap/>
            <w:vAlign w:val="center"/>
            <w:hideMark/>
          </w:tcPr>
          <w:p w14:paraId="153C3A21" w14:textId="503263D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ECA</w:t>
            </w:r>
          </w:p>
        </w:tc>
        <w:tc>
          <w:tcPr>
            <w:tcW w:w="687" w:type="dxa"/>
            <w:tcBorders>
              <w:top w:val="nil"/>
              <w:left w:val="nil"/>
              <w:bottom w:val="nil"/>
              <w:right w:val="nil"/>
            </w:tcBorders>
            <w:shd w:val="clear" w:color="000000" w:fill="FFFFFF"/>
            <w:noWrap/>
            <w:vAlign w:val="center"/>
            <w:hideMark/>
          </w:tcPr>
          <w:p w14:paraId="428EC69A" w14:textId="17E6F2AD"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7A65C7C6" w14:textId="0B0CB3B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2015-16</w:t>
            </w:r>
          </w:p>
        </w:tc>
        <w:tc>
          <w:tcPr>
            <w:tcW w:w="147" w:type="dxa"/>
            <w:tcBorders>
              <w:top w:val="nil"/>
              <w:left w:val="nil"/>
              <w:bottom w:val="nil"/>
              <w:right w:val="nil"/>
            </w:tcBorders>
            <w:shd w:val="clear" w:color="000000" w:fill="FFFFFF"/>
            <w:noWrap/>
            <w:vAlign w:val="center"/>
            <w:hideMark/>
          </w:tcPr>
          <w:p w14:paraId="2DAE0239" w14:textId="0D6652A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079811F6" w14:textId="520C3C8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91.3</w:t>
            </w:r>
          </w:p>
        </w:tc>
        <w:tc>
          <w:tcPr>
            <w:tcW w:w="398" w:type="dxa"/>
            <w:tcBorders>
              <w:top w:val="nil"/>
              <w:left w:val="nil"/>
              <w:bottom w:val="nil"/>
              <w:right w:val="nil"/>
            </w:tcBorders>
            <w:shd w:val="clear" w:color="000000" w:fill="FFFFFF"/>
            <w:noWrap/>
            <w:vAlign w:val="center"/>
            <w:hideMark/>
          </w:tcPr>
          <w:p w14:paraId="6FF5C841" w14:textId="2C82E8D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92.7</w:t>
            </w:r>
          </w:p>
        </w:tc>
        <w:tc>
          <w:tcPr>
            <w:tcW w:w="472" w:type="dxa"/>
            <w:tcBorders>
              <w:top w:val="nil"/>
              <w:left w:val="nil"/>
              <w:bottom w:val="nil"/>
              <w:right w:val="nil"/>
            </w:tcBorders>
            <w:shd w:val="clear" w:color="000000" w:fill="FFFFFF"/>
            <w:noWrap/>
            <w:vAlign w:val="center"/>
            <w:hideMark/>
          </w:tcPr>
          <w:p w14:paraId="4310672A" w14:textId="7D65A02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0.16</w:t>
            </w:r>
          </w:p>
        </w:tc>
        <w:tc>
          <w:tcPr>
            <w:tcW w:w="218" w:type="dxa"/>
            <w:tcBorders>
              <w:top w:val="nil"/>
              <w:left w:val="nil"/>
              <w:bottom w:val="nil"/>
              <w:right w:val="nil"/>
            </w:tcBorders>
            <w:shd w:val="clear" w:color="000000" w:fill="FFFFFF"/>
            <w:noWrap/>
            <w:vAlign w:val="center"/>
            <w:hideMark/>
          </w:tcPr>
          <w:p w14:paraId="67529258" w14:textId="03F497D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5C51CDF" w14:textId="01A77C9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55F18E39" w14:textId="21A34B1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522" w:type="dxa"/>
            <w:tcBorders>
              <w:top w:val="nil"/>
              <w:left w:val="nil"/>
              <w:bottom w:val="nil"/>
              <w:right w:val="nil"/>
            </w:tcBorders>
            <w:shd w:val="clear" w:color="000000" w:fill="FFFFFF"/>
            <w:noWrap/>
            <w:vAlign w:val="center"/>
            <w:hideMark/>
          </w:tcPr>
          <w:p w14:paraId="2EE9FA2C" w14:textId="4C170E2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586" w:type="dxa"/>
            <w:tcBorders>
              <w:top w:val="nil"/>
              <w:left w:val="nil"/>
              <w:bottom w:val="nil"/>
              <w:right w:val="nil"/>
            </w:tcBorders>
            <w:shd w:val="clear" w:color="000000" w:fill="FFFFFF"/>
            <w:noWrap/>
            <w:vAlign w:val="center"/>
            <w:hideMark/>
          </w:tcPr>
          <w:p w14:paraId="612F3F2D" w14:textId="6174F7E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0.000</w:t>
            </w:r>
          </w:p>
        </w:tc>
        <w:tc>
          <w:tcPr>
            <w:tcW w:w="242" w:type="dxa"/>
            <w:tcBorders>
              <w:top w:val="nil"/>
              <w:left w:val="nil"/>
              <w:bottom w:val="nil"/>
              <w:right w:val="nil"/>
            </w:tcBorders>
            <w:shd w:val="clear" w:color="000000" w:fill="FFFFFF"/>
            <w:noWrap/>
            <w:vAlign w:val="center"/>
            <w:hideMark/>
          </w:tcPr>
          <w:p w14:paraId="6C978F57" w14:textId="0F87BBA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D62EF53" w14:textId="58016C5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2783FA3A" w14:textId="3359D50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w:t>
            </w:r>
          </w:p>
        </w:tc>
        <w:tc>
          <w:tcPr>
            <w:tcW w:w="418" w:type="dxa"/>
            <w:tcBorders>
              <w:top w:val="nil"/>
              <w:left w:val="nil"/>
              <w:bottom w:val="nil"/>
              <w:right w:val="nil"/>
            </w:tcBorders>
            <w:shd w:val="clear" w:color="000000" w:fill="FFFFFF"/>
            <w:noWrap/>
            <w:vAlign w:val="center"/>
            <w:hideMark/>
          </w:tcPr>
          <w:p w14:paraId="0D2349F5" w14:textId="6CB64CA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w:t>
            </w:r>
          </w:p>
        </w:tc>
        <w:tc>
          <w:tcPr>
            <w:tcW w:w="559" w:type="dxa"/>
            <w:tcBorders>
              <w:top w:val="nil"/>
              <w:left w:val="nil"/>
              <w:bottom w:val="nil"/>
              <w:right w:val="nil"/>
            </w:tcBorders>
            <w:shd w:val="clear" w:color="000000" w:fill="FFFFFF"/>
            <w:noWrap/>
            <w:vAlign w:val="center"/>
            <w:hideMark/>
          </w:tcPr>
          <w:p w14:paraId="1DD8E90A" w14:textId="1B4C15F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w:t>
            </w:r>
          </w:p>
        </w:tc>
        <w:tc>
          <w:tcPr>
            <w:tcW w:w="215" w:type="dxa"/>
            <w:tcBorders>
              <w:top w:val="nil"/>
              <w:left w:val="nil"/>
              <w:bottom w:val="nil"/>
              <w:right w:val="nil"/>
            </w:tcBorders>
            <w:shd w:val="clear" w:color="000000" w:fill="FFFFFF"/>
            <w:noWrap/>
            <w:vAlign w:val="center"/>
            <w:hideMark/>
          </w:tcPr>
          <w:p w14:paraId="2570DE7B" w14:textId="2BF1AEA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7613D0D9" w14:textId="0008965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71400F90" w14:textId="22CD2AA3"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2013</w:t>
            </w:r>
          </w:p>
        </w:tc>
        <w:tc>
          <w:tcPr>
            <w:tcW w:w="456" w:type="dxa"/>
            <w:tcBorders>
              <w:top w:val="nil"/>
              <w:left w:val="nil"/>
              <w:bottom w:val="nil"/>
              <w:right w:val="nil"/>
            </w:tcBorders>
            <w:shd w:val="clear" w:color="000000" w:fill="FFFFFF"/>
            <w:vAlign w:val="center"/>
          </w:tcPr>
          <w:p w14:paraId="41A1F588" w14:textId="1D369E0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2018</w:t>
            </w:r>
          </w:p>
        </w:tc>
        <w:tc>
          <w:tcPr>
            <w:tcW w:w="409" w:type="dxa"/>
            <w:tcBorders>
              <w:top w:val="nil"/>
              <w:left w:val="nil"/>
              <w:bottom w:val="nil"/>
              <w:right w:val="nil"/>
            </w:tcBorders>
            <w:shd w:val="clear" w:color="000000" w:fill="FFFFFF"/>
            <w:noWrap/>
            <w:vAlign w:val="center"/>
            <w:hideMark/>
          </w:tcPr>
          <w:p w14:paraId="7D5543BC" w14:textId="4EA1B04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2.4</w:t>
            </w:r>
          </w:p>
        </w:tc>
        <w:tc>
          <w:tcPr>
            <w:tcW w:w="423" w:type="dxa"/>
            <w:tcBorders>
              <w:top w:val="nil"/>
              <w:left w:val="nil"/>
              <w:bottom w:val="nil"/>
              <w:right w:val="nil"/>
            </w:tcBorders>
            <w:shd w:val="clear" w:color="000000" w:fill="FFFFFF"/>
            <w:noWrap/>
            <w:vAlign w:val="center"/>
            <w:hideMark/>
          </w:tcPr>
          <w:p w14:paraId="4B1481A0" w14:textId="63B88E7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1.3</w:t>
            </w:r>
          </w:p>
        </w:tc>
        <w:tc>
          <w:tcPr>
            <w:tcW w:w="346" w:type="dxa"/>
            <w:tcBorders>
              <w:top w:val="nil"/>
              <w:left w:val="nil"/>
              <w:bottom w:val="nil"/>
              <w:right w:val="nil"/>
            </w:tcBorders>
            <w:shd w:val="clear" w:color="000000" w:fill="FFFFFF"/>
            <w:noWrap/>
            <w:vAlign w:val="center"/>
            <w:hideMark/>
          </w:tcPr>
          <w:p w14:paraId="6CBDBA8D" w14:textId="7A77EB1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-1.1</w:t>
            </w:r>
          </w:p>
        </w:tc>
      </w:tr>
      <w:tr w:rsidR="009C71A7" w:rsidRPr="009C71A7" w14:paraId="28F7129B"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40E8CBF6" w14:textId="57409E6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Bosnia and Herzegovina</w:t>
            </w:r>
          </w:p>
        </w:tc>
        <w:tc>
          <w:tcPr>
            <w:tcW w:w="628" w:type="dxa"/>
            <w:tcBorders>
              <w:top w:val="nil"/>
              <w:left w:val="nil"/>
              <w:bottom w:val="nil"/>
              <w:right w:val="nil"/>
            </w:tcBorders>
            <w:shd w:val="clear" w:color="000000" w:fill="FFFFFF"/>
            <w:noWrap/>
            <w:vAlign w:val="center"/>
            <w:hideMark/>
          </w:tcPr>
          <w:p w14:paraId="3DE5821F" w14:textId="2CFFFEAF"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ECA</w:t>
            </w:r>
          </w:p>
        </w:tc>
        <w:tc>
          <w:tcPr>
            <w:tcW w:w="687" w:type="dxa"/>
            <w:tcBorders>
              <w:top w:val="nil"/>
              <w:left w:val="nil"/>
              <w:bottom w:val="nil"/>
              <w:right w:val="nil"/>
            </w:tcBorders>
            <w:shd w:val="clear" w:color="000000" w:fill="FFFFFF"/>
            <w:noWrap/>
            <w:vAlign w:val="center"/>
            <w:hideMark/>
          </w:tcPr>
          <w:p w14:paraId="28BDAC5D" w14:textId="1954B85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2006</w:t>
            </w:r>
          </w:p>
        </w:tc>
        <w:tc>
          <w:tcPr>
            <w:tcW w:w="567" w:type="dxa"/>
            <w:tcBorders>
              <w:top w:val="nil"/>
              <w:left w:val="nil"/>
              <w:bottom w:val="nil"/>
              <w:right w:val="nil"/>
            </w:tcBorders>
            <w:shd w:val="clear" w:color="000000" w:fill="FFFFFF"/>
            <w:noWrap/>
            <w:vAlign w:val="center"/>
            <w:hideMark/>
          </w:tcPr>
          <w:p w14:paraId="0F8A421B" w14:textId="57CC02D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2011-12</w:t>
            </w:r>
          </w:p>
        </w:tc>
        <w:tc>
          <w:tcPr>
            <w:tcW w:w="147" w:type="dxa"/>
            <w:tcBorders>
              <w:top w:val="nil"/>
              <w:left w:val="nil"/>
              <w:bottom w:val="nil"/>
              <w:right w:val="nil"/>
            </w:tcBorders>
            <w:shd w:val="clear" w:color="000000" w:fill="FFFFFF"/>
            <w:noWrap/>
            <w:vAlign w:val="center"/>
            <w:hideMark/>
          </w:tcPr>
          <w:p w14:paraId="4616C2E0" w14:textId="14C6504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723EE6A3" w14:textId="65AD740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84.8</w:t>
            </w:r>
          </w:p>
        </w:tc>
        <w:tc>
          <w:tcPr>
            <w:tcW w:w="398" w:type="dxa"/>
            <w:tcBorders>
              <w:top w:val="nil"/>
              <w:left w:val="nil"/>
              <w:bottom w:val="nil"/>
              <w:right w:val="nil"/>
            </w:tcBorders>
            <w:shd w:val="clear" w:color="000000" w:fill="FFFFFF"/>
            <w:noWrap/>
            <w:vAlign w:val="center"/>
            <w:hideMark/>
          </w:tcPr>
          <w:p w14:paraId="7222DE31" w14:textId="4D7C26B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89.1</w:t>
            </w:r>
          </w:p>
        </w:tc>
        <w:tc>
          <w:tcPr>
            <w:tcW w:w="472" w:type="dxa"/>
            <w:tcBorders>
              <w:top w:val="nil"/>
              <w:left w:val="nil"/>
              <w:bottom w:val="nil"/>
              <w:right w:val="nil"/>
            </w:tcBorders>
            <w:shd w:val="clear" w:color="000000" w:fill="FFFFFF"/>
            <w:noWrap/>
            <w:vAlign w:val="center"/>
            <w:hideMark/>
          </w:tcPr>
          <w:p w14:paraId="3EB2FC0E" w14:textId="6762600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0.60</w:t>
            </w:r>
          </w:p>
        </w:tc>
        <w:tc>
          <w:tcPr>
            <w:tcW w:w="218" w:type="dxa"/>
            <w:tcBorders>
              <w:top w:val="nil"/>
              <w:left w:val="nil"/>
              <w:bottom w:val="nil"/>
              <w:right w:val="nil"/>
            </w:tcBorders>
            <w:shd w:val="clear" w:color="000000" w:fill="FFFFFF"/>
            <w:noWrap/>
            <w:vAlign w:val="center"/>
            <w:hideMark/>
          </w:tcPr>
          <w:p w14:paraId="737C8178" w14:textId="6A6F860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A7FD760" w14:textId="6BAE87D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65763E3D" w14:textId="3753964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0.015</w:t>
            </w:r>
          </w:p>
        </w:tc>
        <w:tc>
          <w:tcPr>
            <w:tcW w:w="522" w:type="dxa"/>
            <w:tcBorders>
              <w:top w:val="nil"/>
              <w:left w:val="nil"/>
              <w:bottom w:val="nil"/>
              <w:right w:val="nil"/>
            </w:tcBorders>
            <w:shd w:val="clear" w:color="000000" w:fill="FFFFFF"/>
            <w:noWrap/>
            <w:vAlign w:val="center"/>
            <w:hideMark/>
          </w:tcPr>
          <w:p w14:paraId="043E8521" w14:textId="788A38D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0.008</w:t>
            </w:r>
          </w:p>
        </w:tc>
        <w:tc>
          <w:tcPr>
            <w:tcW w:w="586" w:type="dxa"/>
            <w:tcBorders>
              <w:top w:val="nil"/>
              <w:left w:val="nil"/>
              <w:bottom w:val="nil"/>
              <w:right w:val="nil"/>
            </w:tcBorders>
            <w:shd w:val="clear" w:color="000000" w:fill="FFFFFF"/>
            <w:noWrap/>
            <w:vAlign w:val="center"/>
            <w:hideMark/>
          </w:tcPr>
          <w:p w14:paraId="6D85E3BB" w14:textId="4E65A63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242" w:type="dxa"/>
            <w:tcBorders>
              <w:top w:val="nil"/>
              <w:left w:val="nil"/>
              <w:bottom w:val="nil"/>
              <w:right w:val="nil"/>
            </w:tcBorders>
            <w:shd w:val="clear" w:color="000000" w:fill="FFFFFF"/>
            <w:noWrap/>
            <w:vAlign w:val="center"/>
            <w:hideMark/>
          </w:tcPr>
          <w:p w14:paraId="447E653C" w14:textId="14417DD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3FFE82A4" w14:textId="203FEF1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21E6B13C" w14:textId="0A41FBB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4.0</w:t>
            </w:r>
          </w:p>
        </w:tc>
        <w:tc>
          <w:tcPr>
            <w:tcW w:w="418" w:type="dxa"/>
            <w:tcBorders>
              <w:top w:val="nil"/>
              <w:left w:val="nil"/>
              <w:bottom w:val="nil"/>
              <w:right w:val="nil"/>
            </w:tcBorders>
            <w:shd w:val="clear" w:color="000000" w:fill="FFFFFF"/>
            <w:noWrap/>
            <w:vAlign w:val="center"/>
            <w:hideMark/>
          </w:tcPr>
          <w:p w14:paraId="2A2A149A" w14:textId="27680B3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2.2</w:t>
            </w:r>
          </w:p>
        </w:tc>
        <w:tc>
          <w:tcPr>
            <w:tcW w:w="559" w:type="dxa"/>
            <w:tcBorders>
              <w:top w:val="nil"/>
              <w:left w:val="nil"/>
              <w:bottom w:val="nil"/>
              <w:right w:val="nil"/>
            </w:tcBorders>
            <w:shd w:val="clear" w:color="000000" w:fill="FFFFFF"/>
            <w:noWrap/>
            <w:vAlign w:val="center"/>
            <w:hideMark/>
          </w:tcPr>
          <w:p w14:paraId="2B652E90" w14:textId="778831D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w:t>
            </w:r>
          </w:p>
        </w:tc>
        <w:tc>
          <w:tcPr>
            <w:tcW w:w="215" w:type="dxa"/>
            <w:tcBorders>
              <w:top w:val="nil"/>
              <w:left w:val="nil"/>
              <w:bottom w:val="nil"/>
              <w:right w:val="nil"/>
            </w:tcBorders>
            <w:shd w:val="clear" w:color="000000" w:fill="FFFFFF"/>
            <w:noWrap/>
            <w:vAlign w:val="center"/>
            <w:hideMark/>
          </w:tcPr>
          <w:p w14:paraId="63B82340" w14:textId="1E51B13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2A2D3F65" w14:textId="11A8547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24E5C3CF" w14:textId="52266DAB"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1D95A5EE" w14:textId="5FF16E1A"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110B6B1D" w14:textId="121B79E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7E18EE3B" w14:textId="2CF05CA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1D783E34" w14:textId="4FAB36D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0C2E06E3"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07EA8E24" w14:textId="4A18E29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Kazakhstan</w:t>
            </w:r>
          </w:p>
        </w:tc>
        <w:tc>
          <w:tcPr>
            <w:tcW w:w="628" w:type="dxa"/>
            <w:tcBorders>
              <w:top w:val="nil"/>
              <w:left w:val="nil"/>
              <w:bottom w:val="nil"/>
              <w:right w:val="nil"/>
            </w:tcBorders>
            <w:shd w:val="clear" w:color="000000" w:fill="FFFFFF"/>
            <w:noWrap/>
            <w:vAlign w:val="center"/>
            <w:hideMark/>
          </w:tcPr>
          <w:p w14:paraId="4C5BB107" w14:textId="7BA07AF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ECA</w:t>
            </w:r>
          </w:p>
        </w:tc>
        <w:tc>
          <w:tcPr>
            <w:tcW w:w="687" w:type="dxa"/>
            <w:tcBorders>
              <w:top w:val="nil"/>
              <w:left w:val="nil"/>
              <w:bottom w:val="nil"/>
              <w:right w:val="nil"/>
            </w:tcBorders>
            <w:shd w:val="clear" w:color="000000" w:fill="FFFFFF"/>
            <w:noWrap/>
            <w:vAlign w:val="center"/>
            <w:hideMark/>
          </w:tcPr>
          <w:p w14:paraId="74A32AFD" w14:textId="657B6E6D"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2010-11</w:t>
            </w:r>
          </w:p>
        </w:tc>
        <w:tc>
          <w:tcPr>
            <w:tcW w:w="567" w:type="dxa"/>
            <w:tcBorders>
              <w:top w:val="nil"/>
              <w:left w:val="nil"/>
              <w:bottom w:val="nil"/>
              <w:right w:val="nil"/>
            </w:tcBorders>
            <w:shd w:val="clear" w:color="000000" w:fill="FFFFFF"/>
            <w:noWrap/>
            <w:vAlign w:val="center"/>
            <w:hideMark/>
          </w:tcPr>
          <w:p w14:paraId="32B516C2" w14:textId="2B3E1AF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2015</w:t>
            </w:r>
          </w:p>
        </w:tc>
        <w:tc>
          <w:tcPr>
            <w:tcW w:w="147" w:type="dxa"/>
            <w:tcBorders>
              <w:top w:val="nil"/>
              <w:left w:val="nil"/>
              <w:bottom w:val="nil"/>
              <w:right w:val="nil"/>
            </w:tcBorders>
            <w:shd w:val="clear" w:color="000000" w:fill="FFFFFF"/>
            <w:noWrap/>
            <w:vAlign w:val="center"/>
            <w:hideMark/>
          </w:tcPr>
          <w:p w14:paraId="6836EB36" w14:textId="6A01408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1DEA758C" w14:textId="57800EC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87.9</w:t>
            </w:r>
          </w:p>
        </w:tc>
        <w:tc>
          <w:tcPr>
            <w:tcW w:w="398" w:type="dxa"/>
            <w:tcBorders>
              <w:top w:val="nil"/>
              <w:left w:val="nil"/>
              <w:bottom w:val="nil"/>
              <w:right w:val="nil"/>
            </w:tcBorders>
            <w:shd w:val="clear" w:color="000000" w:fill="FFFFFF"/>
            <w:noWrap/>
            <w:vAlign w:val="center"/>
            <w:hideMark/>
          </w:tcPr>
          <w:p w14:paraId="46AC4A29" w14:textId="2F2F98D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92.3</w:t>
            </w:r>
          </w:p>
        </w:tc>
        <w:tc>
          <w:tcPr>
            <w:tcW w:w="472" w:type="dxa"/>
            <w:tcBorders>
              <w:top w:val="nil"/>
              <w:left w:val="nil"/>
              <w:bottom w:val="nil"/>
              <w:right w:val="nil"/>
            </w:tcBorders>
            <w:shd w:val="clear" w:color="000000" w:fill="FFFFFF"/>
            <w:noWrap/>
            <w:vAlign w:val="center"/>
            <w:hideMark/>
          </w:tcPr>
          <w:p w14:paraId="5AA5D99D" w14:textId="306D8CB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0.50</w:t>
            </w:r>
          </w:p>
        </w:tc>
        <w:tc>
          <w:tcPr>
            <w:tcW w:w="218" w:type="dxa"/>
            <w:tcBorders>
              <w:top w:val="nil"/>
              <w:left w:val="nil"/>
              <w:bottom w:val="nil"/>
              <w:right w:val="nil"/>
            </w:tcBorders>
            <w:shd w:val="clear" w:color="000000" w:fill="FFFFFF"/>
            <w:noWrap/>
            <w:vAlign w:val="center"/>
            <w:hideMark/>
          </w:tcPr>
          <w:p w14:paraId="279A4A42" w14:textId="7323A3D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51F80DE" w14:textId="71C94F0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049FBC03" w14:textId="606CFE7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0.003</w:t>
            </w:r>
          </w:p>
        </w:tc>
        <w:tc>
          <w:tcPr>
            <w:tcW w:w="522" w:type="dxa"/>
            <w:tcBorders>
              <w:top w:val="nil"/>
              <w:left w:val="nil"/>
              <w:bottom w:val="nil"/>
              <w:right w:val="nil"/>
            </w:tcBorders>
            <w:shd w:val="clear" w:color="000000" w:fill="FFFFFF"/>
            <w:noWrap/>
            <w:vAlign w:val="center"/>
            <w:hideMark/>
          </w:tcPr>
          <w:p w14:paraId="7EFC8020" w14:textId="27DA1D5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0.002</w:t>
            </w:r>
          </w:p>
        </w:tc>
        <w:tc>
          <w:tcPr>
            <w:tcW w:w="586" w:type="dxa"/>
            <w:tcBorders>
              <w:top w:val="nil"/>
              <w:left w:val="nil"/>
              <w:bottom w:val="nil"/>
              <w:right w:val="nil"/>
            </w:tcBorders>
            <w:shd w:val="clear" w:color="000000" w:fill="FFFFFF"/>
            <w:noWrap/>
            <w:vAlign w:val="center"/>
            <w:hideMark/>
          </w:tcPr>
          <w:p w14:paraId="37CC3EF1" w14:textId="55A1089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0.000</w:t>
            </w:r>
          </w:p>
        </w:tc>
        <w:tc>
          <w:tcPr>
            <w:tcW w:w="242" w:type="dxa"/>
            <w:tcBorders>
              <w:top w:val="nil"/>
              <w:left w:val="nil"/>
              <w:bottom w:val="nil"/>
              <w:right w:val="nil"/>
            </w:tcBorders>
            <w:shd w:val="clear" w:color="000000" w:fill="FFFFFF"/>
            <w:noWrap/>
            <w:vAlign w:val="center"/>
            <w:hideMark/>
          </w:tcPr>
          <w:p w14:paraId="31976C02" w14:textId="4580227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9175502" w14:textId="7EC0A08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2F24DDC2" w14:textId="72E5EBC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0.9</w:t>
            </w:r>
          </w:p>
        </w:tc>
        <w:tc>
          <w:tcPr>
            <w:tcW w:w="418" w:type="dxa"/>
            <w:tcBorders>
              <w:top w:val="nil"/>
              <w:left w:val="nil"/>
              <w:bottom w:val="nil"/>
              <w:right w:val="nil"/>
            </w:tcBorders>
            <w:shd w:val="clear" w:color="000000" w:fill="FFFFFF"/>
            <w:noWrap/>
            <w:vAlign w:val="center"/>
            <w:hideMark/>
          </w:tcPr>
          <w:p w14:paraId="345C1F83" w14:textId="2B9D342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w:t>
            </w:r>
          </w:p>
        </w:tc>
        <w:tc>
          <w:tcPr>
            <w:tcW w:w="559" w:type="dxa"/>
            <w:tcBorders>
              <w:top w:val="nil"/>
              <w:left w:val="nil"/>
              <w:bottom w:val="nil"/>
              <w:right w:val="nil"/>
            </w:tcBorders>
            <w:shd w:val="clear" w:color="000000" w:fill="FFFFFF"/>
            <w:noWrap/>
            <w:vAlign w:val="center"/>
            <w:hideMark/>
          </w:tcPr>
          <w:p w14:paraId="4D31BBBB" w14:textId="704CB4D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w:t>
            </w:r>
          </w:p>
        </w:tc>
        <w:tc>
          <w:tcPr>
            <w:tcW w:w="215" w:type="dxa"/>
            <w:tcBorders>
              <w:top w:val="nil"/>
              <w:left w:val="nil"/>
              <w:bottom w:val="nil"/>
              <w:right w:val="nil"/>
            </w:tcBorders>
            <w:shd w:val="clear" w:color="000000" w:fill="FFFFFF"/>
            <w:noWrap/>
            <w:vAlign w:val="center"/>
            <w:hideMark/>
          </w:tcPr>
          <w:p w14:paraId="07FBD84B" w14:textId="743CAD6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63A5632D" w14:textId="4D1F46A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5ADA9C73" w14:textId="74FFC72A"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2013</w:t>
            </w:r>
          </w:p>
        </w:tc>
        <w:tc>
          <w:tcPr>
            <w:tcW w:w="456" w:type="dxa"/>
            <w:tcBorders>
              <w:top w:val="nil"/>
              <w:left w:val="nil"/>
              <w:bottom w:val="nil"/>
              <w:right w:val="nil"/>
            </w:tcBorders>
            <w:shd w:val="clear" w:color="000000" w:fill="FFFFFF"/>
            <w:vAlign w:val="center"/>
          </w:tcPr>
          <w:p w14:paraId="0FB0BF39" w14:textId="7751FD72"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2018</w:t>
            </w:r>
          </w:p>
        </w:tc>
        <w:tc>
          <w:tcPr>
            <w:tcW w:w="409" w:type="dxa"/>
            <w:tcBorders>
              <w:top w:val="nil"/>
              <w:left w:val="nil"/>
              <w:bottom w:val="nil"/>
              <w:right w:val="nil"/>
            </w:tcBorders>
            <w:shd w:val="clear" w:color="000000" w:fill="FFFFFF"/>
            <w:noWrap/>
            <w:vAlign w:val="center"/>
            <w:hideMark/>
          </w:tcPr>
          <w:p w14:paraId="0AA4A036" w14:textId="64677B9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w:t>
            </w:r>
          </w:p>
        </w:tc>
        <w:tc>
          <w:tcPr>
            <w:tcW w:w="423" w:type="dxa"/>
            <w:tcBorders>
              <w:top w:val="nil"/>
              <w:left w:val="nil"/>
              <w:bottom w:val="nil"/>
              <w:right w:val="nil"/>
            </w:tcBorders>
            <w:shd w:val="clear" w:color="000000" w:fill="FFFFFF"/>
            <w:noWrap/>
            <w:vAlign w:val="center"/>
            <w:hideMark/>
          </w:tcPr>
          <w:p w14:paraId="68A2FB6D" w14:textId="4096456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w:t>
            </w:r>
          </w:p>
        </w:tc>
        <w:tc>
          <w:tcPr>
            <w:tcW w:w="346" w:type="dxa"/>
            <w:tcBorders>
              <w:top w:val="nil"/>
              <w:left w:val="nil"/>
              <w:bottom w:val="nil"/>
              <w:right w:val="nil"/>
            </w:tcBorders>
            <w:shd w:val="clear" w:color="000000" w:fill="FFFFFF"/>
            <w:noWrap/>
            <w:vAlign w:val="center"/>
            <w:hideMark/>
          </w:tcPr>
          <w:p w14:paraId="4F946D32" w14:textId="35350D1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w:t>
            </w:r>
          </w:p>
        </w:tc>
      </w:tr>
      <w:tr w:rsidR="009C71A7" w:rsidRPr="009C71A7" w14:paraId="1971D8C7"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5CCADF45" w14:textId="65F9C72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Kyrgyzstan</w:t>
            </w:r>
          </w:p>
        </w:tc>
        <w:tc>
          <w:tcPr>
            <w:tcW w:w="628" w:type="dxa"/>
            <w:tcBorders>
              <w:top w:val="nil"/>
              <w:left w:val="nil"/>
              <w:bottom w:val="nil"/>
              <w:right w:val="nil"/>
            </w:tcBorders>
            <w:shd w:val="clear" w:color="000000" w:fill="FFFFFF"/>
            <w:noWrap/>
            <w:vAlign w:val="center"/>
            <w:hideMark/>
          </w:tcPr>
          <w:p w14:paraId="6DE44BBB" w14:textId="544D581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ECA</w:t>
            </w:r>
          </w:p>
        </w:tc>
        <w:tc>
          <w:tcPr>
            <w:tcW w:w="687" w:type="dxa"/>
            <w:tcBorders>
              <w:top w:val="nil"/>
              <w:left w:val="nil"/>
              <w:bottom w:val="nil"/>
              <w:right w:val="nil"/>
            </w:tcBorders>
            <w:shd w:val="clear" w:color="000000" w:fill="FFFFFF"/>
            <w:noWrap/>
            <w:vAlign w:val="center"/>
            <w:hideMark/>
          </w:tcPr>
          <w:p w14:paraId="6A3A33D3" w14:textId="3FF6A53C"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2005-6</w:t>
            </w:r>
          </w:p>
        </w:tc>
        <w:tc>
          <w:tcPr>
            <w:tcW w:w="567" w:type="dxa"/>
            <w:tcBorders>
              <w:top w:val="nil"/>
              <w:left w:val="nil"/>
              <w:bottom w:val="nil"/>
              <w:right w:val="nil"/>
            </w:tcBorders>
            <w:shd w:val="clear" w:color="000000" w:fill="FFFFFF"/>
            <w:noWrap/>
            <w:vAlign w:val="center"/>
            <w:hideMark/>
          </w:tcPr>
          <w:p w14:paraId="55E31F43" w14:textId="1BC1A38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hideMark/>
          </w:tcPr>
          <w:p w14:paraId="05331F9D" w14:textId="37EAA40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15508E73" w14:textId="2748F33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75.3</w:t>
            </w:r>
          </w:p>
        </w:tc>
        <w:tc>
          <w:tcPr>
            <w:tcW w:w="398" w:type="dxa"/>
            <w:tcBorders>
              <w:top w:val="nil"/>
              <w:left w:val="nil"/>
              <w:bottom w:val="nil"/>
              <w:right w:val="nil"/>
            </w:tcBorders>
            <w:shd w:val="clear" w:color="000000" w:fill="FFFFFF"/>
            <w:noWrap/>
            <w:vAlign w:val="center"/>
            <w:hideMark/>
          </w:tcPr>
          <w:p w14:paraId="4E757F09" w14:textId="154C203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82.1</w:t>
            </w:r>
          </w:p>
        </w:tc>
        <w:tc>
          <w:tcPr>
            <w:tcW w:w="472" w:type="dxa"/>
            <w:tcBorders>
              <w:top w:val="nil"/>
              <w:left w:val="nil"/>
              <w:bottom w:val="nil"/>
              <w:right w:val="nil"/>
            </w:tcBorders>
            <w:shd w:val="clear" w:color="000000" w:fill="FFFFFF"/>
            <w:noWrap/>
            <w:vAlign w:val="center"/>
            <w:hideMark/>
          </w:tcPr>
          <w:p w14:paraId="0C974B06" w14:textId="30FA5E7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0.27</w:t>
            </w:r>
          </w:p>
        </w:tc>
        <w:tc>
          <w:tcPr>
            <w:tcW w:w="218" w:type="dxa"/>
            <w:tcBorders>
              <w:top w:val="nil"/>
              <w:left w:val="nil"/>
              <w:bottom w:val="nil"/>
              <w:right w:val="nil"/>
            </w:tcBorders>
            <w:shd w:val="clear" w:color="000000" w:fill="FFFFFF"/>
            <w:noWrap/>
            <w:vAlign w:val="center"/>
            <w:hideMark/>
          </w:tcPr>
          <w:p w14:paraId="2325D4FC" w14:textId="4B68D80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D689D09" w14:textId="22662B4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315D6C24" w14:textId="4D69C33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0.036</w:t>
            </w:r>
          </w:p>
        </w:tc>
        <w:tc>
          <w:tcPr>
            <w:tcW w:w="522" w:type="dxa"/>
            <w:tcBorders>
              <w:top w:val="nil"/>
              <w:left w:val="nil"/>
              <w:bottom w:val="nil"/>
              <w:right w:val="nil"/>
            </w:tcBorders>
            <w:shd w:val="clear" w:color="000000" w:fill="FFFFFF"/>
            <w:noWrap/>
            <w:vAlign w:val="center"/>
            <w:hideMark/>
          </w:tcPr>
          <w:p w14:paraId="680A5CF2" w14:textId="6D633E6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0.013</w:t>
            </w:r>
          </w:p>
        </w:tc>
        <w:tc>
          <w:tcPr>
            <w:tcW w:w="586" w:type="dxa"/>
            <w:tcBorders>
              <w:top w:val="nil"/>
              <w:left w:val="nil"/>
              <w:bottom w:val="nil"/>
              <w:right w:val="nil"/>
            </w:tcBorders>
            <w:shd w:val="clear" w:color="000000" w:fill="FFFFFF"/>
            <w:noWrap/>
            <w:vAlign w:val="center"/>
            <w:hideMark/>
          </w:tcPr>
          <w:p w14:paraId="709C8EC5" w14:textId="1AAF77F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-0.003</w:t>
            </w:r>
          </w:p>
        </w:tc>
        <w:tc>
          <w:tcPr>
            <w:tcW w:w="242" w:type="dxa"/>
            <w:tcBorders>
              <w:top w:val="nil"/>
              <w:left w:val="nil"/>
              <w:bottom w:val="nil"/>
              <w:right w:val="nil"/>
            </w:tcBorders>
            <w:shd w:val="clear" w:color="000000" w:fill="FFFFFF"/>
            <w:noWrap/>
            <w:vAlign w:val="center"/>
            <w:hideMark/>
          </w:tcPr>
          <w:p w14:paraId="411E1A1F" w14:textId="168B729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3ADCE929" w14:textId="733A0AE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47E991D3" w14:textId="3F1430D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9.4</w:t>
            </w:r>
          </w:p>
        </w:tc>
        <w:tc>
          <w:tcPr>
            <w:tcW w:w="418" w:type="dxa"/>
            <w:tcBorders>
              <w:top w:val="nil"/>
              <w:left w:val="nil"/>
              <w:bottom w:val="nil"/>
              <w:right w:val="nil"/>
            </w:tcBorders>
            <w:shd w:val="clear" w:color="000000" w:fill="FFFFFF"/>
            <w:noWrap/>
            <w:vAlign w:val="center"/>
            <w:hideMark/>
          </w:tcPr>
          <w:p w14:paraId="668C33E0" w14:textId="0FF1D65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3.4</w:t>
            </w:r>
          </w:p>
        </w:tc>
        <w:tc>
          <w:tcPr>
            <w:tcW w:w="559" w:type="dxa"/>
            <w:tcBorders>
              <w:top w:val="nil"/>
              <w:left w:val="nil"/>
              <w:bottom w:val="nil"/>
              <w:right w:val="nil"/>
            </w:tcBorders>
            <w:shd w:val="clear" w:color="000000" w:fill="FFFFFF"/>
            <w:noWrap/>
            <w:vAlign w:val="center"/>
            <w:hideMark/>
          </w:tcPr>
          <w:p w14:paraId="2BAF0B9E" w14:textId="164CFDD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-0.7</w:t>
            </w:r>
          </w:p>
        </w:tc>
        <w:tc>
          <w:tcPr>
            <w:tcW w:w="215" w:type="dxa"/>
            <w:tcBorders>
              <w:top w:val="nil"/>
              <w:left w:val="nil"/>
              <w:bottom w:val="nil"/>
              <w:right w:val="nil"/>
            </w:tcBorders>
            <w:shd w:val="clear" w:color="000000" w:fill="FFFFFF"/>
            <w:noWrap/>
            <w:vAlign w:val="center"/>
            <w:hideMark/>
          </w:tcPr>
          <w:p w14:paraId="755D6DCF" w14:textId="37DBB9A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1C4A8DFF" w14:textId="47B3CB1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73362369" w14:textId="01C61CE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2014</w:t>
            </w:r>
          </w:p>
        </w:tc>
        <w:tc>
          <w:tcPr>
            <w:tcW w:w="456" w:type="dxa"/>
            <w:tcBorders>
              <w:top w:val="nil"/>
              <w:left w:val="nil"/>
              <w:bottom w:val="nil"/>
              <w:right w:val="nil"/>
            </w:tcBorders>
            <w:shd w:val="clear" w:color="000000" w:fill="FFFFFF"/>
            <w:vAlign w:val="center"/>
          </w:tcPr>
          <w:p w14:paraId="7EF960B0" w14:textId="69BE4E25"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2019</w:t>
            </w:r>
          </w:p>
        </w:tc>
        <w:tc>
          <w:tcPr>
            <w:tcW w:w="409" w:type="dxa"/>
            <w:tcBorders>
              <w:top w:val="nil"/>
              <w:left w:val="nil"/>
              <w:bottom w:val="nil"/>
              <w:right w:val="nil"/>
            </w:tcBorders>
            <w:shd w:val="clear" w:color="000000" w:fill="FFFFFF"/>
            <w:noWrap/>
            <w:vAlign w:val="center"/>
            <w:hideMark/>
          </w:tcPr>
          <w:p w14:paraId="3FFF2F5B" w14:textId="66942A7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2.7</w:t>
            </w:r>
          </w:p>
        </w:tc>
        <w:tc>
          <w:tcPr>
            <w:tcW w:w="423" w:type="dxa"/>
            <w:tcBorders>
              <w:top w:val="nil"/>
              <w:left w:val="nil"/>
              <w:bottom w:val="nil"/>
              <w:right w:val="nil"/>
            </w:tcBorders>
            <w:shd w:val="clear" w:color="000000" w:fill="FFFFFF"/>
            <w:noWrap/>
            <w:vAlign w:val="center"/>
            <w:hideMark/>
          </w:tcPr>
          <w:p w14:paraId="3BC893CB" w14:textId="754776B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1.8</w:t>
            </w:r>
          </w:p>
        </w:tc>
        <w:tc>
          <w:tcPr>
            <w:tcW w:w="346" w:type="dxa"/>
            <w:tcBorders>
              <w:top w:val="nil"/>
              <w:left w:val="nil"/>
              <w:bottom w:val="nil"/>
              <w:right w:val="nil"/>
            </w:tcBorders>
            <w:shd w:val="clear" w:color="000000" w:fill="FFFFFF"/>
            <w:noWrap/>
            <w:vAlign w:val="center"/>
            <w:hideMark/>
          </w:tcPr>
          <w:p w14:paraId="18DAB581" w14:textId="3B878D5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-0.9</w:t>
            </w:r>
          </w:p>
        </w:tc>
      </w:tr>
      <w:tr w:rsidR="009C71A7" w:rsidRPr="009C71A7" w14:paraId="5C0D0B1A"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3F9605A3" w14:textId="57C80AF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Macedonia</w:t>
            </w:r>
          </w:p>
        </w:tc>
        <w:tc>
          <w:tcPr>
            <w:tcW w:w="628" w:type="dxa"/>
            <w:tcBorders>
              <w:top w:val="nil"/>
              <w:left w:val="nil"/>
              <w:bottom w:val="nil"/>
              <w:right w:val="nil"/>
            </w:tcBorders>
            <w:shd w:val="clear" w:color="000000" w:fill="FFFFFF"/>
            <w:noWrap/>
            <w:vAlign w:val="center"/>
            <w:hideMark/>
          </w:tcPr>
          <w:p w14:paraId="796312A8" w14:textId="08B30D0F"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ECA</w:t>
            </w:r>
          </w:p>
        </w:tc>
        <w:tc>
          <w:tcPr>
            <w:tcW w:w="687" w:type="dxa"/>
            <w:tcBorders>
              <w:top w:val="nil"/>
              <w:left w:val="nil"/>
              <w:bottom w:val="nil"/>
              <w:right w:val="nil"/>
            </w:tcBorders>
            <w:shd w:val="clear" w:color="000000" w:fill="FFFFFF"/>
            <w:noWrap/>
            <w:vAlign w:val="center"/>
            <w:hideMark/>
          </w:tcPr>
          <w:p w14:paraId="68CFAC11" w14:textId="5E34663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2005-6</w:t>
            </w:r>
          </w:p>
        </w:tc>
        <w:tc>
          <w:tcPr>
            <w:tcW w:w="567" w:type="dxa"/>
            <w:tcBorders>
              <w:top w:val="nil"/>
              <w:left w:val="nil"/>
              <w:bottom w:val="nil"/>
              <w:right w:val="nil"/>
            </w:tcBorders>
            <w:shd w:val="clear" w:color="000000" w:fill="FFFFFF"/>
            <w:noWrap/>
            <w:vAlign w:val="center"/>
            <w:hideMark/>
          </w:tcPr>
          <w:p w14:paraId="0208FDE4" w14:textId="67C273D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w:t>
            </w:r>
          </w:p>
        </w:tc>
        <w:tc>
          <w:tcPr>
            <w:tcW w:w="147" w:type="dxa"/>
            <w:tcBorders>
              <w:top w:val="nil"/>
              <w:left w:val="nil"/>
              <w:bottom w:val="nil"/>
              <w:right w:val="nil"/>
            </w:tcBorders>
            <w:shd w:val="clear" w:color="000000" w:fill="FFFFFF"/>
            <w:noWrap/>
            <w:vAlign w:val="center"/>
            <w:hideMark/>
          </w:tcPr>
          <w:p w14:paraId="2E00D504" w14:textId="15CDE30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70F8D557" w14:textId="15F03A3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82.8</w:t>
            </w:r>
          </w:p>
        </w:tc>
        <w:tc>
          <w:tcPr>
            <w:tcW w:w="398" w:type="dxa"/>
            <w:tcBorders>
              <w:top w:val="nil"/>
              <w:left w:val="nil"/>
              <w:bottom w:val="nil"/>
              <w:right w:val="nil"/>
            </w:tcBorders>
            <w:shd w:val="clear" w:color="000000" w:fill="FFFFFF"/>
            <w:noWrap/>
            <w:vAlign w:val="center"/>
            <w:hideMark/>
          </w:tcPr>
          <w:p w14:paraId="151D681D" w14:textId="01752B3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90.0</w:t>
            </w:r>
          </w:p>
        </w:tc>
        <w:tc>
          <w:tcPr>
            <w:tcW w:w="472" w:type="dxa"/>
            <w:tcBorders>
              <w:top w:val="nil"/>
              <w:left w:val="nil"/>
              <w:bottom w:val="nil"/>
              <w:right w:val="nil"/>
            </w:tcBorders>
            <w:shd w:val="clear" w:color="000000" w:fill="FFFFFF"/>
            <w:noWrap/>
            <w:vAlign w:val="center"/>
            <w:hideMark/>
          </w:tcPr>
          <w:p w14:paraId="242FDD9B" w14:textId="52B1D1C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0.72</w:t>
            </w:r>
          </w:p>
        </w:tc>
        <w:tc>
          <w:tcPr>
            <w:tcW w:w="218" w:type="dxa"/>
            <w:tcBorders>
              <w:top w:val="nil"/>
              <w:left w:val="nil"/>
              <w:bottom w:val="nil"/>
              <w:right w:val="nil"/>
            </w:tcBorders>
            <w:shd w:val="clear" w:color="000000" w:fill="FFFFFF"/>
            <w:noWrap/>
            <w:vAlign w:val="center"/>
            <w:hideMark/>
          </w:tcPr>
          <w:p w14:paraId="5B553835" w14:textId="6EDE5EC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F5A2C3B" w14:textId="20FCD17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715FD19C" w14:textId="08EC1DC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0.031</w:t>
            </w:r>
          </w:p>
        </w:tc>
        <w:tc>
          <w:tcPr>
            <w:tcW w:w="522" w:type="dxa"/>
            <w:tcBorders>
              <w:top w:val="nil"/>
              <w:left w:val="nil"/>
              <w:bottom w:val="nil"/>
              <w:right w:val="nil"/>
            </w:tcBorders>
            <w:shd w:val="clear" w:color="000000" w:fill="FFFFFF"/>
            <w:noWrap/>
            <w:vAlign w:val="center"/>
            <w:hideMark/>
          </w:tcPr>
          <w:p w14:paraId="03F94962" w14:textId="27B19B6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0.008</w:t>
            </w:r>
          </w:p>
        </w:tc>
        <w:tc>
          <w:tcPr>
            <w:tcW w:w="586" w:type="dxa"/>
            <w:tcBorders>
              <w:top w:val="nil"/>
              <w:left w:val="nil"/>
              <w:bottom w:val="nil"/>
              <w:right w:val="nil"/>
            </w:tcBorders>
            <w:shd w:val="clear" w:color="000000" w:fill="FFFFFF"/>
            <w:noWrap/>
            <w:vAlign w:val="center"/>
            <w:hideMark/>
          </w:tcPr>
          <w:p w14:paraId="0D80E3E2" w14:textId="1296F5D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-0.004</w:t>
            </w:r>
          </w:p>
        </w:tc>
        <w:tc>
          <w:tcPr>
            <w:tcW w:w="242" w:type="dxa"/>
            <w:tcBorders>
              <w:top w:val="nil"/>
              <w:left w:val="nil"/>
              <w:bottom w:val="nil"/>
              <w:right w:val="nil"/>
            </w:tcBorders>
            <w:shd w:val="clear" w:color="000000" w:fill="FFFFFF"/>
            <w:noWrap/>
            <w:vAlign w:val="center"/>
            <w:hideMark/>
          </w:tcPr>
          <w:p w14:paraId="24B3202F" w14:textId="2C0355D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6E65EB4" w14:textId="0A411A3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4ECBD8A3" w14:textId="054CF5B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7.8</w:t>
            </w:r>
          </w:p>
        </w:tc>
        <w:tc>
          <w:tcPr>
            <w:tcW w:w="418" w:type="dxa"/>
            <w:tcBorders>
              <w:top w:val="nil"/>
              <w:left w:val="nil"/>
              <w:bottom w:val="nil"/>
              <w:right w:val="nil"/>
            </w:tcBorders>
            <w:shd w:val="clear" w:color="000000" w:fill="FFFFFF"/>
            <w:noWrap/>
            <w:vAlign w:val="center"/>
            <w:hideMark/>
          </w:tcPr>
          <w:p w14:paraId="7D42B65C" w14:textId="55BA54E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2.0</w:t>
            </w:r>
          </w:p>
        </w:tc>
        <w:tc>
          <w:tcPr>
            <w:tcW w:w="559" w:type="dxa"/>
            <w:tcBorders>
              <w:top w:val="nil"/>
              <w:left w:val="nil"/>
              <w:bottom w:val="nil"/>
              <w:right w:val="nil"/>
            </w:tcBorders>
            <w:shd w:val="clear" w:color="000000" w:fill="FFFFFF"/>
            <w:noWrap/>
            <w:vAlign w:val="center"/>
            <w:hideMark/>
          </w:tcPr>
          <w:p w14:paraId="035ADCC3" w14:textId="2CED616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-1.0</w:t>
            </w:r>
          </w:p>
        </w:tc>
        <w:tc>
          <w:tcPr>
            <w:tcW w:w="215" w:type="dxa"/>
            <w:tcBorders>
              <w:top w:val="nil"/>
              <w:left w:val="nil"/>
              <w:bottom w:val="nil"/>
              <w:right w:val="nil"/>
            </w:tcBorders>
            <w:shd w:val="clear" w:color="000000" w:fill="FFFFFF"/>
            <w:noWrap/>
            <w:vAlign w:val="center"/>
            <w:hideMark/>
          </w:tcPr>
          <w:p w14:paraId="4FD3E9B3" w14:textId="2A2F55B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0FB94F19" w14:textId="03E0567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531C281B" w14:textId="279F4848"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2013</w:t>
            </w:r>
          </w:p>
        </w:tc>
        <w:tc>
          <w:tcPr>
            <w:tcW w:w="456" w:type="dxa"/>
            <w:tcBorders>
              <w:top w:val="nil"/>
              <w:left w:val="nil"/>
              <w:bottom w:val="nil"/>
              <w:right w:val="nil"/>
            </w:tcBorders>
            <w:shd w:val="clear" w:color="000000" w:fill="FFFFFF"/>
            <w:vAlign w:val="center"/>
          </w:tcPr>
          <w:p w14:paraId="7A3B6C39" w14:textId="5BB246AD"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2018</w:t>
            </w:r>
          </w:p>
        </w:tc>
        <w:tc>
          <w:tcPr>
            <w:tcW w:w="409" w:type="dxa"/>
            <w:tcBorders>
              <w:top w:val="nil"/>
              <w:left w:val="nil"/>
              <w:bottom w:val="nil"/>
              <w:right w:val="nil"/>
            </w:tcBorders>
            <w:shd w:val="clear" w:color="000000" w:fill="FFFFFF"/>
            <w:noWrap/>
            <w:vAlign w:val="center"/>
            <w:hideMark/>
          </w:tcPr>
          <w:p w14:paraId="54B3AD6F" w14:textId="13DFEC3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4.9</w:t>
            </w:r>
          </w:p>
        </w:tc>
        <w:tc>
          <w:tcPr>
            <w:tcW w:w="423" w:type="dxa"/>
            <w:tcBorders>
              <w:top w:val="nil"/>
              <w:left w:val="nil"/>
              <w:bottom w:val="nil"/>
              <w:right w:val="nil"/>
            </w:tcBorders>
            <w:shd w:val="clear" w:color="000000" w:fill="FFFFFF"/>
            <w:noWrap/>
            <w:vAlign w:val="center"/>
            <w:hideMark/>
          </w:tcPr>
          <w:p w14:paraId="0C11565E" w14:textId="225203E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7.0</w:t>
            </w:r>
          </w:p>
        </w:tc>
        <w:tc>
          <w:tcPr>
            <w:tcW w:w="346" w:type="dxa"/>
            <w:tcBorders>
              <w:top w:val="nil"/>
              <w:left w:val="nil"/>
              <w:bottom w:val="nil"/>
              <w:right w:val="nil"/>
            </w:tcBorders>
            <w:shd w:val="clear" w:color="000000" w:fill="FFFFFF"/>
            <w:noWrap/>
            <w:vAlign w:val="center"/>
            <w:hideMark/>
          </w:tcPr>
          <w:p w14:paraId="102AFBDD" w14:textId="60E79E0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2.1</w:t>
            </w:r>
          </w:p>
        </w:tc>
      </w:tr>
      <w:tr w:rsidR="009C71A7" w:rsidRPr="009C71A7" w14:paraId="35E88AEA"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7B6FB8A9" w14:textId="5334F73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Moldova</w:t>
            </w:r>
          </w:p>
        </w:tc>
        <w:tc>
          <w:tcPr>
            <w:tcW w:w="628" w:type="dxa"/>
            <w:tcBorders>
              <w:top w:val="nil"/>
              <w:left w:val="nil"/>
              <w:bottom w:val="nil"/>
              <w:right w:val="nil"/>
            </w:tcBorders>
            <w:shd w:val="clear" w:color="000000" w:fill="FFFFFF"/>
            <w:noWrap/>
            <w:vAlign w:val="center"/>
            <w:hideMark/>
          </w:tcPr>
          <w:p w14:paraId="080C31E5" w14:textId="6AE626B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ECA</w:t>
            </w:r>
          </w:p>
        </w:tc>
        <w:tc>
          <w:tcPr>
            <w:tcW w:w="687" w:type="dxa"/>
            <w:tcBorders>
              <w:top w:val="nil"/>
              <w:left w:val="nil"/>
              <w:bottom w:val="nil"/>
              <w:right w:val="nil"/>
            </w:tcBorders>
            <w:shd w:val="clear" w:color="000000" w:fill="FFFFFF"/>
            <w:noWrap/>
            <w:vAlign w:val="center"/>
            <w:hideMark/>
          </w:tcPr>
          <w:p w14:paraId="56E2D377" w14:textId="51BC266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2005</w:t>
            </w:r>
          </w:p>
        </w:tc>
        <w:tc>
          <w:tcPr>
            <w:tcW w:w="567" w:type="dxa"/>
            <w:tcBorders>
              <w:top w:val="nil"/>
              <w:left w:val="nil"/>
              <w:bottom w:val="nil"/>
              <w:right w:val="nil"/>
            </w:tcBorders>
            <w:shd w:val="clear" w:color="000000" w:fill="FFFFFF"/>
            <w:noWrap/>
            <w:vAlign w:val="center"/>
            <w:hideMark/>
          </w:tcPr>
          <w:p w14:paraId="56D75BB0" w14:textId="0251D31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2012</w:t>
            </w:r>
          </w:p>
        </w:tc>
        <w:tc>
          <w:tcPr>
            <w:tcW w:w="147" w:type="dxa"/>
            <w:tcBorders>
              <w:top w:val="nil"/>
              <w:left w:val="nil"/>
              <w:bottom w:val="nil"/>
              <w:right w:val="nil"/>
            </w:tcBorders>
            <w:shd w:val="clear" w:color="000000" w:fill="FFFFFF"/>
            <w:noWrap/>
            <w:vAlign w:val="center"/>
            <w:hideMark/>
          </w:tcPr>
          <w:p w14:paraId="1EE55884" w14:textId="0F48ACD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5F8170CE" w14:textId="3172CC3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88.1</w:t>
            </w:r>
          </w:p>
        </w:tc>
        <w:tc>
          <w:tcPr>
            <w:tcW w:w="398" w:type="dxa"/>
            <w:tcBorders>
              <w:top w:val="nil"/>
              <w:left w:val="nil"/>
              <w:bottom w:val="nil"/>
              <w:right w:val="nil"/>
            </w:tcBorders>
            <w:shd w:val="clear" w:color="000000" w:fill="FFFFFF"/>
            <w:noWrap/>
            <w:vAlign w:val="center"/>
            <w:hideMark/>
          </w:tcPr>
          <w:p w14:paraId="03D1792A" w14:textId="6A939D7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89.6</w:t>
            </w:r>
          </w:p>
        </w:tc>
        <w:tc>
          <w:tcPr>
            <w:tcW w:w="472" w:type="dxa"/>
            <w:tcBorders>
              <w:top w:val="nil"/>
              <w:left w:val="nil"/>
              <w:bottom w:val="nil"/>
              <w:right w:val="nil"/>
            </w:tcBorders>
            <w:shd w:val="clear" w:color="000000" w:fill="FFFFFF"/>
            <w:noWrap/>
            <w:vAlign w:val="center"/>
            <w:hideMark/>
          </w:tcPr>
          <w:p w14:paraId="1621EA12" w14:textId="42D8282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0.15</w:t>
            </w:r>
          </w:p>
        </w:tc>
        <w:tc>
          <w:tcPr>
            <w:tcW w:w="218" w:type="dxa"/>
            <w:tcBorders>
              <w:top w:val="nil"/>
              <w:left w:val="nil"/>
              <w:bottom w:val="nil"/>
              <w:right w:val="nil"/>
            </w:tcBorders>
            <w:shd w:val="clear" w:color="000000" w:fill="FFFFFF"/>
            <w:noWrap/>
            <w:vAlign w:val="center"/>
            <w:hideMark/>
          </w:tcPr>
          <w:p w14:paraId="2E1D75A7" w14:textId="1085E89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3B375B97" w14:textId="7A5A8CA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55C1741D" w14:textId="6526564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0.006</w:t>
            </w:r>
          </w:p>
        </w:tc>
        <w:tc>
          <w:tcPr>
            <w:tcW w:w="522" w:type="dxa"/>
            <w:tcBorders>
              <w:top w:val="nil"/>
              <w:left w:val="nil"/>
              <w:bottom w:val="nil"/>
              <w:right w:val="nil"/>
            </w:tcBorders>
            <w:shd w:val="clear" w:color="000000" w:fill="FFFFFF"/>
            <w:noWrap/>
            <w:vAlign w:val="center"/>
            <w:hideMark/>
          </w:tcPr>
          <w:p w14:paraId="79906894" w14:textId="7C951B0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0.003</w:t>
            </w:r>
          </w:p>
        </w:tc>
        <w:tc>
          <w:tcPr>
            <w:tcW w:w="586" w:type="dxa"/>
            <w:tcBorders>
              <w:top w:val="nil"/>
              <w:left w:val="nil"/>
              <w:bottom w:val="nil"/>
              <w:right w:val="nil"/>
            </w:tcBorders>
            <w:shd w:val="clear" w:color="000000" w:fill="FFFFFF"/>
            <w:noWrap/>
            <w:vAlign w:val="center"/>
            <w:hideMark/>
          </w:tcPr>
          <w:p w14:paraId="3408F31F" w14:textId="2C5E79F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0.000</w:t>
            </w:r>
          </w:p>
        </w:tc>
        <w:tc>
          <w:tcPr>
            <w:tcW w:w="242" w:type="dxa"/>
            <w:tcBorders>
              <w:top w:val="nil"/>
              <w:left w:val="nil"/>
              <w:bottom w:val="nil"/>
              <w:right w:val="nil"/>
            </w:tcBorders>
            <w:shd w:val="clear" w:color="000000" w:fill="FFFFFF"/>
            <w:noWrap/>
            <w:vAlign w:val="center"/>
            <w:hideMark/>
          </w:tcPr>
          <w:p w14:paraId="5663C1C1" w14:textId="4C85277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4C0CEC9E" w14:textId="0467F27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26DE4BA2" w14:textId="25FCB83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1.5</w:t>
            </w:r>
          </w:p>
        </w:tc>
        <w:tc>
          <w:tcPr>
            <w:tcW w:w="418" w:type="dxa"/>
            <w:tcBorders>
              <w:top w:val="nil"/>
              <w:left w:val="nil"/>
              <w:bottom w:val="nil"/>
              <w:right w:val="nil"/>
            </w:tcBorders>
            <w:shd w:val="clear" w:color="000000" w:fill="FFFFFF"/>
            <w:noWrap/>
            <w:vAlign w:val="center"/>
            <w:hideMark/>
          </w:tcPr>
          <w:p w14:paraId="39083E59" w14:textId="2E9302A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0.9</w:t>
            </w:r>
          </w:p>
        </w:tc>
        <w:tc>
          <w:tcPr>
            <w:tcW w:w="559" w:type="dxa"/>
            <w:tcBorders>
              <w:top w:val="nil"/>
              <w:left w:val="nil"/>
              <w:bottom w:val="nil"/>
              <w:right w:val="nil"/>
            </w:tcBorders>
            <w:shd w:val="clear" w:color="000000" w:fill="FFFFFF"/>
            <w:noWrap/>
            <w:vAlign w:val="center"/>
            <w:hideMark/>
          </w:tcPr>
          <w:p w14:paraId="0C4CB487" w14:textId="223C525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w:t>
            </w:r>
          </w:p>
        </w:tc>
        <w:tc>
          <w:tcPr>
            <w:tcW w:w="215" w:type="dxa"/>
            <w:tcBorders>
              <w:top w:val="nil"/>
              <w:left w:val="nil"/>
              <w:bottom w:val="nil"/>
              <w:right w:val="nil"/>
            </w:tcBorders>
            <w:shd w:val="clear" w:color="000000" w:fill="FFFFFF"/>
            <w:noWrap/>
            <w:vAlign w:val="center"/>
            <w:hideMark/>
          </w:tcPr>
          <w:p w14:paraId="75B64A80" w14:textId="5473A8F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6D54F7D3" w14:textId="0B41860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6FB44612" w14:textId="1BAFAB7A"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2013</w:t>
            </w:r>
          </w:p>
        </w:tc>
        <w:tc>
          <w:tcPr>
            <w:tcW w:w="456" w:type="dxa"/>
            <w:tcBorders>
              <w:top w:val="nil"/>
              <w:left w:val="nil"/>
              <w:bottom w:val="nil"/>
              <w:right w:val="nil"/>
            </w:tcBorders>
            <w:shd w:val="clear" w:color="000000" w:fill="FFFFFF"/>
            <w:vAlign w:val="center"/>
          </w:tcPr>
          <w:p w14:paraId="71F11A72" w14:textId="1305C856"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2018</w:t>
            </w:r>
          </w:p>
        </w:tc>
        <w:tc>
          <w:tcPr>
            <w:tcW w:w="409" w:type="dxa"/>
            <w:tcBorders>
              <w:top w:val="nil"/>
              <w:left w:val="nil"/>
              <w:bottom w:val="nil"/>
              <w:right w:val="nil"/>
            </w:tcBorders>
            <w:shd w:val="clear" w:color="000000" w:fill="FFFFFF"/>
            <w:noWrap/>
            <w:vAlign w:val="center"/>
            <w:hideMark/>
          </w:tcPr>
          <w:p w14:paraId="499075A2" w14:textId="2ADBB6A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w:t>
            </w:r>
          </w:p>
        </w:tc>
        <w:tc>
          <w:tcPr>
            <w:tcW w:w="423" w:type="dxa"/>
            <w:tcBorders>
              <w:top w:val="nil"/>
              <w:left w:val="nil"/>
              <w:bottom w:val="nil"/>
              <w:right w:val="nil"/>
            </w:tcBorders>
            <w:shd w:val="clear" w:color="000000" w:fill="FFFFFF"/>
            <w:noWrap/>
            <w:vAlign w:val="center"/>
            <w:hideMark/>
          </w:tcPr>
          <w:p w14:paraId="45FDA92F" w14:textId="5A3FC22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1.9</w:t>
            </w:r>
          </w:p>
        </w:tc>
        <w:tc>
          <w:tcPr>
            <w:tcW w:w="346" w:type="dxa"/>
            <w:tcBorders>
              <w:top w:val="nil"/>
              <w:left w:val="nil"/>
              <w:bottom w:val="nil"/>
              <w:right w:val="nil"/>
            </w:tcBorders>
            <w:shd w:val="clear" w:color="000000" w:fill="FFFFFF"/>
            <w:noWrap/>
            <w:vAlign w:val="center"/>
            <w:hideMark/>
          </w:tcPr>
          <w:p w14:paraId="2F50480B" w14:textId="484F942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1.6</w:t>
            </w:r>
          </w:p>
        </w:tc>
      </w:tr>
      <w:tr w:rsidR="009C71A7" w:rsidRPr="009C71A7" w14:paraId="16862E89"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35260056" w14:textId="1C2D9BB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Mongolia</w:t>
            </w:r>
          </w:p>
        </w:tc>
        <w:tc>
          <w:tcPr>
            <w:tcW w:w="628" w:type="dxa"/>
            <w:tcBorders>
              <w:top w:val="nil"/>
              <w:left w:val="nil"/>
              <w:bottom w:val="nil"/>
              <w:right w:val="nil"/>
            </w:tcBorders>
            <w:shd w:val="clear" w:color="000000" w:fill="FFFFFF"/>
            <w:noWrap/>
            <w:vAlign w:val="center"/>
            <w:hideMark/>
          </w:tcPr>
          <w:p w14:paraId="0DE7A81B" w14:textId="76841FD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ECA</w:t>
            </w:r>
          </w:p>
        </w:tc>
        <w:tc>
          <w:tcPr>
            <w:tcW w:w="687" w:type="dxa"/>
            <w:tcBorders>
              <w:top w:val="nil"/>
              <w:left w:val="nil"/>
              <w:bottom w:val="nil"/>
              <w:right w:val="nil"/>
            </w:tcBorders>
            <w:shd w:val="clear" w:color="000000" w:fill="FFFFFF"/>
            <w:noWrap/>
            <w:vAlign w:val="center"/>
            <w:hideMark/>
          </w:tcPr>
          <w:p w14:paraId="0B28C484" w14:textId="57A3B03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3607B1FA" w14:textId="7029B23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2013</w:t>
            </w:r>
          </w:p>
        </w:tc>
        <w:tc>
          <w:tcPr>
            <w:tcW w:w="147" w:type="dxa"/>
            <w:tcBorders>
              <w:top w:val="nil"/>
              <w:left w:val="nil"/>
              <w:bottom w:val="nil"/>
              <w:right w:val="nil"/>
            </w:tcBorders>
            <w:shd w:val="clear" w:color="000000" w:fill="FFFFFF"/>
            <w:noWrap/>
            <w:vAlign w:val="center"/>
            <w:hideMark/>
          </w:tcPr>
          <w:p w14:paraId="60439C3C" w14:textId="207EF15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1CCD9087" w14:textId="323A50E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66.6</w:t>
            </w:r>
          </w:p>
        </w:tc>
        <w:tc>
          <w:tcPr>
            <w:tcW w:w="398" w:type="dxa"/>
            <w:tcBorders>
              <w:top w:val="nil"/>
              <w:left w:val="nil"/>
              <w:bottom w:val="nil"/>
              <w:right w:val="nil"/>
            </w:tcBorders>
            <w:shd w:val="clear" w:color="000000" w:fill="FFFFFF"/>
            <w:noWrap/>
            <w:vAlign w:val="center"/>
            <w:hideMark/>
          </w:tcPr>
          <w:p w14:paraId="152E3FA5" w14:textId="4D42AB4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70.8</w:t>
            </w:r>
          </w:p>
        </w:tc>
        <w:tc>
          <w:tcPr>
            <w:tcW w:w="472" w:type="dxa"/>
            <w:tcBorders>
              <w:top w:val="nil"/>
              <w:left w:val="nil"/>
              <w:bottom w:val="nil"/>
              <w:right w:val="nil"/>
            </w:tcBorders>
            <w:shd w:val="clear" w:color="000000" w:fill="FFFFFF"/>
            <w:noWrap/>
            <w:vAlign w:val="center"/>
            <w:hideMark/>
          </w:tcPr>
          <w:p w14:paraId="2A4C640D" w14:textId="4C2AA30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0.10</w:t>
            </w:r>
          </w:p>
        </w:tc>
        <w:tc>
          <w:tcPr>
            <w:tcW w:w="218" w:type="dxa"/>
            <w:tcBorders>
              <w:top w:val="nil"/>
              <w:left w:val="nil"/>
              <w:bottom w:val="nil"/>
              <w:right w:val="nil"/>
            </w:tcBorders>
            <w:shd w:val="clear" w:color="000000" w:fill="FFFFFF"/>
            <w:noWrap/>
            <w:vAlign w:val="center"/>
            <w:hideMark/>
          </w:tcPr>
          <w:p w14:paraId="4FA708A9" w14:textId="70D2F7E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56040F3D" w14:textId="000C042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74C97AD0" w14:textId="6D1664B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0.083</w:t>
            </w:r>
          </w:p>
        </w:tc>
        <w:tc>
          <w:tcPr>
            <w:tcW w:w="522" w:type="dxa"/>
            <w:tcBorders>
              <w:top w:val="nil"/>
              <w:left w:val="nil"/>
              <w:bottom w:val="nil"/>
              <w:right w:val="nil"/>
            </w:tcBorders>
            <w:shd w:val="clear" w:color="000000" w:fill="FFFFFF"/>
            <w:noWrap/>
            <w:vAlign w:val="center"/>
            <w:hideMark/>
          </w:tcPr>
          <w:p w14:paraId="70796DBA" w14:textId="3C81793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0.056</w:t>
            </w:r>
          </w:p>
        </w:tc>
        <w:tc>
          <w:tcPr>
            <w:tcW w:w="586" w:type="dxa"/>
            <w:tcBorders>
              <w:top w:val="nil"/>
              <w:left w:val="nil"/>
              <w:bottom w:val="nil"/>
              <w:right w:val="nil"/>
            </w:tcBorders>
            <w:shd w:val="clear" w:color="000000" w:fill="FFFFFF"/>
            <w:noWrap/>
            <w:vAlign w:val="center"/>
            <w:hideMark/>
          </w:tcPr>
          <w:p w14:paraId="7D73759F" w14:textId="07DFCCC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-0.009</w:t>
            </w:r>
          </w:p>
        </w:tc>
        <w:tc>
          <w:tcPr>
            <w:tcW w:w="242" w:type="dxa"/>
            <w:tcBorders>
              <w:top w:val="nil"/>
              <w:left w:val="nil"/>
              <w:bottom w:val="nil"/>
              <w:right w:val="nil"/>
            </w:tcBorders>
            <w:shd w:val="clear" w:color="000000" w:fill="FFFFFF"/>
            <w:noWrap/>
            <w:vAlign w:val="center"/>
            <w:hideMark/>
          </w:tcPr>
          <w:p w14:paraId="51745B1B" w14:textId="431B426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7D80EDF" w14:textId="61D3AC2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36BF68B7" w14:textId="7F88AF7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20.2</w:t>
            </w:r>
          </w:p>
        </w:tc>
        <w:tc>
          <w:tcPr>
            <w:tcW w:w="418" w:type="dxa"/>
            <w:tcBorders>
              <w:top w:val="nil"/>
              <w:left w:val="nil"/>
              <w:bottom w:val="nil"/>
              <w:right w:val="nil"/>
            </w:tcBorders>
            <w:shd w:val="clear" w:color="000000" w:fill="FFFFFF"/>
            <w:noWrap/>
            <w:vAlign w:val="center"/>
            <w:hideMark/>
          </w:tcPr>
          <w:p w14:paraId="6820F6F1" w14:textId="0D8B6F7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13.5</w:t>
            </w:r>
          </w:p>
        </w:tc>
        <w:tc>
          <w:tcPr>
            <w:tcW w:w="559" w:type="dxa"/>
            <w:tcBorders>
              <w:top w:val="nil"/>
              <w:left w:val="nil"/>
              <w:bottom w:val="nil"/>
              <w:right w:val="nil"/>
            </w:tcBorders>
            <w:shd w:val="clear" w:color="000000" w:fill="FFFFFF"/>
            <w:noWrap/>
            <w:vAlign w:val="center"/>
            <w:hideMark/>
          </w:tcPr>
          <w:p w14:paraId="53AE59CF" w14:textId="7EE8D1D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-2.2</w:t>
            </w:r>
          </w:p>
        </w:tc>
        <w:tc>
          <w:tcPr>
            <w:tcW w:w="215" w:type="dxa"/>
            <w:tcBorders>
              <w:top w:val="nil"/>
              <w:left w:val="nil"/>
              <w:bottom w:val="nil"/>
              <w:right w:val="nil"/>
            </w:tcBorders>
            <w:shd w:val="clear" w:color="000000" w:fill="FFFFFF"/>
            <w:noWrap/>
            <w:vAlign w:val="center"/>
            <w:hideMark/>
          </w:tcPr>
          <w:p w14:paraId="62B8475E" w14:textId="3E6F6AB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5296D3F0" w14:textId="2E3F668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7F4D8283" w14:textId="1FE28653"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2011</w:t>
            </w:r>
          </w:p>
        </w:tc>
        <w:tc>
          <w:tcPr>
            <w:tcW w:w="456" w:type="dxa"/>
            <w:tcBorders>
              <w:top w:val="nil"/>
              <w:left w:val="nil"/>
              <w:bottom w:val="nil"/>
              <w:right w:val="nil"/>
            </w:tcBorders>
            <w:shd w:val="clear" w:color="000000" w:fill="FFFFFF"/>
            <w:vAlign w:val="center"/>
          </w:tcPr>
          <w:p w14:paraId="5B94E41C" w14:textId="707265F0"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2018</w:t>
            </w:r>
          </w:p>
        </w:tc>
        <w:tc>
          <w:tcPr>
            <w:tcW w:w="409" w:type="dxa"/>
            <w:tcBorders>
              <w:top w:val="nil"/>
              <w:left w:val="nil"/>
              <w:bottom w:val="nil"/>
              <w:right w:val="nil"/>
            </w:tcBorders>
            <w:shd w:val="clear" w:color="000000" w:fill="FFFFFF"/>
            <w:noWrap/>
            <w:vAlign w:val="center"/>
            <w:hideMark/>
          </w:tcPr>
          <w:p w14:paraId="79FFDE36" w14:textId="5A2E334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0.8</w:t>
            </w:r>
          </w:p>
        </w:tc>
        <w:tc>
          <w:tcPr>
            <w:tcW w:w="423" w:type="dxa"/>
            <w:tcBorders>
              <w:top w:val="nil"/>
              <w:left w:val="nil"/>
              <w:bottom w:val="nil"/>
              <w:right w:val="nil"/>
            </w:tcBorders>
            <w:shd w:val="clear" w:color="000000" w:fill="FFFFFF"/>
            <w:noWrap/>
            <w:vAlign w:val="center"/>
            <w:hideMark/>
          </w:tcPr>
          <w:p w14:paraId="67FCA7DD" w14:textId="702119A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1.1</w:t>
            </w:r>
          </w:p>
        </w:tc>
        <w:tc>
          <w:tcPr>
            <w:tcW w:w="346" w:type="dxa"/>
            <w:tcBorders>
              <w:top w:val="nil"/>
              <w:left w:val="nil"/>
              <w:bottom w:val="nil"/>
              <w:right w:val="nil"/>
            </w:tcBorders>
            <w:shd w:val="clear" w:color="000000" w:fill="FFFFFF"/>
            <w:noWrap/>
            <w:vAlign w:val="center"/>
            <w:hideMark/>
          </w:tcPr>
          <w:p w14:paraId="62C0B900" w14:textId="634216E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w:t>
            </w:r>
          </w:p>
        </w:tc>
      </w:tr>
      <w:tr w:rsidR="009C71A7" w:rsidRPr="009C71A7" w14:paraId="5F866B2A"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34B40913" w14:textId="206BB5C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Montenegro</w:t>
            </w:r>
          </w:p>
        </w:tc>
        <w:tc>
          <w:tcPr>
            <w:tcW w:w="628" w:type="dxa"/>
            <w:tcBorders>
              <w:top w:val="nil"/>
              <w:left w:val="nil"/>
              <w:bottom w:val="nil"/>
              <w:right w:val="nil"/>
            </w:tcBorders>
            <w:shd w:val="clear" w:color="000000" w:fill="FFFFFF"/>
            <w:noWrap/>
            <w:vAlign w:val="center"/>
            <w:hideMark/>
          </w:tcPr>
          <w:p w14:paraId="79CCE66E" w14:textId="67BC17A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ECA</w:t>
            </w:r>
          </w:p>
        </w:tc>
        <w:tc>
          <w:tcPr>
            <w:tcW w:w="687" w:type="dxa"/>
            <w:tcBorders>
              <w:top w:val="nil"/>
              <w:left w:val="nil"/>
              <w:bottom w:val="nil"/>
              <w:right w:val="nil"/>
            </w:tcBorders>
            <w:shd w:val="clear" w:color="000000" w:fill="FFFFFF"/>
            <w:noWrap/>
            <w:vAlign w:val="center"/>
            <w:hideMark/>
          </w:tcPr>
          <w:p w14:paraId="44B10392" w14:textId="0CCF1E4D"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2005-6</w:t>
            </w:r>
          </w:p>
        </w:tc>
        <w:tc>
          <w:tcPr>
            <w:tcW w:w="567" w:type="dxa"/>
            <w:tcBorders>
              <w:top w:val="nil"/>
              <w:left w:val="nil"/>
              <w:bottom w:val="nil"/>
              <w:right w:val="nil"/>
            </w:tcBorders>
            <w:shd w:val="clear" w:color="000000" w:fill="FFFFFF"/>
            <w:noWrap/>
            <w:vAlign w:val="center"/>
            <w:hideMark/>
          </w:tcPr>
          <w:p w14:paraId="55E2CA62" w14:textId="68FA9F3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2013</w:t>
            </w:r>
          </w:p>
        </w:tc>
        <w:tc>
          <w:tcPr>
            <w:tcW w:w="147" w:type="dxa"/>
            <w:tcBorders>
              <w:top w:val="nil"/>
              <w:left w:val="nil"/>
              <w:bottom w:val="nil"/>
              <w:right w:val="nil"/>
            </w:tcBorders>
            <w:shd w:val="clear" w:color="000000" w:fill="FFFFFF"/>
            <w:noWrap/>
            <w:vAlign w:val="center"/>
            <w:hideMark/>
          </w:tcPr>
          <w:p w14:paraId="787B0357" w14:textId="17750AB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223C1678" w14:textId="30D4A8A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88.5</w:t>
            </w:r>
          </w:p>
        </w:tc>
        <w:tc>
          <w:tcPr>
            <w:tcW w:w="398" w:type="dxa"/>
            <w:tcBorders>
              <w:top w:val="nil"/>
              <w:left w:val="nil"/>
              <w:bottom w:val="nil"/>
              <w:right w:val="nil"/>
            </w:tcBorders>
            <w:shd w:val="clear" w:color="000000" w:fill="FFFFFF"/>
            <w:noWrap/>
            <w:vAlign w:val="center"/>
            <w:hideMark/>
          </w:tcPr>
          <w:p w14:paraId="7636C8CA" w14:textId="5B0532B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89.4</w:t>
            </w:r>
          </w:p>
        </w:tc>
        <w:tc>
          <w:tcPr>
            <w:tcW w:w="472" w:type="dxa"/>
            <w:tcBorders>
              <w:top w:val="nil"/>
              <w:left w:val="nil"/>
              <w:bottom w:val="nil"/>
              <w:right w:val="nil"/>
            </w:tcBorders>
            <w:shd w:val="clear" w:color="000000" w:fill="FFFFFF"/>
            <w:noWrap/>
            <w:vAlign w:val="center"/>
            <w:hideMark/>
          </w:tcPr>
          <w:p w14:paraId="2EC1ED5D" w14:textId="30F17A4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0.14</w:t>
            </w:r>
          </w:p>
        </w:tc>
        <w:tc>
          <w:tcPr>
            <w:tcW w:w="218" w:type="dxa"/>
            <w:tcBorders>
              <w:top w:val="nil"/>
              <w:left w:val="nil"/>
              <w:bottom w:val="nil"/>
              <w:right w:val="nil"/>
            </w:tcBorders>
            <w:shd w:val="clear" w:color="000000" w:fill="FFFFFF"/>
            <w:noWrap/>
            <w:vAlign w:val="center"/>
            <w:hideMark/>
          </w:tcPr>
          <w:p w14:paraId="60BBC58D" w14:textId="3F8C522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E9697FA" w14:textId="1045E0B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12511EED" w14:textId="5757099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0.015</w:t>
            </w:r>
          </w:p>
        </w:tc>
        <w:tc>
          <w:tcPr>
            <w:tcW w:w="522" w:type="dxa"/>
            <w:tcBorders>
              <w:top w:val="nil"/>
              <w:left w:val="nil"/>
              <w:bottom w:val="nil"/>
              <w:right w:val="nil"/>
            </w:tcBorders>
            <w:shd w:val="clear" w:color="000000" w:fill="FFFFFF"/>
            <w:noWrap/>
            <w:vAlign w:val="center"/>
            <w:hideMark/>
          </w:tcPr>
          <w:p w14:paraId="4D1C1A0D" w14:textId="547E877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0.011</w:t>
            </w:r>
          </w:p>
        </w:tc>
        <w:tc>
          <w:tcPr>
            <w:tcW w:w="586" w:type="dxa"/>
            <w:tcBorders>
              <w:top w:val="nil"/>
              <w:left w:val="nil"/>
              <w:bottom w:val="nil"/>
              <w:right w:val="nil"/>
            </w:tcBorders>
            <w:shd w:val="clear" w:color="000000" w:fill="FFFFFF"/>
            <w:noWrap/>
            <w:vAlign w:val="center"/>
            <w:hideMark/>
          </w:tcPr>
          <w:p w14:paraId="4A204827" w14:textId="55D9DB5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0.000</w:t>
            </w:r>
          </w:p>
        </w:tc>
        <w:tc>
          <w:tcPr>
            <w:tcW w:w="242" w:type="dxa"/>
            <w:tcBorders>
              <w:top w:val="nil"/>
              <w:left w:val="nil"/>
              <w:bottom w:val="nil"/>
              <w:right w:val="nil"/>
            </w:tcBorders>
            <w:shd w:val="clear" w:color="000000" w:fill="FFFFFF"/>
            <w:noWrap/>
            <w:vAlign w:val="center"/>
            <w:hideMark/>
          </w:tcPr>
          <w:p w14:paraId="537CDB6E" w14:textId="1976277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nil"/>
              <w:right w:val="nil"/>
            </w:tcBorders>
            <w:shd w:val="clear" w:color="000000" w:fill="FFFFFF"/>
            <w:noWrap/>
            <w:vAlign w:val="center"/>
            <w:hideMark/>
          </w:tcPr>
          <w:p w14:paraId="77FAEDF0" w14:textId="4AE8A78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70870E5D" w14:textId="64671C5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3.5</w:t>
            </w:r>
          </w:p>
        </w:tc>
        <w:tc>
          <w:tcPr>
            <w:tcW w:w="418" w:type="dxa"/>
            <w:tcBorders>
              <w:top w:val="nil"/>
              <w:left w:val="nil"/>
              <w:bottom w:val="nil"/>
              <w:right w:val="nil"/>
            </w:tcBorders>
            <w:shd w:val="clear" w:color="000000" w:fill="FFFFFF"/>
            <w:noWrap/>
            <w:vAlign w:val="center"/>
            <w:hideMark/>
          </w:tcPr>
          <w:p w14:paraId="083F017F" w14:textId="12DE1DA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3.0</w:t>
            </w:r>
          </w:p>
        </w:tc>
        <w:tc>
          <w:tcPr>
            <w:tcW w:w="559" w:type="dxa"/>
            <w:tcBorders>
              <w:top w:val="nil"/>
              <w:left w:val="nil"/>
              <w:bottom w:val="nil"/>
              <w:right w:val="nil"/>
            </w:tcBorders>
            <w:shd w:val="clear" w:color="000000" w:fill="FFFFFF"/>
            <w:noWrap/>
            <w:vAlign w:val="center"/>
            <w:hideMark/>
          </w:tcPr>
          <w:p w14:paraId="7429146A" w14:textId="600DE63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w:t>
            </w:r>
          </w:p>
        </w:tc>
        <w:tc>
          <w:tcPr>
            <w:tcW w:w="215" w:type="dxa"/>
            <w:tcBorders>
              <w:top w:val="nil"/>
              <w:left w:val="nil"/>
              <w:bottom w:val="nil"/>
              <w:right w:val="nil"/>
            </w:tcBorders>
            <w:shd w:val="clear" w:color="000000" w:fill="FFFFFF"/>
            <w:noWrap/>
            <w:vAlign w:val="center"/>
            <w:hideMark/>
          </w:tcPr>
          <w:p w14:paraId="670117F2" w14:textId="05ADCF0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57" w:type="dxa"/>
            <w:tcBorders>
              <w:top w:val="nil"/>
              <w:left w:val="nil"/>
              <w:bottom w:val="nil"/>
              <w:right w:val="nil"/>
            </w:tcBorders>
            <w:shd w:val="clear" w:color="000000" w:fill="FFFFFF"/>
            <w:noWrap/>
            <w:vAlign w:val="center"/>
            <w:hideMark/>
          </w:tcPr>
          <w:p w14:paraId="30009F6B" w14:textId="17234C0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22F0930E" w14:textId="69E2E084"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2012</w:t>
            </w:r>
          </w:p>
        </w:tc>
        <w:tc>
          <w:tcPr>
            <w:tcW w:w="456" w:type="dxa"/>
            <w:tcBorders>
              <w:top w:val="nil"/>
              <w:left w:val="nil"/>
              <w:bottom w:val="nil"/>
              <w:right w:val="nil"/>
            </w:tcBorders>
            <w:shd w:val="clear" w:color="000000" w:fill="FFFFFF"/>
            <w:vAlign w:val="center"/>
          </w:tcPr>
          <w:p w14:paraId="024648FF" w14:textId="15C01D1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2016</w:t>
            </w:r>
          </w:p>
        </w:tc>
        <w:tc>
          <w:tcPr>
            <w:tcW w:w="409" w:type="dxa"/>
            <w:tcBorders>
              <w:top w:val="nil"/>
              <w:left w:val="nil"/>
              <w:bottom w:val="nil"/>
              <w:right w:val="nil"/>
            </w:tcBorders>
            <w:shd w:val="clear" w:color="000000" w:fill="FFFFFF"/>
            <w:noWrap/>
            <w:vAlign w:val="center"/>
            <w:hideMark/>
          </w:tcPr>
          <w:p w14:paraId="5D6B07FF" w14:textId="102D5CA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3.2</w:t>
            </w:r>
          </w:p>
        </w:tc>
        <w:tc>
          <w:tcPr>
            <w:tcW w:w="423" w:type="dxa"/>
            <w:tcBorders>
              <w:top w:val="nil"/>
              <w:left w:val="nil"/>
              <w:bottom w:val="nil"/>
              <w:right w:val="nil"/>
            </w:tcBorders>
            <w:shd w:val="clear" w:color="000000" w:fill="FFFFFF"/>
            <w:noWrap/>
            <w:vAlign w:val="center"/>
            <w:hideMark/>
          </w:tcPr>
          <w:p w14:paraId="6E1EA5AA" w14:textId="0EDC939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6.3</w:t>
            </w:r>
          </w:p>
        </w:tc>
        <w:tc>
          <w:tcPr>
            <w:tcW w:w="346" w:type="dxa"/>
            <w:tcBorders>
              <w:top w:val="nil"/>
              <w:left w:val="nil"/>
              <w:bottom w:val="nil"/>
              <w:right w:val="nil"/>
            </w:tcBorders>
            <w:shd w:val="clear" w:color="000000" w:fill="FFFFFF"/>
            <w:noWrap/>
            <w:vAlign w:val="center"/>
            <w:hideMark/>
          </w:tcPr>
          <w:p w14:paraId="28C66E69" w14:textId="6DC0259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3.2</w:t>
            </w:r>
          </w:p>
        </w:tc>
      </w:tr>
      <w:tr w:rsidR="009C71A7" w:rsidRPr="009C71A7" w14:paraId="2015A1E0"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42CA0CDD" w14:textId="79BD563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Serbia</w:t>
            </w:r>
          </w:p>
        </w:tc>
        <w:tc>
          <w:tcPr>
            <w:tcW w:w="628" w:type="dxa"/>
            <w:tcBorders>
              <w:top w:val="nil"/>
              <w:left w:val="nil"/>
              <w:bottom w:val="nil"/>
              <w:right w:val="nil"/>
            </w:tcBorders>
            <w:shd w:val="clear" w:color="000000" w:fill="FFFFFF"/>
            <w:noWrap/>
            <w:vAlign w:val="center"/>
            <w:hideMark/>
          </w:tcPr>
          <w:p w14:paraId="5C5C559F" w14:textId="1DAAD0E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ECA</w:t>
            </w:r>
          </w:p>
        </w:tc>
        <w:tc>
          <w:tcPr>
            <w:tcW w:w="687" w:type="dxa"/>
            <w:tcBorders>
              <w:top w:val="nil"/>
              <w:left w:val="nil"/>
              <w:bottom w:val="nil"/>
              <w:right w:val="nil"/>
            </w:tcBorders>
            <w:shd w:val="clear" w:color="000000" w:fill="FFFFFF"/>
            <w:noWrap/>
            <w:vAlign w:val="center"/>
            <w:hideMark/>
          </w:tcPr>
          <w:p w14:paraId="5D4D9EB5" w14:textId="2BF68B6C"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05CE7FD1" w14:textId="0218931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hideMark/>
          </w:tcPr>
          <w:p w14:paraId="5E0A2447" w14:textId="54817B2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461EB034" w14:textId="7CADF34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91.3</w:t>
            </w:r>
          </w:p>
        </w:tc>
        <w:tc>
          <w:tcPr>
            <w:tcW w:w="398" w:type="dxa"/>
            <w:tcBorders>
              <w:top w:val="nil"/>
              <w:left w:val="nil"/>
              <w:bottom w:val="nil"/>
              <w:right w:val="nil"/>
            </w:tcBorders>
            <w:shd w:val="clear" w:color="000000" w:fill="FFFFFF"/>
            <w:noWrap/>
            <w:vAlign w:val="center"/>
            <w:hideMark/>
          </w:tcPr>
          <w:p w14:paraId="225A90C3" w14:textId="6A75BCC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92.0</w:t>
            </w:r>
          </w:p>
        </w:tc>
        <w:tc>
          <w:tcPr>
            <w:tcW w:w="472" w:type="dxa"/>
            <w:tcBorders>
              <w:top w:val="nil"/>
              <w:left w:val="nil"/>
              <w:bottom w:val="nil"/>
              <w:right w:val="nil"/>
            </w:tcBorders>
            <w:shd w:val="clear" w:color="000000" w:fill="FFFFFF"/>
            <w:noWrap/>
            <w:vAlign w:val="center"/>
            <w:hideMark/>
          </w:tcPr>
          <w:p w14:paraId="07704277" w14:textId="2379FF3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0.11</w:t>
            </w:r>
          </w:p>
        </w:tc>
        <w:tc>
          <w:tcPr>
            <w:tcW w:w="218" w:type="dxa"/>
            <w:tcBorders>
              <w:top w:val="nil"/>
              <w:left w:val="nil"/>
              <w:bottom w:val="nil"/>
              <w:right w:val="nil"/>
            </w:tcBorders>
            <w:shd w:val="clear" w:color="000000" w:fill="FFFFFF"/>
            <w:noWrap/>
            <w:vAlign w:val="center"/>
            <w:hideMark/>
          </w:tcPr>
          <w:p w14:paraId="78B2767D" w14:textId="2D94138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178A081" w14:textId="448CAFB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3BB261E2" w14:textId="0F51746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522" w:type="dxa"/>
            <w:tcBorders>
              <w:top w:val="nil"/>
              <w:left w:val="nil"/>
              <w:bottom w:val="nil"/>
              <w:right w:val="nil"/>
            </w:tcBorders>
            <w:shd w:val="clear" w:color="000000" w:fill="FFFFFF"/>
            <w:noWrap/>
            <w:vAlign w:val="center"/>
            <w:hideMark/>
          </w:tcPr>
          <w:p w14:paraId="45620008" w14:textId="3ED347D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586" w:type="dxa"/>
            <w:tcBorders>
              <w:top w:val="nil"/>
              <w:left w:val="nil"/>
              <w:bottom w:val="nil"/>
              <w:right w:val="nil"/>
            </w:tcBorders>
            <w:shd w:val="clear" w:color="000000" w:fill="FFFFFF"/>
            <w:noWrap/>
            <w:vAlign w:val="center"/>
            <w:hideMark/>
          </w:tcPr>
          <w:p w14:paraId="5BA80015" w14:textId="54E7C0B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0.000</w:t>
            </w:r>
          </w:p>
        </w:tc>
        <w:tc>
          <w:tcPr>
            <w:tcW w:w="242" w:type="dxa"/>
            <w:tcBorders>
              <w:top w:val="nil"/>
              <w:left w:val="nil"/>
              <w:bottom w:val="nil"/>
              <w:right w:val="nil"/>
            </w:tcBorders>
            <w:shd w:val="clear" w:color="000000" w:fill="FFFFFF"/>
            <w:noWrap/>
            <w:vAlign w:val="center"/>
            <w:hideMark/>
          </w:tcPr>
          <w:p w14:paraId="571802EA" w14:textId="684105D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nil"/>
              <w:right w:val="nil"/>
            </w:tcBorders>
            <w:shd w:val="clear" w:color="000000" w:fill="FFFFFF"/>
            <w:noWrap/>
            <w:vAlign w:val="center"/>
            <w:hideMark/>
          </w:tcPr>
          <w:p w14:paraId="4F34AA51" w14:textId="1E89A60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3276C110" w14:textId="1EB50D0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w:t>
            </w:r>
          </w:p>
        </w:tc>
        <w:tc>
          <w:tcPr>
            <w:tcW w:w="418" w:type="dxa"/>
            <w:tcBorders>
              <w:top w:val="nil"/>
              <w:left w:val="nil"/>
              <w:bottom w:val="nil"/>
              <w:right w:val="nil"/>
            </w:tcBorders>
            <w:shd w:val="clear" w:color="000000" w:fill="FFFFFF"/>
            <w:noWrap/>
            <w:vAlign w:val="center"/>
            <w:hideMark/>
          </w:tcPr>
          <w:p w14:paraId="10D96246" w14:textId="7FA9581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w:t>
            </w:r>
          </w:p>
        </w:tc>
        <w:tc>
          <w:tcPr>
            <w:tcW w:w="559" w:type="dxa"/>
            <w:tcBorders>
              <w:top w:val="nil"/>
              <w:left w:val="nil"/>
              <w:bottom w:val="nil"/>
              <w:right w:val="nil"/>
            </w:tcBorders>
            <w:shd w:val="clear" w:color="000000" w:fill="FFFFFF"/>
            <w:noWrap/>
            <w:vAlign w:val="center"/>
            <w:hideMark/>
          </w:tcPr>
          <w:p w14:paraId="7E9BDAA3" w14:textId="54D4701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w:t>
            </w:r>
          </w:p>
        </w:tc>
        <w:tc>
          <w:tcPr>
            <w:tcW w:w="215" w:type="dxa"/>
            <w:tcBorders>
              <w:top w:val="nil"/>
              <w:left w:val="nil"/>
              <w:bottom w:val="nil"/>
              <w:right w:val="nil"/>
            </w:tcBorders>
            <w:shd w:val="clear" w:color="000000" w:fill="FFFFFF"/>
            <w:noWrap/>
            <w:vAlign w:val="center"/>
            <w:hideMark/>
          </w:tcPr>
          <w:p w14:paraId="3C1F9CCC" w14:textId="62193E6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57" w:type="dxa"/>
            <w:tcBorders>
              <w:top w:val="nil"/>
              <w:left w:val="nil"/>
              <w:bottom w:val="nil"/>
              <w:right w:val="nil"/>
            </w:tcBorders>
            <w:shd w:val="clear" w:color="000000" w:fill="FFFFFF"/>
            <w:noWrap/>
            <w:vAlign w:val="center"/>
            <w:hideMark/>
          </w:tcPr>
          <w:p w14:paraId="23CF0212" w14:textId="1756E8C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578F3CB6" w14:textId="4C2C9C0E"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2013</w:t>
            </w:r>
          </w:p>
        </w:tc>
        <w:tc>
          <w:tcPr>
            <w:tcW w:w="456" w:type="dxa"/>
            <w:tcBorders>
              <w:top w:val="nil"/>
              <w:left w:val="nil"/>
              <w:bottom w:val="nil"/>
              <w:right w:val="nil"/>
            </w:tcBorders>
            <w:shd w:val="clear" w:color="000000" w:fill="FFFFFF"/>
            <w:vAlign w:val="center"/>
          </w:tcPr>
          <w:p w14:paraId="2D18F998" w14:textId="4B6628A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2017</w:t>
            </w:r>
          </w:p>
        </w:tc>
        <w:tc>
          <w:tcPr>
            <w:tcW w:w="409" w:type="dxa"/>
            <w:tcBorders>
              <w:top w:val="nil"/>
              <w:left w:val="nil"/>
              <w:bottom w:val="nil"/>
              <w:right w:val="nil"/>
            </w:tcBorders>
            <w:shd w:val="clear" w:color="000000" w:fill="FFFFFF"/>
            <w:noWrap/>
            <w:vAlign w:val="center"/>
            <w:hideMark/>
          </w:tcPr>
          <w:p w14:paraId="322C1024" w14:textId="6BE5DC3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1.5</w:t>
            </w:r>
          </w:p>
        </w:tc>
        <w:tc>
          <w:tcPr>
            <w:tcW w:w="423" w:type="dxa"/>
            <w:tcBorders>
              <w:top w:val="nil"/>
              <w:left w:val="nil"/>
              <w:bottom w:val="nil"/>
              <w:right w:val="nil"/>
            </w:tcBorders>
            <w:shd w:val="clear" w:color="000000" w:fill="FFFFFF"/>
            <w:noWrap/>
            <w:vAlign w:val="center"/>
            <w:hideMark/>
          </w:tcPr>
          <w:p w14:paraId="5F73F956" w14:textId="44E8D0A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3.9</w:t>
            </w:r>
          </w:p>
        </w:tc>
        <w:tc>
          <w:tcPr>
            <w:tcW w:w="346" w:type="dxa"/>
            <w:tcBorders>
              <w:top w:val="nil"/>
              <w:left w:val="nil"/>
              <w:bottom w:val="nil"/>
              <w:right w:val="nil"/>
            </w:tcBorders>
            <w:shd w:val="clear" w:color="000000" w:fill="FFFFFF"/>
            <w:noWrap/>
            <w:vAlign w:val="center"/>
            <w:hideMark/>
          </w:tcPr>
          <w:p w14:paraId="7F314449" w14:textId="35A89C3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2.4</w:t>
            </w:r>
          </w:p>
        </w:tc>
      </w:tr>
      <w:tr w:rsidR="009C71A7" w:rsidRPr="009C71A7" w14:paraId="57B1B0B3"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78EFE3DD" w14:textId="26F6045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Tajikistan</w:t>
            </w:r>
          </w:p>
        </w:tc>
        <w:tc>
          <w:tcPr>
            <w:tcW w:w="628" w:type="dxa"/>
            <w:tcBorders>
              <w:top w:val="nil"/>
              <w:left w:val="nil"/>
              <w:bottom w:val="nil"/>
              <w:right w:val="nil"/>
            </w:tcBorders>
            <w:shd w:val="clear" w:color="000000" w:fill="FFFFFF"/>
            <w:noWrap/>
            <w:vAlign w:val="center"/>
            <w:hideMark/>
          </w:tcPr>
          <w:p w14:paraId="26059F28" w14:textId="7242989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ECA</w:t>
            </w:r>
          </w:p>
        </w:tc>
        <w:tc>
          <w:tcPr>
            <w:tcW w:w="687" w:type="dxa"/>
            <w:tcBorders>
              <w:top w:val="nil"/>
              <w:left w:val="nil"/>
              <w:bottom w:val="nil"/>
              <w:right w:val="nil"/>
            </w:tcBorders>
            <w:shd w:val="clear" w:color="000000" w:fill="FFFFFF"/>
            <w:noWrap/>
            <w:vAlign w:val="center"/>
            <w:hideMark/>
          </w:tcPr>
          <w:p w14:paraId="40B77D66" w14:textId="31CE54E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2012</w:t>
            </w:r>
          </w:p>
        </w:tc>
        <w:tc>
          <w:tcPr>
            <w:tcW w:w="567" w:type="dxa"/>
            <w:tcBorders>
              <w:top w:val="nil"/>
              <w:left w:val="nil"/>
              <w:bottom w:val="nil"/>
              <w:right w:val="nil"/>
            </w:tcBorders>
            <w:shd w:val="clear" w:color="000000" w:fill="FFFFFF"/>
            <w:noWrap/>
            <w:vAlign w:val="center"/>
            <w:hideMark/>
          </w:tcPr>
          <w:p w14:paraId="5A5290EA" w14:textId="036EB43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2017</w:t>
            </w:r>
          </w:p>
        </w:tc>
        <w:tc>
          <w:tcPr>
            <w:tcW w:w="147" w:type="dxa"/>
            <w:tcBorders>
              <w:top w:val="nil"/>
              <w:left w:val="nil"/>
              <w:bottom w:val="nil"/>
              <w:right w:val="nil"/>
            </w:tcBorders>
            <w:shd w:val="clear" w:color="000000" w:fill="FFFFFF"/>
            <w:noWrap/>
            <w:vAlign w:val="center"/>
            <w:hideMark/>
          </w:tcPr>
          <w:p w14:paraId="2C8E3933" w14:textId="41FF6CD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67352B59" w14:textId="1EFD010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71.0</w:t>
            </w:r>
          </w:p>
        </w:tc>
        <w:tc>
          <w:tcPr>
            <w:tcW w:w="398" w:type="dxa"/>
            <w:tcBorders>
              <w:top w:val="nil"/>
              <w:left w:val="nil"/>
              <w:bottom w:val="nil"/>
              <w:right w:val="nil"/>
            </w:tcBorders>
            <w:shd w:val="clear" w:color="000000" w:fill="FFFFFF"/>
            <w:noWrap/>
            <w:vAlign w:val="center"/>
            <w:hideMark/>
          </w:tcPr>
          <w:p w14:paraId="7DCCDCA8" w14:textId="5642A23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75.7</w:t>
            </w:r>
          </w:p>
        </w:tc>
        <w:tc>
          <w:tcPr>
            <w:tcW w:w="472" w:type="dxa"/>
            <w:tcBorders>
              <w:top w:val="nil"/>
              <w:left w:val="nil"/>
              <w:bottom w:val="nil"/>
              <w:right w:val="nil"/>
            </w:tcBorders>
            <w:shd w:val="clear" w:color="000000" w:fill="FFFFFF"/>
            <w:noWrap/>
            <w:vAlign w:val="center"/>
            <w:hideMark/>
          </w:tcPr>
          <w:p w14:paraId="373A0561" w14:textId="0DACA84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0.28</w:t>
            </w:r>
          </w:p>
        </w:tc>
        <w:tc>
          <w:tcPr>
            <w:tcW w:w="218" w:type="dxa"/>
            <w:tcBorders>
              <w:top w:val="nil"/>
              <w:left w:val="nil"/>
              <w:bottom w:val="nil"/>
              <w:right w:val="nil"/>
            </w:tcBorders>
            <w:shd w:val="clear" w:color="000000" w:fill="FFFFFF"/>
            <w:noWrap/>
            <w:vAlign w:val="center"/>
            <w:hideMark/>
          </w:tcPr>
          <w:p w14:paraId="47ED26E4" w14:textId="75A670A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FF9CBB2" w14:textId="67E8185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5D0867D2" w14:textId="01694F5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0.049</w:t>
            </w:r>
          </w:p>
        </w:tc>
        <w:tc>
          <w:tcPr>
            <w:tcW w:w="522" w:type="dxa"/>
            <w:tcBorders>
              <w:top w:val="nil"/>
              <w:left w:val="nil"/>
              <w:bottom w:val="nil"/>
              <w:right w:val="nil"/>
            </w:tcBorders>
            <w:shd w:val="clear" w:color="000000" w:fill="FFFFFF"/>
            <w:noWrap/>
            <w:vAlign w:val="center"/>
            <w:hideMark/>
          </w:tcPr>
          <w:p w14:paraId="2683BC61" w14:textId="07EB755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0.029</w:t>
            </w:r>
          </w:p>
        </w:tc>
        <w:tc>
          <w:tcPr>
            <w:tcW w:w="586" w:type="dxa"/>
            <w:tcBorders>
              <w:top w:val="nil"/>
              <w:left w:val="nil"/>
              <w:bottom w:val="nil"/>
              <w:right w:val="nil"/>
            </w:tcBorders>
            <w:shd w:val="clear" w:color="000000" w:fill="FFFFFF"/>
            <w:noWrap/>
            <w:vAlign w:val="center"/>
            <w:hideMark/>
          </w:tcPr>
          <w:p w14:paraId="26DEADF5" w14:textId="3E8103A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-0.004</w:t>
            </w:r>
          </w:p>
        </w:tc>
        <w:tc>
          <w:tcPr>
            <w:tcW w:w="242" w:type="dxa"/>
            <w:tcBorders>
              <w:top w:val="nil"/>
              <w:left w:val="nil"/>
              <w:bottom w:val="nil"/>
              <w:right w:val="nil"/>
            </w:tcBorders>
            <w:shd w:val="clear" w:color="000000" w:fill="FFFFFF"/>
            <w:noWrap/>
            <w:vAlign w:val="center"/>
            <w:hideMark/>
          </w:tcPr>
          <w:p w14:paraId="47C445E1" w14:textId="3F7B69D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4FB99337" w14:textId="6769616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1D5193F4" w14:textId="00EA0D8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12.2</w:t>
            </w:r>
          </w:p>
        </w:tc>
        <w:tc>
          <w:tcPr>
            <w:tcW w:w="418" w:type="dxa"/>
            <w:tcBorders>
              <w:top w:val="nil"/>
              <w:left w:val="nil"/>
              <w:bottom w:val="nil"/>
              <w:right w:val="nil"/>
            </w:tcBorders>
            <w:shd w:val="clear" w:color="000000" w:fill="FFFFFF"/>
            <w:noWrap/>
            <w:vAlign w:val="center"/>
            <w:hideMark/>
          </w:tcPr>
          <w:p w14:paraId="5DA5AB7D" w14:textId="36D5E93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7.4</w:t>
            </w:r>
          </w:p>
        </w:tc>
        <w:tc>
          <w:tcPr>
            <w:tcW w:w="559" w:type="dxa"/>
            <w:tcBorders>
              <w:top w:val="nil"/>
              <w:left w:val="nil"/>
              <w:bottom w:val="nil"/>
              <w:right w:val="nil"/>
            </w:tcBorders>
            <w:shd w:val="clear" w:color="000000" w:fill="FFFFFF"/>
            <w:noWrap/>
            <w:vAlign w:val="center"/>
            <w:hideMark/>
          </w:tcPr>
          <w:p w14:paraId="37B0CEED" w14:textId="469B469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-1.0</w:t>
            </w:r>
          </w:p>
        </w:tc>
        <w:tc>
          <w:tcPr>
            <w:tcW w:w="215" w:type="dxa"/>
            <w:tcBorders>
              <w:top w:val="nil"/>
              <w:left w:val="nil"/>
              <w:bottom w:val="nil"/>
              <w:right w:val="nil"/>
            </w:tcBorders>
            <w:shd w:val="clear" w:color="000000" w:fill="FFFFFF"/>
            <w:noWrap/>
            <w:vAlign w:val="center"/>
            <w:hideMark/>
          </w:tcPr>
          <w:p w14:paraId="14FF1EE3" w14:textId="1E89FFC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1A509434" w14:textId="1381D2B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2052490A" w14:textId="293BA5D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0FC8B650" w14:textId="58BA6BE8"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2206DEF3" w14:textId="2E87D06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7CA3D97B" w14:textId="3634948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34DB2F48" w14:textId="3F26E7E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67809C06" w14:textId="77777777" w:rsidTr="009C71A7">
        <w:trPr>
          <w:gridAfter w:val="1"/>
          <w:wAfter w:w="45" w:type="dxa"/>
          <w:trHeight w:val="161"/>
          <w:jc w:val="center"/>
        </w:trPr>
        <w:tc>
          <w:tcPr>
            <w:tcW w:w="1804" w:type="dxa"/>
            <w:tcBorders>
              <w:top w:val="nil"/>
              <w:left w:val="nil"/>
              <w:right w:val="nil"/>
            </w:tcBorders>
            <w:shd w:val="clear" w:color="000000" w:fill="FFFFFF"/>
            <w:noWrap/>
            <w:vAlign w:val="center"/>
            <w:hideMark/>
          </w:tcPr>
          <w:p w14:paraId="56D4B12C" w14:textId="39E4570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Turkmenistan</w:t>
            </w:r>
          </w:p>
        </w:tc>
        <w:tc>
          <w:tcPr>
            <w:tcW w:w="628" w:type="dxa"/>
            <w:tcBorders>
              <w:top w:val="nil"/>
              <w:left w:val="nil"/>
              <w:right w:val="nil"/>
            </w:tcBorders>
            <w:shd w:val="clear" w:color="000000" w:fill="FFFFFF"/>
            <w:noWrap/>
            <w:vAlign w:val="center"/>
            <w:hideMark/>
          </w:tcPr>
          <w:p w14:paraId="389DBF46" w14:textId="4CC71D4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ECA</w:t>
            </w:r>
          </w:p>
        </w:tc>
        <w:tc>
          <w:tcPr>
            <w:tcW w:w="687" w:type="dxa"/>
            <w:tcBorders>
              <w:top w:val="nil"/>
              <w:left w:val="nil"/>
              <w:right w:val="nil"/>
            </w:tcBorders>
            <w:shd w:val="clear" w:color="000000" w:fill="FFFFFF"/>
            <w:noWrap/>
            <w:vAlign w:val="center"/>
            <w:hideMark/>
          </w:tcPr>
          <w:p w14:paraId="16BFB58D" w14:textId="5F07F7D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2006</w:t>
            </w:r>
          </w:p>
        </w:tc>
        <w:tc>
          <w:tcPr>
            <w:tcW w:w="567" w:type="dxa"/>
            <w:tcBorders>
              <w:top w:val="nil"/>
              <w:left w:val="nil"/>
              <w:right w:val="nil"/>
            </w:tcBorders>
            <w:shd w:val="clear" w:color="000000" w:fill="FFFFFF"/>
            <w:noWrap/>
            <w:vAlign w:val="center"/>
            <w:hideMark/>
          </w:tcPr>
          <w:p w14:paraId="53A4A2E3" w14:textId="6E2605F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2015-16</w:t>
            </w:r>
          </w:p>
        </w:tc>
        <w:tc>
          <w:tcPr>
            <w:tcW w:w="147" w:type="dxa"/>
            <w:tcBorders>
              <w:top w:val="nil"/>
              <w:left w:val="nil"/>
              <w:right w:val="nil"/>
            </w:tcBorders>
            <w:shd w:val="clear" w:color="000000" w:fill="FFFFFF"/>
            <w:noWrap/>
            <w:vAlign w:val="center"/>
            <w:hideMark/>
          </w:tcPr>
          <w:p w14:paraId="6E09AEEF" w14:textId="28B06A3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right w:val="nil"/>
            </w:tcBorders>
            <w:shd w:val="clear" w:color="000000" w:fill="FFFFFF"/>
            <w:noWrap/>
            <w:vAlign w:val="center"/>
            <w:hideMark/>
          </w:tcPr>
          <w:p w14:paraId="04890A2D" w14:textId="4D6E8FE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81.7</w:t>
            </w:r>
          </w:p>
        </w:tc>
        <w:tc>
          <w:tcPr>
            <w:tcW w:w="398" w:type="dxa"/>
            <w:tcBorders>
              <w:top w:val="nil"/>
              <w:left w:val="nil"/>
              <w:right w:val="nil"/>
            </w:tcBorders>
            <w:shd w:val="clear" w:color="000000" w:fill="FFFFFF"/>
            <w:noWrap/>
            <w:vAlign w:val="center"/>
            <w:hideMark/>
          </w:tcPr>
          <w:p w14:paraId="185823DC" w14:textId="53CA196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88.4</w:t>
            </w:r>
          </w:p>
        </w:tc>
        <w:tc>
          <w:tcPr>
            <w:tcW w:w="472" w:type="dxa"/>
            <w:tcBorders>
              <w:top w:val="nil"/>
              <w:left w:val="nil"/>
              <w:right w:val="nil"/>
            </w:tcBorders>
            <w:shd w:val="clear" w:color="000000" w:fill="FFFFFF"/>
            <w:noWrap/>
            <w:vAlign w:val="center"/>
            <w:hideMark/>
          </w:tcPr>
          <w:p w14:paraId="08647BA7" w14:textId="49AC9A4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0.29</w:t>
            </w:r>
          </w:p>
        </w:tc>
        <w:tc>
          <w:tcPr>
            <w:tcW w:w="218" w:type="dxa"/>
            <w:tcBorders>
              <w:top w:val="nil"/>
              <w:left w:val="nil"/>
              <w:right w:val="nil"/>
            </w:tcBorders>
            <w:shd w:val="clear" w:color="000000" w:fill="FFFFFF"/>
            <w:noWrap/>
            <w:vAlign w:val="center"/>
            <w:hideMark/>
          </w:tcPr>
          <w:p w14:paraId="11E86926" w14:textId="3AC362D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right w:val="nil"/>
            </w:tcBorders>
            <w:shd w:val="clear" w:color="000000" w:fill="FFFFFF"/>
            <w:noWrap/>
            <w:vAlign w:val="center"/>
            <w:hideMark/>
          </w:tcPr>
          <w:p w14:paraId="1C16821E" w14:textId="22979F2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right w:val="nil"/>
            </w:tcBorders>
            <w:shd w:val="clear" w:color="000000" w:fill="FFFFFF"/>
            <w:noWrap/>
            <w:vAlign w:val="center"/>
            <w:hideMark/>
          </w:tcPr>
          <w:p w14:paraId="268A6BED" w14:textId="6EDE3FF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0.013</w:t>
            </w:r>
          </w:p>
        </w:tc>
        <w:tc>
          <w:tcPr>
            <w:tcW w:w="522" w:type="dxa"/>
            <w:tcBorders>
              <w:top w:val="nil"/>
              <w:left w:val="nil"/>
              <w:right w:val="nil"/>
            </w:tcBorders>
            <w:shd w:val="clear" w:color="000000" w:fill="FFFFFF"/>
            <w:noWrap/>
            <w:vAlign w:val="center"/>
            <w:hideMark/>
          </w:tcPr>
          <w:p w14:paraId="275B3153" w14:textId="27E5219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0.004</w:t>
            </w:r>
          </w:p>
        </w:tc>
        <w:tc>
          <w:tcPr>
            <w:tcW w:w="586" w:type="dxa"/>
            <w:tcBorders>
              <w:top w:val="nil"/>
              <w:left w:val="nil"/>
              <w:right w:val="nil"/>
            </w:tcBorders>
            <w:shd w:val="clear" w:color="000000" w:fill="FFFFFF"/>
            <w:noWrap/>
            <w:vAlign w:val="center"/>
            <w:hideMark/>
          </w:tcPr>
          <w:p w14:paraId="708008E7" w14:textId="7E5B4D5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242" w:type="dxa"/>
            <w:tcBorders>
              <w:top w:val="nil"/>
              <w:left w:val="nil"/>
              <w:right w:val="nil"/>
            </w:tcBorders>
            <w:shd w:val="clear" w:color="000000" w:fill="FFFFFF"/>
            <w:noWrap/>
            <w:vAlign w:val="center"/>
            <w:hideMark/>
          </w:tcPr>
          <w:p w14:paraId="7AE27841" w14:textId="441D037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right w:val="nil"/>
            </w:tcBorders>
            <w:shd w:val="clear" w:color="000000" w:fill="FFFFFF"/>
            <w:noWrap/>
            <w:vAlign w:val="center"/>
            <w:hideMark/>
          </w:tcPr>
          <w:p w14:paraId="5D2C5D02" w14:textId="28E7F2C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right w:val="nil"/>
            </w:tcBorders>
            <w:shd w:val="clear" w:color="000000" w:fill="FFFFFF"/>
            <w:noWrap/>
            <w:vAlign w:val="center"/>
            <w:hideMark/>
          </w:tcPr>
          <w:p w14:paraId="09F8F843" w14:textId="43B74B3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3.4</w:t>
            </w:r>
          </w:p>
        </w:tc>
        <w:tc>
          <w:tcPr>
            <w:tcW w:w="418" w:type="dxa"/>
            <w:tcBorders>
              <w:top w:val="nil"/>
              <w:left w:val="nil"/>
              <w:right w:val="nil"/>
            </w:tcBorders>
            <w:shd w:val="clear" w:color="000000" w:fill="FFFFFF"/>
            <w:noWrap/>
            <w:vAlign w:val="center"/>
            <w:hideMark/>
          </w:tcPr>
          <w:p w14:paraId="2F58D059" w14:textId="12E80DF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1.0</w:t>
            </w:r>
          </w:p>
        </w:tc>
        <w:tc>
          <w:tcPr>
            <w:tcW w:w="559" w:type="dxa"/>
            <w:tcBorders>
              <w:top w:val="nil"/>
              <w:left w:val="nil"/>
              <w:right w:val="nil"/>
            </w:tcBorders>
            <w:shd w:val="clear" w:color="000000" w:fill="FFFFFF"/>
            <w:noWrap/>
            <w:vAlign w:val="center"/>
            <w:hideMark/>
          </w:tcPr>
          <w:p w14:paraId="7D3DAE09" w14:textId="12231F3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w:t>
            </w:r>
          </w:p>
        </w:tc>
        <w:tc>
          <w:tcPr>
            <w:tcW w:w="215" w:type="dxa"/>
            <w:tcBorders>
              <w:top w:val="nil"/>
              <w:left w:val="nil"/>
              <w:right w:val="nil"/>
            </w:tcBorders>
            <w:shd w:val="clear" w:color="000000" w:fill="FFFFFF"/>
            <w:noWrap/>
            <w:vAlign w:val="center"/>
            <w:hideMark/>
          </w:tcPr>
          <w:p w14:paraId="424A88F4" w14:textId="44B7B2D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right w:val="nil"/>
            </w:tcBorders>
            <w:shd w:val="clear" w:color="000000" w:fill="FFFFFF"/>
            <w:noWrap/>
            <w:vAlign w:val="center"/>
            <w:hideMark/>
          </w:tcPr>
          <w:p w14:paraId="4074D1E1" w14:textId="29CCEA4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right w:val="nil"/>
            </w:tcBorders>
            <w:shd w:val="clear" w:color="000000" w:fill="FFFFFF"/>
            <w:vAlign w:val="center"/>
          </w:tcPr>
          <w:p w14:paraId="5CA48B63" w14:textId="796EF655"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right w:val="nil"/>
            </w:tcBorders>
            <w:shd w:val="clear" w:color="000000" w:fill="FFFFFF"/>
            <w:vAlign w:val="center"/>
          </w:tcPr>
          <w:p w14:paraId="2F844F53" w14:textId="120F9392"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right w:val="nil"/>
            </w:tcBorders>
            <w:shd w:val="clear" w:color="000000" w:fill="FFFFFF"/>
            <w:noWrap/>
            <w:vAlign w:val="center"/>
            <w:hideMark/>
          </w:tcPr>
          <w:p w14:paraId="01E3EE62" w14:textId="7424A03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right w:val="nil"/>
            </w:tcBorders>
            <w:shd w:val="clear" w:color="000000" w:fill="FFFFFF"/>
            <w:noWrap/>
            <w:vAlign w:val="center"/>
            <w:hideMark/>
          </w:tcPr>
          <w:p w14:paraId="203CE72B" w14:textId="33EC824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right w:val="nil"/>
            </w:tcBorders>
            <w:shd w:val="clear" w:color="000000" w:fill="FFFFFF"/>
            <w:noWrap/>
            <w:vAlign w:val="center"/>
            <w:hideMark/>
          </w:tcPr>
          <w:p w14:paraId="5B7D0DA0" w14:textId="74A7753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05250609" w14:textId="77777777" w:rsidTr="009C71A7">
        <w:trPr>
          <w:gridAfter w:val="1"/>
          <w:wAfter w:w="45" w:type="dxa"/>
          <w:trHeight w:val="161"/>
          <w:jc w:val="center"/>
        </w:trPr>
        <w:tc>
          <w:tcPr>
            <w:tcW w:w="1804" w:type="dxa"/>
            <w:tcBorders>
              <w:top w:val="nil"/>
              <w:left w:val="nil"/>
              <w:bottom w:val="single" w:sz="2" w:space="0" w:color="BFBFBF" w:themeColor="background1" w:themeShade="BF"/>
              <w:right w:val="nil"/>
            </w:tcBorders>
            <w:shd w:val="clear" w:color="000000" w:fill="FFFFFF"/>
            <w:noWrap/>
            <w:vAlign w:val="center"/>
            <w:hideMark/>
          </w:tcPr>
          <w:p w14:paraId="4BEE7768" w14:textId="1E708D8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Ukraine</w:t>
            </w:r>
          </w:p>
        </w:tc>
        <w:tc>
          <w:tcPr>
            <w:tcW w:w="628" w:type="dxa"/>
            <w:tcBorders>
              <w:top w:val="nil"/>
              <w:left w:val="nil"/>
              <w:bottom w:val="single" w:sz="2" w:space="0" w:color="BFBFBF" w:themeColor="background1" w:themeShade="BF"/>
              <w:right w:val="nil"/>
            </w:tcBorders>
            <w:shd w:val="clear" w:color="000000" w:fill="FFFFFF"/>
            <w:noWrap/>
            <w:vAlign w:val="center"/>
            <w:hideMark/>
          </w:tcPr>
          <w:p w14:paraId="1667B9D5" w14:textId="78BADC1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ECA</w:t>
            </w:r>
          </w:p>
        </w:tc>
        <w:tc>
          <w:tcPr>
            <w:tcW w:w="687" w:type="dxa"/>
            <w:tcBorders>
              <w:top w:val="nil"/>
              <w:left w:val="nil"/>
              <w:bottom w:val="single" w:sz="2" w:space="0" w:color="BFBFBF" w:themeColor="background1" w:themeShade="BF"/>
              <w:right w:val="nil"/>
            </w:tcBorders>
            <w:shd w:val="clear" w:color="000000" w:fill="FFFFFF"/>
            <w:noWrap/>
            <w:vAlign w:val="center"/>
            <w:hideMark/>
          </w:tcPr>
          <w:p w14:paraId="2450ED2F" w14:textId="5960515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2007</w:t>
            </w:r>
          </w:p>
        </w:tc>
        <w:tc>
          <w:tcPr>
            <w:tcW w:w="567" w:type="dxa"/>
            <w:tcBorders>
              <w:top w:val="nil"/>
              <w:left w:val="nil"/>
              <w:bottom w:val="single" w:sz="2" w:space="0" w:color="BFBFBF" w:themeColor="background1" w:themeShade="BF"/>
              <w:right w:val="nil"/>
            </w:tcBorders>
            <w:shd w:val="clear" w:color="000000" w:fill="FFFFFF"/>
            <w:noWrap/>
            <w:vAlign w:val="center"/>
            <w:hideMark/>
          </w:tcPr>
          <w:p w14:paraId="4FA7DE85" w14:textId="6C099B6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2012</w:t>
            </w:r>
          </w:p>
        </w:tc>
        <w:tc>
          <w:tcPr>
            <w:tcW w:w="147" w:type="dxa"/>
            <w:tcBorders>
              <w:top w:val="nil"/>
              <w:left w:val="nil"/>
              <w:bottom w:val="single" w:sz="2" w:space="0" w:color="BFBFBF" w:themeColor="background1" w:themeShade="BF"/>
              <w:right w:val="nil"/>
            </w:tcBorders>
            <w:shd w:val="clear" w:color="000000" w:fill="FFFFFF"/>
            <w:noWrap/>
            <w:vAlign w:val="center"/>
            <w:hideMark/>
          </w:tcPr>
          <w:p w14:paraId="761061DD" w14:textId="4F7C35A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single" w:sz="2" w:space="0" w:color="BFBFBF" w:themeColor="background1" w:themeShade="BF"/>
              <w:right w:val="nil"/>
            </w:tcBorders>
            <w:shd w:val="clear" w:color="000000" w:fill="FFFFFF"/>
            <w:noWrap/>
            <w:vAlign w:val="center"/>
            <w:hideMark/>
          </w:tcPr>
          <w:p w14:paraId="6D875B69" w14:textId="45F30BE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94.1</w:t>
            </w:r>
          </w:p>
        </w:tc>
        <w:tc>
          <w:tcPr>
            <w:tcW w:w="398" w:type="dxa"/>
            <w:tcBorders>
              <w:top w:val="nil"/>
              <w:left w:val="nil"/>
              <w:bottom w:val="single" w:sz="2" w:space="0" w:color="BFBFBF" w:themeColor="background1" w:themeShade="BF"/>
              <w:right w:val="nil"/>
            </w:tcBorders>
            <w:shd w:val="clear" w:color="000000" w:fill="FFFFFF"/>
            <w:noWrap/>
            <w:vAlign w:val="center"/>
            <w:hideMark/>
          </w:tcPr>
          <w:p w14:paraId="7CCABC5C" w14:textId="73EB166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97.1</w:t>
            </w:r>
          </w:p>
        </w:tc>
        <w:tc>
          <w:tcPr>
            <w:tcW w:w="472" w:type="dxa"/>
            <w:tcBorders>
              <w:top w:val="nil"/>
              <w:left w:val="nil"/>
              <w:bottom w:val="single" w:sz="2" w:space="0" w:color="BFBFBF" w:themeColor="background1" w:themeShade="BF"/>
              <w:right w:val="nil"/>
            </w:tcBorders>
            <w:shd w:val="clear" w:color="000000" w:fill="FFFFFF"/>
            <w:noWrap/>
            <w:vAlign w:val="center"/>
            <w:hideMark/>
          </w:tcPr>
          <w:p w14:paraId="08A900F3" w14:textId="3F8DC39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0.38</w:t>
            </w:r>
          </w:p>
        </w:tc>
        <w:tc>
          <w:tcPr>
            <w:tcW w:w="218" w:type="dxa"/>
            <w:tcBorders>
              <w:top w:val="nil"/>
              <w:left w:val="nil"/>
              <w:bottom w:val="single" w:sz="2" w:space="0" w:color="BFBFBF" w:themeColor="background1" w:themeShade="BF"/>
              <w:right w:val="nil"/>
            </w:tcBorders>
            <w:shd w:val="clear" w:color="000000" w:fill="FFFFFF"/>
            <w:noWrap/>
            <w:vAlign w:val="center"/>
            <w:hideMark/>
          </w:tcPr>
          <w:p w14:paraId="56961091" w14:textId="6E59CAF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single" w:sz="2" w:space="0" w:color="BFBFBF" w:themeColor="background1" w:themeShade="BF"/>
              <w:right w:val="nil"/>
            </w:tcBorders>
            <w:shd w:val="clear" w:color="000000" w:fill="FFFFFF"/>
            <w:noWrap/>
            <w:vAlign w:val="center"/>
            <w:hideMark/>
          </w:tcPr>
          <w:p w14:paraId="56065D8C" w14:textId="0523131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single" w:sz="2" w:space="0" w:color="BFBFBF" w:themeColor="background1" w:themeShade="BF"/>
              <w:right w:val="nil"/>
            </w:tcBorders>
            <w:shd w:val="clear" w:color="000000" w:fill="FFFFFF"/>
            <w:noWrap/>
            <w:vAlign w:val="center"/>
            <w:hideMark/>
          </w:tcPr>
          <w:p w14:paraId="4D3F99A7" w14:textId="557F6B6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522" w:type="dxa"/>
            <w:tcBorders>
              <w:top w:val="nil"/>
              <w:left w:val="nil"/>
              <w:bottom w:val="single" w:sz="2" w:space="0" w:color="BFBFBF" w:themeColor="background1" w:themeShade="BF"/>
              <w:right w:val="nil"/>
            </w:tcBorders>
            <w:shd w:val="clear" w:color="000000" w:fill="FFFFFF"/>
            <w:noWrap/>
            <w:vAlign w:val="center"/>
            <w:hideMark/>
          </w:tcPr>
          <w:p w14:paraId="1BF674AF" w14:textId="4EB0B36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586" w:type="dxa"/>
            <w:tcBorders>
              <w:top w:val="nil"/>
              <w:left w:val="nil"/>
              <w:bottom w:val="single" w:sz="2" w:space="0" w:color="BFBFBF" w:themeColor="background1" w:themeShade="BF"/>
              <w:right w:val="nil"/>
            </w:tcBorders>
            <w:shd w:val="clear" w:color="000000" w:fill="FFFFFF"/>
            <w:noWrap/>
            <w:vAlign w:val="center"/>
            <w:hideMark/>
          </w:tcPr>
          <w:p w14:paraId="58E72F52" w14:textId="77691CD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0.000</w:t>
            </w:r>
          </w:p>
        </w:tc>
        <w:tc>
          <w:tcPr>
            <w:tcW w:w="242" w:type="dxa"/>
            <w:tcBorders>
              <w:top w:val="nil"/>
              <w:left w:val="nil"/>
              <w:bottom w:val="single" w:sz="2" w:space="0" w:color="BFBFBF" w:themeColor="background1" w:themeShade="BF"/>
              <w:right w:val="nil"/>
            </w:tcBorders>
            <w:shd w:val="clear" w:color="000000" w:fill="FFFFFF"/>
            <w:noWrap/>
            <w:vAlign w:val="center"/>
            <w:hideMark/>
          </w:tcPr>
          <w:p w14:paraId="380F3D26" w14:textId="677A9EF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single" w:sz="2" w:space="0" w:color="BFBFBF" w:themeColor="background1" w:themeShade="BF"/>
              <w:right w:val="nil"/>
            </w:tcBorders>
            <w:shd w:val="clear" w:color="000000" w:fill="FFFFFF"/>
            <w:noWrap/>
            <w:vAlign w:val="center"/>
            <w:hideMark/>
          </w:tcPr>
          <w:p w14:paraId="3BA9A4E9" w14:textId="335D988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single" w:sz="2" w:space="0" w:color="BFBFBF" w:themeColor="background1" w:themeShade="BF"/>
              <w:right w:val="nil"/>
            </w:tcBorders>
            <w:shd w:val="clear" w:color="000000" w:fill="FFFFFF"/>
            <w:noWrap/>
            <w:vAlign w:val="center"/>
            <w:hideMark/>
          </w:tcPr>
          <w:p w14:paraId="76284AC5" w14:textId="328686C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w:t>
            </w:r>
          </w:p>
        </w:tc>
        <w:tc>
          <w:tcPr>
            <w:tcW w:w="418" w:type="dxa"/>
            <w:tcBorders>
              <w:top w:val="nil"/>
              <w:left w:val="nil"/>
              <w:bottom w:val="single" w:sz="2" w:space="0" w:color="BFBFBF" w:themeColor="background1" w:themeShade="BF"/>
              <w:right w:val="nil"/>
            </w:tcBorders>
            <w:shd w:val="clear" w:color="000000" w:fill="FFFFFF"/>
            <w:noWrap/>
            <w:vAlign w:val="center"/>
            <w:hideMark/>
          </w:tcPr>
          <w:p w14:paraId="02C95664" w14:textId="6AACD1A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w:t>
            </w:r>
          </w:p>
        </w:tc>
        <w:tc>
          <w:tcPr>
            <w:tcW w:w="559" w:type="dxa"/>
            <w:tcBorders>
              <w:top w:val="nil"/>
              <w:left w:val="nil"/>
              <w:bottom w:val="single" w:sz="2" w:space="0" w:color="BFBFBF" w:themeColor="background1" w:themeShade="BF"/>
              <w:right w:val="nil"/>
            </w:tcBorders>
            <w:shd w:val="clear" w:color="000000" w:fill="FFFFFF"/>
            <w:noWrap/>
            <w:vAlign w:val="center"/>
            <w:hideMark/>
          </w:tcPr>
          <w:p w14:paraId="0103E052" w14:textId="46185AA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w:t>
            </w:r>
          </w:p>
        </w:tc>
        <w:tc>
          <w:tcPr>
            <w:tcW w:w="215" w:type="dxa"/>
            <w:tcBorders>
              <w:top w:val="nil"/>
              <w:left w:val="nil"/>
              <w:bottom w:val="single" w:sz="2" w:space="0" w:color="BFBFBF" w:themeColor="background1" w:themeShade="BF"/>
              <w:right w:val="nil"/>
            </w:tcBorders>
            <w:shd w:val="clear" w:color="000000" w:fill="FFFFFF"/>
            <w:noWrap/>
            <w:vAlign w:val="center"/>
            <w:hideMark/>
          </w:tcPr>
          <w:p w14:paraId="0CC160CB" w14:textId="45B5743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57" w:type="dxa"/>
            <w:tcBorders>
              <w:top w:val="nil"/>
              <w:left w:val="nil"/>
              <w:bottom w:val="single" w:sz="2" w:space="0" w:color="BFBFBF" w:themeColor="background1" w:themeShade="BF"/>
              <w:right w:val="nil"/>
            </w:tcBorders>
            <w:shd w:val="clear" w:color="000000" w:fill="FFFFFF"/>
            <w:noWrap/>
            <w:vAlign w:val="center"/>
            <w:hideMark/>
          </w:tcPr>
          <w:p w14:paraId="71AAFC4B" w14:textId="5BF25F0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single" w:sz="2" w:space="0" w:color="BFBFBF" w:themeColor="background1" w:themeShade="BF"/>
              <w:right w:val="nil"/>
            </w:tcBorders>
            <w:shd w:val="clear" w:color="000000" w:fill="FFFFFF"/>
            <w:vAlign w:val="center"/>
          </w:tcPr>
          <w:p w14:paraId="479DAAEF" w14:textId="6333E5E9"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2014</w:t>
            </w:r>
          </w:p>
        </w:tc>
        <w:tc>
          <w:tcPr>
            <w:tcW w:w="456" w:type="dxa"/>
            <w:tcBorders>
              <w:top w:val="nil"/>
              <w:left w:val="nil"/>
              <w:bottom w:val="single" w:sz="2" w:space="0" w:color="BFBFBF" w:themeColor="background1" w:themeShade="BF"/>
              <w:right w:val="nil"/>
            </w:tcBorders>
            <w:shd w:val="clear" w:color="000000" w:fill="FFFFFF"/>
            <w:vAlign w:val="center"/>
          </w:tcPr>
          <w:p w14:paraId="06B36F37" w14:textId="21C8E31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2019</w:t>
            </w:r>
          </w:p>
        </w:tc>
        <w:tc>
          <w:tcPr>
            <w:tcW w:w="409" w:type="dxa"/>
            <w:tcBorders>
              <w:top w:val="nil"/>
              <w:left w:val="nil"/>
              <w:bottom w:val="single" w:sz="2" w:space="0" w:color="BFBFBF" w:themeColor="background1" w:themeShade="BF"/>
              <w:right w:val="nil"/>
            </w:tcBorders>
            <w:shd w:val="clear" w:color="000000" w:fill="FFFFFF"/>
            <w:noWrap/>
            <w:vAlign w:val="center"/>
            <w:hideMark/>
          </w:tcPr>
          <w:p w14:paraId="2CBE4309" w14:textId="670D2E5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2.8</w:t>
            </w:r>
          </w:p>
        </w:tc>
        <w:tc>
          <w:tcPr>
            <w:tcW w:w="423" w:type="dxa"/>
            <w:tcBorders>
              <w:top w:val="nil"/>
              <w:left w:val="nil"/>
              <w:bottom w:val="single" w:sz="2" w:space="0" w:color="BFBFBF" w:themeColor="background1" w:themeShade="BF"/>
              <w:right w:val="nil"/>
            </w:tcBorders>
            <w:shd w:val="clear" w:color="000000" w:fill="FFFFFF"/>
            <w:noWrap/>
            <w:vAlign w:val="center"/>
            <w:hideMark/>
          </w:tcPr>
          <w:p w14:paraId="1A1E70A3" w14:textId="26AAB16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1.7</w:t>
            </w:r>
          </w:p>
        </w:tc>
        <w:tc>
          <w:tcPr>
            <w:tcW w:w="346" w:type="dxa"/>
            <w:tcBorders>
              <w:top w:val="nil"/>
              <w:left w:val="nil"/>
              <w:bottom w:val="single" w:sz="2" w:space="0" w:color="BFBFBF" w:themeColor="background1" w:themeShade="BF"/>
              <w:right w:val="nil"/>
            </w:tcBorders>
            <w:shd w:val="clear" w:color="000000" w:fill="FFFFFF"/>
            <w:noWrap/>
            <w:vAlign w:val="center"/>
            <w:hideMark/>
          </w:tcPr>
          <w:p w14:paraId="1CD3D1D1" w14:textId="4492A58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-1.1</w:t>
            </w:r>
          </w:p>
        </w:tc>
      </w:tr>
      <w:tr w:rsidR="009C71A7" w:rsidRPr="009C71A7" w14:paraId="057996AD" w14:textId="77777777" w:rsidTr="009C71A7">
        <w:trPr>
          <w:gridAfter w:val="1"/>
          <w:wAfter w:w="45" w:type="dxa"/>
          <w:trHeight w:val="161"/>
          <w:jc w:val="center"/>
        </w:trPr>
        <w:tc>
          <w:tcPr>
            <w:tcW w:w="1804" w:type="dxa"/>
            <w:tcBorders>
              <w:top w:val="single" w:sz="2" w:space="0" w:color="BFBFBF" w:themeColor="background1" w:themeShade="BF"/>
              <w:left w:val="nil"/>
              <w:bottom w:val="nil"/>
              <w:right w:val="nil"/>
            </w:tcBorders>
            <w:shd w:val="clear" w:color="000000" w:fill="FFFFFF"/>
            <w:noWrap/>
            <w:vAlign w:val="center"/>
            <w:hideMark/>
          </w:tcPr>
          <w:p w14:paraId="78654934" w14:textId="379DF37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Belize</w:t>
            </w:r>
          </w:p>
        </w:tc>
        <w:tc>
          <w:tcPr>
            <w:tcW w:w="628" w:type="dxa"/>
            <w:tcBorders>
              <w:top w:val="single" w:sz="2" w:space="0" w:color="BFBFBF" w:themeColor="background1" w:themeShade="BF"/>
              <w:left w:val="nil"/>
              <w:bottom w:val="nil"/>
              <w:right w:val="nil"/>
            </w:tcBorders>
            <w:shd w:val="clear" w:color="000000" w:fill="FFFFFF"/>
            <w:noWrap/>
            <w:vAlign w:val="center"/>
            <w:hideMark/>
          </w:tcPr>
          <w:p w14:paraId="60B64A19" w14:textId="344757E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LAC</w:t>
            </w:r>
          </w:p>
        </w:tc>
        <w:tc>
          <w:tcPr>
            <w:tcW w:w="687" w:type="dxa"/>
            <w:tcBorders>
              <w:top w:val="single" w:sz="2" w:space="0" w:color="BFBFBF" w:themeColor="background1" w:themeShade="BF"/>
              <w:left w:val="nil"/>
              <w:bottom w:val="nil"/>
              <w:right w:val="nil"/>
            </w:tcBorders>
            <w:shd w:val="clear" w:color="000000" w:fill="FFFFFF"/>
            <w:noWrap/>
            <w:vAlign w:val="center"/>
            <w:hideMark/>
          </w:tcPr>
          <w:p w14:paraId="4C4584D0" w14:textId="36733FD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w:t>
            </w:r>
          </w:p>
        </w:tc>
        <w:tc>
          <w:tcPr>
            <w:tcW w:w="567" w:type="dxa"/>
            <w:tcBorders>
              <w:top w:val="single" w:sz="2" w:space="0" w:color="BFBFBF" w:themeColor="background1" w:themeShade="BF"/>
              <w:left w:val="nil"/>
              <w:bottom w:val="nil"/>
              <w:right w:val="nil"/>
            </w:tcBorders>
            <w:shd w:val="clear" w:color="000000" w:fill="FFFFFF"/>
            <w:noWrap/>
            <w:vAlign w:val="center"/>
            <w:hideMark/>
          </w:tcPr>
          <w:p w14:paraId="2204F056" w14:textId="60A57AB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2015-16</w:t>
            </w:r>
          </w:p>
        </w:tc>
        <w:tc>
          <w:tcPr>
            <w:tcW w:w="147" w:type="dxa"/>
            <w:tcBorders>
              <w:top w:val="single" w:sz="2" w:space="0" w:color="BFBFBF" w:themeColor="background1" w:themeShade="BF"/>
              <w:left w:val="nil"/>
              <w:bottom w:val="nil"/>
              <w:right w:val="nil"/>
            </w:tcBorders>
            <w:shd w:val="clear" w:color="000000" w:fill="FFFFFF"/>
            <w:noWrap/>
            <w:vAlign w:val="center"/>
            <w:hideMark/>
          </w:tcPr>
          <w:p w14:paraId="3284E5BD" w14:textId="0B3C187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single" w:sz="2" w:space="0" w:color="BFBFBF" w:themeColor="background1" w:themeShade="BF"/>
              <w:left w:val="nil"/>
              <w:bottom w:val="nil"/>
              <w:right w:val="nil"/>
            </w:tcBorders>
            <w:shd w:val="clear" w:color="000000" w:fill="FFFFFF"/>
            <w:noWrap/>
            <w:vAlign w:val="center"/>
            <w:hideMark/>
          </w:tcPr>
          <w:p w14:paraId="2F6E5CFA" w14:textId="3D9A21A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79.9</w:t>
            </w:r>
          </w:p>
        </w:tc>
        <w:tc>
          <w:tcPr>
            <w:tcW w:w="398" w:type="dxa"/>
            <w:tcBorders>
              <w:top w:val="single" w:sz="2" w:space="0" w:color="BFBFBF" w:themeColor="background1" w:themeShade="BF"/>
              <w:left w:val="nil"/>
              <w:bottom w:val="nil"/>
              <w:right w:val="nil"/>
            </w:tcBorders>
            <w:shd w:val="clear" w:color="000000" w:fill="FFFFFF"/>
            <w:noWrap/>
            <w:vAlign w:val="center"/>
            <w:hideMark/>
          </w:tcPr>
          <w:p w14:paraId="37F1AA14" w14:textId="6E755E4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82.3</w:t>
            </w:r>
          </w:p>
        </w:tc>
        <w:tc>
          <w:tcPr>
            <w:tcW w:w="472" w:type="dxa"/>
            <w:tcBorders>
              <w:top w:val="single" w:sz="2" w:space="0" w:color="BFBFBF" w:themeColor="background1" w:themeShade="BF"/>
              <w:left w:val="nil"/>
              <w:bottom w:val="nil"/>
              <w:right w:val="nil"/>
            </w:tcBorders>
            <w:shd w:val="clear" w:color="000000" w:fill="FFFFFF"/>
            <w:noWrap/>
            <w:vAlign w:val="center"/>
            <w:hideMark/>
          </w:tcPr>
          <w:p w14:paraId="4D169124" w14:textId="51DEFF2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0.29</w:t>
            </w:r>
          </w:p>
        </w:tc>
        <w:tc>
          <w:tcPr>
            <w:tcW w:w="218" w:type="dxa"/>
            <w:tcBorders>
              <w:top w:val="single" w:sz="2" w:space="0" w:color="BFBFBF" w:themeColor="background1" w:themeShade="BF"/>
              <w:left w:val="nil"/>
              <w:bottom w:val="nil"/>
              <w:right w:val="nil"/>
            </w:tcBorders>
            <w:shd w:val="clear" w:color="000000" w:fill="FFFFFF"/>
            <w:noWrap/>
            <w:vAlign w:val="center"/>
            <w:hideMark/>
          </w:tcPr>
          <w:p w14:paraId="75CADDAE" w14:textId="5407076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single" w:sz="2" w:space="0" w:color="BFBFBF" w:themeColor="background1" w:themeShade="BF"/>
              <w:left w:val="nil"/>
              <w:bottom w:val="nil"/>
              <w:right w:val="nil"/>
            </w:tcBorders>
            <w:shd w:val="clear" w:color="000000" w:fill="FFFFFF"/>
            <w:noWrap/>
            <w:vAlign w:val="center"/>
            <w:hideMark/>
          </w:tcPr>
          <w:p w14:paraId="02A7409E" w14:textId="7BB15D1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single" w:sz="2" w:space="0" w:color="BFBFBF" w:themeColor="background1" w:themeShade="BF"/>
              <w:left w:val="nil"/>
              <w:bottom w:val="nil"/>
              <w:right w:val="nil"/>
            </w:tcBorders>
            <w:shd w:val="clear" w:color="000000" w:fill="FFFFFF"/>
            <w:noWrap/>
            <w:vAlign w:val="center"/>
            <w:hideMark/>
          </w:tcPr>
          <w:p w14:paraId="6566B028" w14:textId="751DF0A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0.030</w:t>
            </w:r>
          </w:p>
        </w:tc>
        <w:tc>
          <w:tcPr>
            <w:tcW w:w="522" w:type="dxa"/>
            <w:tcBorders>
              <w:top w:val="single" w:sz="2" w:space="0" w:color="BFBFBF" w:themeColor="background1" w:themeShade="BF"/>
              <w:left w:val="nil"/>
              <w:bottom w:val="nil"/>
              <w:right w:val="nil"/>
            </w:tcBorders>
            <w:shd w:val="clear" w:color="000000" w:fill="FFFFFF"/>
            <w:noWrap/>
            <w:vAlign w:val="center"/>
            <w:hideMark/>
          </w:tcPr>
          <w:p w14:paraId="2F80E8AB" w14:textId="4BEFFE4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0.020</w:t>
            </w:r>
          </w:p>
        </w:tc>
        <w:tc>
          <w:tcPr>
            <w:tcW w:w="586" w:type="dxa"/>
            <w:tcBorders>
              <w:top w:val="single" w:sz="2" w:space="0" w:color="BFBFBF" w:themeColor="background1" w:themeShade="BF"/>
              <w:left w:val="nil"/>
              <w:bottom w:val="nil"/>
              <w:right w:val="nil"/>
            </w:tcBorders>
            <w:shd w:val="clear" w:color="000000" w:fill="FFFFFF"/>
            <w:noWrap/>
            <w:vAlign w:val="center"/>
            <w:hideMark/>
          </w:tcPr>
          <w:p w14:paraId="7F6AB572" w14:textId="1F6BFD6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-0.002</w:t>
            </w:r>
          </w:p>
        </w:tc>
        <w:tc>
          <w:tcPr>
            <w:tcW w:w="242" w:type="dxa"/>
            <w:tcBorders>
              <w:top w:val="single" w:sz="2" w:space="0" w:color="BFBFBF" w:themeColor="background1" w:themeShade="BF"/>
              <w:left w:val="nil"/>
              <w:bottom w:val="nil"/>
              <w:right w:val="nil"/>
            </w:tcBorders>
            <w:shd w:val="clear" w:color="000000" w:fill="FFFFFF"/>
            <w:noWrap/>
            <w:vAlign w:val="center"/>
            <w:hideMark/>
          </w:tcPr>
          <w:p w14:paraId="3BBFC1A3" w14:textId="381D502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single" w:sz="2" w:space="0" w:color="BFBFBF" w:themeColor="background1" w:themeShade="BF"/>
              <w:left w:val="nil"/>
              <w:bottom w:val="nil"/>
              <w:right w:val="nil"/>
            </w:tcBorders>
            <w:shd w:val="clear" w:color="000000" w:fill="FFFFFF"/>
            <w:noWrap/>
            <w:vAlign w:val="center"/>
            <w:hideMark/>
          </w:tcPr>
          <w:p w14:paraId="4674615B" w14:textId="0538ABA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single" w:sz="2" w:space="0" w:color="BFBFBF" w:themeColor="background1" w:themeShade="BF"/>
              <w:left w:val="nil"/>
              <w:bottom w:val="nil"/>
              <w:right w:val="nil"/>
            </w:tcBorders>
            <w:shd w:val="clear" w:color="000000" w:fill="FFFFFF"/>
            <w:noWrap/>
            <w:vAlign w:val="center"/>
            <w:hideMark/>
          </w:tcPr>
          <w:p w14:paraId="79C7C369" w14:textId="27A7483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7.4</w:t>
            </w:r>
          </w:p>
        </w:tc>
        <w:tc>
          <w:tcPr>
            <w:tcW w:w="418" w:type="dxa"/>
            <w:tcBorders>
              <w:top w:val="single" w:sz="2" w:space="0" w:color="BFBFBF" w:themeColor="background1" w:themeShade="BF"/>
              <w:left w:val="nil"/>
              <w:bottom w:val="nil"/>
              <w:right w:val="nil"/>
            </w:tcBorders>
            <w:shd w:val="clear" w:color="000000" w:fill="FFFFFF"/>
            <w:noWrap/>
            <w:vAlign w:val="center"/>
            <w:hideMark/>
          </w:tcPr>
          <w:p w14:paraId="7FA08DCC" w14:textId="0C3B6DD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4.9</w:t>
            </w:r>
          </w:p>
        </w:tc>
        <w:tc>
          <w:tcPr>
            <w:tcW w:w="559" w:type="dxa"/>
            <w:tcBorders>
              <w:top w:val="single" w:sz="2" w:space="0" w:color="BFBFBF" w:themeColor="background1" w:themeShade="BF"/>
              <w:left w:val="nil"/>
              <w:bottom w:val="nil"/>
              <w:right w:val="nil"/>
            </w:tcBorders>
            <w:shd w:val="clear" w:color="000000" w:fill="FFFFFF"/>
            <w:noWrap/>
            <w:vAlign w:val="center"/>
            <w:hideMark/>
          </w:tcPr>
          <w:p w14:paraId="4D6CD8A6" w14:textId="7A29213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w:t>
            </w:r>
          </w:p>
        </w:tc>
        <w:tc>
          <w:tcPr>
            <w:tcW w:w="215" w:type="dxa"/>
            <w:tcBorders>
              <w:top w:val="single" w:sz="2" w:space="0" w:color="BFBFBF" w:themeColor="background1" w:themeShade="BF"/>
              <w:left w:val="nil"/>
              <w:bottom w:val="nil"/>
              <w:right w:val="nil"/>
            </w:tcBorders>
            <w:shd w:val="clear" w:color="000000" w:fill="FFFFFF"/>
            <w:noWrap/>
            <w:vAlign w:val="center"/>
            <w:hideMark/>
          </w:tcPr>
          <w:p w14:paraId="63C036CA" w14:textId="767AD58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single" w:sz="2" w:space="0" w:color="BFBFBF" w:themeColor="background1" w:themeShade="BF"/>
              <w:left w:val="nil"/>
              <w:bottom w:val="nil"/>
              <w:right w:val="nil"/>
            </w:tcBorders>
            <w:shd w:val="clear" w:color="000000" w:fill="FFFFFF"/>
            <w:noWrap/>
            <w:vAlign w:val="center"/>
            <w:hideMark/>
          </w:tcPr>
          <w:p w14:paraId="6002BF18" w14:textId="28C4F9C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single" w:sz="2" w:space="0" w:color="BFBFBF" w:themeColor="background1" w:themeShade="BF"/>
              <w:left w:val="nil"/>
              <w:bottom w:val="nil"/>
              <w:right w:val="nil"/>
            </w:tcBorders>
            <w:shd w:val="clear" w:color="000000" w:fill="FFFFFF"/>
            <w:vAlign w:val="center"/>
          </w:tcPr>
          <w:p w14:paraId="6469E225" w14:textId="15EA3F7A"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single" w:sz="2" w:space="0" w:color="BFBFBF" w:themeColor="background1" w:themeShade="BF"/>
              <w:left w:val="nil"/>
              <w:bottom w:val="nil"/>
              <w:right w:val="nil"/>
            </w:tcBorders>
            <w:shd w:val="clear" w:color="000000" w:fill="FFFFFF"/>
            <w:vAlign w:val="center"/>
          </w:tcPr>
          <w:p w14:paraId="4D158AE5" w14:textId="3678DA22"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single" w:sz="2" w:space="0" w:color="BFBFBF" w:themeColor="background1" w:themeShade="BF"/>
              <w:left w:val="nil"/>
              <w:bottom w:val="nil"/>
              <w:right w:val="nil"/>
            </w:tcBorders>
            <w:shd w:val="clear" w:color="000000" w:fill="FFFFFF"/>
            <w:noWrap/>
            <w:vAlign w:val="center"/>
            <w:hideMark/>
          </w:tcPr>
          <w:p w14:paraId="4E7E4AC8" w14:textId="3E4BDE1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single" w:sz="2" w:space="0" w:color="BFBFBF" w:themeColor="background1" w:themeShade="BF"/>
              <w:left w:val="nil"/>
              <w:bottom w:val="nil"/>
              <w:right w:val="nil"/>
            </w:tcBorders>
            <w:shd w:val="clear" w:color="000000" w:fill="FFFFFF"/>
            <w:noWrap/>
            <w:vAlign w:val="center"/>
            <w:hideMark/>
          </w:tcPr>
          <w:p w14:paraId="5E07C175" w14:textId="1502A78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single" w:sz="2" w:space="0" w:color="BFBFBF" w:themeColor="background1" w:themeShade="BF"/>
              <w:left w:val="nil"/>
              <w:bottom w:val="nil"/>
              <w:right w:val="nil"/>
            </w:tcBorders>
            <w:shd w:val="clear" w:color="000000" w:fill="FFFFFF"/>
            <w:noWrap/>
            <w:vAlign w:val="center"/>
            <w:hideMark/>
          </w:tcPr>
          <w:p w14:paraId="6A95876F" w14:textId="041403B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55981B33"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24962D29" w14:textId="1D95340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Bolivia</w:t>
            </w:r>
          </w:p>
        </w:tc>
        <w:tc>
          <w:tcPr>
            <w:tcW w:w="628" w:type="dxa"/>
            <w:tcBorders>
              <w:top w:val="nil"/>
              <w:left w:val="nil"/>
              <w:bottom w:val="nil"/>
              <w:right w:val="nil"/>
            </w:tcBorders>
            <w:shd w:val="clear" w:color="000000" w:fill="FFFFFF"/>
            <w:noWrap/>
            <w:vAlign w:val="center"/>
            <w:hideMark/>
          </w:tcPr>
          <w:p w14:paraId="304F4E38" w14:textId="17245D2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LAC</w:t>
            </w:r>
          </w:p>
        </w:tc>
        <w:tc>
          <w:tcPr>
            <w:tcW w:w="687" w:type="dxa"/>
            <w:tcBorders>
              <w:top w:val="nil"/>
              <w:left w:val="nil"/>
              <w:bottom w:val="nil"/>
              <w:right w:val="nil"/>
            </w:tcBorders>
            <w:shd w:val="clear" w:color="000000" w:fill="FFFFFF"/>
            <w:noWrap/>
            <w:vAlign w:val="center"/>
            <w:hideMark/>
          </w:tcPr>
          <w:p w14:paraId="6D788964" w14:textId="7F09378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2003</w:t>
            </w:r>
          </w:p>
        </w:tc>
        <w:tc>
          <w:tcPr>
            <w:tcW w:w="567" w:type="dxa"/>
            <w:tcBorders>
              <w:top w:val="nil"/>
              <w:left w:val="nil"/>
              <w:bottom w:val="nil"/>
              <w:right w:val="nil"/>
            </w:tcBorders>
            <w:shd w:val="clear" w:color="000000" w:fill="FFFFFF"/>
            <w:noWrap/>
            <w:vAlign w:val="center"/>
            <w:hideMark/>
          </w:tcPr>
          <w:p w14:paraId="443BB35E" w14:textId="5BAFFAF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2008</w:t>
            </w:r>
          </w:p>
        </w:tc>
        <w:tc>
          <w:tcPr>
            <w:tcW w:w="147" w:type="dxa"/>
            <w:tcBorders>
              <w:top w:val="nil"/>
              <w:left w:val="nil"/>
              <w:bottom w:val="nil"/>
              <w:right w:val="nil"/>
            </w:tcBorders>
            <w:shd w:val="clear" w:color="000000" w:fill="FFFFFF"/>
            <w:noWrap/>
            <w:vAlign w:val="center"/>
            <w:hideMark/>
          </w:tcPr>
          <w:p w14:paraId="415D08AC" w14:textId="56A7EDB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29227B10" w14:textId="46EB614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54.2</w:t>
            </w:r>
          </w:p>
        </w:tc>
        <w:tc>
          <w:tcPr>
            <w:tcW w:w="398" w:type="dxa"/>
            <w:tcBorders>
              <w:top w:val="nil"/>
              <w:left w:val="nil"/>
              <w:bottom w:val="nil"/>
              <w:right w:val="nil"/>
            </w:tcBorders>
            <w:shd w:val="clear" w:color="000000" w:fill="FFFFFF"/>
            <w:noWrap/>
            <w:vAlign w:val="center"/>
            <w:hideMark/>
          </w:tcPr>
          <w:p w14:paraId="2AD7E0B7" w14:textId="1ABFE1A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65.0</w:t>
            </w:r>
          </w:p>
        </w:tc>
        <w:tc>
          <w:tcPr>
            <w:tcW w:w="472" w:type="dxa"/>
            <w:tcBorders>
              <w:top w:val="nil"/>
              <w:left w:val="nil"/>
              <w:bottom w:val="nil"/>
              <w:right w:val="nil"/>
            </w:tcBorders>
            <w:shd w:val="clear" w:color="000000" w:fill="FFFFFF"/>
            <w:noWrap/>
            <w:vAlign w:val="center"/>
            <w:hideMark/>
          </w:tcPr>
          <w:p w14:paraId="36D4A665" w14:textId="27871E1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0.39</w:t>
            </w:r>
          </w:p>
        </w:tc>
        <w:tc>
          <w:tcPr>
            <w:tcW w:w="218" w:type="dxa"/>
            <w:tcBorders>
              <w:top w:val="nil"/>
              <w:left w:val="nil"/>
              <w:bottom w:val="nil"/>
              <w:right w:val="nil"/>
            </w:tcBorders>
            <w:shd w:val="clear" w:color="000000" w:fill="FFFFFF"/>
            <w:noWrap/>
            <w:vAlign w:val="center"/>
            <w:hideMark/>
          </w:tcPr>
          <w:p w14:paraId="17004956" w14:textId="020C98D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10A1727" w14:textId="5A70B3D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7B26DB67" w14:textId="62DE562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0.168</w:t>
            </w:r>
          </w:p>
        </w:tc>
        <w:tc>
          <w:tcPr>
            <w:tcW w:w="522" w:type="dxa"/>
            <w:tcBorders>
              <w:top w:val="nil"/>
              <w:left w:val="nil"/>
              <w:bottom w:val="nil"/>
              <w:right w:val="nil"/>
            </w:tcBorders>
            <w:shd w:val="clear" w:color="000000" w:fill="FFFFFF"/>
            <w:noWrap/>
            <w:vAlign w:val="center"/>
            <w:hideMark/>
          </w:tcPr>
          <w:p w14:paraId="1CBBED04" w14:textId="29C5F23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0.096</w:t>
            </w:r>
          </w:p>
        </w:tc>
        <w:tc>
          <w:tcPr>
            <w:tcW w:w="586" w:type="dxa"/>
            <w:tcBorders>
              <w:top w:val="nil"/>
              <w:left w:val="nil"/>
              <w:bottom w:val="nil"/>
              <w:right w:val="nil"/>
            </w:tcBorders>
            <w:shd w:val="clear" w:color="000000" w:fill="FFFFFF"/>
            <w:noWrap/>
            <w:vAlign w:val="center"/>
            <w:hideMark/>
          </w:tcPr>
          <w:p w14:paraId="7080755D" w14:textId="035CC7D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-0.014</w:t>
            </w:r>
          </w:p>
        </w:tc>
        <w:tc>
          <w:tcPr>
            <w:tcW w:w="242" w:type="dxa"/>
            <w:tcBorders>
              <w:top w:val="nil"/>
              <w:left w:val="nil"/>
              <w:bottom w:val="nil"/>
              <w:right w:val="nil"/>
            </w:tcBorders>
            <w:shd w:val="clear" w:color="000000" w:fill="FFFFFF"/>
            <w:noWrap/>
            <w:vAlign w:val="center"/>
            <w:hideMark/>
          </w:tcPr>
          <w:p w14:paraId="0B23527F" w14:textId="4A6B987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5208037" w14:textId="4224BCC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2AE3B305" w14:textId="4B85D54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34.3</w:t>
            </w:r>
          </w:p>
        </w:tc>
        <w:tc>
          <w:tcPr>
            <w:tcW w:w="418" w:type="dxa"/>
            <w:tcBorders>
              <w:top w:val="nil"/>
              <w:left w:val="nil"/>
              <w:bottom w:val="nil"/>
              <w:right w:val="nil"/>
            </w:tcBorders>
            <w:shd w:val="clear" w:color="000000" w:fill="FFFFFF"/>
            <w:noWrap/>
            <w:vAlign w:val="center"/>
            <w:hideMark/>
          </w:tcPr>
          <w:p w14:paraId="7C579603" w14:textId="09E648C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20.8</w:t>
            </w:r>
          </w:p>
        </w:tc>
        <w:tc>
          <w:tcPr>
            <w:tcW w:w="559" w:type="dxa"/>
            <w:tcBorders>
              <w:top w:val="nil"/>
              <w:left w:val="nil"/>
              <w:bottom w:val="nil"/>
              <w:right w:val="nil"/>
            </w:tcBorders>
            <w:shd w:val="clear" w:color="000000" w:fill="FFFFFF"/>
            <w:noWrap/>
            <w:vAlign w:val="center"/>
            <w:hideMark/>
          </w:tcPr>
          <w:p w14:paraId="4722F111" w14:textId="77A8660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-2.7</w:t>
            </w:r>
          </w:p>
        </w:tc>
        <w:tc>
          <w:tcPr>
            <w:tcW w:w="215" w:type="dxa"/>
            <w:tcBorders>
              <w:top w:val="nil"/>
              <w:left w:val="nil"/>
              <w:bottom w:val="nil"/>
              <w:right w:val="nil"/>
            </w:tcBorders>
            <w:shd w:val="clear" w:color="000000" w:fill="FFFFFF"/>
            <w:noWrap/>
            <w:vAlign w:val="center"/>
            <w:hideMark/>
          </w:tcPr>
          <w:p w14:paraId="2286FC4F" w14:textId="55949B4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2F8A2217" w14:textId="1423427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614A9974" w14:textId="31AAA86D"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2014</w:t>
            </w:r>
          </w:p>
        </w:tc>
        <w:tc>
          <w:tcPr>
            <w:tcW w:w="456" w:type="dxa"/>
            <w:tcBorders>
              <w:top w:val="nil"/>
              <w:left w:val="nil"/>
              <w:bottom w:val="nil"/>
              <w:right w:val="nil"/>
            </w:tcBorders>
            <w:shd w:val="clear" w:color="000000" w:fill="FFFFFF"/>
            <w:vAlign w:val="center"/>
          </w:tcPr>
          <w:p w14:paraId="05EDF3D3" w14:textId="1F612DBB"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2019</w:t>
            </w:r>
          </w:p>
        </w:tc>
        <w:tc>
          <w:tcPr>
            <w:tcW w:w="409" w:type="dxa"/>
            <w:tcBorders>
              <w:top w:val="nil"/>
              <w:left w:val="nil"/>
              <w:bottom w:val="nil"/>
              <w:right w:val="nil"/>
            </w:tcBorders>
            <w:shd w:val="clear" w:color="000000" w:fill="FFFFFF"/>
            <w:noWrap/>
            <w:vAlign w:val="center"/>
            <w:hideMark/>
          </w:tcPr>
          <w:p w14:paraId="14AFA2B9" w14:textId="7CA32C9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-0.9</w:t>
            </w:r>
          </w:p>
        </w:tc>
        <w:tc>
          <w:tcPr>
            <w:tcW w:w="423" w:type="dxa"/>
            <w:tcBorders>
              <w:top w:val="nil"/>
              <w:left w:val="nil"/>
              <w:bottom w:val="nil"/>
              <w:right w:val="nil"/>
            </w:tcBorders>
            <w:shd w:val="clear" w:color="000000" w:fill="FFFFFF"/>
            <w:noWrap/>
            <w:vAlign w:val="center"/>
            <w:hideMark/>
          </w:tcPr>
          <w:p w14:paraId="3102481C" w14:textId="115F437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3.1</w:t>
            </w:r>
          </w:p>
        </w:tc>
        <w:tc>
          <w:tcPr>
            <w:tcW w:w="346" w:type="dxa"/>
            <w:tcBorders>
              <w:top w:val="nil"/>
              <w:left w:val="nil"/>
              <w:bottom w:val="nil"/>
              <w:right w:val="nil"/>
            </w:tcBorders>
            <w:shd w:val="clear" w:color="000000" w:fill="FFFFFF"/>
            <w:noWrap/>
            <w:vAlign w:val="center"/>
            <w:hideMark/>
          </w:tcPr>
          <w:p w14:paraId="3F9516CA" w14:textId="6255D0D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4.0</w:t>
            </w:r>
          </w:p>
        </w:tc>
      </w:tr>
      <w:tr w:rsidR="009C71A7" w:rsidRPr="009C71A7" w14:paraId="43610F58"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475848DF" w14:textId="7F288AB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Colombia</w:t>
            </w:r>
          </w:p>
        </w:tc>
        <w:tc>
          <w:tcPr>
            <w:tcW w:w="628" w:type="dxa"/>
            <w:tcBorders>
              <w:top w:val="nil"/>
              <w:left w:val="nil"/>
              <w:bottom w:val="nil"/>
              <w:right w:val="nil"/>
            </w:tcBorders>
            <w:shd w:val="clear" w:color="000000" w:fill="FFFFFF"/>
            <w:noWrap/>
            <w:vAlign w:val="center"/>
            <w:hideMark/>
          </w:tcPr>
          <w:p w14:paraId="20F06895" w14:textId="1EC6310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LAC</w:t>
            </w:r>
          </w:p>
        </w:tc>
        <w:tc>
          <w:tcPr>
            <w:tcW w:w="687" w:type="dxa"/>
            <w:tcBorders>
              <w:top w:val="nil"/>
              <w:left w:val="nil"/>
              <w:bottom w:val="nil"/>
              <w:right w:val="nil"/>
            </w:tcBorders>
            <w:shd w:val="clear" w:color="000000" w:fill="FFFFFF"/>
            <w:noWrap/>
            <w:vAlign w:val="center"/>
            <w:hideMark/>
          </w:tcPr>
          <w:p w14:paraId="41E8E03D" w14:textId="17E8091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1DEF6246" w14:textId="0DAFF62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2015-16</w:t>
            </w:r>
          </w:p>
        </w:tc>
        <w:tc>
          <w:tcPr>
            <w:tcW w:w="147" w:type="dxa"/>
            <w:tcBorders>
              <w:top w:val="nil"/>
              <w:left w:val="nil"/>
              <w:bottom w:val="nil"/>
              <w:right w:val="nil"/>
            </w:tcBorders>
            <w:shd w:val="clear" w:color="000000" w:fill="FFFFFF"/>
            <w:noWrap/>
            <w:vAlign w:val="center"/>
            <w:hideMark/>
          </w:tcPr>
          <w:p w14:paraId="0399D04E" w14:textId="38ECB88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3ED8EEA4" w14:textId="4C89A6C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82.5</w:t>
            </w:r>
          </w:p>
        </w:tc>
        <w:tc>
          <w:tcPr>
            <w:tcW w:w="398" w:type="dxa"/>
            <w:tcBorders>
              <w:top w:val="nil"/>
              <w:left w:val="nil"/>
              <w:bottom w:val="nil"/>
              <w:right w:val="nil"/>
            </w:tcBorders>
            <w:shd w:val="clear" w:color="000000" w:fill="FFFFFF"/>
            <w:noWrap/>
            <w:vAlign w:val="center"/>
            <w:hideMark/>
          </w:tcPr>
          <w:p w14:paraId="2347ED29" w14:textId="6C2438A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84.8</w:t>
            </w:r>
          </w:p>
        </w:tc>
        <w:tc>
          <w:tcPr>
            <w:tcW w:w="472" w:type="dxa"/>
            <w:tcBorders>
              <w:top w:val="nil"/>
              <w:left w:val="nil"/>
              <w:bottom w:val="nil"/>
              <w:right w:val="nil"/>
            </w:tcBorders>
            <w:shd w:val="clear" w:color="000000" w:fill="FFFFFF"/>
            <w:noWrap/>
            <w:vAlign w:val="center"/>
            <w:hideMark/>
          </w:tcPr>
          <w:p w14:paraId="196200BC" w14:textId="618BFC5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0.22</w:t>
            </w:r>
          </w:p>
        </w:tc>
        <w:tc>
          <w:tcPr>
            <w:tcW w:w="218" w:type="dxa"/>
            <w:tcBorders>
              <w:top w:val="nil"/>
              <w:left w:val="nil"/>
              <w:bottom w:val="nil"/>
              <w:right w:val="nil"/>
            </w:tcBorders>
            <w:shd w:val="clear" w:color="000000" w:fill="FFFFFF"/>
            <w:noWrap/>
            <w:vAlign w:val="center"/>
            <w:hideMark/>
          </w:tcPr>
          <w:p w14:paraId="5FC2E0AC" w14:textId="4DD3715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5231FF0D" w14:textId="2C07517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63126405" w14:textId="418DEA7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0.024</w:t>
            </w:r>
          </w:p>
        </w:tc>
        <w:tc>
          <w:tcPr>
            <w:tcW w:w="522" w:type="dxa"/>
            <w:tcBorders>
              <w:top w:val="nil"/>
              <w:left w:val="nil"/>
              <w:bottom w:val="nil"/>
              <w:right w:val="nil"/>
            </w:tcBorders>
            <w:shd w:val="clear" w:color="000000" w:fill="FFFFFF"/>
            <w:noWrap/>
            <w:vAlign w:val="center"/>
            <w:hideMark/>
          </w:tcPr>
          <w:p w14:paraId="53940CE6" w14:textId="3FD2006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0.020</w:t>
            </w:r>
          </w:p>
        </w:tc>
        <w:tc>
          <w:tcPr>
            <w:tcW w:w="586" w:type="dxa"/>
            <w:tcBorders>
              <w:top w:val="nil"/>
              <w:left w:val="nil"/>
              <w:bottom w:val="nil"/>
              <w:right w:val="nil"/>
            </w:tcBorders>
            <w:shd w:val="clear" w:color="000000" w:fill="FFFFFF"/>
            <w:noWrap/>
            <w:vAlign w:val="center"/>
            <w:hideMark/>
          </w:tcPr>
          <w:p w14:paraId="71BFC1C6" w14:textId="544AA79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242" w:type="dxa"/>
            <w:tcBorders>
              <w:top w:val="nil"/>
              <w:left w:val="nil"/>
              <w:bottom w:val="nil"/>
              <w:right w:val="nil"/>
            </w:tcBorders>
            <w:shd w:val="clear" w:color="000000" w:fill="FFFFFF"/>
            <w:noWrap/>
            <w:vAlign w:val="center"/>
            <w:hideMark/>
          </w:tcPr>
          <w:p w14:paraId="6479AA2F" w14:textId="4E2F5C1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2A82C496" w14:textId="352A090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75BC7D77" w14:textId="113F367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6.0</w:t>
            </w:r>
          </w:p>
        </w:tc>
        <w:tc>
          <w:tcPr>
            <w:tcW w:w="418" w:type="dxa"/>
            <w:tcBorders>
              <w:top w:val="nil"/>
              <w:left w:val="nil"/>
              <w:bottom w:val="nil"/>
              <w:right w:val="nil"/>
            </w:tcBorders>
            <w:shd w:val="clear" w:color="000000" w:fill="FFFFFF"/>
            <w:noWrap/>
            <w:vAlign w:val="center"/>
            <w:hideMark/>
          </w:tcPr>
          <w:p w14:paraId="5B26294D" w14:textId="701C131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4.8</w:t>
            </w:r>
          </w:p>
        </w:tc>
        <w:tc>
          <w:tcPr>
            <w:tcW w:w="559" w:type="dxa"/>
            <w:tcBorders>
              <w:top w:val="nil"/>
              <w:left w:val="nil"/>
              <w:bottom w:val="nil"/>
              <w:right w:val="nil"/>
            </w:tcBorders>
            <w:shd w:val="clear" w:color="000000" w:fill="FFFFFF"/>
            <w:noWrap/>
            <w:vAlign w:val="center"/>
            <w:hideMark/>
          </w:tcPr>
          <w:p w14:paraId="620B5E8A" w14:textId="6EA99DA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w:t>
            </w:r>
          </w:p>
        </w:tc>
        <w:tc>
          <w:tcPr>
            <w:tcW w:w="215" w:type="dxa"/>
            <w:tcBorders>
              <w:top w:val="nil"/>
              <w:left w:val="nil"/>
              <w:bottom w:val="nil"/>
              <w:right w:val="nil"/>
            </w:tcBorders>
            <w:shd w:val="clear" w:color="000000" w:fill="FFFFFF"/>
            <w:noWrap/>
            <w:vAlign w:val="center"/>
            <w:hideMark/>
          </w:tcPr>
          <w:p w14:paraId="6936BFBA" w14:textId="542FB71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74663C7A" w14:textId="3CC4A23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112B0278" w14:textId="30626864"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2014</w:t>
            </w:r>
          </w:p>
        </w:tc>
        <w:tc>
          <w:tcPr>
            <w:tcW w:w="456" w:type="dxa"/>
            <w:tcBorders>
              <w:top w:val="nil"/>
              <w:left w:val="nil"/>
              <w:bottom w:val="nil"/>
              <w:right w:val="nil"/>
            </w:tcBorders>
            <w:shd w:val="clear" w:color="000000" w:fill="FFFFFF"/>
            <w:vAlign w:val="center"/>
          </w:tcPr>
          <w:p w14:paraId="3A0A69AB" w14:textId="4EB28F50"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2019</w:t>
            </w:r>
          </w:p>
        </w:tc>
        <w:tc>
          <w:tcPr>
            <w:tcW w:w="409" w:type="dxa"/>
            <w:tcBorders>
              <w:top w:val="nil"/>
              <w:left w:val="nil"/>
              <w:bottom w:val="nil"/>
              <w:right w:val="nil"/>
            </w:tcBorders>
            <w:shd w:val="clear" w:color="000000" w:fill="FFFFFF"/>
            <w:noWrap/>
            <w:vAlign w:val="center"/>
            <w:hideMark/>
          </w:tcPr>
          <w:p w14:paraId="3C84A82D" w14:textId="7505CED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w:t>
            </w:r>
          </w:p>
        </w:tc>
        <w:tc>
          <w:tcPr>
            <w:tcW w:w="423" w:type="dxa"/>
            <w:tcBorders>
              <w:top w:val="nil"/>
              <w:left w:val="nil"/>
              <w:bottom w:val="nil"/>
              <w:right w:val="nil"/>
            </w:tcBorders>
            <w:shd w:val="clear" w:color="000000" w:fill="FFFFFF"/>
            <w:noWrap/>
            <w:vAlign w:val="center"/>
            <w:hideMark/>
          </w:tcPr>
          <w:p w14:paraId="4834A522" w14:textId="744E206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w:t>
            </w:r>
          </w:p>
        </w:tc>
        <w:tc>
          <w:tcPr>
            <w:tcW w:w="346" w:type="dxa"/>
            <w:tcBorders>
              <w:top w:val="nil"/>
              <w:left w:val="nil"/>
              <w:bottom w:val="nil"/>
              <w:right w:val="nil"/>
            </w:tcBorders>
            <w:shd w:val="clear" w:color="000000" w:fill="FFFFFF"/>
            <w:noWrap/>
            <w:vAlign w:val="center"/>
            <w:hideMark/>
          </w:tcPr>
          <w:p w14:paraId="26AFDA93" w14:textId="7ABC1E6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0.8</w:t>
            </w:r>
          </w:p>
        </w:tc>
      </w:tr>
      <w:tr w:rsidR="009C71A7" w:rsidRPr="009C71A7" w14:paraId="5507871D"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7D9689EB" w14:textId="23D6B55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Dominican Republic</w:t>
            </w:r>
          </w:p>
        </w:tc>
        <w:tc>
          <w:tcPr>
            <w:tcW w:w="628" w:type="dxa"/>
            <w:tcBorders>
              <w:top w:val="nil"/>
              <w:left w:val="nil"/>
              <w:bottom w:val="nil"/>
              <w:right w:val="nil"/>
            </w:tcBorders>
            <w:shd w:val="clear" w:color="000000" w:fill="FFFFFF"/>
            <w:noWrap/>
            <w:vAlign w:val="center"/>
            <w:hideMark/>
          </w:tcPr>
          <w:p w14:paraId="1335EC3E" w14:textId="5062E1D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LAC</w:t>
            </w:r>
          </w:p>
        </w:tc>
        <w:tc>
          <w:tcPr>
            <w:tcW w:w="687" w:type="dxa"/>
            <w:tcBorders>
              <w:top w:val="nil"/>
              <w:left w:val="nil"/>
              <w:bottom w:val="nil"/>
              <w:right w:val="nil"/>
            </w:tcBorders>
            <w:shd w:val="clear" w:color="000000" w:fill="FFFFFF"/>
            <w:noWrap/>
            <w:vAlign w:val="center"/>
            <w:hideMark/>
          </w:tcPr>
          <w:p w14:paraId="16B4C158" w14:textId="7EC8C46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2007</w:t>
            </w:r>
          </w:p>
        </w:tc>
        <w:tc>
          <w:tcPr>
            <w:tcW w:w="567" w:type="dxa"/>
            <w:tcBorders>
              <w:top w:val="nil"/>
              <w:left w:val="nil"/>
              <w:bottom w:val="nil"/>
              <w:right w:val="nil"/>
            </w:tcBorders>
            <w:shd w:val="clear" w:color="000000" w:fill="FFFFFF"/>
            <w:noWrap/>
            <w:vAlign w:val="center"/>
            <w:hideMark/>
          </w:tcPr>
          <w:p w14:paraId="2F6A1700" w14:textId="25F6B0D5"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hideMark/>
          </w:tcPr>
          <w:p w14:paraId="14012029" w14:textId="59ADAB4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0A3B917A" w14:textId="100FF3C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78.1</w:t>
            </w:r>
          </w:p>
        </w:tc>
        <w:tc>
          <w:tcPr>
            <w:tcW w:w="398" w:type="dxa"/>
            <w:tcBorders>
              <w:top w:val="nil"/>
              <w:left w:val="nil"/>
              <w:bottom w:val="nil"/>
              <w:right w:val="nil"/>
            </w:tcBorders>
            <w:shd w:val="clear" w:color="000000" w:fill="FFFFFF"/>
            <w:noWrap/>
            <w:vAlign w:val="center"/>
            <w:hideMark/>
          </w:tcPr>
          <w:p w14:paraId="2A489ADC" w14:textId="7D6943A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86.1</w:t>
            </w:r>
          </w:p>
        </w:tc>
        <w:tc>
          <w:tcPr>
            <w:tcW w:w="472" w:type="dxa"/>
            <w:tcBorders>
              <w:top w:val="nil"/>
              <w:left w:val="nil"/>
              <w:bottom w:val="nil"/>
              <w:right w:val="nil"/>
            </w:tcBorders>
            <w:shd w:val="clear" w:color="000000" w:fill="FFFFFF"/>
            <w:noWrap/>
            <w:vAlign w:val="center"/>
            <w:hideMark/>
          </w:tcPr>
          <w:p w14:paraId="3E69C3D6" w14:textId="39606E2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0.42</w:t>
            </w:r>
          </w:p>
        </w:tc>
        <w:tc>
          <w:tcPr>
            <w:tcW w:w="218" w:type="dxa"/>
            <w:tcBorders>
              <w:top w:val="nil"/>
              <w:left w:val="nil"/>
              <w:bottom w:val="nil"/>
              <w:right w:val="nil"/>
            </w:tcBorders>
            <w:shd w:val="clear" w:color="000000" w:fill="FFFFFF"/>
            <w:noWrap/>
            <w:vAlign w:val="center"/>
            <w:hideMark/>
          </w:tcPr>
          <w:p w14:paraId="7A8AC161" w14:textId="7621CAD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3829A1DF" w14:textId="1A6E2FC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3033B6C3" w14:textId="0750CBC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0.032</w:t>
            </w:r>
          </w:p>
        </w:tc>
        <w:tc>
          <w:tcPr>
            <w:tcW w:w="522" w:type="dxa"/>
            <w:tcBorders>
              <w:top w:val="nil"/>
              <w:left w:val="nil"/>
              <w:bottom w:val="nil"/>
              <w:right w:val="nil"/>
            </w:tcBorders>
            <w:shd w:val="clear" w:color="000000" w:fill="FFFFFF"/>
            <w:noWrap/>
            <w:vAlign w:val="center"/>
            <w:hideMark/>
          </w:tcPr>
          <w:p w14:paraId="4AF72D02" w14:textId="061B341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0.015</w:t>
            </w:r>
          </w:p>
        </w:tc>
        <w:tc>
          <w:tcPr>
            <w:tcW w:w="586" w:type="dxa"/>
            <w:tcBorders>
              <w:top w:val="nil"/>
              <w:left w:val="nil"/>
              <w:bottom w:val="nil"/>
              <w:right w:val="nil"/>
            </w:tcBorders>
            <w:shd w:val="clear" w:color="000000" w:fill="FFFFFF"/>
            <w:noWrap/>
            <w:vAlign w:val="center"/>
            <w:hideMark/>
          </w:tcPr>
          <w:p w14:paraId="07867B39" w14:textId="2B74C7D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-0.002</w:t>
            </w:r>
          </w:p>
        </w:tc>
        <w:tc>
          <w:tcPr>
            <w:tcW w:w="242" w:type="dxa"/>
            <w:tcBorders>
              <w:top w:val="nil"/>
              <w:left w:val="nil"/>
              <w:bottom w:val="nil"/>
              <w:right w:val="nil"/>
            </w:tcBorders>
            <w:shd w:val="clear" w:color="000000" w:fill="FFFFFF"/>
            <w:noWrap/>
            <w:vAlign w:val="center"/>
            <w:hideMark/>
          </w:tcPr>
          <w:p w14:paraId="4D31F6D9" w14:textId="51DDAC4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0D7C511" w14:textId="5A95DD1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40AFD5AC" w14:textId="25F5B3E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7.8</w:t>
            </w:r>
          </w:p>
        </w:tc>
        <w:tc>
          <w:tcPr>
            <w:tcW w:w="418" w:type="dxa"/>
            <w:tcBorders>
              <w:top w:val="nil"/>
              <w:left w:val="nil"/>
              <w:bottom w:val="nil"/>
              <w:right w:val="nil"/>
            </w:tcBorders>
            <w:shd w:val="clear" w:color="000000" w:fill="FFFFFF"/>
            <w:noWrap/>
            <w:vAlign w:val="center"/>
            <w:hideMark/>
          </w:tcPr>
          <w:p w14:paraId="34A4FFAD" w14:textId="41548D0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3.9</w:t>
            </w:r>
          </w:p>
        </w:tc>
        <w:tc>
          <w:tcPr>
            <w:tcW w:w="559" w:type="dxa"/>
            <w:tcBorders>
              <w:top w:val="nil"/>
              <w:left w:val="nil"/>
              <w:bottom w:val="nil"/>
              <w:right w:val="nil"/>
            </w:tcBorders>
            <w:shd w:val="clear" w:color="000000" w:fill="FFFFFF"/>
            <w:noWrap/>
            <w:vAlign w:val="center"/>
            <w:hideMark/>
          </w:tcPr>
          <w:p w14:paraId="38F161AC" w14:textId="500E4C8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-0.6</w:t>
            </w:r>
          </w:p>
        </w:tc>
        <w:tc>
          <w:tcPr>
            <w:tcW w:w="215" w:type="dxa"/>
            <w:tcBorders>
              <w:top w:val="nil"/>
              <w:left w:val="nil"/>
              <w:bottom w:val="nil"/>
              <w:right w:val="nil"/>
            </w:tcBorders>
            <w:shd w:val="clear" w:color="000000" w:fill="FFFFFF"/>
            <w:noWrap/>
            <w:vAlign w:val="center"/>
            <w:hideMark/>
          </w:tcPr>
          <w:p w14:paraId="1F3CC473" w14:textId="2B05A7F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794935C2" w14:textId="00AF381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08A04658" w14:textId="7408779D"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2011</w:t>
            </w:r>
          </w:p>
        </w:tc>
        <w:tc>
          <w:tcPr>
            <w:tcW w:w="456" w:type="dxa"/>
            <w:tcBorders>
              <w:top w:val="nil"/>
              <w:left w:val="nil"/>
              <w:bottom w:val="nil"/>
              <w:right w:val="nil"/>
            </w:tcBorders>
            <w:shd w:val="clear" w:color="000000" w:fill="FFFFFF"/>
            <w:vAlign w:val="center"/>
          </w:tcPr>
          <w:p w14:paraId="07B762FB" w14:textId="059DBEA7"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2016</w:t>
            </w:r>
          </w:p>
        </w:tc>
        <w:tc>
          <w:tcPr>
            <w:tcW w:w="409" w:type="dxa"/>
            <w:tcBorders>
              <w:top w:val="nil"/>
              <w:left w:val="nil"/>
              <w:bottom w:val="nil"/>
              <w:right w:val="nil"/>
            </w:tcBorders>
            <w:shd w:val="clear" w:color="000000" w:fill="FFFFFF"/>
            <w:noWrap/>
            <w:vAlign w:val="center"/>
            <w:hideMark/>
          </w:tcPr>
          <w:p w14:paraId="215CF5D3" w14:textId="33E7619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4.3</w:t>
            </w:r>
          </w:p>
        </w:tc>
        <w:tc>
          <w:tcPr>
            <w:tcW w:w="423" w:type="dxa"/>
            <w:tcBorders>
              <w:top w:val="nil"/>
              <w:left w:val="nil"/>
              <w:bottom w:val="nil"/>
              <w:right w:val="nil"/>
            </w:tcBorders>
            <w:shd w:val="clear" w:color="000000" w:fill="FFFFFF"/>
            <w:noWrap/>
            <w:vAlign w:val="center"/>
            <w:hideMark/>
          </w:tcPr>
          <w:p w14:paraId="064F73CD" w14:textId="0B8E9F8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5.2</w:t>
            </w:r>
          </w:p>
        </w:tc>
        <w:tc>
          <w:tcPr>
            <w:tcW w:w="346" w:type="dxa"/>
            <w:tcBorders>
              <w:top w:val="nil"/>
              <w:left w:val="nil"/>
              <w:bottom w:val="nil"/>
              <w:right w:val="nil"/>
            </w:tcBorders>
            <w:shd w:val="clear" w:color="000000" w:fill="FFFFFF"/>
            <w:noWrap/>
            <w:vAlign w:val="center"/>
            <w:hideMark/>
          </w:tcPr>
          <w:p w14:paraId="311A3246" w14:textId="47FFAE5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0.9</w:t>
            </w:r>
          </w:p>
        </w:tc>
      </w:tr>
      <w:tr w:rsidR="00B77709" w:rsidRPr="009C71A7" w14:paraId="0316DE71"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tcPr>
          <w:p w14:paraId="0B3D6013" w14:textId="6AC13052" w:rsidR="00B77709" w:rsidRPr="009C71A7" w:rsidRDefault="00B77709" w:rsidP="00B77709">
            <w:pPr>
              <w:pStyle w:val="NoSpacing"/>
              <w:spacing w:line="276" w:lineRule="auto"/>
              <w:rPr>
                <w:rFonts w:ascii="Garamond" w:hAnsi="Garamond" w:cs="Arial"/>
                <w:color w:val="000000"/>
                <w:sz w:val="17"/>
                <w:szCs w:val="17"/>
              </w:rPr>
            </w:pPr>
            <w:r w:rsidRPr="009C71A7">
              <w:rPr>
                <w:rFonts w:ascii="Garamond" w:hAnsi="Garamond" w:cs="Arial"/>
                <w:color w:val="000000"/>
                <w:sz w:val="17"/>
                <w:szCs w:val="17"/>
              </w:rPr>
              <w:t>Guyana</w:t>
            </w:r>
          </w:p>
        </w:tc>
        <w:tc>
          <w:tcPr>
            <w:tcW w:w="628" w:type="dxa"/>
            <w:tcBorders>
              <w:top w:val="nil"/>
              <w:left w:val="nil"/>
              <w:bottom w:val="nil"/>
              <w:right w:val="nil"/>
            </w:tcBorders>
            <w:shd w:val="clear" w:color="000000" w:fill="FFFFFF"/>
            <w:noWrap/>
            <w:vAlign w:val="center"/>
          </w:tcPr>
          <w:p w14:paraId="4C9B7B23" w14:textId="3415AD83" w:rsidR="00B77709" w:rsidRPr="009C71A7" w:rsidRDefault="00AB3EE6" w:rsidP="00B77709">
            <w:pPr>
              <w:pStyle w:val="NoSpacing"/>
              <w:spacing w:line="276" w:lineRule="auto"/>
              <w:jc w:val="center"/>
              <w:rPr>
                <w:rFonts w:ascii="Garamond" w:hAnsi="Garamond" w:cs="Arial"/>
                <w:color w:val="000000"/>
                <w:sz w:val="17"/>
                <w:szCs w:val="17"/>
              </w:rPr>
            </w:pPr>
            <w:r>
              <w:rPr>
                <w:rFonts w:ascii="Garamond" w:hAnsi="Garamond" w:cs="Arial"/>
                <w:color w:val="000000"/>
                <w:sz w:val="17"/>
                <w:szCs w:val="17"/>
              </w:rPr>
              <w:t>LAC</w:t>
            </w:r>
          </w:p>
        </w:tc>
        <w:tc>
          <w:tcPr>
            <w:tcW w:w="687" w:type="dxa"/>
            <w:tcBorders>
              <w:top w:val="nil"/>
              <w:left w:val="nil"/>
              <w:bottom w:val="nil"/>
              <w:right w:val="nil"/>
            </w:tcBorders>
            <w:shd w:val="clear" w:color="000000" w:fill="FFFFFF"/>
            <w:noWrap/>
            <w:vAlign w:val="center"/>
          </w:tcPr>
          <w:p w14:paraId="03CFDD70" w14:textId="16290791" w:rsidR="00B77709" w:rsidRPr="009C71A7" w:rsidRDefault="00B77709" w:rsidP="00B77709">
            <w:pPr>
              <w:pStyle w:val="NoSpacing"/>
              <w:spacing w:line="276" w:lineRule="auto"/>
              <w:jc w:val="center"/>
              <w:rPr>
                <w:rFonts w:ascii="Garamond" w:hAnsi="Garamond" w:cs="Arial"/>
                <w:color w:val="000000"/>
                <w:sz w:val="17"/>
                <w:szCs w:val="17"/>
              </w:rPr>
            </w:pPr>
            <w:r w:rsidRPr="009C71A7">
              <w:rPr>
                <w:rFonts w:ascii="Garamond" w:hAnsi="Garamond" w:cs="Arial"/>
                <w:color w:val="000000"/>
                <w:sz w:val="17"/>
                <w:szCs w:val="17"/>
              </w:rPr>
              <w:t>2009</w:t>
            </w:r>
          </w:p>
        </w:tc>
        <w:tc>
          <w:tcPr>
            <w:tcW w:w="567" w:type="dxa"/>
            <w:tcBorders>
              <w:top w:val="nil"/>
              <w:left w:val="nil"/>
              <w:bottom w:val="nil"/>
              <w:right w:val="nil"/>
            </w:tcBorders>
            <w:shd w:val="clear" w:color="000000" w:fill="FFFFFF"/>
            <w:noWrap/>
            <w:vAlign w:val="center"/>
          </w:tcPr>
          <w:p w14:paraId="586EBE7E" w14:textId="3F13FBD9" w:rsidR="00B77709" w:rsidRPr="009C71A7" w:rsidRDefault="00B77709" w:rsidP="00B77709">
            <w:pPr>
              <w:pStyle w:val="NoSpacing"/>
              <w:spacing w:line="276" w:lineRule="auto"/>
              <w:jc w:val="center"/>
              <w:rPr>
                <w:rFonts w:ascii="Garamond" w:hAnsi="Garamond" w:cs="Arial"/>
                <w:color w:val="000000"/>
                <w:sz w:val="17"/>
                <w:szCs w:val="17"/>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tcPr>
          <w:p w14:paraId="2B8ED971" w14:textId="7CB19A2E" w:rsidR="00B77709" w:rsidRPr="009C71A7" w:rsidRDefault="00B77709" w:rsidP="00B77709">
            <w:pPr>
              <w:pStyle w:val="NoSpacing"/>
              <w:spacing w:line="276" w:lineRule="auto"/>
              <w:rPr>
                <w:rFonts w:ascii="Garamond" w:hAnsi="Garamond" w:cs="Arial"/>
                <w:color w:val="000000"/>
                <w:sz w:val="17"/>
                <w:szCs w:val="17"/>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tcPr>
          <w:p w14:paraId="22388C95" w14:textId="4474DB8F"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81.6</w:t>
            </w:r>
          </w:p>
        </w:tc>
        <w:tc>
          <w:tcPr>
            <w:tcW w:w="398" w:type="dxa"/>
            <w:tcBorders>
              <w:top w:val="nil"/>
              <w:left w:val="nil"/>
              <w:bottom w:val="nil"/>
              <w:right w:val="nil"/>
            </w:tcBorders>
            <w:shd w:val="clear" w:color="000000" w:fill="FFFFFF"/>
            <w:noWrap/>
            <w:vAlign w:val="center"/>
          </w:tcPr>
          <w:p w14:paraId="6E76035F" w14:textId="5217D8BC"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85.9</w:t>
            </w:r>
          </w:p>
        </w:tc>
        <w:tc>
          <w:tcPr>
            <w:tcW w:w="472" w:type="dxa"/>
            <w:tcBorders>
              <w:top w:val="nil"/>
              <w:left w:val="nil"/>
              <w:bottom w:val="nil"/>
              <w:right w:val="nil"/>
            </w:tcBorders>
            <w:shd w:val="clear" w:color="000000" w:fill="FFFFFF"/>
            <w:noWrap/>
            <w:vAlign w:val="center"/>
          </w:tcPr>
          <w:p w14:paraId="406C4C26" w14:textId="77E291B0"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0.42</w:t>
            </w:r>
          </w:p>
        </w:tc>
        <w:tc>
          <w:tcPr>
            <w:tcW w:w="218" w:type="dxa"/>
            <w:tcBorders>
              <w:top w:val="nil"/>
              <w:left w:val="nil"/>
              <w:bottom w:val="nil"/>
              <w:right w:val="nil"/>
            </w:tcBorders>
            <w:shd w:val="clear" w:color="000000" w:fill="FFFFFF"/>
            <w:noWrap/>
            <w:vAlign w:val="center"/>
          </w:tcPr>
          <w:p w14:paraId="15B2125E" w14:textId="49FC14A2" w:rsidR="00B77709" w:rsidRPr="009C71A7" w:rsidRDefault="00B77709" w:rsidP="00B77709">
            <w:pPr>
              <w:pStyle w:val="NoSpacing"/>
              <w:spacing w:line="276" w:lineRule="auto"/>
              <w:rPr>
                <w:rFonts w:ascii="Garamond" w:hAnsi="Garamond" w:cs="Arial"/>
                <w:color w:val="000000"/>
                <w:sz w:val="17"/>
                <w:szCs w:val="17"/>
                <w:vertAlign w:val="superscript"/>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tcPr>
          <w:p w14:paraId="6B775B57" w14:textId="66B062E4" w:rsidR="00B77709" w:rsidRPr="009C71A7" w:rsidRDefault="00B77709" w:rsidP="00B77709">
            <w:pPr>
              <w:pStyle w:val="NoSpacing"/>
              <w:spacing w:line="276" w:lineRule="auto"/>
              <w:rPr>
                <w:rFonts w:ascii="Garamond" w:hAnsi="Garamond" w:cs="Arial"/>
                <w:color w:val="000000"/>
                <w:sz w:val="17"/>
                <w:szCs w:val="17"/>
                <w:vertAlign w:val="superscript"/>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tcPr>
          <w:p w14:paraId="5CF8057A" w14:textId="17CEAF14"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0.023</w:t>
            </w:r>
          </w:p>
        </w:tc>
        <w:tc>
          <w:tcPr>
            <w:tcW w:w="522" w:type="dxa"/>
            <w:tcBorders>
              <w:top w:val="nil"/>
              <w:left w:val="nil"/>
              <w:bottom w:val="nil"/>
              <w:right w:val="nil"/>
            </w:tcBorders>
            <w:shd w:val="clear" w:color="000000" w:fill="FFFFFF"/>
            <w:noWrap/>
            <w:vAlign w:val="center"/>
          </w:tcPr>
          <w:p w14:paraId="31F6F050" w14:textId="6F1F5B78"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0.014</w:t>
            </w:r>
          </w:p>
        </w:tc>
        <w:tc>
          <w:tcPr>
            <w:tcW w:w="586" w:type="dxa"/>
            <w:tcBorders>
              <w:top w:val="nil"/>
              <w:left w:val="nil"/>
              <w:bottom w:val="nil"/>
              <w:right w:val="nil"/>
            </w:tcBorders>
            <w:shd w:val="clear" w:color="000000" w:fill="FFFFFF"/>
            <w:noWrap/>
            <w:vAlign w:val="center"/>
          </w:tcPr>
          <w:p w14:paraId="696E027B" w14:textId="2104F631"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-0.002</w:t>
            </w:r>
          </w:p>
        </w:tc>
        <w:tc>
          <w:tcPr>
            <w:tcW w:w="242" w:type="dxa"/>
            <w:tcBorders>
              <w:top w:val="nil"/>
              <w:left w:val="nil"/>
              <w:bottom w:val="nil"/>
              <w:right w:val="nil"/>
            </w:tcBorders>
            <w:shd w:val="clear" w:color="000000" w:fill="FFFFFF"/>
            <w:noWrap/>
            <w:vAlign w:val="center"/>
          </w:tcPr>
          <w:p w14:paraId="3C620538" w14:textId="56658958" w:rsidR="00B77709" w:rsidRPr="009C71A7" w:rsidRDefault="00B77709" w:rsidP="00B77709">
            <w:pPr>
              <w:pStyle w:val="NoSpacing"/>
              <w:spacing w:line="276" w:lineRule="auto"/>
              <w:rPr>
                <w:rFonts w:ascii="Garamond" w:hAnsi="Garamond" w:cs="Arial"/>
                <w:color w:val="000000"/>
                <w:sz w:val="17"/>
                <w:szCs w:val="17"/>
                <w:vertAlign w:val="superscript"/>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tcPr>
          <w:p w14:paraId="176F1BB3" w14:textId="1052E31E" w:rsidR="00B77709" w:rsidRPr="009C71A7" w:rsidRDefault="00B77709" w:rsidP="00B77709">
            <w:pPr>
              <w:pStyle w:val="NoSpacing"/>
              <w:spacing w:line="276" w:lineRule="auto"/>
              <w:rPr>
                <w:rFonts w:ascii="Garamond" w:hAnsi="Garamond" w:cs="Arial"/>
                <w:color w:val="000000"/>
                <w:sz w:val="17"/>
                <w:szCs w:val="17"/>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tcPr>
          <w:p w14:paraId="1C865A27" w14:textId="56DFA9D3"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5.5</w:t>
            </w:r>
          </w:p>
        </w:tc>
        <w:tc>
          <w:tcPr>
            <w:tcW w:w="418" w:type="dxa"/>
            <w:tcBorders>
              <w:top w:val="nil"/>
              <w:left w:val="nil"/>
              <w:bottom w:val="nil"/>
              <w:right w:val="nil"/>
            </w:tcBorders>
            <w:shd w:val="clear" w:color="000000" w:fill="FFFFFF"/>
            <w:noWrap/>
            <w:vAlign w:val="center"/>
          </w:tcPr>
          <w:p w14:paraId="693D3F84" w14:textId="5D82D8C5"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3.3</w:t>
            </w:r>
          </w:p>
        </w:tc>
        <w:tc>
          <w:tcPr>
            <w:tcW w:w="559" w:type="dxa"/>
            <w:tcBorders>
              <w:top w:val="nil"/>
              <w:left w:val="nil"/>
              <w:bottom w:val="nil"/>
              <w:right w:val="nil"/>
            </w:tcBorders>
            <w:shd w:val="clear" w:color="000000" w:fill="FFFFFF"/>
            <w:noWrap/>
            <w:vAlign w:val="center"/>
          </w:tcPr>
          <w:p w14:paraId="6DBA9161" w14:textId="7FC2E497"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-0.4</w:t>
            </w:r>
          </w:p>
        </w:tc>
        <w:tc>
          <w:tcPr>
            <w:tcW w:w="215" w:type="dxa"/>
            <w:tcBorders>
              <w:top w:val="nil"/>
              <w:left w:val="nil"/>
              <w:bottom w:val="nil"/>
              <w:right w:val="nil"/>
            </w:tcBorders>
            <w:shd w:val="clear" w:color="000000" w:fill="FFFFFF"/>
            <w:noWrap/>
            <w:vAlign w:val="center"/>
          </w:tcPr>
          <w:p w14:paraId="29681BB1" w14:textId="72C86BB0" w:rsidR="00B77709" w:rsidRPr="009C71A7" w:rsidRDefault="00B77709" w:rsidP="00B77709">
            <w:pPr>
              <w:pStyle w:val="NoSpacing"/>
              <w:spacing w:line="276" w:lineRule="auto"/>
              <w:rPr>
                <w:rFonts w:ascii="Garamond" w:hAnsi="Garamond" w:cs="Arial"/>
                <w:color w:val="000000"/>
                <w:sz w:val="17"/>
                <w:szCs w:val="17"/>
                <w:vertAlign w:val="superscript"/>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tcPr>
          <w:p w14:paraId="19FB2D0B" w14:textId="0DD84271" w:rsidR="00B77709" w:rsidRPr="009C71A7" w:rsidRDefault="00B77709" w:rsidP="00B77709">
            <w:pPr>
              <w:pStyle w:val="NoSpacing"/>
              <w:spacing w:line="276" w:lineRule="auto"/>
              <w:rPr>
                <w:rFonts w:ascii="Garamond" w:hAnsi="Garamond" w:cs="Arial"/>
                <w:color w:val="000000"/>
                <w:sz w:val="17"/>
                <w:szCs w:val="17"/>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53FBCD5F" w14:textId="3C799423"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7E028F33" w14:textId="1F34C734"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tcPr>
          <w:p w14:paraId="433C81A0" w14:textId="46CACA1E"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tcPr>
          <w:p w14:paraId="0345B8C3" w14:textId="6CB8AB86"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tcPr>
          <w:p w14:paraId="24CDB7F4" w14:textId="03993097" w:rsidR="00B77709" w:rsidRPr="009C71A7" w:rsidRDefault="00B77709" w:rsidP="00B77709">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r>
      <w:tr w:rsidR="009C71A7" w:rsidRPr="009C71A7" w14:paraId="1636BFE7"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1CD73BA7" w14:textId="5A8C1BE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Haiti</w:t>
            </w:r>
          </w:p>
        </w:tc>
        <w:tc>
          <w:tcPr>
            <w:tcW w:w="628" w:type="dxa"/>
            <w:tcBorders>
              <w:top w:val="nil"/>
              <w:left w:val="nil"/>
              <w:bottom w:val="nil"/>
              <w:right w:val="nil"/>
            </w:tcBorders>
            <w:shd w:val="clear" w:color="000000" w:fill="FFFFFF"/>
            <w:noWrap/>
            <w:vAlign w:val="center"/>
            <w:hideMark/>
          </w:tcPr>
          <w:p w14:paraId="08184086" w14:textId="60A19035"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LAC</w:t>
            </w:r>
          </w:p>
        </w:tc>
        <w:tc>
          <w:tcPr>
            <w:tcW w:w="687" w:type="dxa"/>
            <w:tcBorders>
              <w:top w:val="nil"/>
              <w:left w:val="nil"/>
              <w:bottom w:val="nil"/>
              <w:right w:val="nil"/>
            </w:tcBorders>
            <w:shd w:val="clear" w:color="000000" w:fill="FFFFFF"/>
            <w:noWrap/>
            <w:vAlign w:val="center"/>
            <w:hideMark/>
          </w:tcPr>
          <w:p w14:paraId="257019C4" w14:textId="1E74332F"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2012</w:t>
            </w:r>
          </w:p>
        </w:tc>
        <w:tc>
          <w:tcPr>
            <w:tcW w:w="567" w:type="dxa"/>
            <w:tcBorders>
              <w:top w:val="nil"/>
              <w:left w:val="nil"/>
              <w:bottom w:val="nil"/>
              <w:right w:val="nil"/>
            </w:tcBorders>
            <w:shd w:val="clear" w:color="000000" w:fill="FFFFFF"/>
            <w:noWrap/>
            <w:vAlign w:val="center"/>
            <w:hideMark/>
          </w:tcPr>
          <w:p w14:paraId="589939CF" w14:textId="242D8CC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2016-17</w:t>
            </w:r>
          </w:p>
        </w:tc>
        <w:tc>
          <w:tcPr>
            <w:tcW w:w="147" w:type="dxa"/>
            <w:tcBorders>
              <w:top w:val="nil"/>
              <w:left w:val="nil"/>
              <w:bottom w:val="nil"/>
              <w:right w:val="nil"/>
            </w:tcBorders>
            <w:shd w:val="clear" w:color="000000" w:fill="FFFFFF"/>
            <w:noWrap/>
            <w:vAlign w:val="center"/>
            <w:hideMark/>
          </w:tcPr>
          <w:p w14:paraId="094BB097" w14:textId="6F0535B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37C24408" w14:textId="1B5D51B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48.3</w:t>
            </w:r>
          </w:p>
        </w:tc>
        <w:tc>
          <w:tcPr>
            <w:tcW w:w="398" w:type="dxa"/>
            <w:tcBorders>
              <w:top w:val="nil"/>
              <w:left w:val="nil"/>
              <w:bottom w:val="nil"/>
              <w:right w:val="nil"/>
            </w:tcBorders>
            <w:shd w:val="clear" w:color="000000" w:fill="FFFFFF"/>
            <w:noWrap/>
            <w:vAlign w:val="center"/>
            <w:hideMark/>
          </w:tcPr>
          <w:p w14:paraId="32B8C312" w14:textId="197F22A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52.2</w:t>
            </w:r>
          </w:p>
        </w:tc>
        <w:tc>
          <w:tcPr>
            <w:tcW w:w="472" w:type="dxa"/>
            <w:tcBorders>
              <w:top w:val="nil"/>
              <w:left w:val="nil"/>
              <w:bottom w:val="nil"/>
              <w:right w:val="nil"/>
            </w:tcBorders>
            <w:shd w:val="clear" w:color="000000" w:fill="FFFFFF"/>
            <w:noWrap/>
            <w:vAlign w:val="center"/>
            <w:hideMark/>
          </w:tcPr>
          <w:p w14:paraId="75204D0C" w14:textId="4F6B8B5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0.11</w:t>
            </w:r>
          </w:p>
        </w:tc>
        <w:tc>
          <w:tcPr>
            <w:tcW w:w="218" w:type="dxa"/>
            <w:tcBorders>
              <w:top w:val="nil"/>
              <w:left w:val="nil"/>
              <w:bottom w:val="nil"/>
              <w:right w:val="nil"/>
            </w:tcBorders>
            <w:shd w:val="clear" w:color="000000" w:fill="FFFFFF"/>
            <w:noWrap/>
            <w:vAlign w:val="center"/>
            <w:hideMark/>
          </w:tcPr>
          <w:p w14:paraId="7338B872" w14:textId="32C1C84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208ED9D" w14:textId="39A1018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0B909826" w14:textId="311432B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0.237</w:t>
            </w:r>
          </w:p>
        </w:tc>
        <w:tc>
          <w:tcPr>
            <w:tcW w:w="522" w:type="dxa"/>
            <w:tcBorders>
              <w:top w:val="nil"/>
              <w:left w:val="nil"/>
              <w:bottom w:val="nil"/>
              <w:right w:val="nil"/>
            </w:tcBorders>
            <w:shd w:val="clear" w:color="000000" w:fill="FFFFFF"/>
            <w:noWrap/>
            <w:vAlign w:val="center"/>
            <w:hideMark/>
          </w:tcPr>
          <w:p w14:paraId="4529A3CD" w14:textId="386A0BD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0.192</w:t>
            </w:r>
          </w:p>
        </w:tc>
        <w:tc>
          <w:tcPr>
            <w:tcW w:w="586" w:type="dxa"/>
            <w:tcBorders>
              <w:top w:val="nil"/>
              <w:left w:val="nil"/>
              <w:bottom w:val="nil"/>
              <w:right w:val="nil"/>
            </w:tcBorders>
            <w:shd w:val="clear" w:color="000000" w:fill="FFFFFF"/>
            <w:noWrap/>
            <w:vAlign w:val="center"/>
            <w:hideMark/>
          </w:tcPr>
          <w:p w14:paraId="697DB993" w14:textId="6AC760B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-0.010</w:t>
            </w:r>
          </w:p>
        </w:tc>
        <w:tc>
          <w:tcPr>
            <w:tcW w:w="242" w:type="dxa"/>
            <w:tcBorders>
              <w:top w:val="nil"/>
              <w:left w:val="nil"/>
              <w:bottom w:val="nil"/>
              <w:right w:val="nil"/>
            </w:tcBorders>
            <w:shd w:val="clear" w:color="000000" w:fill="FFFFFF"/>
            <w:noWrap/>
            <w:vAlign w:val="center"/>
            <w:hideMark/>
          </w:tcPr>
          <w:p w14:paraId="17452EE5" w14:textId="0BBF5F5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5424CFA5" w14:textId="580AD7D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233EDF95" w14:textId="66C7580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48.4</w:t>
            </w:r>
          </w:p>
        </w:tc>
        <w:tc>
          <w:tcPr>
            <w:tcW w:w="418" w:type="dxa"/>
            <w:tcBorders>
              <w:top w:val="nil"/>
              <w:left w:val="nil"/>
              <w:bottom w:val="nil"/>
              <w:right w:val="nil"/>
            </w:tcBorders>
            <w:shd w:val="clear" w:color="000000" w:fill="FFFFFF"/>
            <w:noWrap/>
            <w:vAlign w:val="center"/>
            <w:hideMark/>
          </w:tcPr>
          <w:p w14:paraId="3E142D86" w14:textId="10B7E95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39.9</w:t>
            </w:r>
          </w:p>
        </w:tc>
        <w:tc>
          <w:tcPr>
            <w:tcW w:w="559" w:type="dxa"/>
            <w:tcBorders>
              <w:top w:val="nil"/>
              <w:left w:val="nil"/>
              <w:bottom w:val="nil"/>
              <w:right w:val="nil"/>
            </w:tcBorders>
            <w:shd w:val="clear" w:color="000000" w:fill="FFFFFF"/>
            <w:noWrap/>
            <w:vAlign w:val="center"/>
            <w:hideMark/>
          </w:tcPr>
          <w:p w14:paraId="272331B7" w14:textId="5DB5490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-1.9</w:t>
            </w:r>
          </w:p>
        </w:tc>
        <w:tc>
          <w:tcPr>
            <w:tcW w:w="215" w:type="dxa"/>
            <w:tcBorders>
              <w:top w:val="nil"/>
              <w:left w:val="nil"/>
              <w:bottom w:val="nil"/>
              <w:right w:val="nil"/>
            </w:tcBorders>
            <w:shd w:val="clear" w:color="000000" w:fill="FFFFFF"/>
            <w:noWrap/>
            <w:vAlign w:val="center"/>
            <w:hideMark/>
          </w:tcPr>
          <w:p w14:paraId="0C3710A0" w14:textId="45161C5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3785871E" w14:textId="490734F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189D5E32" w14:textId="45C39764"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683364E6" w14:textId="6B205A6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16B2C95D" w14:textId="2BA9D9B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63E3A749" w14:textId="708A950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2F9585B2" w14:textId="3114224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256C2A61"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4D6CCA46" w14:textId="54A2D1B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Honduras</w:t>
            </w:r>
          </w:p>
        </w:tc>
        <w:tc>
          <w:tcPr>
            <w:tcW w:w="628" w:type="dxa"/>
            <w:tcBorders>
              <w:top w:val="nil"/>
              <w:left w:val="nil"/>
              <w:bottom w:val="nil"/>
              <w:right w:val="nil"/>
            </w:tcBorders>
            <w:shd w:val="clear" w:color="000000" w:fill="FFFFFF"/>
            <w:noWrap/>
            <w:vAlign w:val="center"/>
            <w:hideMark/>
          </w:tcPr>
          <w:p w14:paraId="6198B299" w14:textId="35AA6E7D"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LAC</w:t>
            </w:r>
          </w:p>
        </w:tc>
        <w:tc>
          <w:tcPr>
            <w:tcW w:w="687" w:type="dxa"/>
            <w:tcBorders>
              <w:top w:val="nil"/>
              <w:left w:val="nil"/>
              <w:bottom w:val="nil"/>
              <w:right w:val="nil"/>
            </w:tcBorders>
            <w:shd w:val="clear" w:color="000000" w:fill="FFFFFF"/>
            <w:noWrap/>
            <w:vAlign w:val="center"/>
            <w:hideMark/>
          </w:tcPr>
          <w:p w14:paraId="3A088940" w14:textId="2BF37C1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2005-6</w:t>
            </w:r>
          </w:p>
        </w:tc>
        <w:tc>
          <w:tcPr>
            <w:tcW w:w="567" w:type="dxa"/>
            <w:tcBorders>
              <w:top w:val="nil"/>
              <w:left w:val="nil"/>
              <w:bottom w:val="nil"/>
              <w:right w:val="nil"/>
            </w:tcBorders>
            <w:shd w:val="clear" w:color="000000" w:fill="FFFFFF"/>
            <w:noWrap/>
            <w:vAlign w:val="center"/>
            <w:hideMark/>
          </w:tcPr>
          <w:p w14:paraId="748624C7" w14:textId="2E0A143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2011-12</w:t>
            </w:r>
          </w:p>
        </w:tc>
        <w:tc>
          <w:tcPr>
            <w:tcW w:w="147" w:type="dxa"/>
            <w:tcBorders>
              <w:top w:val="nil"/>
              <w:left w:val="nil"/>
              <w:bottom w:val="nil"/>
              <w:right w:val="nil"/>
            </w:tcBorders>
            <w:shd w:val="clear" w:color="000000" w:fill="FFFFFF"/>
            <w:noWrap/>
            <w:vAlign w:val="center"/>
            <w:hideMark/>
          </w:tcPr>
          <w:p w14:paraId="593DDFE6" w14:textId="1B6819D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35C37344" w14:textId="4007F9A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50.7</w:t>
            </w:r>
          </w:p>
        </w:tc>
        <w:tc>
          <w:tcPr>
            <w:tcW w:w="398" w:type="dxa"/>
            <w:tcBorders>
              <w:top w:val="nil"/>
              <w:left w:val="nil"/>
              <w:bottom w:val="nil"/>
              <w:right w:val="nil"/>
            </w:tcBorders>
            <w:shd w:val="clear" w:color="000000" w:fill="FFFFFF"/>
            <w:noWrap/>
            <w:vAlign w:val="center"/>
            <w:hideMark/>
          </w:tcPr>
          <w:p w14:paraId="2629C315" w14:textId="0648B8C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64.1</w:t>
            </w:r>
          </w:p>
        </w:tc>
        <w:tc>
          <w:tcPr>
            <w:tcW w:w="472" w:type="dxa"/>
            <w:tcBorders>
              <w:top w:val="nil"/>
              <w:left w:val="nil"/>
              <w:bottom w:val="nil"/>
              <w:right w:val="nil"/>
            </w:tcBorders>
            <w:shd w:val="clear" w:color="000000" w:fill="FFFFFF"/>
            <w:noWrap/>
            <w:vAlign w:val="center"/>
            <w:hideMark/>
          </w:tcPr>
          <w:p w14:paraId="2B2DCC21" w14:textId="1F1D261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0.73</w:t>
            </w:r>
          </w:p>
        </w:tc>
        <w:tc>
          <w:tcPr>
            <w:tcW w:w="218" w:type="dxa"/>
            <w:tcBorders>
              <w:top w:val="nil"/>
              <w:left w:val="nil"/>
              <w:bottom w:val="nil"/>
              <w:right w:val="nil"/>
            </w:tcBorders>
            <w:shd w:val="clear" w:color="000000" w:fill="FFFFFF"/>
            <w:noWrap/>
            <w:vAlign w:val="center"/>
            <w:hideMark/>
          </w:tcPr>
          <w:p w14:paraId="16FCDD1E" w14:textId="4131A23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DBB742D" w14:textId="464A918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1B64EFF7" w14:textId="4E812D3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0.192</w:t>
            </w:r>
          </w:p>
        </w:tc>
        <w:tc>
          <w:tcPr>
            <w:tcW w:w="522" w:type="dxa"/>
            <w:tcBorders>
              <w:top w:val="nil"/>
              <w:left w:val="nil"/>
              <w:bottom w:val="nil"/>
              <w:right w:val="nil"/>
            </w:tcBorders>
            <w:shd w:val="clear" w:color="000000" w:fill="FFFFFF"/>
            <w:noWrap/>
            <w:vAlign w:val="center"/>
            <w:hideMark/>
          </w:tcPr>
          <w:p w14:paraId="0A5695E6" w14:textId="2C5D067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0.093</w:t>
            </w:r>
          </w:p>
        </w:tc>
        <w:tc>
          <w:tcPr>
            <w:tcW w:w="586" w:type="dxa"/>
            <w:tcBorders>
              <w:top w:val="nil"/>
              <w:left w:val="nil"/>
              <w:bottom w:val="nil"/>
              <w:right w:val="nil"/>
            </w:tcBorders>
            <w:shd w:val="clear" w:color="000000" w:fill="FFFFFF"/>
            <w:noWrap/>
            <w:vAlign w:val="center"/>
            <w:hideMark/>
          </w:tcPr>
          <w:p w14:paraId="36C150C0" w14:textId="237E306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-0.016</w:t>
            </w:r>
          </w:p>
        </w:tc>
        <w:tc>
          <w:tcPr>
            <w:tcW w:w="242" w:type="dxa"/>
            <w:tcBorders>
              <w:top w:val="nil"/>
              <w:left w:val="nil"/>
              <w:bottom w:val="nil"/>
              <w:right w:val="nil"/>
            </w:tcBorders>
            <w:shd w:val="clear" w:color="000000" w:fill="FFFFFF"/>
            <w:noWrap/>
            <w:vAlign w:val="center"/>
            <w:hideMark/>
          </w:tcPr>
          <w:p w14:paraId="3143B86F" w14:textId="7F46A42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E073645" w14:textId="5499141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45B9B488" w14:textId="49C66A5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37.9</w:t>
            </w:r>
          </w:p>
        </w:tc>
        <w:tc>
          <w:tcPr>
            <w:tcW w:w="418" w:type="dxa"/>
            <w:tcBorders>
              <w:top w:val="nil"/>
              <w:left w:val="nil"/>
              <w:bottom w:val="nil"/>
              <w:right w:val="nil"/>
            </w:tcBorders>
            <w:shd w:val="clear" w:color="000000" w:fill="FFFFFF"/>
            <w:noWrap/>
            <w:vAlign w:val="center"/>
            <w:hideMark/>
          </w:tcPr>
          <w:p w14:paraId="004F997B" w14:textId="2B6A5B5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20.0</w:t>
            </w:r>
          </w:p>
        </w:tc>
        <w:tc>
          <w:tcPr>
            <w:tcW w:w="559" w:type="dxa"/>
            <w:tcBorders>
              <w:top w:val="nil"/>
              <w:left w:val="nil"/>
              <w:bottom w:val="nil"/>
              <w:right w:val="nil"/>
            </w:tcBorders>
            <w:shd w:val="clear" w:color="000000" w:fill="FFFFFF"/>
            <w:noWrap/>
            <w:vAlign w:val="center"/>
            <w:hideMark/>
          </w:tcPr>
          <w:p w14:paraId="08BFAF85" w14:textId="5217A9D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-3.0</w:t>
            </w:r>
          </w:p>
        </w:tc>
        <w:tc>
          <w:tcPr>
            <w:tcW w:w="215" w:type="dxa"/>
            <w:tcBorders>
              <w:top w:val="nil"/>
              <w:left w:val="nil"/>
              <w:bottom w:val="nil"/>
              <w:right w:val="nil"/>
            </w:tcBorders>
            <w:shd w:val="clear" w:color="000000" w:fill="FFFFFF"/>
            <w:noWrap/>
            <w:vAlign w:val="center"/>
            <w:hideMark/>
          </w:tcPr>
          <w:p w14:paraId="3CBD3EC2" w14:textId="1C07A78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431D7E98" w14:textId="434701D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5D8E6DE0" w14:textId="4AFA7F55"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2014</w:t>
            </w:r>
          </w:p>
        </w:tc>
        <w:tc>
          <w:tcPr>
            <w:tcW w:w="456" w:type="dxa"/>
            <w:tcBorders>
              <w:top w:val="nil"/>
              <w:left w:val="nil"/>
              <w:bottom w:val="nil"/>
              <w:right w:val="nil"/>
            </w:tcBorders>
            <w:shd w:val="clear" w:color="000000" w:fill="FFFFFF"/>
            <w:vAlign w:val="center"/>
          </w:tcPr>
          <w:p w14:paraId="3C1A105A" w14:textId="4E48639A"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2019</w:t>
            </w:r>
          </w:p>
        </w:tc>
        <w:tc>
          <w:tcPr>
            <w:tcW w:w="409" w:type="dxa"/>
            <w:tcBorders>
              <w:top w:val="nil"/>
              <w:left w:val="nil"/>
              <w:bottom w:val="nil"/>
              <w:right w:val="nil"/>
            </w:tcBorders>
            <w:shd w:val="clear" w:color="000000" w:fill="FFFFFF"/>
            <w:noWrap/>
            <w:vAlign w:val="center"/>
            <w:hideMark/>
          </w:tcPr>
          <w:p w14:paraId="4EF22EB3" w14:textId="136F2C6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0.7</w:t>
            </w:r>
          </w:p>
        </w:tc>
        <w:tc>
          <w:tcPr>
            <w:tcW w:w="423" w:type="dxa"/>
            <w:tcBorders>
              <w:top w:val="nil"/>
              <w:left w:val="nil"/>
              <w:bottom w:val="nil"/>
              <w:right w:val="nil"/>
            </w:tcBorders>
            <w:shd w:val="clear" w:color="000000" w:fill="FFFFFF"/>
            <w:noWrap/>
            <w:vAlign w:val="center"/>
            <w:hideMark/>
          </w:tcPr>
          <w:p w14:paraId="3BF67958" w14:textId="2D49A1A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1.6</w:t>
            </w:r>
          </w:p>
        </w:tc>
        <w:tc>
          <w:tcPr>
            <w:tcW w:w="346" w:type="dxa"/>
            <w:tcBorders>
              <w:top w:val="nil"/>
              <w:left w:val="nil"/>
              <w:bottom w:val="nil"/>
              <w:right w:val="nil"/>
            </w:tcBorders>
            <w:shd w:val="clear" w:color="000000" w:fill="FFFFFF"/>
            <w:noWrap/>
            <w:vAlign w:val="center"/>
            <w:hideMark/>
          </w:tcPr>
          <w:p w14:paraId="799A0985" w14:textId="1777818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0.9</w:t>
            </w:r>
          </w:p>
        </w:tc>
      </w:tr>
      <w:tr w:rsidR="009C71A7" w:rsidRPr="009C71A7" w14:paraId="1C60909F"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41A296D7" w14:textId="195AB62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Jamaica</w:t>
            </w:r>
          </w:p>
        </w:tc>
        <w:tc>
          <w:tcPr>
            <w:tcW w:w="628" w:type="dxa"/>
            <w:tcBorders>
              <w:top w:val="nil"/>
              <w:left w:val="nil"/>
              <w:bottom w:val="nil"/>
              <w:right w:val="nil"/>
            </w:tcBorders>
            <w:shd w:val="clear" w:color="000000" w:fill="FFFFFF"/>
            <w:noWrap/>
            <w:vAlign w:val="center"/>
            <w:hideMark/>
          </w:tcPr>
          <w:p w14:paraId="15819A83" w14:textId="08E82C9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LAC</w:t>
            </w:r>
          </w:p>
        </w:tc>
        <w:tc>
          <w:tcPr>
            <w:tcW w:w="687" w:type="dxa"/>
            <w:tcBorders>
              <w:top w:val="nil"/>
              <w:left w:val="nil"/>
              <w:bottom w:val="nil"/>
              <w:right w:val="nil"/>
            </w:tcBorders>
            <w:shd w:val="clear" w:color="000000" w:fill="FFFFFF"/>
            <w:noWrap/>
            <w:vAlign w:val="center"/>
            <w:hideMark/>
          </w:tcPr>
          <w:p w14:paraId="2811565A" w14:textId="09547CDD"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3C2A8E77" w14:textId="00CCFB7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hideMark/>
          </w:tcPr>
          <w:p w14:paraId="47A847EB" w14:textId="32FB2E2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1DDBD04D" w14:textId="5860DF5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81.2</w:t>
            </w:r>
          </w:p>
        </w:tc>
        <w:tc>
          <w:tcPr>
            <w:tcW w:w="398" w:type="dxa"/>
            <w:tcBorders>
              <w:top w:val="nil"/>
              <w:left w:val="nil"/>
              <w:bottom w:val="nil"/>
              <w:right w:val="nil"/>
            </w:tcBorders>
            <w:shd w:val="clear" w:color="000000" w:fill="FFFFFF"/>
            <w:noWrap/>
            <w:vAlign w:val="center"/>
            <w:hideMark/>
          </w:tcPr>
          <w:p w14:paraId="14D2C9DB" w14:textId="19AF1E2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82.4</w:t>
            </w:r>
          </w:p>
        </w:tc>
        <w:tc>
          <w:tcPr>
            <w:tcW w:w="472" w:type="dxa"/>
            <w:tcBorders>
              <w:top w:val="nil"/>
              <w:left w:val="nil"/>
              <w:bottom w:val="nil"/>
              <w:right w:val="nil"/>
            </w:tcBorders>
            <w:shd w:val="clear" w:color="000000" w:fill="FFFFFF"/>
            <w:noWrap/>
            <w:vAlign w:val="center"/>
            <w:hideMark/>
          </w:tcPr>
          <w:p w14:paraId="75968CA7" w14:textId="60D5F20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0.18</w:t>
            </w:r>
          </w:p>
        </w:tc>
        <w:tc>
          <w:tcPr>
            <w:tcW w:w="218" w:type="dxa"/>
            <w:tcBorders>
              <w:top w:val="nil"/>
              <w:left w:val="nil"/>
              <w:bottom w:val="nil"/>
              <w:right w:val="nil"/>
            </w:tcBorders>
            <w:shd w:val="clear" w:color="000000" w:fill="FFFFFF"/>
            <w:noWrap/>
            <w:vAlign w:val="center"/>
            <w:hideMark/>
          </w:tcPr>
          <w:p w14:paraId="2B9EE86B" w14:textId="6444F7A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A470D31" w14:textId="03A6A74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62D1CCBE" w14:textId="71E9434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0.021</w:t>
            </w:r>
          </w:p>
        </w:tc>
        <w:tc>
          <w:tcPr>
            <w:tcW w:w="522" w:type="dxa"/>
            <w:tcBorders>
              <w:top w:val="nil"/>
              <w:left w:val="nil"/>
              <w:bottom w:val="nil"/>
              <w:right w:val="nil"/>
            </w:tcBorders>
            <w:shd w:val="clear" w:color="000000" w:fill="FFFFFF"/>
            <w:noWrap/>
            <w:vAlign w:val="center"/>
            <w:hideMark/>
          </w:tcPr>
          <w:p w14:paraId="25A87ADA" w14:textId="2DED64A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0.018</w:t>
            </w:r>
          </w:p>
        </w:tc>
        <w:tc>
          <w:tcPr>
            <w:tcW w:w="586" w:type="dxa"/>
            <w:tcBorders>
              <w:top w:val="nil"/>
              <w:left w:val="nil"/>
              <w:bottom w:val="nil"/>
              <w:right w:val="nil"/>
            </w:tcBorders>
            <w:shd w:val="clear" w:color="000000" w:fill="FFFFFF"/>
            <w:noWrap/>
            <w:vAlign w:val="center"/>
            <w:hideMark/>
          </w:tcPr>
          <w:p w14:paraId="4B7DD144" w14:textId="16FE05B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242" w:type="dxa"/>
            <w:tcBorders>
              <w:top w:val="nil"/>
              <w:left w:val="nil"/>
              <w:bottom w:val="nil"/>
              <w:right w:val="nil"/>
            </w:tcBorders>
            <w:shd w:val="clear" w:color="000000" w:fill="FFFFFF"/>
            <w:noWrap/>
            <w:vAlign w:val="center"/>
            <w:hideMark/>
          </w:tcPr>
          <w:p w14:paraId="34D1EFE7" w14:textId="57D100A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nil"/>
              <w:right w:val="nil"/>
            </w:tcBorders>
            <w:shd w:val="clear" w:color="000000" w:fill="FFFFFF"/>
            <w:noWrap/>
            <w:vAlign w:val="center"/>
            <w:hideMark/>
          </w:tcPr>
          <w:p w14:paraId="74ED2E5B" w14:textId="07A39F6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4A18572A" w14:textId="6B31C84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5.3</w:t>
            </w:r>
          </w:p>
        </w:tc>
        <w:tc>
          <w:tcPr>
            <w:tcW w:w="418" w:type="dxa"/>
            <w:tcBorders>
              <w:top w:val="nil"/>
              <w:left w:val="nil"/>
              <w:bottom w:val="nil"/>
              <w:right w:val="nil"/>
            </w:tcBorders>
            <w:shd w:val="clear" w:color="000000" w:fill="FFFFFF"/>
            <w:noWrap/>
            <w:vAlign w:val="center"/>
            <w:hideMark/>
          </w:tcPr>
          <w:p w14:paraId="22D4B4B6" w14:textId="0021F72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4.7</w:t>
            </w:r>
          </w:p>
        </w:tc>
        <w:tc>
          <w:tcPr>
            <w:tcW w:w="559" w:type="dxa"/>
            <w:tcBorders>
              <w:top w:val="nil"/>
              <w:left w:val="nil"/>
              <w:bottom w:val="nil"/>
              <w:right w:val="nil"/>
            </w:tcBorders>
            <w:shd w:val="clear" w:color="000000" w:fill="FFFFFF"/>
            <w:noWrap/>
            <w:vAlign w:val="center"/>
            <w:hideMark/>
          </w:tcPr>
          <w:p w14:paraId="55256469" w14:textId="4B4D693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w:t>
            </w:r>
          </w:p>
        </w:tc>
        <w:tc>
          <w:tcPr>
            <w:tcW w:w="215" w:type="dxa"/>
            <w:tcBorders>
              <w:top w:val="nil"/>
              <w:left w:val="nil"/>
              <w:bottom w:val="nil"/>
              <w:right w:val="nil"/>
            </w:tcBorders>
            <w:shd w:val="clear" w:color="000000" w:fill="FFFFFF"/>
            <w:noWrap/>
            <w:vAlign w:val="center"/>
            <w:hideMark/>
          </w:tcPr>
          <w:p w14:paraId="1689F620" w14:textId="3ACF5FC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57" w:type="dxa"/>
            <w:tcBorders>
              <w:top w:val="nil"/>
              <w:left w:val="nil"/>
              <w:bottom w:val="nil"/>
              <w:right w:val="nil"/>
            </w:tcBorders>
            <w:shd w:val="clear" w:color="000000" w:fill="FFFFFF"/>
            <w:noWrap/>
            <w:vAlign w:val="center"/>
            <w:hideMark/>
          </w:tcPr>
          <w:p w14:paraId="45B3E545" w14:textId="5830D50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216F5206" w14:textId="3A175BE8"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46AA6E5F" w14:textId="4B435C59"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13590336" w14:textId="4F40C1B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58DCFA25" w14:textId="1F80E7B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30753AE1" w14:textId="07BB305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5CF6001C"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3F98F728" w14:textId="56CF939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lastRenderedPageBreak/>
              <w:t>Mexico</w:t>
            </w:r>
          </w:p>
        </w:tc>
        <w:tc>
          <w:tcPr>
            <w:tcW w:w="628" w:type="dxa"/>
            <w:tcBorders>
              <w:top w:val="nil"/>
              <w:left w:val="nil"/>
              <w:bottom w:val="nil"/>
              <w:right w:val="nil"/>
            </w:tcBorders>
            <w:shd w:val="clear" w:color="000000" w:fill="FFFFFF"/>
            <w:noWrap/>
            <w:vAlign w:val="center"/>
            <w:hideMark/>
          </w:tcPr>
          <w:p w14:paraId="6A4E99BD" w14:textId="6975FDA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LAC</w:t>
            </w:r>
          </w:p>
        </w:tc>
        <w:tc>
          <w:tcPr>
            <w:tcW w:w="687" w:type="dxa"/>
            <w:tcBorders>
              <w:top w:val="nil"/>
              <w:left w:val="nil"/>
              <w:bottom w:val="nil"/>
              <w:right w:val="nil"/>
            </w:tcBorders>
            <w:shd w:val="clear" w:color="000000" w:fill="FFFFFF"/>
            <w:noWrap/>
            <w:vAlign w:val="center"/>
            <w:hideMark/>
          </w:tcPr>
          <w:p w14:paraId="646CCA30" w14:textId="478EA3DC"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2012</w:t>
            </w:r>
          </w:p>
        </w:tc>
        <w:tc>
          <w:tcPr>
            <w:tcW w:w="567" w:type="dxa"/>
            <w:tcBorders>
              <w:top w:val="nil"/>
              <w:left w:val="nil"/>
              <w:bottom w:val="nil"/>
              <w:right w:val="nil"/>
            </w:tcBorders>
            <w:shd w:val="clear" w:color="000000" w:fill="FFFFFF"/>
            <w:noWrap/>
            <w:vAlign w:val="center"/>
            <w:hideMark/>
          </w:tcPr>
          <w:p w14:paraId="3C958E2C" w14:textId="60BA031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2016</w:t>
            </w:r>
          </w:p>
        </w:tc>
        <w:tc>
          <w:tcPr>
            <w:tcW w:w="147" w:type="dxa"/>
            <w:tcBorders>
              <w:top w:val="nil"/>
              <w:left w:val="nil"/>
              <w:bottom w:val="nil"/>
              <w:right w:val="nil"/>
            </w:tcBorders>
            <w:shd w:val="clear" w:color="000000" w:fill="FFFFFF"/>
            <w:noWrap/>
            <w:vAlign w:val="center"/>
            <w:hideMark/>
          </w:tcPr>
          <w:p w14:paraId="507BF5B1" w14:textId="3A8BA57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3E8D5A9F" w14:textId="1F98D18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82.9</w:t>
            </w:r>
          </w:p>
        </w:tc>
        <w:tc>
          <w:tcPr>
            <w:tcW w:w="398" w:type="dxa"/>
            <w:tcBorders>
              <w:top w:val="nil"/>
              <w:left w:val="nil"/>
              <w:bottom w:val="nil"/>
              <w:right w:val="nil"/>
            </w:tcBorders>
            <w:shd w:val="clear" w:color="000000" w:fill="FFFFFF"/>
            <w:noWrap/>
            <w:vAlign w:val="center"/>
            <w:hideMark/>
          </w:tcPr>
          <w:p w14:paraId="4FDA5F00" w14:textId="52539C3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84.1</w:t>
            </w:r>
          </w:p>
        </w:tc>
        <w:tc>
          <w:tcPr>
            <w:tcW w:w="472" w:type="dxa"/>
            <w:tcBorders>
              <w:top w:val="nil"/>
              <w:left w:val="nil"/>
              <w:bottom w:val="nil"/>
              <w:right w:val="nil"/>
            </w:tcBorders>
            <w:shd w:val="clear" w:color="000000" w:fill="FFFFFF"/>
            <w:noWrap/>
            <w:vAlign w:val="center"/>
            <w:hideMark/>
          </w:tcPr>
          <w:p w14:paraId="077B69A8" w14:textId="00FE270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0.17</w:t>
            </w:r>
          </w:p>
        </w:tc>
        <w:tc>
          <w:tcPr>
            <w:tcW w:w="218" w:type="dxa"/>
            <w:tcBorders>
              <w:top w:val="nil"/>
              <w:left w:val="nil"/>
              <w:bottom w:val="nil"/>
              <w:right w:val="nil"/>
            </w:tcBorders>
            <w:shd w:val="clear" w:color="000000" w:fill="FFFFFF"/>
            <w:noWrap/>
            <w:vAlign w:val="center"/>
            <w:hideMark/>
          </w:tcPr>
          <w:p w14:paraId="2490FFAA" w14:textId="127E77A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9ACE7FC" w14:textId="5807BCF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294C9679" w14:textId="00D323C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0.030</w:t>
            </w:r>
          </w:p>
        </w:tc>
        <w:tc>
          <w:tcPr>
            <w:tcW w:w="522" w:type="dxa"/>
            <w:tcBorders>
              <w:top w:val="nil"/>
              <w:left w:val="nil"/>
              <w:bottom w:val="nil"/>
              <w:right w:val="nil"/>
            </w:tcBorders>
            <w:shd w:val="clear" w:color="000000" w:fill="FFFFFF"/>
            <w:noWrap/>
            <w:vAlign w:val="center"/>
            <w:hideMark/>
          </w:tcPr>
          <w:p w14:paraId="7A357752" w14:textId="01D4F2F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0.025</w:t>
            </w:r>
          </w:p>
        </w:tc>
        <w:tc>
          <w:tcPr>
            <w:tcW w:w="586" w:type="dxa"/>
            <w:tcBorders>
              <w:top w:val="nil"/>
              <w:left w:val="nil"/>
              <w:bottom w:val="nil"/>
              <w:right w:val="nil"/>
            </w:tcBorders>
            <w:shd w:val="clear" w:color="000000" w:fill="FFFFFF"/>
            <w:noWrap/>
            <w:vAlign w:val="center"/>
            <w:hideMark/>
          </w:tcPr>
          <w:p w14:paraId="702F7D0C" w14:textId="04ED386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242" w:type="dxa"/>
            <w:tcBorders>
              <w:top w:val="nil"/>
              <w:left w:val="nil"/>
              <w:bottom w:val="nil"/>
              <w:right w:val="nil"/>
            </w:tcBorders>
            <w:shd w:val="clear" w:color="000000" w:fill="FFFFFF"/>
            <w:noWrap/>
            <w:vAlign w:val="center"/>
            <w:hideMark/>
          </w:tcPr>
          <w:p w14:paraId="68DD23BA" w14:textId="712AE2D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6B085D8" w14:textId="79ED2AB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3D0B58D4" w14:textId="08E103B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7.5</w:t>
            </w:r>
          </w:p>
        </w:tc>
        <w:tc>
          <w:tcPr>
            <w:tcW w:w="418" w:type="dxa"/>
            <w:tcBorders>
              <w:top w:val="nil"/>
              <w:left w:val="nil"/>
              <w:bottom w:val="nil"/>
              <w:right w:val="nil"/>
            </w:tcBorders>
            <w:shd w:val="clear" w:color="000000" w:fill="FFFFFF"/>
            <w:noWrap/>
            <w:vAlign w:val="center"/>
            <w:hideMark/>
          </w:tcPr>
          <w:p w14:paraId="775BA10B" w14:textId="61F3D99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6.4</w:t>
            </w:r>
          </w:p>
        </w:tc>
        <w:tc>
          <w:tcPr>
            <w:tcW w:w="559" w:type="dxa"/>
            <w:tcBorders>
              <w:top w:val="nil"/>
              <w:left w:val="nil"/>
              <w:bottom w:val="nil"/>
              <w:right w:val="nil"/>
            </w:tcBorders>
            <w:shd w:val="clear" w:color="000000" w:fill="FFFFFF"/>
            <w:noWrap/>
            <w:vAlign w:val="center"/>
            <w:hideMark/>
          </w:tcPr>
          <w:p w14:paraId="113E0FA5" w14:textId="104D22C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w:t>
            </w:r>
          </w:p>
        </w:tc>
        <w:tc>
          <w:tcPr>
            <w:tcW w:w="215" w:type="dxa"/>
            <w:tcBorders>
              <w:top w:val="nil"/>
              <w:left w:val="nil"/>
              <w:bottom w:val="nil"/>
              <w:right w:val="nil"/>
            </w:tcBorders>
            <w:shd w:val="clear" w:color="000000" w:fill="FFFFFF"/>
            <w:noWrap/>
            <w:vAlign w:val="center"/>
            <w:hideMark/>
          </w:tcPr>
          <w:p w14:paraId="14EAEF1B" w14:textId="05948EB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13E3A133" w14:textId="62810C4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1EABD275" w14:textId="1A31C498"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40B59D6F" w14:textId="47ED5D5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12657761" w14:textId="41FC902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59A185B9" w14:textId="09F5C97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249400F8" w14:textId="237742C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0AAA6F6A"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646F2017" w14:textId="1903308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Nicaragua</w:t>
            </w:r>
          </w:p>
        </w:tc>
        <w:tc>
          <w:tcPr>
            <w:tcW w:w="628" w:type="dxa"/>
            <w:tcBorders>
              <w:top w:val="nil"/>
              <w:left w:val="nil"/>
              <w:bottom w:val="nil"/>
              <w:right w:val="nil"/>
            </w:tcBorders>
            <w:shd w:val="clear" w:color="000000" w:fill="FFFFFF"/>
            <w:noWrap/>
            <w:vAlign w:val="center"/>
            <w:hideMark/>
          </w:tcPr>
          <w:p w14:paraId="162EFE1B" w14:textId="3C55746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LAC</w:t>
            </w:r>
          </w:p>
        </w:tc>
        <w:tc>
          <w:tcPr>
            <w:tcW w:w="687" w:type="dxa"/>
            <w:tcBorders>
              <w:top w:val="nil"/>
              <w:left w:val="nil"/>
              <w:bottom w:val="nil"/>
              <w:right w:val="nil"/>
            </w:tcBorders>
            <w:shd w:val="clear" w:color="000000" w:fill="FFFFFF"/>
            <w:noWrap/>
            <w:vAlign w:val="center"/>
            <w:hideMark/>
          </w:tcPr>
          <w:p w14:paraId="23D70CEE" w14:textId="308C36F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2001</w:t>
            </w:r>
          </w:p>
        </w:tc>
        <w:tc>
          <w:tcPr>
            <w:tcW w:w="567" w:type="dxa"/>
            <w:tcBorders>
              <w:top w:val="nil"/>
              <w:left w:val="nil"/>
              <w:bottom w:val="nil"/>
              <w:right w:val="nil"/>
            </w:tcBorders>
            <w:shd w:val="clear" w:color="000000" w:fill="FFFFFF"/>
            <w:noWrap/>
            <w:vAlign w:val="center"/>
            <w:hideMark/>
          </w:tcPr>
          <w:p w14:paraId="0C17C601" w14:textId="4FE8575D"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2011-12</w:t>
            </w:r>
          </w:p>
        </w:tc>
        <w:tc>
          <w:tcPr>
            <w:tcW w:w="147" w:type="dxa"/>
            <w:tcBorders>
              <w:top w:val="nil"/>
              <w:left w:val="nil"/>
              <w:bottom w:val="nil"/>
              <w:right w:val="nil"/>
            </w:tcBorders>
            <w:shd w:val="clear" w:color="000000" w:fill="FFFFFF"/>
            <w:noWrap/>
            <w:vAlign w:val="center"/>
            <w:hideMark/>
          </w:tcPr>
          <w:p w14:paraId="0713C90B" w14:textId="1EA1C5A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1D1452B6" w14:textId="2BFF7BA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46.8</w:t>
            </w:r>
          </w:p>
        </w:tc>
        <w:tc>
          <w:tcPr>
            <w:tcW w:w="398" w:type="dxa"/>
            <w:tcBorders>
              <w:top w:val="nil"/>
              <w:left w:val="nil"/>
              <w:bottom w:val="nil"/>
              <w:right w:val="nil"/>
            </w:tcBorders>
            <w:shd w:val="clear" w:color="000000" w:fill="FFFFFF"/>
            <w:noWrap/>
            <w:vAlign w:val="center"/>
            <w:hideMark/>
          </w:tcPr>
          <w:p w14:paraId="2FB5CDEF" w14:textId="340B683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68.9</w:t>
            </w:r>
          </w:p>
        </w:tc>
        <w:tc>
          <w:tcPr>
            <w:tcW w:w="472" w:type="dxa"/>
            <w:tcBorders>
              <w:top w:val="nil"/>
              <w:left w:val="nil"/>
              <w:bottom w:val="nil"/>
              <w:right w:val="nil"/>
            </w:tcBorders>
            <w:shd w:val="clear" w:color="000000" w:fill="FFFFFF"/>
            <w:noWrap/>
            <w:vAlign w:val="center"/>
            <w:hideMark/>
          </w:tcPr>
          <w:p w14:paraId="6CAA1E0B" w14:textId="0B40580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0.78</w:t>
            </w:r>
          </w:p>
        </w:tc>
        <w:tc>
          <w:tcPr>
            <w:tcW w:w="218" w:type="dxa"/>
            <w:tcBorders>
              <w:top w:val="nil"/>
              <w:left w:val="nil"/>
              <w:bottom w:val="nil"/>
              <w:right w:val="nil"/>
            </w:tcBorders>
            <w:shd w:val="clear" w:color="000000" w:fill="FFFFFF"/>
            <w:noWrap/>
            <w:vAlign w:val="center"/>
            <w:hideMark/>
          </w:tcPr>
          <w:p w14:paraId="554F6C21" w14:textId="568ACB4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2F409A0" w14:textId="404A2ED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47221E95" w14:textId="43B35FB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0.221</w:t>
            </w:r>
          </w:p>
        </w:tc>
        <w:tc>
          <w:tcPr>
            <w:tcW w:w="522" w:type="dxa"/>
            <w:tcBorders>
              <w:top w:val="nil"/>
              <w:left w:val="nil"/>
              <w:bottom w:val="nil"/>
              <w:right w:val="nil"/>
            </w:tcBorders>
            <w:shd w:val="clear" w:color="000000" w:fill="FFFFFF"/>
            <w:noWrap/>
            <w:vAlign w:val="center"/>
            <w:hideMark/>
          </w:tcPr>
          <w:p w14:paraId="02FC23B5" w14:textId="71E4BB1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0.074</w:t>
            </w:r>
          </w:p>
        </w:tc>
        <w:tc>
          <w:tcPr>
            <w:tcW w:w="586" w:type="dxa"/>
            <w:tcBorders>
              <w:top w:val="nil"/>
              <w:left w:val="nil"/>
              <w:bottom w:val="nil"/>
              <w:right w:val="nil"/>
            </w:tcBorders>
            <w:shd w:val="clear" w:color="000000" w:fill="FFFFFF"/>
            <w:noWrap/>
            <w:vAlign w:val="center"/>
            <w:hideMark/>
          </w:tcPr>
          <w:p w14:paraId="1DF2879C" w14:textId="0CDBD94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-0.014</w:t>
            </w:r>
          </w:p>
        </w:tc>
        <w:tc>
          <w:tcPr>
            <w:tcW w:w="242" w:type="dxa"/>
            <w:tcBorders>
              <w:top w:val="nil"/>
              <w:left w:val="nil"/>
              <w:bottom w:val="nil"/>
              <w:right w:val="nil"/>
            </w:tcBorders>
            <w:shd w:val="clear" w:color="000000" w:fill="FFFFFF"/>
            <w:noWrap/>
            <w:vAlign w:val="center"/>
            <w:hideMark/>
          </w:tcPr>
          <w:p w14:paraId="7C492FA1" w14:textId="0F2FBE5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EB54108" w14:textId="29D6BA6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2A8C8807" w14:textId="63EB897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41.7</w:t>
            </w:r>
          </w:p>
        </w:tc>
        <w:tc>
          <w:tcPr>
            <w:tcW w:w="418" w:type="dxa"/>
            <w:tcBorders>
              <w:top w:val="nil"/>
              <w:left w:val="nil"/>
              <w:bottom w:val="nil"/>
              <w:right w:val="nil"/>
            </w:tcBorders>
            <w:shd w:val="clear" w:color="000000" w:fill="FFFFFF"/>
            <w:noWrap/>
            <w:vAlign w:val="center"/>
            <w:hideMark/>
          </w:tcPr>
          <w:p w14:paraId="6C4B5041" w14:textId="42687DA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16.5</w:t>
            </w:r>
          </w:p>
        </w:tc>
        <w:tc>
          <w:tcPr>
            <w:tcW w:w="559" w:type="dxa"/>
            <w:tcBorders>
              <w:top w:val="nil"/>
              <w:left w:val="nil"/>
              <w:bottom w:val="nil"/>
              <w:right w:val="nil"/>
            </w:tcBorders>
            <w:shd w:val="clear" w:color="000000" w:fill="FFFFFF"/>
            <w:noWrap/>
            <w:vAlign w:val="center"/>
            <w:hideMark/>
          </w:tcPr>
          <w:p w14:paraId="2052B40B" w14:textId="300BF56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-2.4</w:t>
            </w:r>
          </w:p>
        </w:tc>
        <w:tc>
          <w:tcPr>
            <w:tcW w:w="215" w:type="dxa"/>
            <w:tcBorders>
              <w:top w:val="nil"/>
              <w:left w:val="nil"/>
              <w:bottom w:val="nil"/>
              <w:right w:val="nil"/>
            </w:tcBorders>
            <w:shd w:val="clear" w:color="000000" w:fill="FFFFFF"/>
            <w:noWrap/>
            <w:vAlign w:val="center"/>
            <w:hideMark/>
          </w:tcPr>
          <w:p w14:paraId="1FD1C92A" w14:textId="10C2507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4E1F0874" w14:textId="70C4B72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17942CD3" w14:textId="0199A81B"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2A885699" w14:textId="74AD4A4A"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4B6EEB0C" w14:textId="44D2366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793BFF6D" w14:textId="59103AF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0DC2F129" w14:textId="05FE6B9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4E21D20E"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4780EDDB" w14:textId="72A3B79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Peru</w:t>
            </w:r>
          </w:p>
        </w:tc>
        <w:tc>
          <w:tcPr>
            <w:tcW w:w="628" w:type="dxa"/>
            <w:tcBorders>
              <w:top w:val="nil"/>
              <w:left w:val="nil"/>
              <w:bottom w:val="nil"/>
              <w:right w:val="nil"/>
            </w:tcBorders>
            <w:shd w:val="clear" w:color="000000" w:fill="FFFFFF"/>
            <w:noWrap/>
            <w:vAlign w:val="center"/>
            <w:hideMark/>
          </w:tcPr>
          <w:p w14:paraId="3831B4D0" w14:textId="22BE770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LAC</w:t>
            </w:r>
          </w:p>
        </w:tc>
        <w:tc>
          <w:tcPr>
            <w:tcW w:w="687" w:type="dxa"/>
            <w:tcBorders>
              <w:top w:val="nil"/>
              <w:left w:val="nil"/>
              <w:bottom w:val="nil"/>
              <w:right w:val="nil"/>
            </w:tcBorders>
            <w:shd w:val="clear" w:color="000000" w:fill="FFFFFF"/>
            <w:noWrap/>
            <w:vAlign w:val="center"/>
            <w:hideMark/>
          </w:tcPr>
          <w:p w14:paraId="65F269A0" w14:textId="092BC2F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2012</w:t>
            </w:r>
          </w:p>
        </w:tc>
        <w:tc>
          <w:tcPr>
            <w:tcW w:w="567" w:type="dxa"/>
            <w:tcBorders>
              <w:top w:val="nil"/>
              <w:left w:val="nil"/>
              <w:bottom w:val="nil"/>
              <w:right w:val="nil"/>
            </w:tcBorders>
            <w:shd w:val="clear" w:color="000000" w:fill="FFFFFF"/>
            <w:noWrap/>
            <w:vAlign w:val="center"/>
            <w:hideMark/>
          </w:tcPr>
          <w:p w14:paraId="1FCB05B4" w14:textId="2AE12EC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2018</w:t>
            </w:r>
          </w:p>
        </w:tc>
        <w:tc>
          <w:tcPr>
            <w:tcW w:w="147" w:type="dxa"/>
            <w:tcBorders>
              <w:top w:val="nil"/>
              <w:left w:val="nil"/>
              <w:bottom w:val="nil"/>
              <w:right w:val="nil"/>
            </w:tcBorders>
            <w:shd w:val="clear" w:color="000000" w:fill="FFFFFF"/>
            <w:noWrap/>
            <w:vAlign w:val="center"/>
            <w:hideMark/>
          </w:tcPr>
          <w:p w14:paraId="4AA6976B" w14:textId="172BF64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740BB338" w14:textId="2693148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73.2</w:t>
            </w:r>
          </w:p>
        </w:tc>
        <w:tc>
          <w:tcPr>
            <w:tcW w:w="398" w:type="dxa"/>
            <w:tcBorders>
              <w:top w:val="nil"/>
              <w:left w:val="nil"/>
              <w:bottom w:val="nil"/>
              <w:right w:val="nil"/>
            </w:tcBorders>
            <w:shd w:val="clear" w:color="000000" w:fill="FFFFFF"/>
            <w:noWrap/>
            <w:vAlign w:val="center"/>
            <w:hideMark/>
          </w:tcPr>
          <w:p w14:paraId="7FE752E4" w14:textId="7C8E37F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78.9</w:t>
            </w:r>
          </w:p>
        </w:tc>
        <w:tc>
          <w:tcPr>
            <w:tcW w:w="472" w:type="dxa"/>
            <w:tcBorders>
              <w:top w:val="nil"/>
              <w:left w:val="nil"/>
              <w:bottom w:val="nil"/>
              <w:right w:val="nil"/>
            </w:tcBorders>
            <w:shd w:val="clear" w:color="000000" w:fill="FFFFFF"/>
            <w:noWrap/>
            <w:vAlign w:val="center"/>
            <w:hideMark/>
          </w:tcPr>
          <w:p w14:paraId="6863F63A" w14:textId="121ECBB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0.41</w:t>
            </w:r>
          </w:p>
        </w:tc>
        <w:tc>
          <w:tcPr>
            <w:tcW w:w="218" w:type="dxa"/>
            <w:tcBorders>
              <w:top w:val="nil"/>
              <w:left w:val="nil"/>
              <w:bottom w:val="nil"/>
              <w:right w:val="nil"/>
            </w:tcBorders>
            <w:shd w:val="clear" w:color="000000" w:fill="FFFFFF"/>
            <w:noWrap/>
            <w:vAlign w:val="center"/>
            <w:hideMark/>
          </w:tcPr>
          <w:p w14:paraId="5DEA0395" w14:textId="7809C27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5985646" w14:textId="601F397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7032B1E4" w14:textId="7A97AC3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0.053</w:t>
            </w:r>
          </w:p>
        </w:tc>
        <w:tc>
          <w:tcPr>
            <w:tcW w:w="522" w:type="dxa"/>
            <w:tcBorders>
              <w:top w:val="nil"/>
              <w:left w:val="nil"/>
              <w:bottom w:val="nil"/>
              <w:right w:val="nil"/>
            </w:tcBorders>
            <w:shd w:val="clear" w:color="000000" w:fill="FFFFFF"/>
            <w:noWrap/>
            <w:vAlign w:val="center"/>
            <w:hideMark/>
          </w:tcPr>
          <w:p w14:paraId="63DF5869" w14:textId="544C117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0.029</w:t>
            </w:r>
          </w:p>
        </w:tc>
        <w:tc>
          <w:tcPr>
            <w:tcW w:w="586" w:type="dxa"/>
            <w:tcBorders>
              <w:top w:val="nil"/>
              <w:left w:val="nil"/>
              <w:bottom w:val="nil"/>
              <w:right w:val="nil"/>
            </w:tcBorders>
            <w:shd w:val="clear" w:color="000000" w:fill="FFFFFF"/>
            <w:noWrap/>
            <w:vAlign w:val="center"/>
            <w:hideMark/>
          </w:tcPr>
          <w:p w14:paraId="0A4F933B" w14:textId="22B3790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-0.004</w:t>
            </w:r>
          </w:p>
        </w:tc>
        <w:tc>
          <w:tcPr>
            <w:tcW w:w="242" w:type="dxa"/>
            <w:tcBorders>
              <w:top w:val="nil"/>
              <w:left w:val="nil"/>
              <w:bottom w:val="nil"/>
              <w:right w:val="nil"/>
            </w:tcBorders>
            <w:shd w:val="clear" w:color="000000" w:fill="FFFFFF"/>
            <w:noWrap/>
            <w:vAlign w:val="center"/>
            <w:hideMark/>
          </w:tcPr>
          <w:p w14:paraId="29D0052B" w14:textId="57EBFDB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2C630815" w14:textId="063D2CA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6E39CFB7" w14:textId="1ADD25D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12.7</w:t>
            </w:r>
          </w:p>
        </w:tc>
        <w:tc>
          <w:tcPr>
            <w:tcW w:w="418" w:type="dxa"/>
            <w:tcBorders>
              <w:top w:val="nil"/>
              <w:left w:val="nil"/>
              <w:bottom w:val="nil"/>
              <w:right w:val="nil"/>
            </w:tcBorders>
            <w:shd w:val="clear" w:color="000000" w:fill="FFFFFF"/>
            <w:noWrap/>
            <w:vAlign w:val="center"/>
            <w:hideMark/>
          </w:tcPr>
          <w:p w14:paraId="3AE28143" w14:textId="435CCFB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7.4</w:t>
            </w:r>
          </w:p>
        </w:tc>
        <w:tc>
          <w:tcPr>
            <w:tcW w:w="559" w:type="dxa"/>
            <w:tcBorders>
              <w:top w:val="nil"/>
              <w:left w:val="nil"/>
              <w:bottom w:val="nil"/>
              <w:right w:val="nil"/>
            </w:tcBorders>
            <w:shd w:val="clear" w:color="000000" w:fill="FFFFFF"/>
            <w:noWrap/>
            <w:vAlign w:val="center"/>
            <w:hideMark/>
          </w:tcPr>
          <w:p w14:paraId="1E85C2D4" w14:textId="7BB9B42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-0.9</w:t>
            </w:r>
          </w:p>
        </w:tc>
        <w:tc>
          <w:tcPr>
            <w:tcW w:w="215" w:type="dxa"/>
            <w:tcBorders>
              <w:top w:val="nil"/>
              <w:left w:val="nil"/>
              <w:bottom w:val="nil"/>
              <w:right w:val="nil"/>
            </w:tcBorders>
            <w:shd w:val="clear" w:color="000000" w:fill="FFFFFF"/>
            <w:noWrap/>
            <w:vAlign w:val="center"/>
            <w:hideMark/>
          </w:tcPr>
          <w:p w14:paraId="0C90108B" w14:textId="2BFF997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0DD74997" w14:textId="3D7BD6E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172ED5F6" w14:textId="7C6C6F39"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2014</w:t>
            </w:r>
          </w:p>
        </w:tc>
        <w:tc>
          <w:tcPr>
            <w:tcW w:w="456" w:type="dxa"/>
            <w:tcBorders>
              <w:top w:val="nil"/>
              <w:left w:val="nil"/>
              <w:bottom w:val="nil"/>
              <w:right w:val="nil"/>
            </w:tcBorders>
            <w:shd w:val="clear" w:color="000000" w:fill="FFFFFF"/>
            <w:vAlign w:val="center"/>
          </w:tcPr>
          <w:p w14:paraId="7AD3095E" w14:textId="35611C49"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2019</w:t>
            </w:r>
          </w:p>
        </w:tc>
        <w:tc>
          <w:tcPr>
            <w:tcW w:w="409" w:type="dxa"/>
            <w:tcBorders>
              <w:top w:val="nil"/>
              <w:left w:val="nil"/>
              <w:bottom w:val="nil"/>
              <w:right w:val="nil"/>
            </w:tcBorders>
            <w:shd w:val="clear" w:color="000000" w:fill="FFFFFF"/>
            <w:noWrap/>
            <w:vAlign w:val="center"/>
            <w:hideMark/>
          </w:tcPr>
          <w:p w14:paraId="0D1B5489" w14:textId="7810AB5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1.4</w:t>
            </w:r>
          </w:p>
        </w:tc>
        <w:tc>
          <w:tcPr>
            <w:tcW w:w="423" w:type="dxa"/>
            <w:tcBorders>
              <w:top w:val="nil"/>
              <w:left w:val="nil"/>
              <w:bottom w:val="nil"/>
              <w:right w:val="nil"/>
            </w:tcBorders>
            <w:shd w:val="clear" w:color="000000" w:fill="FFFFFF"/>
            <w:noWrap/>
            <w:vAlign w:val="center"/>
            <w:hideMark/>
          </w:tcPr>
          <w:p w14:paraId="6C86C922" w14:textId="6313BEC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2.7</w:t>
            </w:r>
          </w:p>
        </w:tc>
        <w:tc>
          <w:tcPr>
            <w:tcW w:w="346" w:type="dxa"/>
            <w:tcBorders>
              <w:top w:val="nil"/>
              <w:left w:val="nil"/>
              <w:bottom w:val="nil"/>
              <w:right w:val="nil"/>
            </w:tcBorders>
            <w:shd w:val="clear" w:color="000000" w:fill="FFFFFF"/>
            <w:noWrap/>
            <w:vAlign w:val="center"/>
            <w:hideMark/>
          </w:tcPr>
          <w:p w14:paraId="09DF147E" w14:textId="1A6EBE5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1.3</w:t>
            </w:r>
          </w:p>
        </w:tc>
      </w:tr>
      <w:tr w:rsidR="009C71A7" w:rsidRPr="009C71A7" w14:paraId="6C2C9732" w14:textId="77777777" w:rsidTr="009C71A7">
        <w:trPr>
          <w:gridAfter w:val="1"/>
          <w:wAfter w:w="45" w:type="dxa"/>
          <w:trHeight w:val="161"/>
          <w:jc w:val="center"/>
        </w:trPr>
        <w:tc>
          <w:tcPr>
            <w:tcW w:w="1804" w:type="dxa"/>
            <w:tcBorders>
              <w:top w:val="nil"/>
              <w:left w:val="nil"/>
              <w:right w:val="nil"/>
            </w:tcBorders>
            <w:shd w:val="clear" w:color="000000" w:fill="FFFFFF"/>
            <w:noWrap/>
            <w:vAlign w:val="center"/>
            <w:hideMark/>
          </w:tcPr>
          <w:p w14:paraId="02844A57" w14:textId="3A6688C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Suriname</w:t>
            </w:r>
          </w:p>
        </w:tc>
        <w:tc>
          <w:tcPr>
            <w:tcW w:w="628" w:type="dxa"/>
            <w:tcBorders>
              <w:top w:val="nil"/>
              <w:left w:val="nil"/>
              <w:right w:val="nil"/>
            </w:tcBorders>
            <w:shd w:val="clear" w:color="000000" w:fill="FFFFFF"/>
            <w:noWrap/>
            <w:vAlign w:val="center"/>
            <w:hideMark/>
          </w:tcPr>
          <w:p w14:paraId="2824AA9F" w14:textId="6E2FA09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LAC</w:t>
            </w:r>
          </w:p>
        </w:tc>
        <w:tc>
          <w:tcPr>
            <w:tcW w:w="687" w:type="dxa"/>
            <w:tcBorders>
              <w:top w:val="nil"/>
              <w:left w:val="nil"/>
              <w:right w:val="nil"/>
            </w:tcBorders>
            <w:shd w:val="clear" w:color="000000" w:fill="FFFFFF"/>
            <w:noWrap/>
            <w:vAlign w:val="center"/>
            <w:hideMark/>
          </w:tcPr>
          <w:p w14:paraId="21B26664" w14:textId="22CE78E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2006</w:t>
            </w:r>
          </w:p>
        </w:tc>
        <w:tc>
          <w:tcPr>
            <w:tcW w:w="567" w:type="dxa"/>
            <w:tcBorders>
              <w:top w:val="nil"/>
              <w:left w:val="nil"/>
              <w:right w:val="nil"/>
            </w:tcBorders>
            <w:shd w:val="clear" w:color="000000" w:fill="FFFFFF"/>
            <w:noWrap/>
            <w:vAlign w:val="center"/>
            <w:hideMark/>
          </w:tcPr>
          <w:p w14:paraId="540EBF87" w14:textId="6108C765"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147" w:type="dxa"/>
            <w:tcBorders>
              <w:top w:val="nil"/>
              <w:left w:val="nil"/>
              <w:right w:val="nil"/>
            </w:tcBorders>
            <w:shd w:val="clear" w:color="000000" w:fill="FFFFFF"/>
            <w:noWrap/>
            <w:vAlign w:val="center"/>
            <w:hideMark/>
          </w:tcPr>
          <w:p w14:paraId="54D67688" w14:textId="3F85DDF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right w:val="nil"/>
            </w:tcBorders>
            <w:shd w:val="clear" w:color="000000" w:fill="FFFFFF"/>
            <w:noWrap/>
            <w:vAlign w:val="center"/>
            <w:hideMark/>
          </w:tcPr>
          <w:p w14:paraId="428E2D1A" w14:textId="62A3317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76.9</w:t>
            </w:r>
          </w:p>
        </w:tc>
        <w:tc>
          <w:tcPr>
            <w:tcW w:w="398" w:type="dxa"/>
            <w:tcBorders>
              <w:top w:val="nil"/>
              <w:left w:val="nil"/>
              <w:right w:val="nil"/>
            </w:tcBorders>
            <w:shd w:val="clear" w:color="000000" w:fill="FFFFFF"/>
            <w:noWrap/>
            <w:vAlign w:val="center"/>
            <w:hideMark/>
          </w:tcPr>
          <w:p w14:paraId="63651549" w14:textId="771A50D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81.9</w:t>
            </w:r>
          </w:p>
        </w:tc>
        <w:tc>
          <w:tcPr>
            <w:tcW w:w="472" w:type="dxa"/>
            <w:tcBorders>
              <w:top w:val="nil"/>
              <w:left w:val="nil"/>
              <w:right w:val="nil"/>
            </w:tcBorders>
            <w:shd w:val="clear" w:color="000000" w:fill="FFFFFF"/>
            <w:noWrap/>
            <w:vAlign w:val="center"/>
            <w:hideMark/>
          </w:tcPr>
          <w:p w14:paraId="37EE7F5D" w14:textId="2AA6B0A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0.75</w:t>
            </w:r>
          </w:p>
        </w:tc>
        <w:tc>
          <w:tcPr>
            <w:tcW w:w="218" w:type="dxa"/>
            <w:tcBorders>
              <w:top w:val="nil"/>
              <w:left w:val="nil"/>
              <w:right w:val="nil"/>
            </w:tcBorders>
            <w:shd w:val="clear" w:color="000000" w:fill="FFFFFF"/>
            <w:noWrap/>
            <w:vAlign w:val="center"/>
            <w:hideMark/>
          </w:tcPr>
          <w:p w14:paraId="5398F790" w14:textId="5A78A25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right w:val="nil"/>
            </w:tcBorders>
            <w:shd w:val="clear" w:color="000000" w:fill="FFFFFF"/>
            <w:noWrap/>
            <w:vAlign w:val="center"/>
            <w:hideMark/>
          </w:tcPr>
          <w:p w14:paraId="2E5E34EB" w14:textId="3FF9021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right w:val="nil"/>
            </w:tcBorders>
            <w:shd w:val="clear" w:color="000000" w:fill="FFFFFF"/>
            <w:noWrap/>
            <w:vAlign w:val="center"/>
            <w:hideMark/>
          </w:tcPr>
          <w:p w14:paraId="6F20DA88" w14:textId="419072A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0.059</w:t>
            </w:r>
          </w:p>
        </w:tc>
        <w:tc>
          <w:tcPr>
            <w:tcW w:w="522" w:type="dxa"/>
            <w:tcBorders>
              <w:top w:val="nil"/>
              <w:left w:val="nil"/>
              <w:right w:val="nil"/>
            </w:tcBorders>
            <w:shd w:val="clear" w:color="000000" w:fill="FFFFFF"/>
            <w:noWrap/>
            <w:vAlign w:val="center"/>
            <w:hideMark/>
          </w:tcPr>
          <w:p w14:paraId="5A6C9854" w14:textId="34B8BB8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0.037</w:t>
            </w:r>
          </w:p>
        </w:tc>
        <w:tc>
          <w:tcPr>
            <w:tcW w:w="586" w:type="dxa"/>
            <w:tcBorders>
              <w:top w:val="nil"/>
              <w:left w:val="nil"/>
              <w:right w:val="nil"/>
            </w:tcBorders>
            <w:shd w:val="clear" w:color="000000" w:fill="FFFFFF"/>
            <w:noWrap/>
            <w:vAlign w:val="center"/>
            <w:hideMark/>
          </w:tcPr>
          <w:p w14:paraId="131CB159" w14:textId="4A4B017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-0.006</w:t>
            </w:r>
          </w:p>
        </w:tc>
        <w:tc>
          <w:tcPr>
            <w:tcW w:w="242" w:type="dxa"/>
            <w:tcBorders>
              <w:top w:val="nil"/>
              <w:left w:val="nil"/>
              <w:right w:val="nil"/>
            </w:tcBorders>
            <w:shd w:val="clear" w:color="000000" w:fill="FFFFFF"/>
            <w:noWrap/>
            <w:vAlign w:val="center"/>
            <w:hideMark/>
          </w:tcPr>
          <w:p w14:paraId="4ECC6D36" w14:textId="5B1C7F4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right w:val="nil"/>
            </w:tcBorders>
            <w:shd w:val="clear" w:color="000000" w:fill="FFFFFF"/>
            <w:noWrap/>
            <w:vAlign w:val="center"/>
            <w:hideMark/>
          </w:tcPr>
          <w:p w14:paraId="13868E35" w14:textId="269CA3B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right w:val="nil"/>
            </w:tcBorders>
            <w:shd w:val="clear" w:color="000000" w:fill="FFFFFF"/>
            <w:noWrap/>
            <w:vAlign w:val="center"/>
            <w:hideMark/>
          </w:tcPr>
          <w:p w14:paraId="2C0A35B6" w14:textId="1740775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12.8</w:t>
            </w:r>
          </w:p>
        </w:tc>
        <w:tc>
          <w:tcPr>
            <w:tcW w:w="418" w:type="dxa"/>
            <w:tcBorders>
              <w:top w:val="nil"/>
              <w:left w:val="nil"/>
              <w:right w:val="nil"/>
            </w:tcBorders>
            <w:shd w:val="clear" w:color="000000" w:fill="FFFFFF"/>
            <w:noWrap/>
            <w:vAlign w:val="center"/>
            <w:hideMark/>
          </w:tcPr>
          <w:p w14:paraId="1EBB5246" w14:textId="7CBB9FC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8.4</w:t>
            </w:r>
          </w:p>
        </w:tc>
        <w:tc>
          <w:tcPr>
            <w:tcW w:w="559" w:type="dxa"/>
            <w:tcBorders>
              <w:top w:val="nil"/>
              <w:left w:val="nil"/>
              <w:right w:val="nil"/>
            </w:tcBorders>
            <w:shd w:val="clear" w:color="000000" w:fill="FFFFFF"/>
            <w:noWrap/>
            <w:vAlign w:val="center"/>
            <w:hideMark/>
          </w:tcPr>
          <w:p w14:paraId="13500207" w14:textId="754BB39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-1.1</w:t>
            </w:r>
          </w:p>
        </w:tc>
        <w:tc>
          <w:tcPr>
            <w:tcW w:w="215" w:type="dxa"/>
            <w:tcBorders>
              <w:top w:val="nil"/>
              <w:left w:val="nil"/>
              <w:right w:val="nil"/>
            </w:tcBorders>
            <w:shd w:val="clear" w:color="000000" w:fill="FFFFFF"/>
            <w:noWrap/>
            <w:vAlign w:val="center"/>
            <w:hideMark/>
          </w:tcPr>
          <w:p w14:paraId="7F6A7BAA" w14:textId="5F5F7D1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right w:val="nil"/>
            </w:tcBorders>
            <w:shd w:val="clear" w:color="000000" w:fill="FFFFFF"/>
            <w:noWrap/>
            <w:vAlign w:val="center"/>
            <w:hideMark/>
          </w:tcPr>
          <w:p w14:paraId="331720A5" w14:textId="5AE3B6F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right w:val="nil"/>
            </w:tcBorders>
            <w:shd w:val="clear" w:color="000000" w:fill="FFFFFF"/>
            <w:vAlign w:val="center"/>
          </w:tcPr>
          <w:p w14:paraId="194C2566" w14:textId="1982FF7E"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right w:val="nil"/>
            </w:tcBorders>
            <w:shd w:val="clear" w:color="000000" w:fill="FFFFFF"/>
            <w:vAlign w:val="center"/>
          </w:tcPr>
          <w:p w14:paraId="19436A29" w14:textId="250FBDD2"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right w:val="nil"/>
            </w:tcBorders>
            <w:shd w:val="clear" w:color="000000" w:fill="FFFFFF"/>
            <w:noWrap/>
            <w:vAlign w:val="center"/>
            <w:hideMark/>
          </w:tcPr>
          <w:p w14:paraId="4A4C71E6" w14:textId="45D7D9B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right w:val="nil"/>
            </w:tcBorders>
            <w:shd w:val="clear" w:color="000000" w:fill="FFFFFF"/>
            <w:noWrap/>
            <w:vAlign w:val="center"/>
            <w:hideMark/>
          </w:tcPr>
          <w:p w14:paraId="71BA5793" w14:textId="0E454E0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right w:val="nil"/>
            </w:tcBorders>
            <w:shd w:val="clear" w:color="000000" w:fill="FFFFFF"/>
            <w:noWrap/>
            <w:vAlign w:val="center"/>
            <w:hideMark/>
          </w:tcPr>
          <w:p w14:paraId="14BE8623" w14:textId="7598C0C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143E0FCA" w14:textId="77777777" w:rsidTr="009C71A7">
        <w:trPr>
          <w:gridAfter w:val="1"/>
          <w:wAfter w:w="45" w:type="dxa"/>
          <w:trHeight w:val="161"/>
          <w:jc w:val="center"/>
        </w:trPr>
        <w:tc>
          <w:tcPr>
            <w:tcW w:w="1804" w:type="dxa"/>
            <w:tcBorders>
              <w:top w:val="nil"/>
              <w:left w:val="nil"/>
              <w:bottom w:val="single" w:sz="2" w:space="0" w:color="BFBFBF" w:themeColor="background1" w:themeShade="BF"/>
              <w:right w:val="nil"/>
            </w:tcBorders>
            <w:shd w:val="clear" w:color="000000" w:fill="FFFFFF"/>
            <w:noWrap/>
            <w:vAlign w:val="center"/>
            <w:hideMark/>
          </w:tcPr>
          <w:p w14:paraId="05B158FF" w14:textId="5A4AF76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Trinidad and Tobago</w:t>
            </w:r>
          </w:p>
        </w:tc>
        <w:tc>
          <w:tcPr>
            <w:tcW w:w="628" w:type="dxa"/>
            <w:tcBorders>
              <w:top w:val="nil"/>
              <w:left w:val="nil"/>
              <w:bottom w:val="single" w:sz="2" w:space="0" w:color="BFBFBF" w:themeColor="background1" w:themeShade="BF"/>
              <w:right w:val="nil"/>
            </w:tcBorders>
            <w:shd w:val="clear" w:color="000000" w:fill="FFFFFF"/>
            <w:noWrap/>
            <w:vAlign w:val="center"/>
            <w:hideMark/>
          </w:tcPr>
          <w:p w14:paraId="7FAFDD9D" w14:textId="3987CC7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LAC</w:t>
            </w:r>
          </w:p>
        </w:tc>
        <w:tc>
          <w:tcPr>
            <w:tcW w:w="687" w:type="dxa"/>
            <w:tcBorders>
              <w:top w:val="nil"/>
              <w:left w:val="nil"/>
              <w:bottom w:val="single" w:sz="2" w:space="0" w:color="BFBFBF" w:themeColor="background1" w:themeShade="BF"/>
              <w:right w:val="nil"/>
            </w:tcBorders>
            <w:shd w:val="clear" w:color="000000" w:fill="FFFFFF"/>
            <w:noWrap/>
            <w:vAlign w:val="center"/>
            <w:hideMark/>
          </w:tcPr>
          <w:p w14:paraId="18D5CBF8" w14:textId="4C6656A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2006</w:t>
            </w:r>
          </w:p>
        </w:tc>
        <w:tc>
          <w:tcPr>
            <w:tcW w:w="567" w:type="dxa"/>
            <w:tcBorders>
              <w:top w:val="nil"/>
              <w:left w:val="nil"/>
              <w:bottom w:val="single" w:sz="2" w:space="0" w:color="BFBFBF" w:themeColor="background1" w:themeShade="BF"/>
              <w:right w:val="nil"/>
            </w:tcBorders>
            <w:shd w:val="clear" w:color="000000" w:fill="FFFFFF"/>
            <w:noWrap/>
            <w:vAlign w:val="center"/>
            <w:hideMark/>
          </w:tcPr>
          <w:p w14:paraId="5CFEAD5A" w14:textId="75DBE50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w:t>
            </w:r>
          </w:p>
        </w:tc>
        <w:tc>
          <w:tcPr>
            <w:tcW w:w="147" w:type="dxa"/>
            <w:tcBorders>
              <w:top w:val="nil"/>
              <w:left w:val="nil"/>
              <w:bottom w:val="single" w:sz="2" w:space="0" w:color="BFBFBF" w:themeColor="background1" w:themeShade="BF"/>
              <w:right w:val="nil"/>
            </w:tcBorders>
            <w:shd w:val="clear" w:color="000000" w:fill="FFFFFF"/>
            <w:noWrap/>
            <w:vAlign w:val="center"/>
            <w:hideMark/>
          </w:tcPr>
          <w:p w14:paraId="314D41BE" w14:textId="180CDA8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single" w:sz="2" w:space="0" w:color="BFBFBF" w:themeColor="background1" w:themeShade="BF"/>
              <w:right w:val="nil"/>
            </w:tcBorders>
            <w:shd w:val="clear" w:color="000000" w:fill="FFFFFF"/>
            <w:noWrap/>
            <w:vAlign w:val="center"/>
            <w:hideMark/>
          </w:tcPr>
          <w:p w14:paraId="7BDFED03" w14:textId="420EC70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90.0</w:t>
            </w:r>
          </w:p>
        </w:tc>
        <w:tc>
          <w:tcPr>
            <w:tcW w:w="398" w:type="dxa"/>
            <w:tcBorders>
              <w:top w:val="nil"/>
              <w:left w:val="nil"/>
              <w:bottom w:val="single" w:sz="2" w:space="0" w:color="BFBFBF" w:themeColor="background1" w:themeShade="BF"/>
              <w:right w:val="nil"/>
            </w:tcBorders>
            <w:shd w:val="clear" w:color="000000" w:fill="FFFFFF"/>
            <w:noWrap/>
            <w:vAlign w:val="center"/>
            <w:hideMark/>
          </w:tcPr>
          <w:p w14:paraId="589487DF" w14:textId="6518756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89.6</w:t>
            </w:r>
          </w:p>
        </w:tc>
        <w:tc>
          <w:tcPr>
            <w:tcW w:w="472" w:type="dxa"/>
            <w:tcBorders>
              <w:top w:val="nil"/>
              <w:left w:val="nil"/>
              <w:bottom w:val="single" w:sz="2" w:space="0" w:color="BFBFBF" w:themeColor="background1" w:themeShade="BF"/>
              <w:right w:val="nil"/>
            </w:tcBorders>
            <w:shd w:val="clear" w:color="000000" w:fill="FFFFFF"/>
            <w:noWrap/>
            <w:vAlign w:val="center"/>
            <w:hideMark/>
          </w:tcPr>
          <w:p w14:paraId="552D528C" w14:textId="5F8EC5B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-0.06</w:t>
            </w:r>
          </w:p>
        </w:tc>
        <w:tc>
          <w:tcPr>
            <w:tcW w:w="218" w:type="dxa"/>
            <w:tcBorders>
              <w:top w:val="nil"/>
              <w:left w:val="nil"/>
              <w:bottom w:val="single" w:sz="2" w:space="0" w:color="BFBFBF" w:themeColor="background1" w:themeShade="BF"/>
              <w:right w:val="nil"/>
            </w:tcBorders>
            <w:shd w:val="clear" w:color="000000" w:fill="FFFFFF"/>
            <w:noWrap/>
            <w:vAlign w:val="center"/>
            <w:hideMark/>
          </w:tcPr>
          <w:p w14:paraId="46C4AB36" w14:textId="08EB78A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single" w:sz="2" w:space="0" w:color="BFBFBF" w:themeColor="background1" w:themeShade="BF"/>
              <w:right w:val="nil"/>
            </w:tcBorders>
            <w:shd w:val="clear" w:color="000000" w:fill="FFFFFF"/>
            <w:noWrap/>
            <w:vAlign w:val="center"/>
            <w:hideMark/>
          </w:tcPr>
          <w:p w14:paraId="01E9151B" w14:textId="0069968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single" w:sz="2" w:space="0" w:color="BFBFBF" w:themeColor="background1" w:themeShade="BF"/>
              <w:right w:val="nil"/>
            </w:tcBorders>
            <w:shd w:val="clear" w:color="000000" w:fill="FFFFFF"/>
            <w:noWrap/>
            <w:vAlign w:val="center"/>
            <w:hideMark/>
          </w:tcPr>
          <w:p w14:paraId="65DB6228" w14:textId="6857E05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0.021</w:t>
            </w:r>
          </w:p>
        </w:tc>
        <w:tc>
          <w:tcPr>
            <w:tcW w:w="522" w:type="dxa"/>
            <w:tcBorders>
              <w:top w:val="nil"/>
              <w:left w:val="nil"/>
              <w:bottom w:val="single" w:sz="2" w:space="0" w:color="BFBFBF" w:themeColor="background1" w:themeShade="BF"/>
              <w:right w:val="nil"/>
            </w:tcBorders>
            <w:shd w:val="clear" w:color="000000" w:fill="FFFFFF"/>
            <w:noWrap/>
            <w:vAlign w:val="center"/>
            <w:hideMark/>
          </w:tcPr>
          <w:p w14:paraId="2C517EF6" w14:textId="4F50385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0.018</w:t>
            </w:r>
          </w:p>
        </w:tc>
        <w:tc>
          <w:tcPr>
            <w:tcW w:w="586" w:type="dxa"/>
            <w:tcBorders>
              <w:top w:val="nil"/>
              <w:left w:val="nil"/>
              <w:bottom w:val="single" w:sz="2" w:space="0" w:color="BFBFBF" w:themeColor="background1" w:themeShade="BF"/>
              <w:right w:val="nil"/>
            </w:tcBorders>
            <w:shd w:val="clear" w:color="000000" w:fill="FFFFFF"/>
            <w:noWrap/>
            <w:vAlign w:val="center"/>
            <w:hideMark/>
          </w:tcPr>
          <w:p w14:paraId="4D807976" w14:textId="048DB73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-0.001</w:t>
            </w:r>
          </w:p>
        </w:tc>
        <w:tc>
          <w:tcPr>
            <w:tcW w:w="242" w:type="dxa"/>
            <w:tcBorders>
              <w:top w:val="nil"/>
              <w:left w:val="nil"/>
              <w:bottom w:val="single" w:sz="2" w:space="0" w:color="BFBFBF" w:themeColor="background1" w:themeShade="BF"/>
              <w:right w:val="nil"/>
            </w:tcBorders>
            <w:shd w:val="clear" w:color="000000" w:fill="FFFFFF"/>
            <w:noWrap/>
            <w:vAlign w:val="center"/>
            <w:hideMark/>
          </w:tcPr>
          <w:p w14:paraId="54C07264" w14:textId="5FED182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single" w:sz="2" w:space="0" w:color="BFBFBF" w:themeColor="background1" w:themeShade="BF"/>
              <w:right w:val="nil"/>
            </w:tcBorders>
            <w:shd w:val="clear" w:color="000000" w:fill="FFFFFF"/>
            <w:noWrap/>
            <w:vAlign w:val="center"/>
            <w:hideMark/>
          </w:tcPr>
          <w:p w14:paraId="75F14DF3" w14:textId="2373101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single" w:sz="2" w:space="0" w:color="BFBFBF" w:themeColor="background1" w:themeShade="BF"/>
              <w:right w:val="nil"/>
            </w:tcBorders>
            <w:shd w:val="clear" w:color="000000" w:fill="FFFFFF"/>
            <w:noWrap/>
            <w:vAlign w:val="center"/>
            <w:hideMark/>
          </w:tcPr>
          <w:p w14:paraId="45486B7F" w14:textId="3DA7959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5.7</w:t>
            </w:r>
          </w:p>
        </w:tc>
        <w:tc>
          <w:tcPr>
            <w:tcW w:w="418" w:type="dxa"/>
            <w:tcBorders>
              <w:top w:val="nil"/>
              <w:left w:val="nil"/>
              <w:bottom w:val="single" w:sz="2" w:space="0" w:color="BFBFBF" w:themeColor="background1" w:themeShade="BF"/>
              <w:right w:val="nil"/>
            </w:tcBorders>
            <w:shd w:val="clear" w:color="000000" w:fill="FFFFFF"/>
            <w:noWrap/>
            <w:vAlign w:val="center"/>
            <w:hideMark/>
          </w:tcPr>
          <w:p w14:paraId="0650C9AC" w14:textId="6B75D2F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5.0</w:t>
            </w:r>
          </w:p>
        </w:tc>
        <w:tc>
          <w:tcPr>
            <w:tcW w:w="559" w:type="dxa"/>
            <w:tcBorders>
              <w:top w:val="nil"/>
              <w:left w:val="nil"/>
              <w:bottom w:val="single" w:sz="2" w:space="0" w:color="BFBFBF" w:themeColor="background1" w:themeShade="BF"/>
              <w:right w:val="nil"/>
            </w:tcBorders>
            <w:shd w:val="clear" w:color="000000" w:fill="FFFFFF"/>
            <w:noWrap/>
            <w:vAlign w:val="center"/>
            <w:hideMark/>
          </w:tcPr>
          <w:p w14:paraId="6455797D" w14:textId="0096779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w:t>
            </w:r>
          </w:p>
        </w:tc>
        <w:tc>
          <w:tcPr>
            <w:tcW w:w="215" w:type="dxa"/>
            <w:tcBorders>
              <w:top w:val="nil"/>
              <w:left w:val="nil"/>
              <w:bottom w:val="single" w:sz="2" w:space="0" w:color="BFBFBF" w:themeColor="background1" w:themeShade="BF"/>
              <w:right w:val="nil"/>
            </w:tcBorders>
            <w:shd w:val="clear" w:color="000000" w:fill="FFFFFF"/>
            <w:noWrap/>
            <w:vAlign w:val="center"/>
            <w:hideMark/>
          </w:tcPr>
          <w:p w14:paraId="3E229E7B" w14:textId="0A29244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57" w:type="dxa"/>
            <w:tcBorders>
              <w:top w:val="nil"/>
              <w:left w:val="nil"/>
              <w:bottom w:val="single" w:sz="2" w:space="0" w:color="BFBFBF" w:themeColor="background1" w:themeShade="BF"/>
              <w:right w:val="nil"/>
            </w:tcBorders>
            <w:shd w:val="clear" w:color="000000" w:fill="FFFFFF"/>
            <w:noWrap/>
            <w:vAlign w:val="center"/>
            <w:hideMark/>
          </w:tcPr>
          <w:p w14:paraId="5126A801" w14:textId="16FE182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single" w:sz="2" w:space="0" w:color="BFBFBF" w:themeColor="background1" w:themeShade="BF"/>
              <w:right w:val="nil"/>
            </w:tcBorders>
            <w:shd w:val="clear" w:color="000000" w:fill="FFFFFF"/>
            <w:vAlign w:val="center"/>
          </w:tcPr>
          <w:p w14:paraId="5308079A" w14:textId="42071CB9"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single" w:sz="2" w:space="0" w:color="BFBFBF" w:themeColor="background1" w:themeShade="BF"/>
              <w:right w:val="nil"/>
            </w:tcBorders>
            <w:shd w:val="clear" w:color="000000" w:fill="FFFFFF"/>
            <w:vAlign w:val="center"/>
          </w:tcPr>
          <w:p w14:paraId="76188598" w14:textId="7713413B"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single" w:sz="2" w:space="0" w:color="BFBFBF" w:themeColor="background1" w:themeShade="BF"/>
              <w:right w:val="nil"/>
            </w:tcBorders>
            <w:shd w:val="clear" w:color="000000" w:fill="FFFFFF"/>
            <w:noWrap/>
            <w:vAlign w:val="center"/>
            <w:hideMark/>
          </w:tcPr>
          <w:p w14:paraId="25CA1294" w14:textId="6295545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single" w:sz="2" w:space="0" w:color="BFBFBF" w:themeColor="background1" w:themeShade="BF"/>
              <w:right w:val="nil"/>
            </w:tcBorders>
            <w:shd w:val="clear" w:color="000000" w:fill="FFFFFF"/>
            <w:noWrap/>
            <w:vAlign w:val="center"/>
            <w:hideMark/>
          </w:tcPr>
          <w:p w14:paraId="54378311" w14:textId="260B8F6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single" w:sz="2" w:space="0" w:color="BFBFBF" w:themeColor="background1" w:themeShade="BF"/>
              <w:right w:val="nil"/>
            </w:tcBorders>
            <w:shd w:val="clear" w:color="000000" w:fill="FFFFFF"/>
            <w:noWrap/>
            <w:vAlign w:val="center"/>
            <w:hideMark/>
          </w:tcPr>
          <w:p w14:paraId="70AC1211" w14:textId="4B7E5B8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73D0410F" w14:textId="77777777" w:rsidTr="009C71A7">
        <w:trPr>
          <w:gridAfter w:val="1"/>
          <w:wAfter w:w="45" w:type="dxa"/>
          <w:trHeight w:val="161"/>
          <w:jc w:val="center"/>
        </w:trPr>
        <w:tc>
          <w:tcPr>
            <w:tcW w:w="1804" w:type="dxa"/>
            <w:tcBorders>
              <w:top w:val="single" w:sz="2" w:space="0" w:color="BFBFBF" w:themeColor="background1" w:themeShade="BF"/>
              <w:left w:val="nil"/>
              <w:bottom w:val="nil"/>
              <w:right w:val="nil"/>
            </w:tcBorders>
            <w:shd w:val="clear" w:color="000000" w:fill="FFFFFF"/>
            <w:noWrap/>
            <w:vAlign w:val="center"/>
            <w:hideMark/>
          </w:tcPr>
          <w:p w14:paraId="2BF0645E" w14:textId="6275DB2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Afghanistan</w:t>
            </w:r>
          </w:p>
        </w:tc>
        <w:tc>
          <w:tcPr>
            <w:tcW w:w="628" w:type="dxa"/>
            <w:tcBorders>
              <w:top w:val="single" w:sz="2" w:space="0" w:color="BFBFBF" w:themeColor="background1" w:themeShade="BF"/>
              <w:left w:val="nil"/>
              <w:bottom w:val="nil"/>
              <w:right w:val="nil"/>
            </w:tcBorders>
            <w:shd w:val="clear" w:color="000000" w:fill="FFFFFF"/>
            <w:noWrap/>
            <w:vAlign w:val="center"/>
            <w:hideMark/>
          </w:tcPr>
          <w:p w14:paraId="40473587" w14:textId="75C23C15"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SAS</w:t>
            </w:r>
          </w:p>
        </w:tc>
        <w:tc>
          <w:tcPr>
            <w:tcW w:w="687" w:type="dxa"/>
            <w:tcBorders>
              <w:top w:val="single" w:sz="2" w:space="0" w:color="BFBFBF" w:themeColor="background1" w:themeShade="BF"/>
              <w:left w:val="nil"/>
              <w:bottom w:val="nil"/>
              <w:right w:val="nil"/>
            </w:tcBorders>
            <w:shd w:val="clear" w:color="000000" w:fill="FFFFFF"/>
            <w:noWrap/>
            <w:vAlign w:val="center"/>
            <w:hideMark/>
          </w:tcPr>
          <w:p w14:paraId="06DD4B8C" w14:textId="7449F63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2010-11</w:t>
            </w:r>
          </w:p>
        </w:tc>
        <w:tc>
          <w:tcPr>
            <w:tcW w:w="567" w:type="dxa"/>
            <w:tcBorders>
              <w:top w:val="single" w:sz="2" w:space="0" w:color="BFBFBF" w:themeColor="background1" w:themeShade="BF"/>
              <w:left w:val="nil"/>
              <w:bottom w:val="nil"/>
              <w:right w:val="nil"/>
            </w:tcBorders>
            <w:shd w:val="clear" w:color="000000" w:fill="FFFFFF"/>
            <w:noWrap/>
            <w:vAlign w:val="center"/>
            <w:hideMark/>
          </w:tcPr>
          <w:p w14:paraId="72A7E29E" w14:textId="19260DD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2015-16</w:t>
            </w:r>
          </w:p>
        </w:tc>
        <w:tc>
          <w:tcPr>
            <w:tcW w:w="147" w:type="dxa"/>
            <w:tcBorders>
              <w:top w:val="single" w:sz="2" w:space="0" w:color="BFBFBF" w:themeColor="background1" w:themeShade="BF"/>
              <w:left w:val="nil"/>
              <w:bottom w:val="nil"/>
              <w:right w:val="nil"/>
            </w:tcBorders>
            <w:shd w:val="clear" w:color="000000" w:fill="FFFFFF"/>
            <w:noWrap/>
            <w:vAlign w:val="center"/>
            <w:hideMark/>
          </w:tcPr>
          <w:p w14:paraId="2DADC069" w14:textId="2C3D776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single" w:sz="2" w:space="0" w:color="BFBFBF" w:themeColor="background1" w:themeShade="BF"/>
              <w:left w:val="nil"/>
              <w:bottom w:val="nil"/>
              <w:right w:val="nil"/>
            </w:tcBorders>
            <w:shd w:val="clear" w:color="000000" w:fill="FFFFFF"/>
            <w:noWrap/>
            <w:vAlign w:val="center"/>
            <w:hideMark/>
          </w:tcPr>
          <w:p w14:paraId="7DBB3D1B" w14:textId="21F11C1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29.3</w:t>
            </w:r>
          </w:p>
        </w:tc>
        <w:tc>
          <w:tcPr>
            <w:tcW w:w="398" w:type="dxa"/>
            <w:tcBorders>
              <w:top w:val="single" w:sz="2" w:space="0" w:color="BFBFBF" w:themeColor="background1" w:themeShade="BF"/>
              <w:left w:val="nil"/>
              <w:bottom w:val="nil"/>
              <w:right w:val="nil"/>
            </w:tcBorders>
            <w:shd w:val="clear" w:color="000000" w:fill="FFFFFF"/>
            <w:noWrap/>
            <w:vAlign w:val="center"/>
            <w:hideMark/>
          </w:tcPr>
          <w:p w14:paraId="13242128" w14:textId="5406E55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35.2</w:t>
            </w:r>
          </w:p>
        </w:tc>
        <w:tc>
          <w:tcPr>
            <w:tcW w:w="472" w:type="dxa"/>
            <w:tcBorders>
              <w:top w:val="single" w:sz="2" w:space="0" w:color="BFBFBF" w:themeColor="background1" w:themeShade="BF"/>
              <w:left w:val="nil"/>
              <w:bottom w:val="nil"/>
              <w:right w:val="nil"/>
            </w:tcBorders>
            <w:shd w:val="clear" w:color="000000" w:fill="FFFFFF"/>
            <w:noWrap/>
            <w:vAlign w:val="center"/>
            <w:hideMark/>
          </w:tcPr>
          <w:p w14:paraId="6C18C82E" w14:textId="64B2F93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-0.27</w:t>
            </w:r>
          </w:p>
        </w:tc>
        <w:tc>
          <w:tcPr>
            <w:tcW w:w="218" w:type="dxa"/>
            <w:tcBorders>
              <w:top w:val="single" w:sz="2" w:space="0" w:color="BFBFBF" w:themeColor="background1" w:themeShade="BF"/>
              <w:left w:val="nil"/>
              <w:bottom w:val="nil"/>
              <w:right w:val="nil"/>
            </w:tcBorders>
            <w:shd w:val="clear" w:color="000000" w:fill="FFFFFF"/>
            <w:noWrap/>
            <w:vAlign w:val="center"/>
            <w:hideMark/>
          </w:tcPr>
          <w:p w14:paraId="0DC485F3" w14:textId="2E69409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single" w:sz="2" w:space="0" w:color="BFBFBF" w:themeColor="background1" w:themeShade="BF"/>
              <w:left w:val="nil"/>
              <w:bottom w:val="nil"/>
              <w:right w:val="nil"/>
            </w:tcBorders>
            <w:shd w:val="clear" w:color="000000" w:fill="FFFFFF"/>
            <w:noWrap/>
            <w:vAlign w:val="center"/>
            <w:hideMark/>
          </w:tcPr>
          <w:p w14:paraId="47536ADB" w14:textId="75285E3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single" w:sz="2" w:space="0" w:color="BFBFBF" w:themeColor="background1" w:themeShade="BF"/>
              <w:left w:val="nil"/>
              <w:bottom w:val="nil"/>
              <w:right w:val="nil"/>
            </w:tcBorders>
            <w:shd w:val="clear" w:color="000000" w:fill="FFFFFF"/>
            <w:noWrap/>
            <w:vAlign w:val="center"/>
            <w:hideMark/>
          </w:tcPr>
          <w:p w14:paraId="66373A82" w14:textId="17AC7AD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0.439</w:t>
            </w:r>
          </w:p>
        </w:tc>
        <w:tc>
          <w:tcPr>
            <w:tcW w:w="522" w:type="dxa"/>
            <w:tcBorders>
              <w:top w:val="single" w:sz="2" w:space="0" w:color="BFBFBF" w:themeColor="background1" w:themeShade="BF"/>
              <w:left w:val="nil"/>
              <w:bottom w:val="nil"/>
              <w:right w:val="nil"/>
            </w:tcBorders>
            <w:shd w:val="clear" w:color="000000" w:fill="FFFFFF"/>
            <w:noWrap/>
            <w:vAlign w:val="center"/>
            <w:hideMark/>
          </w:tcPr>
          <w:p w14:paraId="6FCC7D18" w14:textId="3D973BE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0.352</w:t>
            </w:r>
          </w:p>
        </w:tc>
        <w:tc>
          <w:tcPr>
            <w:tcW w:w="586" w:type="dxa"/>
            <w:tcBorders>
              <w:top w:val="single" w:sz="2" w:space="0" w:color="BFBFBF" w:themeColor="background1" w:themeShade="BF"/>
              <w:left w:val="nil"/>
              <w:bottom w:val="nil"/>
              <w:right w:val="nil"/>
            </w:tcBorders>
            <w:shd w:val="clear" w:color="000000" w:fill="FFFFFF"/>
            <w:noWrap/>
            <w:vAlign w:val="center"/>
            <w:hideMark/>
          </w:tcPr>
          <w:p w14:paraId="12E7E2D4" w14:textId="6A50716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-0.017</w:t>
            </w:r>
          </w:p>
        </w:tc>
        <w:tc>
          <w:tcPr>
            <w:tcW w:w="242" w:type="dxa"/>
            <w:tcBorders>
              <w:top w:val="single" w:sz="2" w:space="0" w:color="BFBFBF" w:themeColor="background1" w:themeShade="BF"/>
              <w:left w:val="nil"/>
              <w:bottom w:val="nil"/>
              <w:right w:val="nil"/>
            </w:tcBorders>
            <w:shd w:val="clear" w:color="000000" w:fill="FFFFFF"/>
            <w:noWrap/>
            <w:vAlign w:val="center"/>
            <w:hideMark/>
          </w:tcPr>
          <w:p w14:paraId="64F5A213" w14:textId="6395322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single" w:sz="2" w:space="0" w:color="BFBFBF" w:themeColor="background1" w:themeShade="BF"/>
              <w:left w:val="nil"/>
              <w:bottom w:val="nil"/>
              <w:right w:val="nil"/>
            </w:tcBorders>
            <w:shd w:val="clear" w:color="000000" w:fill="FFFFFF"/>
            <w:noWrap/>
            <w:vAlign w:val="center"/>
            <w:hideMark/>
          </w:tcPr>
          <w:p w14:paraId="3E57A28C" w14:textId="7F742A3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single" w:sz="2" w:space="0" w:color="BFBFBF" w:themeColor="background1" w:themeShade="BF"/>
              <w:left w:val="nil"/>
              <w:bottom w:val="nil"/>
              <w:right w:val="nil"/>
            </w:tcBorders>
            <w:shd w:val="clear" w:color="000000" w:fill="FFFFFF"/>
            <w:noWrap/>
            <w:vAlign w:val="center"/>
            <w:hideMark/>
          </w:tcPr>
          <w:p w14:paraId="4303A110" w14:textId="5176443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76.0</w:t>
            </w:r>
          </w:p>
        </w:tc>
        <w:tc>
          <w:tcPr>
            <w:tcW w:w="418" w:type="dxa"/>
            <w:tcBorders>
              <w:top w:val="single" w:sz="2" w:space="0" w:color="BFBFBF" w:themeColor="background1" w:themeShade="BF"/>
              <w:left w:val="nil"/>
              <w:bottom w:val="nil"/>
              <w:right w:val="nil"/>
            </w:tcBorders>
            <w:shd w:val="clear" w:color="000000" w:fill="FFFFFF"/>
            <w:noWrap/>
            <w:vAlign w:val="center"/>
            <w:hideMark/>
          </w:tcPr>
          <w:p w14:paraId="7D46B23C" w14:textId="17AD8DA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64.1</w:t>
            </w:r>
          </w:p>
        </w:tc>
        <w:tc>
          <w:tcPr>
            <w:tcW w:w="559" w:type="dxa"/>
            <w:tcBorders>
              <w:top w:val="single" w:sz="2" w:space="0" w:color="BFBFBF" w:themeColor="background1" w:themeShade="BF"/>
              <w:left w:val="nil"/>
              <w:bottom w:val="nil"/>
              <w:right w:val="nil"/>
            </w:tcBorders>
            <w:shd w:val="clear" w:color="000000" w:fill="FFFFFF"/>
            <w:noWrap/>
            <w:vAlign w:val="center"/>
            <w:hideMark/>
          </w:tcPr>
          <w:p w14:paraId="1C309652" w14:textId="2118617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-2.4</w:t>
            </w:r>
          </w:p>
        </w:tc>
        <w:tc>
          <w:tcPr>
            <w:tcW w:w="215" w:type="dxa"/>
            <w:tcBorders>
              <w:top w:val="single" w:sz="2" w:space="0" w:color="BFBFBF" w:themeColor="background1" w:themeShade="BF"/>
              <w:left w:val="nil"/>
              <w:bottom w:val="nil"/>
              <w:right w:val="nil"/>
            </w:tcBorders>
            <w:shd w:val="clear" w:color="000000" w:fill="FFFFFF"/>
            <w:noWrap/>
            <w:vAlign w:val="center"/>
            <w:hideMark/>
          </w:tcPr>
          <w:p w14:paraId="0F037845" w14:textId="7C35E38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single" w:sz="2" w:space="0" w:color="BFBFBF" w:themeColor="background1" w:themeShade="BF"/>
              <w:left w:val="nil"/>
              <w:bottom w:val="nil"/>
              <w:right w:val="nil"/>
            </w:tcBorders>
            <w:shd w:val="clear" w:color="000000" w:fill="FFFFFF"/>
            <w:noWrap/>
            <w:vAlign w:val="center"/>
            <w:hideMark/>
          </w:tcPr>
          <w:p w14:paraId="1329B68D" w14:textId="29FD8AB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single" w:sz="2" w:space="0" w:color="BFBFBF" w:themeColor="background1" w:themeShade="BF"/>
              <w:left w:val="nil"/>
              <w:bottom w:val="nil"/>
              <w:right w:val="nil"/>
            </w:tcBorders>
            <w:shd w:val="clear" w:color="000000" w:fill="FFFFFF"/>
            <w:vAlign w:val="center"/>
          </w:tcPr>
          <w:p w14:paraId="424CFDA3" w14:textId="63F9BF52"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single" w:sz="2" w:space="0" w:color="BFBFBF" w:themeColor="background1" w:themeShade="BF"/>
              <w:left w:val="nil"/>
              <w:bottom w:val="nil"/>
              <w:right w:val="nil"/>
            </w:tcBorders>
            <w:shd w:val="clear" w:color="000000" w:fill="FFFFFF"/>
            <w:vAlign w:val="center"/>
          </w:tcPr>
          <w:p w14:paraId="1EAB3BD2" w14:textId="1560E8D0"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single" w:sz="2" w:space="0" w:color="BFBFBF" w:themeColor="background1" w:themeShade="BF"/>
              <w:left w:val="nil"/>
              <w:bottom w:val="nil"/>
              <w:right w:val="nil"/>
            </w:tcBorders>
            <w:shd w:val="clear" w:color="000000" w:fill="FFFFFF"/>
            <w:noWrap/>
            <w:vAlign w:val="center"/>
            <w:hideMark/>
          </w:tcPr>
          <w:p w14:paraId="2A22A675" w14:textId="698D7B4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single" w:sz="2" w:space="0" w:color="BFBFBF" w:themeColor="background1" w:themeShade="BF"/>
              <w:left w:val="nil"/>
              <w:bottom w:val="nil"/>
              <w:right w:val="nil"/>
            </w:tcBorders>
            <w:shd w:val="clear" w:color="000000" w:fill="FFFFFF"/>
            <w:noWrap/>
            <w:vAlign w:val="center"/>
            <w:hideMark/>
          </w:tcPr>
          <w:p w14:paraId="0E588EB4" w14:textId="7D5E506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single" w:sz="2" w:space="0" w:color="BFBFBF" w:themeColor="background1" w:themeShade="BF"/>
              <w:left w:val="nil"/>
              <w:bottom w:val="nil"/>
              <w:right w:val="nil"/>
            </w:tcBorders>
            <w:shd w:val="clear" w:color="000000" w:fill="FFFFFF"/>
            <w:noWrap/>
            <w:vAlign w:val="center"/>
            <w:hideMark/>
          </w:tcPr>
          <w:p w14:paraId="76674BB4" w14:textId="7DB9889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15DAEE3B"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175CC248" w14:textId="61D348A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Bangladesh</w:t>
            </w:r>
          </w:p>
        </w:tc>
        <w:tc>
          <w:tcPr>
            <w:tcW w:w="628" w:type="dxa"/>
            <w:tcBorders>
              <w:top w:val="nil"/>
              <w:left w:val="nil"/>
              <w:bottom w:val="nil"/>
              <w:right w:val="nil"/>
            </w:tcBorders>
            <w:shd w:val="clear" w:color="000000" w:fill="FFFFFF"/>
            <w:noWrap/>
            <w:vAlign w:val="center"/>
            <w:hideMark/>
          </w:tcPr>
          <w:p w14:paraId="5C95F1F0" w14:textId="18E9638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SAS</w:t>
            </w:r>
          </w:p>
        </w:tc>
        <w:tc>
          <w:tcPr>
            <w:tcW w:w="687" w:type="dxa"/>
            <w:tcBorders>
              <w:top w:val="nil"/>
              <w:left w:val="nil"/>
              <w:bottom w:val="nil"/>
              <w:right w:val="nil"/>
            </w:tcBorders>
            <w:shd w:val="clear" w:color="000000" w:fill="FFFFFF"/>
            <w:noWrap/>
            <w:vAlign w:val="center"/>
            <w:hideMark/>
          </w:tcPr>
          <w:p w14:paraId="7F6F5D59" w14:textId="033C9AB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567" w:type="dxa"/>
            <w:tcBorders>
              <w:top w:val="nil"/>
              <w:left w:val="nil"/>
              <w:bottom w:val="nil"/>
              <w:right w:val="nil"/>
            </w:tcBorders>
            <w:shd w:val="clear" w:color="000000" w:fill="FFFFFF"/>
            <w:noWrap/>
            <w:vAlign w:val="center"/>
            <w:hideMark/>
          </w:tcPr>
          <w:p w14:paraId="6E5D2560" w14:textId="34E0B315"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2019</w:t>
            </w:r>
          </w:p>
        </w:tc>
        <w:tc>
          <w:tcPr>
            <w:tcW w:w="147" w:type="dxa"/>
            <w:tcBorders>
              <w:top w:val="nil"/>
              <w:left w:val="nil"/>
              <w:bottom w:val="nil"/>
              <w:right w:val="nil"/>
            </w:tcBorders>
            <w:shd w:val="clear" w:color="000000" w:fill="FFFFFF"/>
            <w:noWrap/>
            <w:vAlign w:val="center"/>
            <w:hideMark/>
          </w:tcPr>
          <w:p w14:paraId="066FD26F" w14:textId="46926D4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0AE897DC" w14:textId="64A3F1D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54.9</w:t>
            </w:r>
          </w:p>
        </w:tc>
        <w:tc>
          <w:tcPr>
            <w:tcW w:w="398" w:type="dxa"/>
            <w:tcBorders>
              <w:top w:val="nil"/>
              <w:left w:val="nil"/>
              <w:bottom w:val="nil"/>
              <w:right w:val="nil"/>
            </w:tcBorders>
            <w:shd w:val="clear" w:color="000000" w:fill="FFFFFF"/>
            <w:noWrap/>
            <w:vAlign w:val="center"/>
            <w:hideMark/>
          </w:tcPr>
          <w:p w14:paraId="18169ADB" w14:textId="0BDD4BF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64.9</w:t>
            </w:r>
          </w:p>
        </w:tc>
        <w:tc>
          <w:tcPr>
            <w:tcW w:w="472" w:type="dxa"/>
            <w:tcBorders>
              <w:top w:val="nil"/>
              <w:left w:val="nil"/>
              <w:bottom w:val="nil"/>
              <w:right w:val="nil"/>
            </w:tcBorders>
            <w:shd w:val="clear" w:color="000000" w:fill="FFFFFF"/>
            <w:noWrap/>
            <w:vAlign w:val="center"/>
            <w:hideMark/>
          </w:tcPr>
          <w:p w14:paraId="363F856C" w14:textId="340BBC7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0.66</w:t>
            </w:r>
          </w:p>
        </w:tc>
        <w:tc>
          <w:tcPr>
            <w:tcW w:w="218" w:type="dxa"/>
            <w:tcBorders>
              <w:top w:val="nil"/>
              <w:left w:val="nil"/>
              <w:bottom w:val="nil"/>
              <w:right w:val="nil"/>
            </w:tcBorders>
            <w:shd w:val="clear" w:color="000000" w:fill="FFFFFF"/>
            <w:noWrap/>
            <w:vAlign w:val="center"/>
            <w:hideMark/>
          </w:tcPr>
          <w:p w14:paraId="3DEE4D1C" w14:textId="32C90EE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A1112F2" w14:textId="3DF2740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7C10BDB4" w14:textId="0462A60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0.175</w:t>
            </w:r>
          </w:p>
        </w:tc>
        <w:tc>
          <w:tcPr>
            <w:tcW w:w="522" w:type="dxa"/>
            <w:tcBorders>
              <w:top w:val="nil"/>
              <w:left w:val="nil"/>
              <w:bottom w:val="nil"/>
              <w:right w:val="nil"/>
            </w:tcBorders>
            <w:shd w:val="clear" w:color="000000" w:fill="FFFFFF"/>
            <w:noWrap/>
            <w:vAlign w:val="center"/>
            <w:hideMark/>
          </w:tcPr>
          <w:p w14:paraId="294AA2E5" w14:textId="3C047A9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0.101</w:t>
            </w:r>
          </w:p>
        </w:tc>
        <w:tc>
          <w:tcPr>
            <w:tcW w:w="586" w:type="dxa"/>
            <w:tcBorders>
              <w:top w:val="nil"/>
              <w:left w:val="nil"/>
              <w:bottom w:val="nil"/>
              <w:right w:val="nil"/>
            </w:tcBorders>
            <w:shd w:val="clear" w:color="000000" w:fill="FFFFFF"/>
            <w:noWrap/>
            <w:vAlign w:val="center"/>
            <w:hideMark/>
          </w:tcPr>
          <w:p w14:paraId="2F57F273" w14:textId="2AC5E7F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-0.015</w:t>
            </w:r>
          </w:p>
        </w:tc>
        <w:tc>
          <w:tcPr>
            <w:tcW w:w="242" w:type="dxa"/>
            <w:tcBorders>
              <w:top w:val="nil"/>
              <w:left w:val="nil"/>
              <w:bottom w:val="nil"/>
              <w:right w:val="nil"/>
            </w:tcBorders>
            <w:shd w:val="clear" w:color="000000" w:fill="FFFFFF"/>
            <w:noWrap/>
            <w:vAlign w:val="center"/>
            <w:hideMark/>
          </w:tcPr>
          <w:p w14:paraId="5BFCF5A6" w14:textId="0EF2B38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268D346" w14:textId="2ED8EBD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5A7DE278" w14:textId="50D9742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37.6</w:t>
            </w:r>
          </w:p>
        </w:tc>
        <w:tc>
          <w:tcPr>
            <w:tcW w:w="418" w:type="dxa"/>
            <w:tcBorders>
              <w:top w:val="nil"/>
              <w:left w:val="nil"/>
              <w:bottom w:val="nil"/>
              <w:right w:val="nil"/>
            </w:tcBorders>
            <w:shd w:val="clear" w:color="000000" w:fill="FFFFFF"/>
            <w:noWrap/>
            <w:vAlign w:val="center"/>
            <w:hideMark/>
          </w:tcPr>
          <w:p w14:paraId="2A65FEB8" w14:textId="480003C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24.1</w:t>
            </w:r>
          </w:p>
        </w:tc>
        <w:tc>
          <w:tcPr>
            <w:tcW w:w="559" w:type="dxa"/>
            <w:tcBorders>
              <w:top w:val="nil"/>
              <w:left w:val="nil"/>
              <w:bottom w:val="nil"/>
              <w:right w:val="nil"/>
            </w:tcBorders>
            <w:shd w:val="clear" w:color="000000" w:fill="FFFFFF"/>
            <w:noWrap/>
            <w:vAlign w:val="center"/>
            <w:hideMark/>
          </w:tcPr>
          <w:p w14:paraId="25E9AC9E" w14:textId="0B781E1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-2.7</w:t>
            </w:r>
          </w:p>
        </w:tc>
        <w:tc>
          <w:tcPr>
            <w:tcW w:w="215" w:type="dxa"/>
            <w:tcBorders>
              <w:top w:val="nil"/>
              <w:left w:val="nil"/>
              <w:bottom w:val="nil"/>
              <w:right w:val="nil"/>
            </w:tcBorders>
            <w:shd w:val="clear" w:color="000000" w:fill="FFFFFF"/>
            <w:noWrap/>
            <w:vAlign w:val="center"/>
            <w:hideMark/>
          </w:tcPr>
          <w:p w14:paraId="108FDFBA" w14:textId="6077A73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7A868A21" w14:textId="1A8BD8F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166E1099" w14:textId="0FE27C8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177F73C2" w14:textId="38B7838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0F889978" w14:textId="4DBC3FA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067448B8" w14:textId="0B02E13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36167032" w14:textId="5013F44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1830134E"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0AF20C87" w14:textId="276BCD5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India</w:t>
            </w:r>
          </w:p>
        </w:tc>
        <w:tc>
          <w:tcPr>
            <w:tcW w:w="628" w:type="dxa"/>
            <w:tcBorders>
              <w:top w:val="nil"/>
              <w:left w:val="nil"/>
              <w:bottom w:val="nil"/>
              <w:right w:val="nil"/>
            </w:tcBorders>
            <w:shd w:val="clear" w:color="000000" w:fill="FFFFFF"/>
            <w:noWrap/>
            <w:vAlign w:val="center"/>
            <w:hideMark/>
          </w:tcPr>
          <w:p w14:paraId="02D74846" w14:textId="353A6DA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SAS</w:t>
            </w:r>
          </w:p>
        </w:tc>
        <w:tc>
          <w:tcPr>
            <w:tcW w:w="687" w:type="dxa"/>
            <w:tcBorders>
              <w:top w:val="nil"/>
              <w:left w:val="nil"/>
              <w:bottom w:val="nil"/>
              <w:right w:val="nil"/>
            </w:tcBorders>
            <w:shd w:val="clear" w:color="000000" w:fill="FFFFFF"/>
            <w:noWrap/>
            <w:vAlign w:val="center"/>
            <w:hideMark/>
          </w:tcPr>
          <w:p w14:paraId="17FC65DF" w14:textId="4F09A32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2005-6</w:t>
            </w:r>
          </w:p>
        </w:tc>
        <w:tc>
          <w:tcPr>
            <w:tcW w:w="567" w:type="dxa"/>
            <w:tcBorders>
              <w:top w:val="nil"/>
              <w:left w:val="nil"/>
              <w:bottom w:val="nil"/>
              <w:right w:val="nil"/>
            </w:tcBorders>
            <w:shd w:val="clear" w:color="000000" w:fill="FFFFFF"/>
            <w:noWrap/>
            <w:vAlign w:val="center"/>
            <w:hideMark/>
          </w:tcPr>
          <w:p w14:paraId="48DCD795" w14:textId="7ED892A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2015-16</w:t>
            </w:r>
          </w:p>
        </w:tc>
        <w:tc>
          <w:tcPr>
            <w:tcW w:w="147" w:type="dxa"/>
            <w:tcBorders>
              <w:top w:val="nil"/>
              <w:left w:val="nil"/>
              <w:bottom w:val="nil"/>
              <w:right w:val="nil"/>
            </w:tcBorders>
            <w:shd w:val="clear" w:color="000000" w:fill="FFFFFF"/>
            <w:noWrap/>
            <w:vAlign w:val="center"/>
            <w:hideMark/>
          </w:tcPr>
          <w:p w14:paraId="5B47491E" w14:textId="0A8860C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58CCE381" w14:textId="7244B6C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43.0</w:t>
            </w:r>
          </w:p>
        </w:tc>
        <w:tc>
          <w:tcPr>
            <w:tcW w:w="398" w:type="dxa"/>
            <w:tcBorders>
              <w:top w:val="nil"/>
              <w:left w:val="nil"/>
              <w:bottom w:val="nil"/>
              <w:right w:val="nil"/>
            </w:tcBorders>
            <w:shd w:val="clear" w:color="000000" w:fill="FFFFFF"/>
            <w:noWrap/>
            <w:vAlign w:val="center"/>
            <w:hideMark/>
          </w:tcPr>
          <w:p w14:paraId="4740C360" w14:textId="19660B0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61.5</w:t>
            </w:r>
          </w:p>
        </w:tc>
        <w:tc>
          <w:tcPr>
            <w:tcW w:w="472" w:type="dxa"/>
            <w:tcBorders>
              <w:top w:val="nil"/>
              <w:left w:val="nil"/>
              <w:bottom w:val="nil"/>
              <w:right w:val="nil"/>
            </w:tcBorders>
            <w:shd w:val="clear" w:color="000000" w:fill="FFFFFF"/>
            <w:noWrap/>
            <w:vAlign w:val="center"/>
            <w:hideMark/>
          </w:tcPr>
          <w:p w14:paraId="1A9408DA" w14:textId="65F7CAB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0.47</w:t>
            </w:r>
          </w:p>
        </w:tc>
        <w:tc>
          <w:tcPr>
            <w:tcW w:w="218" w:type="dxa"/>
            <w:tcBorders>
              <w:top w:val="nil"/>
              <w:left w:val="nil"/>
              <w:bottom w:val="nil"/>
              <w:right w:val="nil"/>
            </w:tcBorders>
            <w:shd w:val="clear" w:color="000000" w:fill="FFFFFF"/>
            <w:noWrap/>
            <w:vAlign w:val="center"/>
            <w:hideMark/>
          </w:tcPr>
          <w:p w14:paraId="3C2457E8" w14:textId="1F4E50D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594D2869" w14:textId="6DDD89A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001428C7" w14:textId="2C66E62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0.283</w:t>
            </w:r>
          </w:p>
        </w:tc>
        <w:tc>
          <w:tcPr>
            <w:tcW w:w="522" w:type="dxa"/>
            <w:tcBorders>
              <w:top w:val="nil"/>
              <w:left w:val="nil"/>
              <w:bottom w:val="nil"/>
              <w:right w:val="nil"/>
            </w:tcBorders>
            <w:shd w:val="clear" w:color="000000" w:fill="FFFFFF"/>
            <w:noWrap/>
            <w:vAlign w:val="center"/>
            <w:hideMark/>
          </w:tcPr>
          <w:p w14:paraId="206D0B99" w14:textId="1AB03F1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0.123</w:t>
            </w:r>
          </w:p>
        </w:tc>
        <w:tc>
          <w:tcPr>
            <w:tcW w:w="586" w:type="dxa"/>
            <w:tcBorders>
              <w:top w:val="nil"/>
              <w:left w:val="nil"/>
              <w:bottom w:val="nil"/>
              <w:right w:val="nil"/>
            </w:tcBorders>
            <w:shd w:val="clear" w:color="000000" w:fill="FFFFFF"/>
            <w:noWrap/>
            <w:vAlign w:val="center"/>
            <w:hideMark/>
          </w:tcPr>
          <w:p w14:paraId="1262B3FE" w14:textId="5D3268E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-0.016</w:t>
            </w:r>
          </w:p>
        </w:tc>
        <w:tc>
          <w:tcPr>
            <w:tcW w:w="242" w:type="dxa"/>
            <w:tcBorders>
              <w:top w:val="nil"/>
              <w:left w:val="nil"/>
              <w:bottom w:val="nil"/>
              <w:right w:val="nil"/>
            </w:tcBorders>
            <w:shd w:val="clear" w:color="000000" w:fill="FFFFFF"/>
            <w:noWrap/>
            <w:vAlign w:val="center"/>
            <w:hideMark/>
          </w:tcPr>
          <w:p w14:paraId="6F9FDC5B" w14:textId="6FA79F6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2D57B07" w14:textId="1428F72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32DDB201" w14:textId="3B82825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55.1</w:t>
            </w:r>
          </w:p>
        </w:tc>
        <w:tc>
          <w:tcPr>
            <w:tcW w:w="418" w:type="dxa"/>
            <w:tcBorders>
              <w:top w:val="nil"/>
              <w:left w:val="nil"/>
              <w:bottom w:val="nil"/>
              <w:right w:val="nil"/>
            </w:tcBorders>
            <w:shd w:val="clear" w:color="000000" w:fill="FFFFFF"/>
            <w:noWrap/>
            <w:vAlign w:val="center"/>
            <w:hideMark/>
          </w:tcPr>
          <w:p w14:paraId="7E02B0DE" w14:textId="5349531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27.9</w:t>
            </w:r>
          </w:p>
        </w:tc>
        <w:tc>
          <w:tcPr>
            <w:tcW w:w="559" w:type="dxa"/>
            <w:tcBorders>
              <w:top w:val="nil"/>
              <w:left w:val="nil"/>
              <w:bottom w:val="nil"/>
              <w:right w:val="nil"/>
            </w:tcBorders>
            <w:shd w:val="clear" w:color="000000" w:fill="FFFFFF"/>
            <w:noWrap/>
            <w:vAlign w:val="center"/>
            <w:hideMark/>
          </w:tcPr>
          <w:p w14:paraId="4848330D" w14:textId="3AB741F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-2.7</w:t>
            </w:r>
          </w:p>
        </w:tc>
        <w:tc>
          <w:tcPr>
            <w:tcW w:w="215" w:type="dxa"/>
            <w:tcBorders>
              <w:top w:val="nil"/>
              <w:left w:val="nil"/>
              <w:bottom w:val="nil"/>
              <w:right w:val="nil"/>
            </w:tcBorders>
            <w:shd w:val="clear" w:color="000000" w:fill="FFFFFF"/>
            <w:noWrap/>
            <w:vAlign w:val="center"/>
            <w:hideMark/>
          </w:tcPr>
          <w:p w14:paraId="14DB640D" w14:textId="318BFAF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3F99F088" w14:textId="0DC52E6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0FAD78E3" w14:textId="419D084E"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0D034A06" w14:textId="03E92BCC"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523B8C70" w14:textId="32E814C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518790BC" w14:textId="12E9746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58C8534A" w14:textId="3C55BBA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04EC419F" w14:textId="77777777" w:rsidTr="009C71A7">
        <w:trPr>
          <w:gridAfter w:val="1"/>
          <w:wAfter w:w="45" w:type="dxa"/>
          <w:trHeight w:val="161"/>
          <w:jc w:val="center"/>
        </w:trPr>
        <w:tc>
          <w:tcPr>
            <w:tcW w:w="1804" w:type="dxa"/>
            <w:tcBorders>
              <w:top w:val="nil"/>
              <w:left w:val="nil"/>
              <w:right w:val="nil"/>
            </w:tcBorders>
            <w:shd w:val="clear" w:color="000000" w:fill="FFFFFF"/>
            <w:noWrap/>
            <w:vAlign w:val="center"/>
            <w:hideMark/>
          </w:tcPr>
          <w:p w14:paraId="07614D83" w14:textId="3245A8F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Nepal</w:t>
            </w:r>
          </w:p>
        </w:tc>
        <w:tc>
          <w:tcPr>
            <w:tcW w:w="628" w:type="dxa"/>
            <w:tcBorders>
              <w:top w:val="nil"/>
              <w:left w:val="nil"/>
              <w:right w:val="nil"/>
            </w:tcBorders>
            <w:shd w:val="clear" w:color="000000" w:fill="FFFFFF"/>
            <w:noWrap/>
            <w:vAlign w:val="center"/>
            <w:hideMark/>
          </w:tcPr>
          <w:p w14:paraId="3AE75A94" w14:textId="01844BC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SAS</w:t>
            </w:r>
          </w:p>
        </w:tc>
        <w:tc>
          <w:tcPr>
            <w:tcW w:w="687" w:type="dxa"/>
            <w:tcBorders>
              <w:top w:val="nil"/>
              <w:left w:val="nil"/>
              <w:right w:val="nil"/>
            </w:tcBorders>
            <w:shd w:val="clear" w:color="000000" w:fill="FFFFFF"/>
            <w:noWrap/>
            <w:vAlign w:val="center"/>
            <w:hideMark/>
          </w:tcPr>
          <w:p w14:paraId="588ABE40" w14:textId="7E2492F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w:t>
            </w:r>
          </w:p>
        </w:tc>
        <w:tc>
          <w:tcPr>
            <w:tcW w:w="567" w:type="dxa"/>
            <w:tcBorders>
              <w:top w:val="nil"/>
              <w:left w:val="nil"/>
              <w:right w:val="nil"/>
            </w:tcBorders>
            <w:shd w:val="clear" w:color="000000" w:fill="FFFFFF"/>
            <w:noWrap/>
            <w:vAlign w:val="center"/>
            <w:hideMark/>
          </w:tcPr>
          <w:p w14:paraId="5DB178F6" w14:textId="4766E5D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2016</w:t>
            </w:r>
          </w:p>
        </w:tc>
        <w:tc>
          <w:tcPr>
            <w:tcW w:w="147" w:type="dxa"/>
            <w:tcBorders>
              <w:top w:val="nil"/>
              <w:left w:val="nil"/>
              <w:right w:val="nil"/>
            </w:tcBorders>
            <w:shd w:val="clear" w:color="000000" w:fill="FFFFFF"/>
            <w:noWrap/>
            <w:vAlign w:val="center"/>
            <w:hideMark/>
          </w:tcPr>
          <w:p w14:paraId="7C7A5BCA" w14:textId="1D19757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right w:val="nil"/>
            </w:tcBorders>
            <w:shd w:val="clear" w:color="000000" w:fill="FFFFFF"/>
            <w:noWrap/>
            <w:vAlign w:val="center"/>
            <w:hideMark/>
          </w:tcPr>
          <w:p w14:paraId="7D206032" w14:textId="11A46E1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51.2</w:t>
            </w:r>
          </w:p>
        </w:tc>
        <w:tc>
          <w:tcPr>
            <w:tcW w:w="398" w:type="dxa"/>
            <w:tcBorders>
              <w:top w:val="nil"/>
              <w:left w:val="nil"/>
              <w:right w:val="nil"/>
            </w:tcBorders>
            <w:shd w:val="clear" w:color="000000" w:fill="FFFFFF"/>
            <w:noWrap/>
            <w:vAlign w:val="center"/>
            <w:hideMark/>
          </w:tcPr>
          <w:p w14:paraId="5E175C44" w14:textId="46B09D4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60.7</w:t>
            </w:r>
          </w:p>
        </w:tc>
        <w:tc>
          <w:tcPr>
            <w:tcW w:w="472" w:type="dxa"/>
            <w:tcBorders>
              <w:top w:val="nil"/>
              <w:left w:val="nil"/>
              <w:right w:val="nil"/>
            </w:tcBorders>
            <w:shd w:val="clear" w:color="000000" w:fill="FFFFFF"/>
            <w:noWrap/>
            <w:vAlign w:val="center"/>
            <w:hideMark/>
          </w:tcPr>
          <w:p w14:paraId="413B9184" w14:textId="7E896D8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0.68</w:t>
            </w:r>
          </w:p>
        </w:tc>
        <w:tc>
          <w:tcPr>
            <w:tcW w:w="218" w:type="dxa"/>
            <w:tcBorders>
              <w:top w:val="nil"/>
              <w:left w:val="nil"/>
              <w:right w:val="nil"/>
            </w:tcBorders>
            <w:shd w:val="clear" w:color="000000" w:fill="FFFFFF"/>
            <w:noWrap/>
            <w:vAlign w:val="center"/>
            <w:hideMark/>
          </w:tcPr>
          <w:p w14:paraId="254A559D" w14:textId="1EC203E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right w:val="nil"/>
            </w:tcBorders>
            <w:shd w:val="clear" w:color="000000" w:fill="FFFFFF"/>
            <w:noWrap/>
            <w:vAlign w:val="center"/>
            <w:hideMark/>
          </w:tcPr>
          <w:p w14:paraId="2FC327A7" w14:textId="07C25D8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right w:val="nil"/>
            </w:tcBorders>
            <w:shd w:val="clear" w:color="000000" w:fill="FFFFFF"/>
            <w:noWrap/>
            <w:vAlign w:val="center"/>
            <w:hideMark/>
          </w:tcPr>
          <w:p w14:paraId="6CD4ED4F" w14:textId="64FCA82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0.207</w:t>
            </w:r>
          </w:p>
        </w:tc>
        <w:tc>
          <w:tcPr>
            <w:tcW w:w="522" w:type="dxa"/>
            <w:tcBorders>
              <w:top w:val="nil"/>
              <w:left w:val="nil"/>
              <w:right w:val="nil"/>
            </w:tcBorders>
            <w:shd w:val="clear" w:color="000000" w:fill="FFFFFF"/>
            <w:noWrap/>
            <w:vAlign w:val="center"/>
            <w:hideMark/>
          </w:tcPr>
          <w:p w14:paraId="3FA0E004" w14:textId="14C863B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0.130</w:t>
            </w:r>
          </w:p>
        </w:tc>
        <w:tc>
          <w:tcPr>
            <w:tcW w:w="586" w:type="dxa"/>
            <w:tcBorders>
              <w:top w:val="nil"/>
              <w:left w:val="nil"/>
              <w:right w:val="nil"/>
            </w:tcBorders>
            <w:shd w:val="clear" w:color="000000" w:fill="FFFFFF"/>
            <w:noWrap/>
            <w:vAlign w:val="center"/>
            <w:hideMark/>
          </w:tcPr>
          <w:p w14:paraId="19BEDE16" w14:textId="071188A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-0.015</w:t>
            </w:r>
          </w:p>
        </w:tc>
        <w:tc>
          <w:tcPr>
            <w:tcW w:w="242" w:type="dxa"/>
            <w:tcBorders>
              <w:top w:val="nil"/>
              <w:left w:val="nil"/>
              <w:right w:val="nil"/>
            </w:tcBorders>
            <w:shd w:val="clear" w:color="000000" w:fill="FFFFFF"/>
            <w:noWrap/>
            <w:vAlign w:val="center"/>
            <w:hideMark/>
          </w:tcPr>
          <w:p w14:paraId="4A5AA34B" w14:textId="6F424EF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right w:val="nil"/>
            </w:tcBorders>
            <w:shd w:val="clear" w:color="000000" w:fill="FFFFFF"/>
            <w:noWrap/>
            <w:vAlign w:val="center"/>
            <w:hideMark/>
          </w:tcPr>
          <w:p w14:paraId="12376205" w14:textId="71C7D79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right w:val="nil"/>
            </w:tcBorders>
            <w:shd w:val="clear" w:color="000000" w:fill="FFFFFF"/>
            <w:noWrap/>
            <w:vAlign w:val="center"/>
            <w:hideMark/>
          </w:tcPr>
          <w:p w14:paraId="71B81143" w14:textId="2331959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43.3</w:t>
            </w:r>
          </w:p>
        </w:tc>
        <w:tc>
          <w:tcPr>
            <w:tcW w:w="418" w:type="dxa"/>
            <w:tcBorders>
              <w:top w:val="nil"/>
              <w:left w:val="nil"/>
              <w:right w:val="nil"/>
            </w:tcBorders>
            <w:shd w:val="clear" w:color="000000" w:fill="FFFFFF"/>
            <w:noWrap/>
            <w:vAlign w:val="center"/>
            <w:hideMark/>
          </w:tcPr>
          <w:p w14:paraId="3D7B2110" w14:textId="42DF7F3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29.9</w:t>
            </w:r>
          </w:p>
        </w:tc>
        <w:tc>
          <w:tcPr>
            <w:tcW w:w="559" w:type="dxa"/>
            <w:tcBorders>
              <w:top w:val="nil"/>
              <w:left w:val="nil"/>
              <w:right w:val="nil"/>
            </w:tcBorders>
            <w:shd w:val="clear" w:color="000000" w:fill="FFFFFF"/>
            <w:noWrap/>
            <w:vAlign w:val="center"/>
            <w:hideMark/>
          </w:tcPr>
          <w:p w14:paraId="37B0480B" w14:textId="55C8441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-2.7</w:t>
            </w:r>
          </w:p>
        </w:tc>
        <w:tc>
          <w:tcPr>
            <w:tcW w:w="215" w:type="dxa"/>
            <w:tcBorders>
              <w:top w:val="nil"/>
              <w:left w:val="nil"/>
              <w:right w:val="nil"/>
            </w:tcBorders>
            <w:shd w:val="clear" w:color="000000" w:fill="FFFFFF"/>
            <w:noWrap/>
            <w:vAlign w:val="center"/>
            <w:hideMark/>
          </w:tcPr>
          <w:p w14:paraId="00C890B0" w14:textId="6710B4E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right w:val="nil"/>
            </w:tcBorders>
            <w:shd w:val="clear" w:color="000000" w:fill="FFFFFF"/>
            <w:noWrap/>
            <w:vAlign w:val="center"/>
            <w:hideMark/>
          </w:tcPr>
          <w:p w14:paraId="29635661" w14:textId="38F90A2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right w:val="nil"/>
            </w:tcBorders>
            <w:shd w:val="clear" w:color="000000" w:fill="FFFFFF"/>
            <w:vAlign w:val="center"/>
          </w:tcPr>
          <w:p w14:paraId="62F581AF" w14:textId="732C90AD"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right w:val="nil"/>
            </w:tcBorders>
            <w:shd w:val="clear" w:color="000000" w:fill="FFFFFF"/>
            <w:vAlign w:val="center"/>
          </w:tcPr>
          <w:p w14:paraId="7F7CEF9F" w14:textId="039CAE40"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right w:val="nil"/>
            </w:tcBorders>
            <w:shd w:val="clear" w:color="000000" w:fill="FFFFFF"/>
            <w:noWrap/>
            <w:vAlign w:val="center"/>
            <w:hideMark/>
          </w:tcPr>
          <w:p w14:paraId="7701B592" w14:textId="14A71D8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right w:val="nil"/>
            </w:tcBorders>
            <w:shd w:val="clear" w:color="000000" w:fill="FFFFFF"/>
            <w:noWrap/>
            <w:vAlign w:val="center"/>
            <w:hideMark/>
          </w:tcPr>
          <w:p w14:paraId="179FAA56" w14:textId="1AE64BF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right w:val="nil"/>
            </w:tcBorders>
            <w:shd w:val="clear" w:color="000000" w:fill="FFFFFF"/>
            <w:noWrap/>
            <w:vAlign w:val="center"/>
            <w:hideMark/>
          </w:tcPr>
          <w:p w14:paraId="6356684D" w14:textId="0405E51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646870DF" w14:textId="77777777" w:rsidTr="009C71A7">
        <w:trPr>
          <w:gridAfter w:val="1"/>
          <w:wAfter w:w="45" w:type="dxa"/>
          <w:trHeight w:val="161"/>
          <w:jc w:val="center"/>
        </w:trPr>
        <w:tc>
          <w:tcPr>
            <w:tcW w:w="1804" w:type="dxa"/>
            <w:tcBorders>
              <w:top w:val="nil"/>
              <w:left w:val="nil"/>
              <w:bottom w:val="single" w:sz="2" w:space="0" w:color="BFBFBF" w:themeColor="background1" w:themeShade="BF"/>
              <w:right w:val="nil"/>
            </w:tcBorders>
            <w:shd w:val="clear" w:color="000000" w:fill="FFFFFF"/>
            <w:noWrap/>
            <w:vAlign w:val="center"/>
            <w:hideMark/>
          </w:tcPr>
          <w:p w14:paraId="769E1699" w14:textId="365BF6F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Pakistan</w:t>
            </w:r>
          </w:p>
        </w:tc>
        <w:tc>
          <w:tcPr>
            <w:tcW w:w="628" w:type="dxa"/>
            <w:tcBorders>
              <w:top w:val="nil"/>
              <w:left w:val="nil"/>
              <w:bottom w:val="single" w:sz="2" w:space="0" w:color="BFBFBF" w:themeColor="background1" w:themeShade="BF"/>
              <w:right w:val="nil"/>
            </w:tcBorders>
            <w:shd w:val="clear" w:color="000000" w:fill="FFFFFF"/>
            <w:noWrap/>
            <w:vAlign w:val="center"/>
            <w:hideMark/>
          </w:tcPr>
          <w:p w14:paraId="29D5E15F" w14:textId="05BC9E35"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SAS</w:t>
            </w:r>
          </w:p>
        </w:tc>
        <w:tc>
          <w:tcPr>
            <w:tcW w:w="687" w:type="dxa"/>
            <w:tcBorders>
              <w:top w:val="nil"/>
              <w:left w:val="nil"/>
              <w:bottom w:val="single" w:sz="2" w:space="0" w:color="BFBFBF" w:themeColor="background1" w:themeShade="BF"/>
              <w:right w:val="nil"/>
            </w:tcBorders>
            <w:shd w:val="clear" w:color="000000" w:fill="FFFFFF"/>
            <w:noWrap/>
            <w:vAlign w:val="center"/>
            <w:hideMark/>
          </w:tcPr>
          <w:p w14:paraId="0D33C1AC" w14:textId="25400AC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2012-13</w:t>
            </w:r>
          </w:p>
        </w:tc>
        <w:tc>
          <w:tcPr>
            <w:tcW w:w="567" w:type="dxa"/>
            <w:tcBorders>
              <w:top w:val="nil"/>
              <w:left w:val="nil"/>
              <w:bottom w:val="single" w:sz="2" w:space="0" w:color="BFBFBF" w:themeColor="background1" w:themeShade="BF"/>
              <w:right w:val="nil"/>
            </w:tcBorders>
            <w:shd w:val="clear" w:color="000000" w:fill="FFFFFF"/>
            <w:noWrap/>
            <w:vAlign w:val="center"/>
            <w:hideMark/>
          </w:tcPr>
          <w:p w14:paraId="159993E4" w14:textId="622C4DF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2017-18</w:t>
            </w:r>
          </w:p>
        </w:tc>
        <w:tc>
          <w:tcPr>
            <w:tcW w:w="147" w:type="dxa"/>
            <w:tcBorders>
              <w:top w:val="nil"/>
              <w:left w:val="nil"/>
              <w:bottom w:val="single" w:sz="2" w:space="0" w:color="BFBFBF" w:themeColor="background1" w:themeShade="BF"/>
              <w:right w:val="nil"/>
            </w:tcBorders>
            <w:shd w:val="clear" w:color="000000" w:fill="FFFFFF"/>
            <w:noWrap/>
            <w:vAlign w:val="center"/>
            <w:hideMark/>
          </w:tcPr>
          <w:p w14:paraId="3FCB5257" w14:textId="0F2C7EE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single" w:sz="2" w:space="0" w:color="BFBFBF" w:themeColor="background1" w:themeShade="BF"/>
              <w:right w:val="nil"/>
            </w:tcBorders>
            <w:shd w:val="clear" w:color="000000" w:fill="FFFFFF"/>
            <w:noWrap/>
            <w:vAlign w:val="center"/>
            <w:hideMark/>
          </w:tcPr>
          <w:p w14:paraId="7622BC81" w14:textId="6904FF3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46.0</w:t>
            </w:r>
          </w:p>
        </w:tc>
        <w:tc>
          <w:tcPr>
            <w:tcW w:w="398" w:type="dxa"/>
            <w:tcBorders>
              <w:top w:val="nil"/>
              <w:left w:val="nil"/>
              <w:bottom w:val="single" w:sz="2" w:space="0" w:color="BFBFBF" w:themeColor="background1" w:themeShade="BF"/>
              <w:right w:val="nil"/>
            </w:tcBorders>
            <w:shd w:val="clear" w:color="000000" w:fill="FFFFFF"/>
            <w:noWrap/>
            <w:vAlign w:val="center"/>
            <w:hideMark/>
          </w:tcPr>
          <w:p w14:paraId="2DA68618" w14:textId="0E45EBE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49.7</w:t>
            </w:r>
          </w:p>
        </w:tc>
        <w:tc>
          <w:tcPr>
            <w:tcW w:w="472" w:type="dxa"/>
            <w:tcBorders>
              <w:top w:val="nil"/>
              <w:left w:val="nil"/>
              <w:bottom w:val="single" w:sz="2" w:space="0" w:color="BFBFBF" w:themeColor="background1" w:themeShade="BF"/>
              <w:right w:val="nil"/>
            </w:tcBorders>
            <w:shd w:val="clear" w:color="000000" w:fill="FFFFFF"/>
            <w:noWrap/>
            <w:vAlign w:val="center"/>
            <w:hideMark/>
          </w:tcPr>
          <w:p w14:paraId="6873097A" w14:textId="5B4129C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0.05</w:t>
            </w:r>
          </w:p>
        </w:tc>
        <w:tc>
          <w:tcPr>
            <w:tcW w:w="218" w:type="dxa"/>
            <w:tcBorders>
              <w:top w:val="nil"/>
              <w:left w:val="nil"/>
              <w:bottom w:val="single" w:sz="2" w:space="0" w:color="BFBFBF" w:themeColor="background1" w:themeShade="BF"/>
              <w:right w:val="nil"/>
            </w:tcBorders>
            <w:shd w:val="clear" w:color="000000" w:fill="FFFFFF"/>
            <w:noWrap/>
            <w:vAlign w:val="center"/>
            <w:hideMark/>
          </w:tcPr>
          <w:p w14:paraId="203F8775" w14:textId="27C7D42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single" w:sz="2" w:space="0" w:color="BFBFBF" w:themeColor="background1" w:themeShade="BF"/>
              <w:right w:val="nil"/>
            </w:tcBorders>
            <w:shd w:val="clear" w:color="000000" w:fill="FFFFFF"/>
            <w:noWrap/>
            <w:vAlign w:val="center"/>
            <w:hideMark/>
          </w:tcPr>
          <w:p w14:paraId="403C49D4" w14:textId="4CC385B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single" w:sz="2" w:space="0" w:color="BFBFBF" w:themeColor="background1" w:themeShade="BF"/>
              <w:right w:val="nil"/>
            </w:tcBorders>
            <w:shd w:val="clear" w:color="000000" w:fill="FFFFFF"/>
            <w:noWrap/>
            <w:vAlign w:val="center"/>
            <w:hideMark/>
          </w:tcPr>
          <w:p w14:paraId="63E917F0" w14:textId="5BD9096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0.233</w:t>
            </w:r>
          </w:p>
        </w:tc>
        <w:tc>
          <w:tcPr>
            <w:tcW w:w="522" w:type="dxa"/>
            <w:tcBorders>
              <w:top w:val="nil"/>
              <w:left w:val="nil"/>
              <w:bottom w:val="single" w:sz="2" w:space="0" w:color="BFBFBF" w:themeColor="background1" w:themeShade="BF"/>
              <w:right w:val="nil"/>
            </w:tcBorders>
            <w:shd w:val="clear" w:color="000000" w:fill="FFFFFF"/>
            <w:noWrap/>
            <w:vAlign w:val="center"/>
            <w:hideMark/>
          </w:tcPr>
          <w:p w14:paraId="00484ECC" w14:textId="557A6F8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0.198</w:t>
            </w:r>
          </w:p>
        </w:tc>
        <w:tc>
          <w:tcPr>
            <w:tcW w:w="586" w:type="dxa"/>
            <w:tcBorders>
              <w:top w:val="nil"/>
              <w:left w:val="nil"/>
              <w:bottom w:val="single" w:sz="2" w:space="0" w:color="BFBFBF" w:themeColor="background1" w:themeShade="BF"/>
              <w:right w:val="nil"/>
            </w:tcBorders>
            <w:shd w:val="clear" w:color="000000" w:fill="FFFFFF"/>
            <w:noWrap/>
            <w:vAlign w:val="center"/>
            <w:hideMark/>
          </w:tcPr>
          <w:p w14:paraId="71039E34" w14:textId="0DA6F4B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-0.007</w:t>
            </w:r>
          </w:p>
        </w:tc>
        <w:tc>
          <w:tcPr>
            <w:tcW w:w="242" w:type="dxa"/>
            <w:tcBorders>
              <w:top w:val="nil"/>
              <w:left w:val="nil"/>
              <w:bottom w:val="single" w:sz="2" w:space="0" w:color="BFBFBF" w:themeColor="background1" w:themeShade="BF"/>
              <w:right w:val="nil"/>
            </w:tcBorders>
            <w:shd w:val="clear" w:color="000000" w:fill="FFFFFF"/>
            <w:noWrap/>
            <w:vAlign w:val="center"/>
            <w:hideMark/>
          </w:tcPr>
          <w:p w14:paraId="32D936A4" w14:textId="190DB03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single" w:sz="2" w:space="0" w:color="BFBFBF" w:themeColor="background1" w:themeShade="BF"/>
              <w:right w:val="nil"/>
            </w:tcBorders>
            <w:shd w:val="clear" w:color="000000" w:fill="FFFFFF"/>
            <w:noWrap/>
            <w:vAlign w:val="center"/>
            <w:hideMark/>
          </w:tcPr>
          <w:p w14:paraId="5211FC48" w14:textId="55CA9BD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single" w:sz="2" w:space="0" w:color="BFBFBF" w:themeColor="background1" w:themeShade="BF"/>
              <w:right w:val="nil"/>
            </w:tcBorders>
            <w:shd w:val="clear" w:color="000000" w:fill="FFFFFF"/>
            <w:noWrap/>
            <w:vAlign w:val="center"/>
            <w:hideMark/>
          </w:tcPr>
          <w:p w14:paraId="170833AB" w14:textId="1AA52AB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44.5</w:t>
            </w:r>
          </w:p>
        </w:tc>
        <w:tc>
          <w:tcPr>
            <w:tcW w:w="418" w:type="dxa"/>
            <w:tcBorders>
              <w:top w:val="nil"/>
              <w:left w:val="nil"/>
              <w:bottom w:val="single" w:sz="2" w:space="0" w:color="BFBFBF" w:themeColor="background1" w:themeShade="BF"/>
              <w:right w:val="nil"/>
            </w:tcBorders>
            <w:shd w:val="clear" w:color="000000" w:fill="FFFFFF"/>
            <w:noWrap/>
            <w:vAlign w:val="center"/>
            <w:hideMark/>
          </w:tcPr>
          <w:p w14:paraId="30B2F4F9" w14:textId="19BC42F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38.3</w:t>
            </w:r>
          </w:p>
        </w:tc>
        <w:tc>
          <w:tcPr>
            <w:tcW w:w="559" w:type="dxa"/>
            <w:tcBorders>
              <w:top w:val="nil"/>
              <w:left w:val="nil"/>
              <w:bottom w:val="single" w:sz="2" w:space="0" w:color="BFBFBF" w:themeColor="background1" w:themeShade="BF"/>
              <w:right w:val="nil"/>
            </w:tcBorders>
            <w:shd w:val="clear" w:color="000000" w:fill="FFFFFF"/>
            <w:noWrap/>
            <w:vAlign w:val="center"/>
            <w:hideMark/>
          </w:tcPr>
          <w:p w14:paraId="5C6CC3BB" w14:textId="634D0D4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-1.2</w:t>
            </w:r>
          </w:p>
        </w:tc>
        <w:tc>
          <w:tcPr>
            <w:tcW w:w="215" w:type="dxa"/>
            <w:tcBorders>
              <w:top w:val="nil"/>
              <w:left w:val="nil"/>
              <w:bottom w:val="single" w:sz="2" w:space="0" w:color="BFBFBF" w:themeColor="background1" w:themeShade="BF"/>
              <w:right w:val="nil"/>
            </w:tcBorders>
            <w:shd w:val="clear" w:color="000000" w:fill="FFFFFF"/>
            <w:noWrap/>
            <w:vAlign w:val="center"/>
            <w:hideMark/>
          </w:tcPr>
          <w:p w14:paraId="539DBD84" w14:textId="7768AF2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single" w:sz="2" w:space="0" w:color="BFBFBF" w:themeColor="background1" w:themeShade="BF"/>
              <w:right w:val="nil"/>
            </w:tcBorders>
            <w:shd w:val="clear" w:color="000000" w:fill="FFFFFF"/>
            <w:noWrap/>
            <w:vAlign w:val="center"/>
            <w:hideMark/>
          </w:tcPr>
          <w:p w14:paraId="657C4FF6" w14:textId="69E0A40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single" w:sz="2" w:space="0" w:color="BFBFBF" w:themeColor="background1" w:themeShade="BF"/>
              <w:right w:val="nil"/>
            </w:tcBorders>
            <w:shd w:val="clear" w:color="000000" w:fill="FFFFFF"/>
            <w:vAlign w:val="center"/>
          </w:tcPr>
          <w:p w14:paraId="6D14767E" w14:textId="55E071DA"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2013</w:t>
            </w:r>
          </w:p>
        </w:tc>
        <w:tc>
          <w:tcPr>
            <w:tcW w:w="456" w:type="dxa"/>
            <w:tcBorders>
              <w:top w:val="nil"/>
              <w:left w:val="nil"/>
              <w:bottom w:val="single" w:sz="2" w:space="0" w:color="BFBFBF" w:themeColor="background1" w:themeShade="BF"/>
              <w:right w:val="nil"/>
            </w:tcBorders>
            <w:shd w:val="clear" w:color="000000" w:fill="FFFFFF"/>
            <w:vAlign w:val="center"/>
          </w:tcPr>
          <w:p w14:paraId="4512AFB7" w14:textId="2ADEA1B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2018</w:t>
            </w:r>
          </w:p>
        </w:tc>
        <w:tc>
          <w:tcPr>
            <w:tcW w:w="409" w:type="dxa"/>
            <w:tcBorders>
              <w:top w:val="nil"/>
              <w:left w:val="nil"/>
              <w:bottom w:val="single" w:sz="2" w:space="0" w:color="BFBFBF" w:themeColor="background1" w:themeShade="BF"/>
              <w:right w:val="nil"/>
            </w:tcBorders>
            <w:shd w:val="clear" w:color="000000" w:fill="FFFFFF"/>
            <w:noWrap/>
            <w:vAlign w:val="center"/>
            <w:hideMark/>
          </w:tcPr>
          <w:p w14:paraId="78EBE7B4" w14:textId="439B19B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1.5</w:t>
            </w:r>
          </w:p>
        </w:tc>
        <w:tc>
          <w:tcPr>
            <w:tcW w:w="423" w:type="dxa"/>
            <w:tcBorders>
              <w:top w:val="nil"/>
              <w:left w:val="nil"/>
              <w:bottom w:val="single" w:sz="2" w:space="0" w:color="BFBFBF" w:themeColor="background1" w:themeShade="BF"/>
              <w:right w:val="nil"/>
            </w:tcBorders>
            <w:shd w:val="clear" w:color="000000" w:fill="FFFFFF"/>
            <w:noWrap/>
            <w:vAlign w:val="center"/>
            <w:hideMark/>
          </w:tcPr>
          <w:p w14:paraId="0D24D7A2" w14:textId="1D7FE39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1.1</w:t>
            </w:r>
          </w:p>
        </w:tc>
        <w:tc>
          <w:tcPr>
            <w:tcW w:w="346" w:type="dxa"/>
            <w:tcBorders>
              <w:top w:val="nil"/>
              <w:left w:val="nil"/>
              <w:bottom w:val="single" w:sz="2" w:space="0" w:color="BFBFBF" w:themeColor="background1" w:themeShade="BF"/>
              <w:right w:val="nil"/>
            </w:tcBorders>
            <w:shd w:val="clear" w:color="000000" w:fill="FFFFFF"/>
            <w:noWrap/>
            <w:vAlign w:val="center"/>
            <w:hideMark/>
          </w:tcPr>
          <w:p w14:paraId="5971236A" w14:textId="39A90FC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w:t>
            </w:r>
          </w:p>
        </w:tc>
      </w:tr>
      <w:tr w:rsidR="009C71A7" w:rsidRPr="009C71A7" w14:paraId="6CFC2843" w14:textId="77777777" w:rsidTr="009C71A7">
        <w:trPr>
          <w:gridAfter w:val="1"/>
          <w:wAfter w:w="45" w:type="dxa"/>
          <w:trHeight w:val="161"/>
          <w:jc w:val="center"/>
        </w:trPr>
        <w:tc>
          <w:tcPr>
            <w:tcW w:w="1804" w:type="dxa"/>
            <w:tcBorders>
              <w:top w:val="single" w:sz="2" w:space="0" w:color="BFBFBF" w:themeColor="background1" w:themeShade="BF"/>
              <w:left w:val="nil"/>
              <w:bottom w:val="nil"/>
              <w:right w:val="nil"/>
            </w:tcBorders>
            <w:shd w:val="clear" w:color="000000" w:fill="FFFFFF"/>
            <w:noWrap/>
            <w:vAlign w:val="center"/>
            <w:hideMark/>
          </w:tcPr>
          <w:p w14:paraId="15BF1346" w14:textId="77C9E80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Benin</w:t>
            </w:r>
          </w:p>
        </w:tc>
        <w:tc>
          <w:tcPr>
            <w:tcW w:w="628" w:type="dxa"/>
            <w:tcBorders>
              <w:top w:val="single" w:sz="2" w:space="0" w:color="BFBFBF" w:themeColor="background1" w:themeShade="BF"/>
              <w:left w:val="nil"/>
              <w:bottom w:val="nil"/>
              <w:right w:val="nil"/>
            </w:tcBorders>
            <w:shd w:val="clear" w:color="000000" w:fill="FFFFFF"/>
            <w:noWrap/>
            <w:vAlign w:val="center"/>
            <w:hideMark/>
          </w:tcPr>
          <w:p w14:paraId="5E532C5C" w14:textId="13C4D765"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single" w:sz="2" w:space="0" w:color="BFBFBF" w:themeColor="background1" w:themeShade="BF"/>
              <w:left w:val="nil"/>
              <w:bottom w:val="nil"/>
              <w:right w:val="nil"/>
            </w:tcBorders>
            <w:shd w:val="clear" w:color="000000" w:fill="FFFFFF"/>
            <w:noWrap/>
            <w:vAlign w:val="center"/>
            <w:hideMark/>
          </w:tcPr>
          <w:p w14:paraId="37D9ADA6" w14:textId="58E25D4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567" w:type="dxa"/>
            <w:tcBorders>
              <w:top w:val="single" w:sz="2" w:space="0" w:color="BFBFBF" w:themeColor="background1" w:themeShade="BF"/>
              <w:left w:val="nil"/>
              <w:bottom w:val="nil"/>
              <w:right w:val="nil"/>
            </w:tcBorders>
            <w:shd w:val="clear" w:color="000000" w:fill="FFFFFF"/>
            <w:noWrap/>
            <w:vAlign w:val="center"/>
            <w:hideMark/>
          </w:tcPr>
          <w:p w14:paraId="34E7862F" w14:textId="4181A2B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2017-18</w:t>
            </w:r>
          </w:p>
        </w:tc>
        <w:tc>
          <w:tcPr>
            <w:tcW w:w="147" w:type="dxa"/>
            <w:tcBorders>
              <w:top w:val="single" w:sz="2" w:space="0" w:color="BFBFBF" w:themeColor="background1" w:themeShade="BF"/>
              <w:left w:val="nil"/>
              <w:bottom w:val="nil"/>
              <w:right w:val="nil"/>
            </w:tcBorders>
            <w:shd w:val="clear" w:color="000000" w:fill="FFFFFF"/>
            <w:noWrap/>
            <w:vAlign w:val="center"/>
            <w:hideMark/>
          </w:tcPr>
          <w:p w14:paraId="31137A7D" w14:textId="6E59825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single" w:sz="2" w:space="0" w:color="BFBFBF" w:themeColor="background1" w:themeShade="BF"/>
              <w:left w:val="nil"/>
              <w:bottom w:val="nil"/>
              <w:right w:val="nil"/>
            </w:tcBorders>
            <w:shd w:val="clear" w:color="000000" w:fill="FFFFFF"/>
            <w:noWrap/>
            <w:vAlign w:val="center"/>
            <w:hideMark/>
          </w:tcPr>
          <w:p w14:paraId="534ED6D7" w14:textId="76243E2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36.7</w:t>
            </w:r>
          </w:p>
        </w:tc>
        <w:tc>
          <w:tcPr>
            <w:tcW w:w="398" w:type="dxa"/>
            <w:tcBorders>
              <w:top w:val="single" w:sz="2" w:space="0" w:color="BFBFBF" w:themeColor="background1" w:themeShade="BF"/>
              <w:left w:val="nil"/>
              <w:bottom w:val="nil"/>
              <w:right w:val="nil"/>
            </w:tcBorders>
            <w:shd w:val="clear" w:color="000000" w:fill="FFFFFF"/>
            <w:noWrap/>
            <w:vAlign w:val="center"/>
            <w:hideMark/>
          </w:tcPr>
          <w:p w14:paraId="1294D03F" w14:textId="09B02A0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35.5</w:t>
            </w:r>
          </w:p>
        </w:tc>
        <w:tc>
          <w:tcPr>
            <w:tcW w:w="472" w:type="dxa"/>
            <w:tcBorders>
              <w:top w:val="single" w:sz="2" w:space="0" w:color="BFBFBF" w:themeColor="background1" w:themeShade="BF"/>
              <w:left w:val="nil"/>
              <w:bottom w:val="nil"/>
              <w:right w:val="nil"/>
            </w:tcBorders>
            <w:shd w:val="clear" w:color="000000" w:fill="FFFFFF"/>
            <w:noWrap/>
            <w:vAlign w:val="center"/>
            <w:hideMark/>
          </w:tcPr>
          <w:p w14:paraId="7205C811" w14:textId="7CCD89B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w:t>
            </w:r>
          </w:p>
        </w:tc>
        <w:tc>
          <w:tcPr>
            <w:tcW w:w="218" w:type="dxa"/>
            <w:tcBorders>
              <w:top w:val="single" w:sz="2" w:space="0" w:color="BFBFBF" w:themeColor="background1" w:themeShade="BF"/>
              <w:left w:val="nil"/>
              <w:bottom w:val="nil"/>
              <w:right w:val="nil"/>
            </w:tcBorders>
            <w:shd w:val="clear" w:color="000000" w:fill="FFFFFF"/>
            <w:noWrap/>
            <w:vAlign w:val="center"/>
            <w:hideMark/>
          </w:tcPr>
          <w:p w14:paraId="62D92371" w14:textId="021AF2C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single" w:sz="2" w:space="0" w:color="BFBFBF" w:themeColor="background1" w:themeShade="BF"/>
              <w:left w:val="nil"/>
              <w:bottom w:val="nil"/>
              <w:right w:val="nil"/>
            </w:tcBorders>
            <w:shd w:val="clear" w:color="000000" w:fill="FFFFFF"/>
            <w:noWrap/>
            <w:vAlign w:val="center"/>
            <w:hideMark/>
          </w:tcPr>
          <w:p w14:paraId="3F319C37" w14:textId="5DA669D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single" w:sz="2" w:space="0" w:color="BFBFBF" w:themeColor="background1" w:themeShade="BF"/>
              <w:left w:val="nil"/>
              <w:bottom w:val="nil"/>
              <w:right w:val="nil"/>
            </w:tcBorders>
            <w:shd w:val="clear" w:color="000000" w:fill="FFFFFF"/>
            <w:noWrap/>
            <w:vAlign w:val="center"/>
            <w:hideMark/>
          </w:tcPr>
          <w:p w14:paraId="6D42AE9D" w14:textId="1008A6F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0.346</w:t>
            </w:r>
          </w:p>
        </w:tc>
        <w:tc>
          <w:tcPr>
            <w:tcW w:w="522" w:type="dxa"/>
            <w:tcBorders>
              <w:top w:val="single" w:sz="2" w:space="0" w:color="BFBFBF" w:themeColor="background1" w:themeShade="BF"/>
              <w:left w:val="nil"/>
              <w:bottom w:val="nil"/>
              <w:right w:val="nil"/>
            </w:tcBorders>
            <w:shd w:val="clear" w:color="000000" w:fill="FFFFFF"/>
            <w:noWrap/>
            <w:vAlign w:val="center"/>
            <w:hideMark/>
          </w:tcPr>
          <w:p w14:paraId="3231A590" w14:textId="5219B2A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0.362</w:t>
            </w:r>
          </w:p>
        </w:tc>
        <w:tc>
          <w:tcPr>
            <w:tcW w:w="586" w:type="dxa"/>
            <w:tcBorders>
              <w:top w:val="single" w:sz="2" w:space="0" w:color="BFBFBF" w:themeColor="background1" w:themeShade="BF"/>
              <w:left w:val="nil"/>
              <w:bottom w:val="nil"/>
              <w:right w:val="nil"/>
            </w:tcBorders>
            <w:shd w:val="clear" w:color="000000" w:fill="FFFFFF"/>
            <w:noWrap/>
            <w:vAlign w:val="center"/>
            <w:hideMark/>
          </w:tcPr>
          <w:p w14:paraId="35A947C6" w14:textId="64D909A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0.005</w:t>
            </w:r>
          </w:p>
        </w:tc>
        <w:tc>
          <w:tcPr>
            <w:tcW w:w="242" w:type="dxa"/>
            <w:tcBorders>
              <w:top w:val="single" w:sz="2" w:space="0" w:color="BFBFBF" w:themeColor="background1" w:themeShade="BF"/>
              <w:left w:val="nil"/>
              <w:bottom w:val="nil"/>
              <w:right w:val="nil"/>
            </w:tcBorders>
            <w:shd w:val="clear" w:color="000000" w:fill="FFFFFF"/>
            <w:noWrap/>
            <w:vAlign w:val="center"/>
            <w:hideMark/>
          </w:tcPr>
          <w:p w14:paraId="3A335531" w14:textId="5BA8455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single" w:sz="2" w:space="0" w:color="BFBFBF" w:themeColor="background1" w:themeShade="BF"/>
              <w:left w:val="nil"/>
              <w:bottom w:val="nil"/>
              <w:right w:val="nil"/>
            </w:tcBorders>
            <w:shd w:val="clear" w:color="000000" w:fill="FFFFFF"/>
            <w:noWrap/>
            <w:vAlign w:val="center"/>
            <w:hideMark/>
          </w:tcPr>
          <w:p w14:paraId="5E57FF9B" w14:textId="12FA178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single" w:sz="2" w:space="0" w:color="BFBFBF" w:themeColor="background1" w:themeShade="BF"/>
              <w:left w:val="nil"/>
              <w:bottom w:val="nil"/>
              <w:right w:val="nil"/>
            </w:tcBorders>
            <w:shd w:val="clear" w:color="000000" w:fill="FFFFFF"/>
            <w:noWrap/>
            <w:vAlign w:val="center"/>
            <w:hideMark/>
          </w:tcPr>
          <w:p w14:paraId="70F5D019" w14:textId="315A140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63.2</w:t>
            </w:r>
          </w:p>
        </w:tc>
        <w:tc>
          <w:tcPr>
            <w:tcW w:w="418" w:type="dxa"/>
            <w:tcBorders>
              <w:top w:val="single" w:sz="2" w:space="0" w:color="BFBFBF" w:themeColor="background1" w:themeShade="BF"/>
              <w:left w:val="nil"/>
              <w:bottom w:val="nil"/>
              <w:right w:val="nil"/>
            </w:tcBorders>
            <w:shd w:val="clear" w:color="000000" w:fill="FFFFFF"/>
            <w:noWrap/>
            <w:vAlign w:val="center"/>
            <w:hideMark/>
          </w:tcPr>
          <w:p w14:paraId="213D336A" w14:textId="0B3F7A1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66.0</w:t>
            </w:r>
          </w:p>
        </w:tc>
        <w:tc>
          <w:tcPr>
            <w:tcW w:w="559" w:type="dxa"/>
            <w:tcBorders>
              <w:top w:val="single" w:sz="2" w:space="0" w:color="BFBFBF" w:themeColor="background1" w:themeShade="BF"/>
              <w:left w:val="nil"/>
              <w:bottom w:val="nil"/>
              <w:right w:val="nil"/>
            </w:tcBorders>
            <w:shd w:val="clear" w:color="000000" w:fill="FFFFFF"/>
            <w:noWrap/>
            <w:vAlign w:val="center"/>
            <w:hideMark/>
          </w:tcPr>
          <w:p w14:paraId="43EA2560" w14:textId="66E7B3E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0.8</w:t>
            </w:r>
          </w:p>
        </w:tc>
        <w:tc>
          <w:tcPr>
            <w:tcW w:w="215" w:type="dxa"/>
            <w:tcBorders>
              <w:top w:val="single" w:sz="2" w:space="0" w:color="BFBFBF" w:themeColor="background1" w:themeShade="BF"/>
              <w:left w:val="nil"/>
              <w:bottom w:val="nil"/>
              <w:right w:val="nil"/>
            </w:tcBorders>
            <w:shd w:val="clear" w:color="000000" w:fill="FFFFFF"/>
            <w:noWrap/>
            <w:vAlign w:val="center"/>
            <w:hideMark/>
          </w:tcPr>
          <w:p w14:paraId="08A8B2BD" w14:textId="6770C2D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single" w:sz="2" w:space="0" w:color="BFBFBF" w:themeColor="background1" w:themeShade="BF"/>
              <w:left w:val="nil"/>
              <w:bottom w:val="nil"/>
              <w:right w:val="nil"/>
            </w:tcBorders>
            <w:shd w:val="clear" w:color="000000" w:fill="FFFFFF"/>
            <w:noWrap/>
            <w:vAlign w:val="center"/>
            <w:hideMark/>
          </w:tcPr>
          <w:p w14:paraId="4ADDAE7D" w14:textId="063F5A4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single" w:sz="2" w:space="0" w:color="BFBFBF" w:themeColor="background1" w:themeShade="BF"/>
              <w:left w:val="nil"/>
              <w:bottom w:val="nil"/>
              <w:right w:val="nil"/>
            </w:tcBorders>
            <w:shd w:val="clear" w:color="000000" w:fill="FFFFFF"/>
            <w:vAlign w:val="center"/>
          </w:tcPr>
          <w:p w14:paraId="357BC33C" w14:textId="572B3C87"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single" w:sz="2" w:space="0" w:color="BFBFBF" w:themeColor="background1" w:themeShade="BF"/>
              <w:left w:val="nil"/>
              <w:bottom w:val="nil"/>
              <w:right w:val="nil"/>
            </w:tcBorders>
            <w:shd w:val="clear" w:color="000000" w:fill="FFFFFF"/>
            <w:vAlign w:val="center"/>
          </w:tcPr>
          <w:p w14:paraId="67FD95C2" w14:textId="0220B07B"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single" w:sz="2" w:space="0" w:color="BFBFBF" w:themeColor="background1" w:themeShade="BF"/>
              <w:left w:val="nil"/>
              <w:bottom w:val="nil"/>
              <w:right w:val="nil"/>
            </w:tcBorders>
            <w:shd w:val="clear" w:color="000000" w:fill="FFFFFF"/>
            <w:noWrap/>
            <w:vAlign w:val="center"/>
            <w:hideMark/>
          </w:tcPr>
          <w:p w14:paraId="06671FD4" w14:textId="31FD011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single" w:sz="2" w:space="0" w:color="BFBFBF" w:themeColor="background1" w:themeShade="BF"/>
              <w:left w:val="nil"/>
              <w:bottom w:val="nil"/>
              <w:right w:val="nil"/>
            </w:tcBorders>
            <w:shd w:val="clear" w:color="000000" w:fill="FFFFFF"/>
            <w:noWrap/>
            <w:vAlign w:val="center"/>
            <w:hideMark/>
          </w:tcPr>
          <w:p w14:paraId="3D3CAE28" w14:textId="1E04D5E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single" w:sz="2" w:space="0" w:color="BFBFBF" w:themeColor="background1" w:themeShade="BF"/>
              <w:left w:val="nil"/>
              <w:bottom w:val="nil"/>
              <w:right w:val="nil"/>
            </w:tcBorders>
            <w:shd w:val="clear" w:color="000000" w:fill="FFFFFF"/>
            <w:noWrap/>
            <w:vAlign w:val="center"/>
            <w:hideMark/>
          </w:tcPr>
          <w:p w14:paraId="5BF1F977" w14:textId="7E3F039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283629E4"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20A190F9" w14:textId="15FADA5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Burkina Faso</w:t>
            </w:r>
          </w:p>
        </w:tc>
        <w:tc>
          <w:tcPr>
            <w:tcW w:w="628" w:type="dxa"/>
            <w:tcBorders>
              <w:top w:val="nil"/>
              <w:left w:val="nil"/>
              <w:bottom w:val="nil"/>
              <w:right w:val="nil"/>
            </w:tcBorders>
            <w:shd w:val="clear" w:color="000000" w:fill="FFFFFF"/>
            <w:noWrap/>
            <w:vAlign w:val="center"/>
            <w:hideMark/>
          </w:tcPr>
          <w:p w14:paraId="71435308" w14:textId="7AF2B82F"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3ED54B0C" w14:textId="6BD0DEF5"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2006</w:t>
            </w:r>
          </w:p>
        </w:tc>
        <w:tc>
          <w:tcPr>
            <w:tcW w:w="567" w:type="dxa"/>
            <w:tcBorders>
              <w:top w:val="nil"/>
              <w:left w:val="nil"/>
              <w:bottom w:val="nil"/>
              <w:right w:val="nil"/>
            </w:tcBorders>
            <w:shd w:val="clear" w:color="000000" w:fill="FFFFFF"/>
            <w:noWrap/>
            <w:vAlign w:val="center"/>
            <w:hideMark/>
          </w:tcPr>
          <w:p w14:paraId="17ACEFFE" w14:textId="5675572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147" w:type="dxa"/>
            <w:tcBorders>
              <w:top w:val="nil"/>
              <w:left w:val="nil"/>
              <w:bottom w:val="nil"/>
              <w:right w:val="nil"/>
            </w:tcBorders>
            <w:shd w:val="clear" w:color="000000" w:fill="FFFFFF"/>
            <w:noWrap/>
            <w:vAlign w:val="center"/>
            <w:hideMark/>
          </w:tcPr>
          <w:p w14:paraId="607F9493" w14:textId="1315F5E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1973B92D" w14:textId="79F8B1D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15.2</w:t>
            </w:r>
          </w:p>
        </w:tc>
        <w:tc>
          <w:tcPr>
            <w:tcW w:w="398" w:type="dxa"/>
            <w:tcBorders>
              <w:top w:val="nil"/>
              <w:left w:val="nil"/>
              <w:bottom w:val="nil"/>
              <w:right w:val="nil"/>
            </w:tcBorders>
            <w:shd w:val="clear" w:color="000000" w:fill="FFFFFF"/>
            <w:noWrap/>
            <w:vAlign w:val="center"/>
            <w:hideMark/>
          </w:tcPr>
          <w:p w14:paraId="0793AACC" w14:textId="11CB0EF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17.8</w:t>
            </w:r>
          </w:p>
        </w:tc>
        <w:tc>
          <w:tcPr>
            <w:tcW w:w="472" w:type="dxa"/>
            <w:tcBorders>
              <w:top w:val="nil"/>
              <w:left w:val="nil"/>
              <w:bottom w:val="nil"/>
              <w:right w:val="nil"/>
            </w:tcBorders>
            <w:shd w:val="clear" w:color="000000" w:fill="FFFFFF"/>
            <w:noWrap/>
            <w:vAlign w:val="center"/>
            <w:hideMark/>
          </w:tcPr>
          <w:p w14:paraId="470C1778" w14:textId="1C15CDA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-0.16</w:t>
            </w:r>
          </w:p>
        </w:tc>
        <w:tc>
          <w:tcPr>
            <w:tcW w:w="218" w:type="dxa"/>
            <w:tcBorders>
              <w:top w:val="nil"/>
              <w:left w:val="nil"/>
              <w:bottom w:val="nil"/>
              <w:right w:val="nil"/>
            </w:tcBorders>
            <w:shd w:val="clear" w:color="000000" w:fill="FFFFFF"/>
            <w:noWrap/>
            <w:vAlign w:val="center"/>
            <w:hideMark/>
          </w:tcPr>
          <w:p w14:paraId="35ED3BBF" w14:textId="17391AA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919F077" w14:textId="739162E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232AFC85" w14:textId="651FE47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0.607</w:t>
            </w:r>
          </w:p>
        </w:tc>
        <w:tc>
          <w:tcPr>
            <w:tcW w:w="522" w:type="dxa"/>
            <w:tcBorders>
              <w:top w:val="nil"/>
              <w:left w:val="nil"/>
              <w:bottom w:val="nil"/>
              <w:right w:val="nil"/>
            </w:tcBorders>
            <w:shd w:val="clear" w:color="000000" w:fill="FFFFFF"/>
            <w:noWrap/>
            <w:vAlign w:val="center"/>
            <w:hideMark/>
          </w:tcPr>
          <w:p w14:paraId="43263463" w14:textId="1D122B0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0.574</w:t>
            </w:r>
          </w:p>
        </w:tc>
        <w:tc>
          <w:tcPr>
            <w:tcW w:w="586" w:type="dxa"/>
            <w:tcBorders>
              <w:top w:val="nil"/>
              <w:left w:val="nil"/>
              <w:bottom w:val="nil"/>
              <w:right w:val="nil"/>
            </w:tcBorders>
            <w:shd w:val="clear" w:color="000000" w:fill="FFFFFF"/>
            <w:noWrap/>
            <w:vAlign w:val="center"/>
            <w:hideMark/>
          </w:tcPr>
          <w:p w14:paraId="2BB48B0A" w14:textId="3B892D0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-0.008</w:t>
            </w:r>
          </w:p>
        </w:tc>
        <w:tc>
          <w:tcPr>
            <w:tcW w:w="242" w:type="dxa"/>
            <w:tcBorders>
              <w:top w:val="nil"/>
              <w:left w:val="nil"/>
              <w:bottom w:val="nil"/>
              <w:right w:val="nil"/>
            </w:tcBorders>
            <w:shd w:val="clear" w:color="000000" w:fill="FFFFFF"/>
            <w:noWrap/>
            <w:vAlign w:val="center"/>
            <w:hideMark/>
          </w:tcPr>
          <w:p w14:paraId="4846C6A4" w14:textId="2453ED5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5E3F4A68" w14:textId="292FA52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3D1666E7" w14:textId="47269A8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88.7</w:t>
            </w:r>
          </w:p>
        </w:tc>
        <w:tc>
          <w:tcPr>
            <w:tcW w:w="418" w:type="dxa"/>
            <w:tcBorders>
              <w:top w:val="nil"/>
              <w:left w:val="nil"/>
              <w:bottom w:val="nil"/>
              <w:right w:val="nil"/>
            </w:tcBorders>
            <w:shd w:val="clear" w:color="000000" w:fill="FFFFFF"/>
            <w:noWrap/>
            <w:vAlign w:val="center"/>
            <w:hideMark/>
          </w:tcPr>
          <w:p w14:paraId="1F766DB5" w14:textId="3FDEE7B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86.3</w:t>
            </w:r>
          </w:p>
        </w:tc>
        <w:tc>
          <w:tcPr>
            <w:tcW w:w="559" w:type="dxa"/>
            <w:tcBorders>
              <w:top w:val="nil"/>
              <w:left w:val="nil"/>
              <w:bottom w:val="nil"/>
              <w:right w:val="nil"/>
            </w:tcBorders>
            <w:shd w:val="clear" w:color="000000" w:fill="FFFFFF"/>
            <w:noWrap/>
            <w:vAlign w:val="center"/>
            <w:hideMark/>
          </w:tcPr>
          <w:p w14:paraId="1D5B7EAA" w14:textId="765B965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-0.6</w:t>
            </w:r>
          </w:p>
        </w:tc>
        <w:tc>
          <w:tcPr>
            <w:tcW w:w="215" w:type="dxa"/>
            <w:tcBorders>
              <w:top w:val="nil"/>
              <w:left w:val="nil"/>
              <w:bottom w:val="nil"/>
              <w:right w:val="nil"/>
            </w:tcBorders>
            <w:shd w:val="clear" w:color="000000" w:fill="FFFFFF"/>
            <w:noWrap/>
            <w:vAlign w:val="center"/>
            <w:hideMark/>
          </w:tcPr>
          <w:p w14:paraId="5A17054A" w14:textId="346493C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57" w:type="dxa"/>
            <w:tcBorders>
              <w:top w:val="nil"/>
              <w:left w:val="nil"/>
              <w:bottom w:val="nil"/>
              <w:right w:val="nil"/>
            </w:tcBorders>
            <w:shd w:val="clear" w:color="000000" w:fill="FFFFFF"/>
            <w:noWrap/>
            <w:vAlign w:val="center"/>
            <w:hideMark/>
          </w:tcPr>
          <w:p w14:paraId="4032D74D" w14:textId="5045218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797A82A1" w14:textId="33DC867D"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6BF25CA3" w14:textId="2661E43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4BD8C6AF" w14:textId="7242352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564B0FF3" w14:textId="62EE977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18AFB818" w14:textId="26E0DAD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58D8B613"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40F1DA02" w14:textId="60CB8DE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Burundi</w:t>
            </w:r>
          </w:p>
        </w:tc>
        <w:tc>
          <w:tcPr>
            <w:tcW w:w="628" w:type="dxa"/>
            <w:tcBorders>
              <w:top w:val="nil"/>
              <w:left w:val="nil"/>
              <w:bottom w:val="nil"/>
              <w:right w:val="nil"/>
            </w:tcBorders>
            <w:shd w:val="clear" w:color="000000" w:fill="FFFFFF"/>
            <w:noWrap/>
            <w:vAlign w:val="center"/>
            <w:hideMark/>
          </w:tcPr>
          <w:p w14:paraId="194551D3" w14:textId="1A06F3C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1360CFFD" w14:textId="073BE39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0417E991" w14:textId="4E57E1F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2016-17</w:t>
            </w:r>
          </w:p>
        </w:tc>
        <w:tc>
          <w:tcPr>
            <w:tcW w:w="147" w:type="dxa"/>
            <w:tcBorders>
              <w:top w:val="nil"/>
              <w:left w:val="nil"/>
              <w:bottom w:val="nil"/>
              <w:right w:val="nil"/>
            </w:tcBorders>
            <w:shd w:val="clear" w:color="000000" w:fill="FFFFFF"/>
            <w:noWrap/>
            <w:vAlign w:val="center"/>
            <w:hideMark/>
          </w:tcPr>
          <w:p w14:paraId="24680C2F" w14:textId="2C51DDD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46A83CDE" w14:textId="4B37FF9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31.4</w:t>
            </w:r>
          </w:p>
        </w:tc>
        <w:tc>
          <w:tcPr>
            <w:tcW w:w="398" w:type="dxa"/>
            <w:tcBorders>
              <w:top w:val="nil"/>
              <w:left w:val="nil"/>
              <w:bottom w:val="nil"/>
              <w:right w:val="nil"/>
            </w:tcBorders>
            <w:shd w:val="clear" w:color="000000" w:fill="FFFFFF"/>
            <w:noWrap/>
            <w:vAlign w:val="center"/>
            <w:hideMark/>
          </w:tcPr>
          <w:p w14:paraId="3F33E9AA" w14:textId="41C57EE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34.7</w:t>
            </w:r>
          </w:p>
        </w:tc>
        <w:tc>
          <w:tcPr>
            <w:tcW w:w="472" w:type="dxa"/>
            <w:tcBorders>
              <w:top w:val="nil"/>
              <w:left w:val="nil"/>
              <w:bottom w:val="nil"/>
              <w:right w:val="nil"/>
            </w:tcBorders>
            <w:shd w:val="clear" w:color="000000" w:fill="FFFFFF"/>
            <w:noWrap/>
            <w:vAlign w:val="center"/>
            <w:hideMark/>
          </w:tcPr>
          <w:p w14:paraId="4597F081" w14:textId="7512133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-0.13</w:t>
            </w:r>
          </w:p>
        </w:tc>
        <w:tc>
          <w:tcPr>
            <w:tcW w:w="218" w:type="dxa"/>
            <w:tcBorders>
              <w:top w:val="nil"/>
              <w:left w:val="nil"/>
              <w:bottom w:val="nil"/>
              <w:right w:val="nil"/>
            </w:tcBorders>
            <w:shd w:val="clear" w:color="000000" w:fill="FFFFFF"/>
            <w:noWrap/>
            <w:vAlign w:val="center"/>
            <w:hideMark/>
          </w:tcPr>
          <w:p w14:paraId="70F26538" w14:textId="2CEC329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E2205D0" w14:textId="0A8A5C3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1A45C8C4" w14:textId="16C1B73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0.464</w:t>
            </w:r>
          </w:p>
        </w:tc>
        <w:tc>
          <w:tcPr>
            <w:tcW w:w="522" w:type="dxa"/>
            <w:tcBorders>
              <w:top w:val="nil"/>
              <w:left w:val="nil"/>
              <w:bottom w:val="nil"/>
              <w:right w:val="nil"/>
            </w:tcBorders>
            <w:shd w:val="clear" w:color="000000" w:fill="FFFFFF"/>
            <w:noWrap/>
            <w:vAlign w:val="center"/>
            <w:hideMark/>
          </w:tcPr>
          <w:p w14:paraId="0233D6A2" w14:textId="1FDDD31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0.409</w:t>
            </w:r>
          </w:p>
        </w:tc>
        <w:tc>
          <w:tcPr>
            <w:tcW w:w="586" w:type="dxa"/>
            <w:tcBorders>
              <w:top w:val="nil"/>
              <w:left w:val="nil"/>
              <w:bottom w:val="nil"/>
              <w:right w:val="nil"/>
            </w:tcBorders>
            <w:shd w:val="clear" w:color="000000" w:fill="FFFFFF"/>
            <w:noWrap/>
            <w:vAlign w:val="center"/>
            <w:hideMark/>
          </w:tcPr>
          <w:p w14:paraId="19BDA6A6" w14:textId="0E34852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-0.008</w:t>
            </w:r>
          </w:p>
        </w:tc>
        <w:tc>
          <w:tcPr>
            <w:tcW w:w="242" w:type="dxa"/>
            <w:tcBorders>
              <w:top w:val="nil"/>
              <w:left w:val="nil"/>
              <w:bottom w:val="nil"/>
              <w:right w:val="nil"/>
            </w:tcBorders>
            <w:shd w:val="clear" w:color="000000" w:fill="FFFFFF"/>
            <w:noWrap/>
            <w:vAlign w:val="center"/>
            <w:hideMark/>
          </w:tcPr>
          <w:p w14:paraId="1BAEDEB7" w14:textId="4581E2F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EA2C3A3" w14:textId="177B41C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6537FDAF" w14:textId="4C67BC0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82.3</w:t>
            </w:r>
          </w:p>
        </w:tc>
        <w:tc>
          <w:tcPr>
            <w:tcW w:w="418" w:type="dxa"/>
            <w:tcBorders>
              <w:top w:val="nil"/>
              <w:left w:val="nil"/>
              <w:bottom w:val="nil"/>
              <w:right w:val="nil"/>
            </w:tcBorders>
            <w:shd w:val="clear" w:color="000000" w:fill="FFFFFF"/>
            <w:noWrap/>
            <w:vAlign w:val="center"/>
            <w:hideMark/>
          </w:tcPr>
          <w:p w14:paraId="300C08A1" w14:textId="63E191A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75.1</w:t>
            </w:r>
          </w:p>
        </w:tc>
        <w:tc>
          <w:tcPr>
            <w:tcW w:w="559" w:type="dxa"/>
            <w:tcBorders>
              <w:top w:val="nil"/>
              <w:left w:val="nil"/>
              <w:bottom w:val="nil"/>
              <w:right w:val="nil"/>
            </w:tcBorders>
            <w:shd w:val="clear" w:color="000000" w:fill="FFFFFF"/>
            <w:noWrap/>
            <w:vAlign w:val="center"/>
            <w:hideMark/>
          </w:tcPr>
          <w:p w14:paraId="58B3CB19" w14:textId="1FADF86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-1.1</w:t>
            </w:r>
          </w:p>
        </w:tc>
        <w:tc>
          <w:tcPr>
            <w:tcW w:w="215" w:type="dxa"/>
            <w:tcBorders>
              <w:top w:val="nil"/>
              <w:left w:val="nil"/>
              <w:bottom w:val="nil"/>
              <w:right w:val="nil"/>
            </w:tcBorders>
            <w:shd w:val="clear" w:color="000000" w:fill="FFFFFF"/>
            <w:noWrap/>
            <w:vAlign w:val="center"/>
            <w:hideMark/>
          </w:tcPr>
          <w:p w14:paraId="04836A48" w14:textId="7C760E9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40910AB9" w14:textId="03CDC5E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17552863" w14:textId="71480D9C"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38FB14E3" w14:textId="30B9FB9D"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135D27C7" w14:textId="3048751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77CBB290" w14:textId="0679DA5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5C8E4422" w14:textId="52A8EDD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3C4F8924"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0CCDDC0F" w14:textId="12DDFD3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Cameroon</w:t>
            </w:r>
          </w:p>
        </w:tc>
        <w:tc>
          <w:tcPr>
            <w:tcW w:w="628" w:type="dxa"/>
            <w:tcBorders>
              <w:top w:val="nil"/>
              <w:left w:val="nil"/>
              <w:bottom w:val="nil"/>
              <w:right w:val="nil"/>
            </w:tcBorders>
            <w:shd w:val="clear" w:color="000000" w:fill="FFFFFF"/>
            <w:noWrap/>
            <w:vAlign w:val="center"/>
            <w:hideMark/>
          </w:tcPr>
          <w:p w14:paraId="507FE72B" w14:textId="297FE2F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55D42D8B" w14:textId="6DD5029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w:t>
            </w:r>
          </w:p>
        </w:tc>
        <w:tc>
          <w:tcPr>
            <w:tcW w:w="567" w:type="dxa"/>
            <w:tcBorders>
              <w:top w:val="nil"/>
              <w:left w:val="nil"/>
              <w:bottom w:val="nil"/>
              <w:right w:val="nil"/>
            </w:tcBorders>
            <w:shd w:val="clear" w:color="000000" w:fill="FFFFFF"/>
            <w:noWrap/>
            <w:vAlign w:val="center"/>
            <w:hideMark/>
          </w:tcPr>
          <w:p w14:paraId="47E40DEE" w14:textId="2B4073C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hideMark/>
          </w:tcPr>
          <w:p w14:paraId="12F73489" w14:textId="205A990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30A733C7" w14:textId="1D5B8A5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42.4</w:t>
            </w:r>
          </w:p>
        </w:tc>
        <w:tc>
          <w:tcPr>
            <w:tcW w:w="398" w:type="dxa"/>
            <w:tcBorders>
              <w:top w:val="nil"/>
              <w:left w:val="nil"/>
              <w:bottom w:val="nil"/>
              <w:right w:val="nil"/>
            </w:tcBorders>
            <w:shd w:val="clear" w:color="000000" w:fill="FFFFFF"/>
            <w:noWrap/>
            <w:vAlign w:val="center"/>
            <w:hideMark/>
          </w:tcPr>
          <w:p w14:paraId="197A2220" w14:textId="4A9DF09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44.1</w:t>
            </w:r>
          </w:p>
        </w:tc>
        <w:tc>
          <w:tcPr>
            <w:tcW w:w="472" w:type="dxa"/>
            <w:tcBorders>
              <w:top w:val="nil"/>
              <w:left w:val="nil"/>
              <w:bottom w:val="nil"/>
              <w:right w:val="nil"/>
            </w:tcBorders>
            <w:shd w:val="clear" w:color="000000" w:fill="FFFFFF"/>
            <w:noWrap/>
            <w:vAlign w:val="center"/>
            <w:hideMark/>
          </w:tcPr>
          <w:p w14:paraId="7D7BEE60" w14:textId="0103DF0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0.08</w:t>
            </w:r>
          </w:p>
        </w:tc>
        <w:tc>
          <w:tcPr>
            <w:tcW w:w="218" w:type="dxa"/>
            <w:tcBorders>
              <w:top w:val="nil"/>
              <w:left w:val="nil"/>
              <w:bottom w:val="nil"/>
              <w:right w:val="nil"/>
            </w:tcBorders>
            <w:shd w:val="clear" w:color="000000" w:fill="FFFFFF"/>
            <w:noWrap/>
            <w:vAlign w:val="center"/>
            <w:hideMark/>
          </w:tcPr>
          <w:p w14:paraId="1674E764" w14:textId="067AD77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nil"/>
              <w:right w:val="nil"/>
            </w:tcBorders>
            <w:shd w:val="clear" w:color="000000" w:fill="FFFFFF"/>
            <w:noWrap/>
            <w:vAlign w:val="center"/>
            <w:hideMark/>
          </w:tcPr>
          <w:p w14:paraId="1DDDAD63" w14:textId="422AEBB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5C51826F" w14:textId="4DB8514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0.258</w:t>
            </w:r>
          </w:p>
        </w:tc>
        <w:tc>
          <w:tcPr>
            <w:tcW w:w="522" w:type="dxa"/>
            <w:tcBorders>
              <w:top w:val="nil"/>
              <w:left w:val="nil"/>
              <w:bottom w:val="nil"/>
              <w:right w:val="nil"/>
            </w:tcBorders>
            <w:shd w:val="clear" w:color="000000" w:fill="FFFFFF"/>
            <w:noWrap/>
            <w:vAlign w:val="center"/>
            <w:hideMark/>
          </w:tcPr>
          <w:p w14:paraId="3E05C380" w14:textId="60CCA2D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0.243</w:t>
            </w:r>
          </w:p>
        </w:tc>
        <w:tc>
          <w:tcPr>
            <w:tcW w:w="586" w:type="dxa"/>
            <w:tcBorders>
              <w:top w:val="nil"/>
              <w:left w:val="nil"/>
              <w:bottom w:val="nil"/>
              <w:right w:val="nil"/>
            </w:tcBorders>
            <w:shd w:val="clear" w:color="000000" w:fill="FFFFFF"/>
            <w:noWrap/>
            <w:vAlign w:val="center"/>
            <w:hideMark/>
          </w:tcPr>
          <w:p w14:paraId="7E29E3E8" w14:textId="4310024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-0.005</w:t>
            </w:r>
          </w:p>
        </w:tc>
        <w:tc>
          <w:tcPr>
            <w:tcW w:w="242" w:type="dxa"/>
            <w:tcBorders>
              <w:top w:val="nil"/>
              <w:left w:val="nil"/>
              <w:bottom w:val="nil"/>
              <w:right w:val="nil"/>
            </w:tcBorders>
            <w:shd w:val="clear" w:color="000000" w:fill="FFFFFF"/>
            <w:noWrap/>
            <w:vAlign w:val="center"/>
            <w:hideMark/>
          </w:tcPr>
          <w:p w14:paraId="28193664" w14:textId="15CBF03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nil"/>
              <w:right w:val="nil"/>
            </w:tcBorders>
            <w:shd w:val="clear" w:color="000000" w:fill="FFFFFF"/>
            <w:noWrap/>
            <w:vAlign w:val="center"/>
            <w:hideMark/>
          </w:tcPr>
          <w:p w14:paraId="6A485E96" w14:textId="52BCBBD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75618C89" w14:textId="2B2C7A0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47.7</w:t>
            </w:r>
          </w:p>
        </w:tc>
        <w:tc>
          <w:tcPr>
            <w:tcW w:w="418" w:type="dxa"/>
            <w:tcBorders>
              <w:top w:val="nil"/>
              <w:left w:val="nil"/>
              <w:bottom w:val="nil"/>
              <w:right w:val="nil"/>
            </w:tcBorders>
            <w:shd w:val="clear" w:color="000000" w:fill="FFFFFF"/>
            <w:noWrap/>
            <w:vAlign w:val="center"/>
            <w:hideMark/>
          </w:tcPr>
          <w:p w14:paraId="3A596120" w14:textId="51865E4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45.5</w:t>
            </w:r>
          </w:p>
        </w:tc>
        <w:tc>
          <w:tcPr>
            <w:tcW w:w="559" w:type="dxa"/>
            <w:tcBorders>
              <w:top w:val="nil"/>
              <w:left w:val="nil"/>
              <w:bottom w:val="nil"/>
              <w:right w:val="nil"/>
            </w:tcBorders>
            <w:shd w:val="clear" w:color="000000" w:fill="FFFFFF"/>
            <w:noWrap/>
            <w:vAlign w:val="center"/>
            <w:hideMark/>
          </w:tcPr>
          <w:p w14:paraId="11EFDE1F" w14:textId="39A7EAB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-0.7</w:t>
            </w:r>
          </w:p>
        </w:tc>
        <w:tc>
          <w:tcPr>
            <w:tcW w:w="215" w:type="dxa"/>
            <w:tcBorders>
              <w:top w:val="nil"/>
              <w:left w:val="nil"/>
              <w:bottom w:val="nil"/>
              <w:right w:val="nil"/>
            </w:tcBorders>
            <w:shd w:val="clear" w:color="000000" w:fill="FFFFFF"/>
            <w:noWrap/>
            <w:vAlign w:val="center"/>
            <w:hideMark/>
          </w:tcPr>
          <w:p w14:paraId="3A290867" w14:textId="451C0A7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57" w:type="dxa"/>
            <w:tcBorders>
              <w:top w:val="nil"/>
              <w:left w:val="nil"/>
              <w:bottom w:val="nil"/>
              <w:right w:val="nil"/>
            </w:tcBorders>
            <w:shd w:val="clear" w:color="000000" w:fill="FFFFFF"/>
            <w:noWrap/>
            <w:vAlign w:val="center"/>
            <w:hideMark/>
          </w:tcPr>
          <w:p w14:paraId="533439A6" w14:textId="519FCA4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1594742B" w14:textId="0EF903F9"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7B394772" w14:textId="41ACF049"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5F76D899" w14:textId="482F4A0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6D604CE8" w14:textId="670A928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22734CA1" w14:textId="5EEB8CC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2CC17CD3"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524CFCF3" w14:textId="19AA77E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Central African Republic</w:t>
            </w:r>
          </w:p>
        </w:tc>
        <w:tc>
          <w:tcPr>
            <w:tcW w:w="628" w:type="dxa"/>
            <w:tcBorders>
              <w:top w:val="nil"/>
              <w:left w:val="nil"/>
              <w:bottom w:val="nil"/>
              <w:right w:val="nil"/>
            </w:tcBorders>
            <w:shd w:val="clear" w:color="000000" w:fill="FFFFFF"/>
            <w:noWrap/>
            <w:vAlign w:val="center"/>
            <w:hideMark/>
          </w:tcPr>
          <w:p w14:paraId="6E90CC11" w14:textId="597E09A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43F1A78E" w14:textId="2D3BB6F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2000</w:t>
            </w:r>
          </w:p>
        </w:tc>
        <w:tc>
          <w:tcPr>
            <w:tcW w:w="567" w:type="dxa"/>
            <w:tcBorders>
              <w:top w:val="nil"/>
              <w:left w:val="nil"/>
              <w:bottom w:val="nil"/>
              <w:right w:val="nil"/>
            </w:tcBorders>
            <w:shd w:val="clear" w:color="000000" w:fill="FFFFFF"/>
            <w:noWrap/>
            <w:vAlign w:val="center"/>
            <w:hideMark/>
          </w:tcPr>
          <w:p w14:paraId="28B5C456" w14:textId="1FD2FCE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147" w:type="dxa"/>
            <w:tcBorders>
              <w:top w:val="nil"/>
              <w:left w:val="nil"/>
              <w:bottom w:val="nil"/>
              <w:right w:val="nil"/>
            </w:tcBorders>
            <w:shd w:val="clear" w:color="000000" w:fill="FFFFFF"/>
            <w:noWrap/>
            <w:vAlign w:val="center"/>
            <w:hideMark/>
          </w:tcPr>
          <w:p w14:paraId="6039D13C" w14:textId="57FA8E9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251CDB44" w14:textId="203F4AA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20.2</w:t>
            </w:r>
          </w:p>
        </w:tc>
        <w:tc>
          <w:tcPr>
            <w:tcW w:w="398" w:type="dxa"/>
            <w:tcBorders>
              <w:top w:val="nil"/>
              <w:left w:val="nil"/>
              <w:bottom w:val="nil"/>
              <w:right w:val="nil"/>
            </w:tcBorders>
            <w:shd w:val="clear" w:color="000000" w:fill="FFFFFF"/>
            <w:noWrap/>
            <w:vAlign w:val="center"/>
            <w:hideMark/>
          </w:tcPr>
          <w:p w14:paraId="5F148BD4" w14:textId="6DF94F1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26.8</w:t>
            </w:r>
          </w:p>
        </w:tc>
        <w:tc>
          <w:tcPr>
            <w:tcW w:w="472" w:type="dxa"/>
            <w:tcBorders>
              <w:top w:val="nil"/>
              <w:left w:val="nil"/>
              <w:bottom w:val="nil"/>
              <w:right w:val="nil"/>
            </w:tcBorders>
            <w:shd w:val="clear" w:color="000000" w:fill="FFFFFF"/>
            <w:noWrap/>
            <w:vAlign w:val="center"/>
            <w:hideMark/>
          </w:tcPr>
          <w:p w14:paraId="324532D6" w14:textId="520FDCB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-0.09</w:t>
            </w:r>
          </w:p>
        </w:tc>
        <w:tc>
          <w:tcPr>
            <w:tcW w:w="218" w:type="dxa"/>
            <w:tcBorders>
              <w:top w:val="nil"/>
              <w:left w:val="nil"/>
              <w:bottom w:val="nil"/>
              <w:right w:val="nil"/>
            </w:tcBorders>
            <w:shd w:val="clear" w:color="000000" w:fill="FFFFFF"/>
            <w:noWrap/>
            <w:vAlign w:val="center"/>
            <w:hideMark/>
          </w:tcPr>
          <w:p w14:paraId="23BC0805" w14:textId="3A99A9F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F8C7E35" w14:textId="0F84501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4BD2A1A7" w14:textId="7F569D3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0.574</w:t>
            </w:r>
          </w:p>
        </w:tc>
        <w:tc>
          <w:tcPr>
            <w:tcW w:w="522" w:type="dxa"/>
            <w:tcBorders>
              <w:top w:val="nil"/>
              <w:left w:val="nil"/>
              <w:bottom w:val="nil"/>
              <w:right w:val="nil"/>
            </w:tcBorders>
            <w:shd w:val="clear" w:color="000000" w:fill="FFFFFF"/>
            <w:noWrap/>
            <w:vAlign w:val="center"/>
            <w:hideMark/>
          </w:tcPr>
          <w:p w14:paraId="6A905ACF" w14:textId="0365F7F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0.482</w:t>
            </w:r>
          </w:p>
        </w:tc>
        <w:tc>
          <w:tcPr>
            <w:tcW w:w="586" w:type="dxa"/>
            <w:tcBorders>
              <w:top w:val="nil"/>
              <w:left w:val="nil"/>
              <w:bottom w:val="nil"/>
              <w:right w:val="nil"/>
            </w:tcBorders>
            <w:shd w:val="clear" w:color="000000" w:fill="FFFFFF"/>
            <w:noWrap/>
            <w:vAlign w:val="center"/>
            <w:hideMark/>
          </w:tcPr>
          <w:p w14:paraId="3EF89A8E" w14:textId="2B6475D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-0.009</w:t>
            </w:r>
          </w:p>
        </w:tc>
        <w:tc>
          <w:tcPr>
            <w:tcW w:w="242" w:type="dxa"/>
            <w:tcBorders>
              <w:top w:val="nil"/>
              <w:left w:val="nil"/>
              <w:bottom w:val="nil"/>
              <w:right w:val="nil"/>
            </w:tcBorders>
            <w:shd w:val="clear" w:color="000000" w:fill="FFFFFF"/>
            <w:noWrap/>
            <w:vAlign w:val="center"/>
            <w:hideMark/>
          </w:tcPr>
          <w:p w14:paraId="624E0DE1" w14:textId="4B55BFB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77757D6" w14:textId="5C318DA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6871AA8B" w14:textId="71D07CC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89.6</w:t>
            </w:r>
          </w:p>
        </w:tc>
        <w:tc>
          <w:tcPr>
            <w:tcW w:w="418" w:type="dxa"/>
            <w:tcBorders>
              <w:top w:val="nil"/>
              <w:left w:val="nil"/>
              <w:bottom w:val="nil"/>
              <w:right w:val="nil"/>
            </w:tcBorders>
            <w:shd w:val="clear" w:color="000000" w:fill="FFFFFF"/>
            <w:noWrap/>
            <w:vAlign w:val="center"/>
            <w:hideMark/>
          </w:tcPr>
          <w:p w14:paraId="6BA895B9" w14:textId="205F882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81.5</w:t>
            </w:r>
          </w:p>
        </w:tc>
        <w:tc>
          <w:tcPr>
            <w:tcW w:w="559" w:type="dxa"/>
            <w:tcBorders>
              <w:top w:val="nil"/>
              <w:left w:val="nil"/>
              <w:bottom w:val="nil"/>
              <w:right w:val="nil"/>
            </w:tcBorders>
            <w:shd w:val="clear" w:color="000000" w:fill="FFFFFF"/>
            <w:noWrap/>
            <w:vAlign w:val="center"/>
            <w:hideMark/>
          </w:tcPr>
          <w:p w14:paraId="3D84C462" w14:textId="2D6F28F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-0.8</w:t>
            </w:r>
          </w:p>
        </w:tc>
        <w:tc>
          <w:tcPr>
            <w:tcW w:w="215" w:type="dxa"/>
            <w:tcBorders>
              <w:top w:val="nil"/>
              <w:left w:val="nil"/>
              <w:bottom w:val="nil"/>
              <w:right w:val="nil"/>
            </w:tcBorders>
            <w:shd w:val="clear" w:color="000000" w:fill="FFFFFF"/>
            <w:noWrap/>
            <w:vAlign w:val="center"/>
            <w:hideMark/>
          </w:tcPr>
          <w:p w14:paraId="296EA5EA" w14:textId="231451F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14DFD255" w14:textId="31D023E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6994D5ED" w14:textId="6658280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0DDFD724" w14:textId="76BE7D67"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5F4D4516" w14:textId="4F10EED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326041FF" w14:textId="337B159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31D0A7C8" w14:textId="5A07CCA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5CE138C3"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15DE63FA" w14:textId="1E6757C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Chad</w:t>
            </w:r>
          </w:p>
        </w:tc>
        <w:tc>
          <w:tcPr>
            <w:tcW w:w="628" w:type="dxa"/>
            <w:tcBorders>
              <w:top w:val="nil"/>
              <w:left w:val="nil"/>
              <w:bottom w:val="nil"/>
              <w:right w:val="nil"/>
            </w:tcBorders>
            <w:shd w:val="clear" w:color="000000" w:fill="FFFFFF"/>
            <w:noWrap/>
            <w:vAlign w:val="center"/>
            <w:hideMark/>
          </w:tcPr>
          <w:p w14:paraId="0FAE1F93" w14:textId="482CA3E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25FE1542" w14:textId="46BC746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1F824A10" w14:textId="45A7705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2014-15</w:t>
            </w:r>
          </w:p>
        </w:tc>
        <w:tc>
          <w:tcPr>
            <w:tcW w:w="147" w:type="dxa"/>
            <w:tcBorders>
              <w:top w:val="nil"/>
              <w:left w:val="nil"/>
              <w:bottom w:val="nil"/>
              <w:right w:val="nil"/>
            </w:tcBorders>
            <w:shd w:val="clear" w:color="000000" w:fill="FFFFFF"/>
            <w:noWrap/>
            <w:vAlign w:val="center"/>
            <w:hideMark/>
          </w:tcPr>
          <w:p w14:paraId="64600D6B" w14:textId="272527B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53EFB842" w14:textId="151224A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17.3</w:t>
            </w:r>
          </w:p>
        </w:tc>
        <w:tc>
          <w:tcPr>
            <w:tcW w:w="398" w:type="dxa"/>
            <w:tcBorders>
              <w:top w:val="nil"/>
              <w:left w:val="nil"/>
              <w:bottom w:val="nil"/>
              <w:right w:val="nil"/>
            </w:tcBorders>
            <w:shd w:val="clear" w:color="000000" w:fill="FFFFFF"/>
            <w:noWrap/>
            <w:vAlign w:val="center"/>
            <w:hideMark/>
          </w:tcPr>
          <w:p w14:paraId="2E7C9584" w14:textId="0A196E1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19.7</w:t>
            </w:r>
          </w:p>
        </w:tc>
        <w:tc>
          <w:tcPr>
            <w:tcW w:w="472" w:type="dxa"/>
            <w:tcBorders>
              <w:top w:val="nil"/>
              <w:left w:val="nil"/>
              <w:bottom w:val="nil"/>
              <w:right w:val="nil"/>
            </w:tcBorders>
            <w:shd w:val="clear" w:color="000000" w:fill="FFFFFF"/>
            <w:noWrap/>
            <w:vAlign w:val="center"/>
            <w:hideMark/>
          </w:tcPr>
          <w:p w14:paraId="7C80C51D" w14:textId="01EDB4F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0.09</w:t>
            </w:r>
          </w:p>
        </w:tc>
        <w:tc>
          <w:tcPr>
            <w:tcW w:w="218" w:type="dxa"/>
            <w:tcBorders>
              <w:top w:val="nil"/>
              <w:left w:val="nil"/>
              <w:bottom w:val="nil"/>
              <w:right w:val="nil"/>
            </w:tcBorders>
            <w:shd w:val="clear" w:color="000000" w:fill="FFFFFF"/>
            <w:noWrap/>
            <w:vAlign w:val="center"/>
            <w:hideMark/>
          </w:tcPr>
          <w:p w14:paraId="7316D368" w14:textId="4B30DD3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4DB92FF2" w14:textId="0D038C4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547137CC" w14:textId="622B77A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0.600</w:t>
            </w:r>
          </w:p>
        </w:tc>
        <w:tc>
          <w:tcPr>
            <w:tcW w:w="522" w:type="dxa"/>
            <w:tcBorders>
              <w:top w:val="nil"/>
              <w:left w:val="nil"/>
              <w:bottom w:val="nil"/>
              <w:right w:val="nil"/>
            </w:tcBorders>
            <w:shd w:val="clear" w:color="000000" w:fill="FFFFFF"/>
            <w:noWrap/>
            <w:vAlign w:val="center"/>
            <w:hideMark/>
          </w:tcPr>
          <w:p w14:paraId="167661A2" w14:textId="3786BC6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0.578</w:t>
            </w:r>
          </w:p>
        </w:tc>
        <w:tc>
          <w:tcPr>
            <w:tcW w:w="586" w:type="dxa"/>
            <w:tcBorders>
              <w:top w:val="nil"/>
              <w:left w:val="nil"/>
              <w:bottom w:val="nil"/>
              <w:right w:val="nil"/>
            </w:tcBorders>
            <w:shd w:val="clear" w:color="000000" w:fill="FFFFFF"/>
            <w:noWrap/>
            <w:vAlign w:val="center"/>
            <w:hideMark/>
          </w:tcPr>
          <w:p w14:paraId="568C3321" w14:textId="0ECE671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-0.005</w:t>
            </w:r>
          </w:p>
        </w:tc>
        <w:tc>
          <w:tcPr>
            <w:tcW w:w="242" w:type="dxa"/>
            <w:tcBorders>
              <w:top w:val="nil"/>
              <w:left w:val="nil"/>
              <w:bottom w:val="nil"/>
              <w:right w:val="nil"/>
            </w:tcBorders>
            <w:shd w:val="clear" w:color="000000" w:fill="FFFFFF"/>
            <w:noWrap/>
            <w:vAlign w:val="center"/>
            <w:hideMark/>
          </w:tcPr>
          <w:p w14:paraId="5B926A6E" w14:textId="28728B5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B09D7F4" w14:textId="433E13F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63AE64E2" w14:textId="1080EF6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90.0</w:t>
            </w:r>
          </w:p>
        </w:tc>
        <w:tc>
          <w:tcPr>
            <w:tcW w:w="418" w:type="dxa"/>
            <w:tcBorders>
              <w:top w:val="nil"/>
              <w:left w:val="nil"/>
              <w:bottom w:val="nil"/>
              <w:right w:val="nil"/>
            </w:tcBorders>
            <w:shd w:val="clear" w:color="000000" w:fill="FFFFFF"/>
            <w:noWrap/>
            <w:vAlign w:val="center"/>
            <w:hideMark/>
          </w:tcPr>
          <w:p w14:paraId="3461299D" w14:textId="1B835CF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89.4</w:t>
            </w:r>
          </w:p>
        </w:tc>
        <w:tc>
          <w:tcPr>
            <w:tcW w:w="559" w:type="dxa"/>
            <w:tcBorders>
              <w:top w:val="nil"/>
              <w:left w:val="nil"/>
              <w:bottom w:val="nil"/>
              <w:right w:val="nil"/>
            </w:tcBorders>
            <w:shd w:val="clear" w:color="000000" w:fill="FFFFFF"/>
            <w:noWrap/>
            <w:vAlign w:val="center"/>
            <w:hideMark/>
          </w:tcPr>
          <w:p w14:paraId="0E863B03" w14:textId="71E23E1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w:t>
            </w:r>
          </w:p>
        </w:tc>
        <w:tc>
          <w:tcPr>
            <w:tcW w:w="215" w:type="dxa"/>
            <w:tcBorders>
              <w:top w:val="nil"/>
              <w:left w:val="nil"/>
              <w:bottom w:val="nil"/>
              <w:right w:val="nil"/>
            </w:tcBorders>
            <w:shd w:val="clear" w:color="000000" w:fill="FFFFFF"/>
            <w:noWrap/>
            <w:vAlign w:val="center"/>
            <w:hideMark/>
          </w:tcPr>
          <w:p w14:paraId="4E92A6CC" w14:textId="26B270D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57" w:type="dxa"/>
            <w:tcBorders>
              <w:top w:val="nil"/>
              <w:left w:val="nil"/>
              <w:bottom w:val="nil"/>
              <w:right w:val="nil"/>
            </w:tcBorders>
            <w:shd w:val="clear" w:color="000000" w:fill="FFFFFF"/>
            <w:noWrap/>
            <w:vAlign w:val="center"/>
            <w:hideMark/>
          </w:tcPr>
          <w:p w14:paraId="6B15CF9A" w14:textId="64B0560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3ECA2B93" w14:textId="0158C898"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6CF67E24" w14:textId="0ED9E8F3"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47521FD1" w14:textId="6A940D6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349B6EC4" w14:textId="6E9BD4A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49F526E0" w14:textId="54B3529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20C2F29C"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474B856E" w14:textId="7586A52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Congo, DR</w:t>
            </w:r>
          </w:p>
        </w:tc>
        <w:tc>
          <w:tcPr>
            <w:tcW w:w="628" w:type="dxa"/>
            <w:tcBorders>
              <w:top w:val="nil"/>
              <w:left w:val="nil"/>
              <w:bottom w:val="nil"/>
              <w:right w:val="nil"/>
            </w:tcBorders>
            <w:shd w:val="clear" w:color="000000" w:fill="FFFFFF"/>
            <w:noWrap/>
            <w:vAlign w:val="center"/>
            <w:hideMark/>
          </w:tcPr>
          <w:p w14:paraId="374A98B7" w14:textId="0BD8D63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43D17075" w14:textId="232CAC0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2007</w:t>
            </w:r>
          </w:p>
        </w:tc>
        <w:tc>
          <w:tcPr>
            <w:tcW w:w="567" w:type="dxa"/>
            <w:tcBorders>
              <w:top w:val="nil"/>
              <w:left w:val="nil"/>
              <w:bottom w:val="nil"/>
              <w:right w:val="nil"/>
            </w:tcBorders>
            <w:shd w:val="clear" w:color="000000" w:fill="FFFFFF"/>
            <w:noWrap/>
            <w:vAlign w:val="center"/>
            <w:hideMark/>
          </w:tcPr>
          <w:p w14:paraId="54D41963" w14:textId="10A8592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2013-14</w:t>
            </w:r>
          </w:p>
        </w:tc>
        <w:tc>
          <w:tcPr>
            <w:tcW w:w="147" w:type="dxa"/>
            <w:tcBorders>
              <w:top w:val="nil"/>
              <w:left w:val="nil"/>
              <w:bottom w:val="nil"/>
              <w:right w:val="nil"/>
            </w:tcBorders>
            <w:shd w:val="clear" w:color="000000" w:fill="FFFFFF"/>
            <w:noWrap/>
            <w:vAlign w:val="center"/>
            <w:hideMark/>
          </w:tcPr>
          <w:p w14:paraId="67DEBF7B" w14:textId="0BA2971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6764CDB0" w14:textId="0195F64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31.7</w:t>
            </w:r>
          </w:p>
        </w:tc>
        <w:tc>
          <w:tcPr>
            <w:tcW w:w="398" w:type="dxa"/>
            <w:tcBorders>
              <w:top w:val="nil"/>
              <w:left w:val="nil"/>
              <w:bottom w:val="nil"/>
              <w:right w:val="nil"/>
            </w:tcBorders>
            <w:shd w:val="clear" w:color="000000" w:fill="FFFFFF"/>
            <w:noWrap/>
            <w:vAlign w:val="center"/>
            <w:hideMark/>
          </w:tcPr>
          <w:p w14:paraId="2133CA62" w14:textId="4C5E31B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37.4</w:t>
            </w:r>
          </w:p>
        </w:tc>
        <w:tc>
          <w:tcPr>
            <w:tcW w:w="472" w:type="dxa"/>
            <w:tcBorders>
              <w:top w:val="nil"/>
              <w:left w:val="nil"/>
              <w:bottom w:val="nil"/>
              <w:right w:val="nil"/>
            </w:tcBorders>
            <w:shd w:val="clear" w:color="000000" w:fill="FFFFFF"/>
            <w:noWrap/>
            <w:vAlign w:val="center"/>
            <w:hideMark/>
          </w:tcPr>
          <w:p w14:paraId="5AE7C53A" w14:textId="7AD6D7D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0.27</w:t>
            </w:r>
          </w:p>
        </w:tc>
        <w:tc>
          <w:tcPr>
            <w:tcW w:w="218" w:type="dxa"/>
            <w:tcBorders>
              <w:top w:val="nil"/>
              <w:left w:val="nil"/>
              <w:bottom w:val="nil"/>
              <w:right w:val="nil"/>
            </w:tcBorders>
            <w:shd w:val="clear" w:color="000000" w:fill="FFFFFF"/>
            <w:noWrap/>
            <w:vAlign w:val="center"/>
            <w:hideMark/>
          </w:tcPr>
          <w:p w14:paraId="088621AF" w14:textId="005AE67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CC6E15C" w14:textId="6BA9FB8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14C05566" w14:textId="5AE4FE9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0.439</w:t>
            </w:r>
          </w:p>
        </w:tc>
        <w:tc>
          <w:tcPr>
            <w:tcW w:w="522" w:type="dxa"/>
            <w:tcBorders>
              <w:top w:val="nil"/>
              <w:left w:val="nil"/>
              <w:bottom w:val="nil"/>
              <w:right w:val="nil"/>
            </w:tcBorders>
            <w:shd w:val="clear" w:color="000000" w:fill="FFFFFF"/>
            <w:noWrap/>
            <w:vAlign w:val="center"/>
            <w:hideMark/>
          </w:tcPr>
          <w:p w14:paraId="3198EEC4" w14:textId="10E9E4A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0.388</w:t>
            </w:r>
          </w:p>
        </w:tc>
        <w:tc>
          <w:tcPr>
            <w:tcW w:w="586" w:type="dxa"/>
            <w:tcBorders>
              <w:top w:val="nil"/>
              <w:left w:val="nil"/>
              <w:bottom w:val="nil"/>
              <w:right w:val="nil"/>
            </w:tcBorders>
            <w:shd w:val="clear" w:color="000000" w:fill="FFFFFF"/>
            <w:noWrap/>
            <w:vAlign w:val="center"/>
            <w:hideMark/>
          </w:tcPr>
          <w:p w14:paraId="530C9E55" w14:textId="531C019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-0.008</w:t>
            </w:r>
          </w:p>
        </w:tc>
        <w:tc>
          <w:tcPr>
            <w:tcW w:w="242" w:type="dxa"/>
            <w:tcBorders>
              <w:top w:val="nil"/>
              <w:left w:val="nil"/>
              <w:bottom w:val="nil"/>
              <w:right w:val="nil"/>
            </w:tcBorders>
            <w:shd w:val="clear" w:color="000000" w:fill="FFFFFF"/>
            <w:noWrap/>
            <w:vAlign w:val="center"/>
            <w:hideMark/>
          </w:tcPr>
          <w:p w14:paraId="26230782" w14:textId="59DD3AB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28E3DDE5" w14:textId="38B244C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48C46199" w14:textId="19E9D1F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77.6</w:t>
            </w:r>
          </w:p>
        </w:tc>
        <w:tc>
          <w:tcPr>
            <w:tcW w:w="418" w:type="dxa"/>
            <w:tcBorders>
              <w:top w:val="nil"/>
              <w:left w:val="nil"/>
              <w:bottom w:val="nil"/>
              <w:right w:val="nil"/>
            </w:tcBorders>
            <w:shd w:val="clear" w:color="000000" w:fill="FFFFFF"/>
            <w:noWrap/>
            <w:vAlign w:val="center"/>
            <w:hideMark/>
          </w:tcPr>
          <w:p w14:paraId="30E10865" w14:textId="448C52C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73.7</w:t>
            </w:r>
          </w:p>
        </w:tc>
        <w:tc>
          <w:tcPr>
            <w:tcW w:w="559" w:type="dxa"/>
            <w:tcBorders>
              <w:top w:val="nil"/>
              <w:left w:val="nil"/>
              <w:bottom w:val="nil"/>
              <w:right w:val="nil"/>
            </w:tcBorders>
            <w:shd w:val="clear" w:color="000000" w:fill="FFFFFF"/>
            <w:noWrap/>
            <w:vAlign w:val="center"/>
            <w:hideMark/>
          </w:tcPr>
          <w:p w14:paraId="440BCE0D" w14:textId="767ADF1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-0.6</w:t>
            </w:r>
          </w:p>
        </w:tc>
        <w:tc>
          <w:tcPr>
            <w:tcW w:w="215" w:type="dxa"/>
            <w:tcBorders>
              <w:top w:val="nil"/>
              <w:left w:val="nil"/>
              <w:bottom w:val="nil"/>
              <w:right w:val="nil"/>
            </w:tcBorders>
            <w:shd w:val="clear" w:color="000000" w:fill="FFFFFF"/>
            <w:noWrap/>
            <w:vAlign w:val="center"/>
            <w:hideMark/>
          </w:tcPr>
          <w:p w14:paraId="13ECADE1" w14:textId="2B61432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79D74C74" w14:textId="11AE083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539CF56D" w14:textId="3A976123"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47803708" w14:textId="42E8185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1CCBFEFB" w14:textId="74D68A6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5901AB30" w14:textId="503F5D3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30113FA2" w14:textId="3B83F9A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3BD48E33"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71E20C75" w14:textId="72006930" w:rsidR="009C71A7" w:rsidRPr="009C71A7" w:rsidRDefault="00F34FC7" w:rsidP="00396A93">
            <w:pPr>
              <w:pStyle w:val="NoSpacing"/>
              <w:spacing w:line="276" w:lineRule="auto"/>
              <w:rPr>
                <w:rFonts w:ascii="Garamond" w:hAnsi="Garamond"/>
                <w:sz w:val="17"/>
                <w:szCs w:val="17"/>
                <w:lang w:eastAsia="en-GB"/>
              </w:rPr>
            </w:pPr>
            <w:r w:rsidRPr="00F34FC7">
              <w:rPr>
                <w:rFonts w:ascii="Garamond" w:hAnsi="Garamond" w:cs="Arial"/>
                <w:color w:val="000000"/>
                <w:sz w:val="17"/>
                <w:szCs w:val="17"/>
              </w:rPr>
              <w:t>Côte d’Ivoire</w:t>
            </w:r>
          </w:p>
        </w:tc>
        <w:tc>
          <w:tcPr>
            <w:tcW w:w="628" w:type="dxa"/>
            <w:tcBorders>
              <w:top w:val="nil"/>
              <w:left w:val="nil"/>
              <w:bottom w:val="nil"/>
              <w:right w:val="nil"/>
            </w:tcBorders>
            <w:shd w:val="clear" w:color="000000" w:fill="FFFFFF"/>
            <w:noWrap/>
            <w:vAlign w:val="center"/>
            <w:hideMark/>
          </w:tcPr>
          <w:p w14:paraId="0804D0C7" w14:textId="3776DEF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3BCA27E7" w14:textId="31BE2C0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2011-12</w:t>
            </w:r>
          </w:p>
        </w:tc>
        <w:tc>
          <w:tcPr>
            <w:tcW w:w="567" w:type="dxa"/>
            <w:tcBorders>
              <w:top w:val="nil"/>
              <w:left w:val="nil"/>
              <w:bottom w:val="nil"/>
              <w:right w:val="nil"/>
            </w:tcBorders>
            <w:shd w:val="clear" w:color="000000" w:fill="FFFFFF"/>
            <w:noWrap/>
            <w:vAlign w:val="center"/>
            <w:hideMark/>
          </w:tcPr>
          <w:p w14:paraId="556998F1" w14:textId="2A880FC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2016</w:t>
            </w:r>
          </w:p>
        </w:tc>
        <w:tc>
          <w:tcPr>
            <w:tcW w:w="147" w:type="dxa"/>
            <w:tcBorders>
              <w:top w:val="nil"/>
              <w:left w:val="nil"/>
              <w:bottom w:val="nil"/>
              <w:right w:val="nil"/>
            </w:tcBorders>
            <w:shd w:val="clear" w:color="000000" w:fill="FFFFFF"/>
            <w:noWrap/>
            <w:vAlign w:val="center"/>
            <w:hideMark/>
          </w:tcPr>
          <w:p w14:paraId="4F1D2F17" w14:textId="684651A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2DA46185" w14:textId="2E925D1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40.4</w:t>
            </w:r>
          </w:p>
        </w:tc>
        <w:tc>
          <w:tcPr>
            <w:tcW w:w="398" w:type="dxa"/>
            <w:tcBorders>
              <w:top w:val="nil"/>
              <w:left w:val="nil"/>
              <w:bottom w:val="nil"/>
              <w:right w:val="nil"/>
            </w:tcBorders>
            <w:shd w:val="clear" w:color="000000" w:fill="FFFFFF"/>
            <w:noWrap/>
            <w:vAlign w:val="center"/>
            <w:hideMark/>
          </w:tcPr>
          <w:p w14:paraId="163DEED4" w14:textId="44AF52C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46.7</w:t>
            </w:r>
          </w:p>
        </w:tc>
        <w:tc>
          <w:tcPr>
            <w:tcW w:w="472" w:type="dxa"/>
            <w:tcBorders>
              <w:top w:val="nil"/>
              <w:left w:val="nil"/>
              <w:bottom w:val="nil"/>
              <w:right w:val="nil"/>
            </w:tcBorders>
            <w:shd w:val="clear" w:color="000000" w:fill="FFFFFF"/>
            <w:noWrap/>
            <w:vAlign w:val="center"/>
            <w:hideMark/>
          </w:tcPr>
          <w:p w14:paraId="610007BE" w14:textId="64CE4EF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-0.14</w:t>
            </w:r>
          </w:p>
        </w:tc>
        <w:tc>
          <w:tcPr>
            <w:tcW w:w="218" w:type="dxa"/>
            <w:tcBorders>
              <w:top w:val="nil"/>
              <w:left w:val="nil"/>
              <w:bottom w:val="nil"/>
              <w:right w:val="nil"/>
            </w:tcBorders>
            <w:shd w:val="clear" w:color="000000" w:fill="FFFFFF"/>
            <w:noWrap/>
            <w:vAlign w:val="center"/>
            <w:hideMark/>
          </w:tcPr>
          <w:p w14:paraId="5935DDDC" w14:textId="18A8580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28D38F6" w14:textId="7305EAE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7ECEE864" w14:textId="55519C4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0.310</w:t>
            </w:r>
          </w:p>
        </w:tc>
        <w:tc>
          <w:tcPr>
            <w:tcW w:w="522" w:type="dxa"/>
            <w:tcBorders>
              <w:top w:val="nil"/>
              <w:left w:val="nil"/>
              <w:bottom w:val="nil"/>
              <w:right w:val="nil"/>
            </w:tcBorders>
            <w:shd w:val="clear" w:color="000000" w:fill="FFFFFF"/>
            <w:noWrap/>
            <w:vAlign w:val="center"/>
            <w:hideMark/>
          </w:tcPr>
          <w:p w14:paraId="62B638EB" w14:textId="29C73A2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0.236</w:t>
            </w:r>
          </w:p>
        </w:tc>
        <w:tc>
          <w:tcPr>
            <w:tcW w:w="586" w:type="dxa"/>
            <w:tcBorders>
              <w:top w:val="nil"/>
              <w:left w:val="nil"/>
              <w:bottom w:val="nil"/>
              <w:right w:val="nil"/>
            </w:tcBorders>
            <w:shd w:val="clear" w:color="000000" w:fill="FFFFFF"/>
            <w:noWrap/>
            <w:vAlign w:val="center"/>
            <w:hideMark/>
          </w:tcPr>
          <w:p w14:paraId="03B27235" w14:textId="6051749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-0.017</w:t>
            </w:r>
          </w:p>
        </w:tc>
        <w:tc>
          <w:tcPr>
            <w:tcW w:w="242" w:type="dxa"/>
            <w:tcBorders>
              <w:top w:val="nil"/>
              <w:left w:val="nil"/>
              <w:bottom w:val="nil"/>
              <w:right w:val="nil"/>
            </w:tcBorders>
            <w:shd w:val="clear" w:color="000000" w:fill="FFFFFF"/>
            <w:noWrap/>
            <w:vAlign w:val="center"/>
            <w:hideMark/>
          </w:tcPr>
          <w:p w14:paraId="6FD3FEC4" w14:textId="142D4C3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32E1A927" w14:textId="6E8A717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16231211" w14:textId="379863E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58.9</w:t>
            </w:r>
          </w:p>
        </w:tc>
        <w:tc>
          <w:tcPr>
            <w:tcW w:w="418" w:type="dxa"/>
            <w:tcBorders>
              <w:top w:val="nil"/>
              <w:left w:val="nil"/>
              <w:bottom w:val="nil"/>
              <w:right w:val="nil"/>
            </w:tcBorders>
            <w:shd w:val="clear" w:color="000000" w:fill="FFFFFF"/>
            <w:noWrap/>
            <w:vAlign w:val="center"/>
            <w:hideMark/>
          </w:tcPr>
          <w:p w14:paraId="5A78C1EF" w14:textId="66B2A59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46.1</w:t>
            </w:r>
          </w:p>
        </w:tc>
        <w:tc>
          <w:tcPr>
            <w:tcW w:w="559" w:type="dxa"/>
            <w:tcBorders>
              <w:top w:val="nil"/>
              <w:left w:val="nil"/>
              <w:bottom w:val="nil"/>
              <w:right w:val="nil"/>
            </w:tcBorders>
            <w:shd w:val="clear" w:color="000000" w:fill="FFFFFF"/>
            <w:noWrap/>
            <w:vAlign w:val="center"/>
            <w:hideMark/>
          </w:tcPr>
          <w:p w14:paraId="65B4CAA9" w14:textId="3F99671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-2.8</w:t>
            </w:r>
          </w:p>
        </w:tc>
        <w:tc>
          <w:tcPr>
            <w:tcW w:w="215" w:type="dxa"/>
            <w:tcBorders>
              <w:top w:val="nil"/>
              <w:left w:val="nil"/>
              <w:bottom w:val="nil"/>
              <w:right w:val="nil"/>
            </w:tcBorders>
            <w:shd w:val="clear" w:color="000000" w:fill="FFFFFF"/>
            <w:noWrap/>
            <w:vAlign w:val="center"/>
            <w:hideMark/>
          </w:tcPr>
          <w:p w14:paraId="63CF9141" w14:textId="0C84810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2D045EFA" w14:textId="5E34AD1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1BBC7A09" w14:textId="68BC177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28A25D40" w14:textId="77BB5C1A"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77E019A4" w14:textId="6C2E54F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6B44AE06" w14:textId="323E5D8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44D5095A" w14:textId="5F4FADC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0B0AEC04"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645FFF76" w14:textId="6A818A2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Eswatini</w:t>
            </w:r>
          </w:p>
        </w:tc>
        <w:tc>
          <w:tcPr>
            <w:tcW w:w="628" w:type="dxa"/>
            <w:tcBorders>
              <w:top w:val="nil"/>
              <w:left w:val="nil"/>
              <w:bottom w:val="nil"/>
              <w:right w:val="nil"/>
            </w:tcBorders>
            <w:shd w:val="clear" w:color="000000" w:fill="FFFFFF"/>
            <w:noWrap/>
            <w:vAlign w:val="center"/>
            <w:hideMark/>
          </w:tcPr>
          <w:p w14:paraId="51D82FE7" w14:textId="17DCF59D"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6DB2892E" w14:textId="01AA321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7545A8DC" w14:textId="27CBE68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hideMark/>
          </w:tcPr>
          <w:p w14:paraId="0C6C0992" w14:textId="2138788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27B7CD14" w14:textId="42017AF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60.4</w:t>
            </w:r>
          </w:p>
        </w:tc>
        <w:tc>
          <w:tcPr>
            <w:tcW w:w="398" w:type="dxa"/>
            <w:tcBorders>
              <w:top w:val="nil"/>
              <w:left w:val="nil"/>
              <w:bottom w:val="nil"/>
              <w:right w:val="nil"/>
            </w:tcBorders>
            <w:shd w:val="clear" w:color="000000" w:fill="FFFFFF"/>
            <w:noWrap/>
            <w:vAlign w:val="center"/>
            <w:hideMark/>
          </w:tcPr>
          <w:p w14:paraId="51434418" w14:textId="58DA859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67.1</w:t>
            </w:r>
          </w:p>
        </w:tc>
        <w:tc>
          <w:tcPr>
            <w:tcW w:w="472" w:type="dxa"/>
            <w:tcBorders>
              <w:top w:val="nil"/>
              <w:left w:val="nil"/>
              <w:bottom w:val="nil"/>
              <w:right w:val="nil"/>
            </w:tcBorders>
            <w:shd w:val="clear" w:color="000000" w:fill="FFFFFF"/>
            <w:noWrap/>
            <w:vAlign w:val="center"/>
            <w:hideMark/>
          </w:tcPr>
          <w:p w14:paraId="1C981FAB" w14:textId="69BC9E0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0.42</w:t>
            </w:r>
          </w:p>
        </w:tc>
        <w:tc>
          <w:tcPr>
            <w:tcW w:w="218" w:type="dxa"/>
            <w:tcBorders>
              <w:top w:val="nil"/>
              <w:left w:val="nil"/>
              <w:bottom w:val="nil"/>
              <w:right w:val="nil"/>
            </w:tcBorders>
            <w:shd w:val="clear" w:color="000000" w:fill="FFFFFF"/>
            <w:noWrap/>
            <w:vAlign w:val="center"/>
            <w:hideMark/>
          </w:tcPr>
          <w:p w14:paraId="13039986" w14:textId="21DFD8C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C255837" w14:textId="3DA42C3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0FB5E1BE" w14:textId="29116AC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0.130</w:t>
            </w:r>
          </w:p>
        </w:tc>
        <w:tc>
          <w:tcPr>
            <w:tcW w:w="522" w:type="dxa"/>
            <w:tcBorders>
              <w:top w:val="nil"/>
              <w:left w:val="nil"/>
              <w:bottom w:val="nil"/>
              <w:right w:val="nil"/>
            </w:tcBorders>
            <w:shd w:val="clear" w:color="000000" w:fill="FFFFFF"/>
            <w:noWrap/>
            <w:vAlign w:val="center"/>
            <w:hideMark/>
          </w:tcPr>
          <w:p w14:paraId="4FA1EC7F" w14:textId="71F0F6D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0.081</w:t>
            </w:r>
          </w:p>
        </w:tc>
        <w:tc>
          <w:tcPr>
            <w:tcW w:w="586" w:type="dxa"/>
            <w:tcBorders>
              <w:top w:val="nil"/>
              <w:left w:val="nil"/>
              <w:bottom w:val="nil"/>
              <w:right w:val="nil"/>
            </w:tcBorders>
            <w:shd w:val="clear" w:color="000000" w:fill="FFFFFF"/>
            <w:noWrap/>
            <w:vAlign w:val="center"/>
            <w:hideMark/>
          </w:tcPr>
          <w:p w14:paraId="11FAA000" w14:textId="6FCB65E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-0.012</w:t>
            </w:r>
          </w:p>
        </w:tc>
        <w:tc>
          <w:tcPr>
            <w:tcW w:w="242" w:type="dxa"/>
            <w:tcBorders>
              <w:top w:val="nil"/>
              <w:left w:val="nil"/>
              <w:bottom w:val="nil"/>
              <w:right w:val="nil"/>
            </w:tcBorders>
            <w:shd w:val="clear" w:color="000000" w:fill="FFFFFF"/>
            <w:noWrap/>
            <w:vAlign w:val="center"/>
            <w:hideMark/>
          </w:tcPr>
          <w:p w14:paraId="56D8EE00" w14:textId="62B74F9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5B2F5336" w14:textId="23BA830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419816F5" w14:textId="5E1A27D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29.3</w:t>
            </w:r>
          </w:p>
        </w:tc>
        <w:tc>
          <w:tcPr>
            <w:tcW w:w="418" w:type="dxa"/>
            <w:tcBorders>
              <w:top w:val="nil"/>
              <w:left w:val="nil"/>
              <w:bottom w:val="nil"/>
              <w:right w:val="nil"/>
            </w:tcBorders>
            <w:shd w:val="clear" w:color="000000" w:fill="FFFFFF"/>
            <w:noWrap/>
            <w:vAlign w:val="center"/>
            <w:hideMark/>
          </w:tcPr>
          <w:p w14:paraId="02B594C4" w14:textId="776C6A6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19.2</w:t>
            </w:r>
          </w:p>
        </w:tc>
        <w:tc>
          <w:tcPr>
            <w:tcW w:w="559" w:type="dxa"/>
            <w:tcBorders>
              <w:top w:val="nil"/>
              <w:left w:val="nil"/>
              <w:bottom w:val="nil"/>
              <w:right w:val="nil"/>
            </w:tcBorders>
            <w:shd w:val="clear" w:color="000000" w:fill="FFFFFF"/>
            <w:noWrap/>
            <w:vAlign w:val="center"/>
            <w:hideMark/>
          </w:tcPr>
          <w:p w14:paraId="0B18DBED" w14:textId="3DF0909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-2.5</w:t>
            </w:r>
          </w:p>
        </w:tc>
        <w:tc>
          <w:tcPr>
            <w:tcW w:w="215" w:type="dxa"/>
            <w:tcBorders>
              <w:top w:val="nil"/>
              <w:left w:val="nil"/>
              <w:bottom w:val="nil"/>
              <w:right w:val="nil"/>
            </w:tcBorders>
            <w:shd w:val="clear" w:color="000000" w:fill="FFFFFF"/>
            <w:noWrap/>
            <w:vAlign w:val="center"/>
            <w:hideMark/>
          </w:tcPr>
          <w:p w14:paraId="53B9D9D5" w14:textId="167DE14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1BE69CD5" w14:textId="027CC47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791B6779" w14:textId="791F9FC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2B5D93D4" w14:textId="145C80C2"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3FFD040F" w14:textId="76B6310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68917755" w14:textId="59C43F3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2F9BE773" w14:textId="23AFFDE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72C694E7"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3D0D02A3" w14:textId="211BE5C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Ethiopia</w:t>
            </w:r>
          </w:p>
        </w:tc>
        <w:tc>
          <w:tcPr>
            <w:tcW w:w="628" w:type="dxa"/>
            <w:tcBorders>
              <w:top w:val="nil"/>
              <w:left w:val="nil"/>
              <w:bottom w:val="nil"/>
              <w:right w:val="nil"/>
            </w:tcBorders>
            <w:shd w:val="clear" w:color="000000" w:fill="FFFFFF"/>
            <w:noWrap/>
            <w:vAlign w:val="center"/>
            <w:hideMark/>
          </w:tcPr>
          <w:p w14:paraId="372AEEFF" w14:textId="47A9871C"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051F86EE" w14:textId="1D68044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w:t>
            </w:r>
          </w:p>
        </w:tc>
        <w:tc>
          <w:tcPr>
            <w:tcW w:w="567" w:type="dxa"/>
            <w:tcBorders>
              <w:top w:val="nil"/>
              <w:left w:val="nil"/>
              <w:bottom w:val="nil"/>
              <w:right w:val="nil"/>
            </w:tcBorders>
            <w:shd w:val="clear" w:color="000000" w:fill="FFFFFF"/>
            <w:noWrap/>
            <w:vAlign w:val="center"/>
            <w:hideMark/>
          </w:tcPr>
          <w:p w14:paraId="25880738" w14:textId="5CA70F8F"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2016</w:t>
            </w:r>
          </w:p>
        </w:tc>
        <w:tc>
          <w:tcPr>
            <w:tcW w:w="147" w:type="dxa"/>
            <w:tcBorders>
              <w:top w:val="nil"/>
              <w:left w:val="nil"/>
              <w:bottom w:val="nil"/>
              <w:right w:val="nil"/>
            </w:tcBorders>
            <w:shd w:val="clear" w:color="000000" w:fill="FFFFFF"/>
            <w:noWrap/>
            <w:vAlign w:val="center"/>
            <w:hideMark/>
          </w:tcPr>
          <w:p w14:paraId="6E89B001" w14:textId="5843510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33320D33" w14:textId="18EC595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24.4</w:t>
            </w:r>
          </w:p>
        </w:tc>
        <w:tc>
          <w:tcPr>
            <w:tcW w:w="398" w:type="dxa"/>
            <w:tcBorders>
              <w:top w:val="nil"/>
              <w:left w:val="nil"/>
              <w:bottom w:val="nil"/>
              <w:right w:val="nil"/>
            </w:tcBorders>
            <w:shd w:val="clear" w:color="000000" w:fill="FFFFFF"/>
            <w:noWrap/>
            <w:vAlign w:val="center"/>
            <w:hideMark/>
          </w:tcPr>
          <w:p w14:paraId="22313AAA" w14:textId="4694648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28.4</w:t>
            </w:r>
          </w:p>
        </w:tc>
        <w:tc>
          <w:tcPr>
            <w:tcW w:w="472" w:type="dxa"/>
            <w:tcBorders>
              <w:top w:val="nil"/>
              <w:left w:val="nil"/>
              <w:bottom w:val="nil"/>
              <w:right w:val="nil"/>
            </w:tcBorders>
            <w:shd w:val="clear" w:color="000000" w:fill="FFFFFF"/>
            <w:noWrap/>
            <w:vAlign w:val="center"/>
            <w:hideMark/>
          </w:tcPr>
          <w:p w14:paraId="55A45D21" w14:textId="4D2351A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-0.11</w:t>
            </w:r>
          </w:p>
        </w:tc>
        <w:tc>
          <w:tcPr>
            <w:tcW w:w="218" w:type="dxa"/>
            <w:tcBorders>
              <w:top w:val="nil"/>
              <w:left w:val="nil"/>
              <w:bottom w:val="nil"/>
              <w:right w:val="nil"/>
            </w:tcBorders>
            <w:shd w:val="clear" w:color="000000" w:fill="FFFFFF"/>
            <w:noWrap/>
            <w:vAlign w:val="center"/>
            <w:hideMark/>
          </w:tcPr>
          <w:p w14:paraId="1D959EDF" w14:textId="5230532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FFC895C" w14:textId="66B8FAE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662E58AC" w14:textId="639067B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0.545</w:t>
            </w:r>
          </w:p>
        </w:tc>
        <w:tc>
          <w:tcPr>
            <w:tcW w:w="522" w:type="dxa"/>
            <w:tcBorders>
              <w:top w:val="nil"/>
              <w:left w:val="nil"/>
              <w:bottom w:val="nil"/>
              <w:right w:val="nil"/>
            </w:tcBorders>
            <w:shd w:val="clear" w:color="000000" w:fill="FFFFFF"/>
            <w:noWrap/>
            <w:vAlign w:val="center"/>
            <w:hideMark/>
          </w:tcPr>
          <w:p w14:paraId="1B0CBEEA" w14:textId="7FDE768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0.489</w:t>
            </w:r>
          </w:p>
        </w:tc>
        <w:tc>
          <w:tcPr>
            <w:tcW w:w="586" w:type="dxa"/>
            <w:tcBorders>
              <w:top w:val="nil"/>
              <w:left w:val="nil"/>
              <w:bottom w:val="nil"/>
              <w:right w:val="nil"/>
            </w:tcBorders>
            <w:shd w:val="clear" w:color="000000" w:fill="FFFFFF"/>
            <w:noWrap/>
            <w:vAlign w:val="center"/>
            <w:hideMark/>
          </w:tcPr>
          <w:p w14:paraId="5304D738" w14:textId="2D04FCE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-0.011</w:t>
            </w:r>
          </w:p>
        </w:tc>
        <w:tc>
          <w:tcPr>
            <w:tcW w:w="242" w:type="dxa"/>
            <w:tcBorders>
              <w:top w:val="nil"/>
              <w:left w:val="nil"/>
              <w:bottom w:val="nil"/>
              <w:right w:val="nil"/>
            </w:tcBorders>
            <w:shd w:val="clear" w:color="000000" w:fill="FFFFFF"/>
            <w:noWrap/>
            <w:vAlign w:val="center"/>
            <w:hideMark/>
          </w:tcPr>
          <w:p w14:paraId="7BC172BB" w14:textId="1B682F2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475B65A5" w14:textId="44EF77B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18575292" w14:textId="0FE5227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88.4</w:t>
            </w:r>
          </w:p>
        </w:tc>
        <w:tc>
          <w:tcPr>
            <w:tcW w:w="418" w:type="dxa"/>
            <w:tcBorders>
              <w:top w:val="nil"/>
              <w:left w:val="nil"/>
              <w:bottom w:val="nil"/>
              <w:right w:val="nil"/>
            </w:tcBorders>
            <w:shd w:val="clear" w:color="000000" w:fill="FFFFFF"/>
            <w:noWrap/>
            <w:vAlign w:val="center"/>
            <w:hideMark/>
          </w:tcPr>
          <w:p w14:paraId="69076688" w14:textId="22AD611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83.5</w:t>
            </w:r>
          </w:p>
        </w:tc>
        <w:tc>
          <w:tcPr>
            <w:tcW w:w="559" w:type="dxa"/>
            <w:tcBorders>
              <w:top w:val="nil"/>
              <w:left w:val="nil"/>
              <w:bottom w:val="nil"/>
              <w:right w:val="nil"/>
            </w:tcBorders>
            <w:shd w:val="clear" w:color="000000" w:fill="FFFFFF"/>
            <w:noWrap/>
            <w:vAlign w:val="center"/>
            <w:hideMark/>
          </w:tcPr>
          <w:p w14:paraId="5BF551C9" w14:textId="14684B6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-1.0</w:t>
            </w:r>
          </w:p>
        </w:tc>
        <w:tc>
          <w:tcPr>
            <w:tcW w:w="215" w:type="dxa"/>
            <w:tcBorders>
              <w:top w:val="nil"/>
              <w:left w:val="nil"/>
              <w:bottom w:val="nil"/>
              <w:right w:val="nil"/>
            </w:tcBorders>
            <w:shd w:val="clear" w:color="000000" w:fill="FFFFFF"/>
            <w:noWrap/>
            <w:vAlign w:val="center"/>
            <w:hideMark/>
          </w:tcPr>
          <w:p w14:paraId="6D4F78D0" w14:textId="7201802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1CDAB9E0" w14:textId="7DEA8A7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0E199906" w14:textId="764CEC88"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07103C12" w14:textId="2BC755E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14DD3D8F" w14:textId="27C90A8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068F4136" w14:textId="077B452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40C5792D" w14:textId="0EB9D20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3D37E863"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474B4ECA" w14:textId="11D9AB8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Gabon</w:t>
            </w:r>
          </w:p>
        </w:tc>
        <w:tc>
          <w:tcPr>
            <w:tcW w:w="628" w:type="dxa"/>
            <w:tcBorders>
              <w:top w:val="nil"/>
              <w:left w:val="nil"/>
              <w:bottom w:val="nil"/>
              <w:right w:val="nil"/>
            </w:tcBorders>
            <w:shd w:val="clear" w:color="000000" w:fill="FFFFFF"/>
            <w:noWrap/>
            <w:vAlign w:val="center"/>
            <w:hideMark/>
          </w:tcPr>
          <w:p w14:paraId="2F1A7260" w14:textId="408162BC"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24A2A24C" w14:textId="5A6DFDA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2000</w:t>
            </w:r>
          </w:p>
        </w:tc>
        <w:tc>
          <w:tcPr>
            <w:tcW w:w="567" w:type="dxa"/>
            <w:tcBorders>
              <w:top w:val="nil"/>
              <w:left w:val="nil"/>
              <w:bottom w:val="nil"/>
              <w:right w:val="nil"/>
            </w:tcBorders>
            <w:shd w:val="clear" w:color="000000" w:fill="FFFFFF"/>
            <w:noWrap/>
            <w:vAlign w:val="center"/>
            <w:hideMark/>
          </w:tcPr>
          <w:p w14:paraId="0E38F3C9" w14:textId="73E721AF"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2012</w:t>
            </w:r>
          </w:p>
        </w:tc>
        <w:tc>
          <w:tcPr>
            <w:tcW w:w="147" w:type="dxa"/>
            <w:tcBorders>
              <w:top w:val="nil"/>
              <w:left w:val="nil"/>
              <w:bottom w:val="nil"/>
              <w:right w:val="nil"/>
            </w:tcBorders>
            <w:shd w:val="clear" w:color="000000" w:fill="FFFFFF"/>
            <w:noWrap/>
            <w:vAlign w:val="center"/>
            <w:hideMark/>
          </w:tcPr>
          <w:p w14:paraId="39ED2602" w14:textId="09D0CED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59D7F936" w14:textId="3BA20F2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57.7</w:t>
            </w:r>
          </w:p>
        </w:tc>
        <w:tc>
          <w:tcPr>
            <w:tcW w:w="398" w:type="dxa"/>
            <w:tcBorders>
              <w:top w:val="nil"/>
              <w:left w:val="nil"/>
              <w:bottom w:val="nil"/>
              <w:right w:val="nil"/>
            </w:tcBorders>
            <w:shd w:val="clear" w:color="000000" w:fill="FFFFFF"/>
            <w:noWrap/>
            <w:vAlign w:val="center"/>
            <w:hideMark/>
          </w:tcPr>
          <w:p w14:paraId="4D806854" w14:textId="3A221EB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69.5</w:t>
            </w:r>
          </w:p>
        </w:tc>
        <w:tc>
          <w:tcPr>
            <w:tcW w:w="472" w:type="dxa"/>
            <w:tcBorders>
              <w:top w:val="nil"/>
              <w:left w:val="nil"/>
              <w:bottom w:val="nil"/>
              <w:right w:val="nil"/>
            </w:tcBorders>
            <w:shd w:val="clear" w:color="000000" w:fill="FFFFFF"/>
            <w:noWrap/>
            <w:vAlign w:val="center"/>
            <w:hideMark/>
          </w:tcPr>
          <w:p w14:paraId="522F44F1" w14:textId="1470B06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0.35</w:t>
            </w:r>
          </w:p>
        </w:tc>
        <w:tc>
          <w:tcPr>
            <w:tcW w:w="218" w:type="dxa"/>
            <w:tcBorders>
              <w:top w:val="nil"/>
              <w:left w:val="nil"/>
              <w:bottom w:val="nil"/>
              <w:right w:val="nil"/>
            </w:tcBorders>
            <w:shd w:val="clear" w:color="000000" w:fill="FFFFFF"/>
            <w:noWrap/>
            <w:vAlign w:val="center"/>
            <w:hideMark/>
          </w:tcPr>
          <w:p w14:paraId="7A74B700" w14:textId="459212E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A9D78F4" w14:textId="45C51A0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36360F85" w14:textId="26D6D12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0.145</w:t>
            </w:r>
          </w:p>
        </w:tc>
        <w:tc>
          <w:tcPr>
            <w:tcW w:w="522" w:type="dxa"/>
            <w:tcBorders>
              <w:top w:val="nil"/>
              <w:left w:val="nil"/>
              <w:bottom w:val="nil"/>
              <w:right w:val="nil"/>
            </w:tcBorders>
            <w:shd w:val="clear" w:color="000000" w:fill="FFFFFF"/>
            <w:noWrap/>
            <w:vAlign w:val="center"/>
            <w:hideMark/>
          </w:tcPr>
          <w:p w14:paraId="52FE23DA" w14:textId="463F198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0.069</w:t>
            </w:r>
          </w:p>
        </w:tc>
        <w:tc>
          <w:tcPr>
            <w:tcW w:w="586" w:type="dxa"/>
            <w:tcBorders>
              <w:top w:val="nil"/>
              <w:left w:val="nil"/>
              <w:bottom w:val="nil"/>
              <w:right w:val="nil"/>
            </w:tcBorders>
            <w:shd w:val="clear" w:color="000000" w:fill="FFFFFF"/>
            <w:noWrap/>
            <w:vAlign w:val="center"/>
            <w:hideMark/>
          </w:tcPr>
          <w:p w14:paraId="7AB2476C" w14:textId="6419797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-0.006</w:t>
            </w:r>
          </w:p>
        </w:tc>
        <w:tc>
          <w:tcPr>
            <w:tcW w:w="242" w:type="dxa"/>
            <w:tcBorders>
              <w:top w:val="nil"/>
              <w:left w:val="nil"/>
              <w:bottom w:val="nil"/>
              <w:right w:val="nil"/>
            </w:tcBorders>
            <w:shd w:val="clear" w:color="000000" w:fill="FFFFFF"/>
            <w:noWrap/>
            <w:vAlign w:val="center"/>
            <w:hideMark/>
          </w:tcPr>
          <w:p w14:paraId="246AE349" w14:textId="2A515F9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339E3479" w14:textId="7650900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574FCE56" w14:textId="4ADDCD6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30.9</w:t>
            </w:r>
          </w:p>
        </w:tc>
        <w:tc>
          <w:tcPr>
            <w:tcW w:w="418" w:type="dxa"/>
            <w:tcBorders>
              <w:top w:val="nil"/>
              <w:left w:val="nil"/>
              <w:bottom w:val="nil"/>
              <w:right w:val="nil"/>
            </w:tcBorders>
            <w:shd w:val="clear" w:color="000000" w:fill="FFFFFF"/>
            <w:noWrap/>
            <w:vAlign w:val="center"/>
            <w:hideMark/>
          </w:tcPr>
          <w:p w14:paraId="2BABA4EA" w14:textId="0E11BD3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15.5</w:t>
            </w:r>
          </w:p>
        </w:tc>
        <w:tc>
          <w:tcPr>
            <w:tcW w:w="559" w:type="dxa"/>
            <w:tcBorders>
              <w:top w:val="nil"/>
              <w:left w:val="nil"/>
              <w:bottom w:val="nil"/>
              <w:right w:val="nil"/>
            </w:tcBorders>
            <w:shd w:val="clear" w:color="000000" w:fill="FFFFFF"/>
            <w:noWrap/>
            <w:vAlign w:val="center"/>
            <w:hideMark/>
          </w:tcPr>
          <w:p w14:paraId="72E27F85" w14:textId="4250126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-1.3</w:t>
            </w:r>
          </w:p>
        </w:tc>
        <w:tc>
          <w:tcPr>
            <w:tcW w:w="215" w:type="dxa"/>
            <w:tcBorders>
              <w:top w:val="nil"/>
              <w:left w:val="nil"/>
              <w:bottom w:val="nil"/>
              <w:right w:val="nil"/>
            </w:tcBorders>
            <w:shd w:val="clear" w:color="000000" w:fill="FFFFFF"/>
            <w:noWrap/>
            <w:vAlign w:val="center"/>
            <w:hideMark/>
          </w:tcPr>
          <w:p w14:paraId="7642FB56" w14:textId="4A9F28F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02B11359" w14:textId="60D79F1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5E3FEF9B" w14:textId="26191993"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55D808F1" w14:textId="3B06E912"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5BDBEB27" w14:textId="0432737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1ED91CB3" w14:textId="0407662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0A2EB73A" w14:textId="0024D45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02F211E4"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24DB0046" w14:textId="3D56864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Gambia</w:t>
            </w:r>
          </w:p>
        </w:tc>
        <w:tc>
          <w:tcPr>
            <w:tcW w:w="628" w:type="dxa"/>
            <w:tcBorders>
              <w:top w:val="nil"/>
              <w:left w:val="nil"/>
              <w:bottom w:val="nil"/>
              <w:right w:val="nil"/>
            </w:tcBorders>
            <w:shd w:val="clear" w:color="000000" w:fill="FFFFFF"/>
            <w:noWrap/>
            <w:vAlign w:val="center"/>
            <w:hideMark/>
          </w:tcPr>
          <w:p w14:paraId="00A63CE6" w14:textId="74CAC3F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047AF144" w14:textId="71DFF46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2005-6</w:t>
            </w:r>
          </w:p>
        </w:tc>
        <w:tc>
          <w:tcPr>
            <w:tcW w:w="567" w:type="dxa"/>
            <w:tcBorders>
              <w:top w:val="nil"/>
              <w:left w:val="nil"/>
              <w:bottom w:val="nil"/>
              <w:right w:val="nil"/>
            </w:tcBorders>
            <w:shd w:val="clear" w:color="000000" w:fill="FFFFFF"/>
            <w:noWrap/>
            <w:vAlign w:val="center"/>
            <w:hideMark/>
          </w:tcPr>
          <w:p w14:paraId="7B866989" w14:textId="551EC90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2013</w:t>
            </w:r>
          </w:p>
        </w:tc>
        <w:tc>
          <w:tcPr>
            <w:tcW w:w="147" w:type="dxa"/>
            <w:tcBorders>
              <w:top w:val="nil"/>
              <w:left w:val="nil"/>
              <w:bottom w:val="nil"/>
              <w:right w:val="nil"/>
            </w:tcBorders>
            <w:shd w:val="clear" w:color="000000" w:fill="FFFFFF"/>
            <w:noWrap/>
            <w:vAlign w:val="center"/>
            <w:hideMark/>
          </w:tcPr>
          <w:p w14:paraId="6E8B9C11" w14:textId="62E892D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7CEF3D52" w14:textId="1A3B1D4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32.1</w:t>
            </w:r>
          </w:p>
        </w:tc>
        <w:tc>
          <w:tcPr>
            <w:tcW w:w="398" w:type="dxa"/>
            <w:tcBorders>
              <w:top w:val="nil"/>
              <w:left w:val="nil"/>
              <w:bottom w:val="nil"/>
              <w:right w:val="nil"/>
            </w:tcBorders>
            <w:shd w:val="clear" w:color="000000" w:fill="FFFFFF"/>
            <w:noWrap/>
            <w:vAlign w:val="center"/>
            <w:hideMark/>
          </w:tcPr>
          <w:p w14:paraId="01106A74" w14:textId="73D43EF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43.4</w:t>
            </w:r>
          </w:p>
        </w:tc>
        <w:tc>
          <w:tcPr>
            <w:tcW w:w="472" w:type="dxa"/>
            <w:tcBorders>
              <w:top w:val="nil"/>
              <w:left w:val="nil"/>
              <w:bottom w:val="nil"/>
              <w:right w:val="nil"/>
            </w:tcBorders>
            <w:shd w:val="clear" w:color="000000" w:fill="FFFFFF"/>
            <w:noWrap/>
            <w:vAlign w:val="center"/>
            <w:hideMark/>
          </w:tcPr>
          <w:p w14:paraId="6DD09AC3" w14:textId="6082F4D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0.36</w:t>
            </w:r>
          </w:p>
        </w:tc>
        <w:tc>
          <w:tcPr>
            <w:tcW w:w="218" w:type="dxa"/>
            <w:tcBorders>
              <w:top w:val="nil"/>
              <w:left w:val="nil"/>
              <w:bottom w:val="nil"/>
              <w:right w:val="nil"/>
            </w:tcBorders>
            <w:shd w:val="clear" w:color="000000" w:fill="FFFFFF"/>
            <w:noWrap/>
            <w:vAlign w:val="center"/>
            <w:hideMark/>
          </w:tcPr>
          <w:p w14:paraId="76CE14A3" w14:textId="1509FF9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5AFAA8E0" w14:textId="4BD0E9D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5D2D765C" w14:textId="604B9AB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0.387</w:t>
            </w:r>
          </w:p>
        </w:tc>
        <w:tc>
          <w:tcPr>
            <w:tcW w:w="522" w:type="dxa"/>
            <w:tcBorders>
              <w:top w:val="nil"/>
              <w:left w:val="nil"/>
              <w:bottom w:val="nil"/>
              <w:right w:val="nil"/>
            </w:tcBorders>
            <w:shd w:val="clear" w:color="000000" w:fill="FFFFFF"/>
            <w:noWrap/>
            <w:vAlign w:val="center"/>
            <w:hideMark/>
          </w:tcPr>
          <w:p w14:paraId="34229139" w14:textId="73F0B8D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0.281</w:t>
            </w:r>
          </w:p>
        </w:tc>
        <w:tc>
          <w:tcPr>
            <w:tcW w:w="586" w:type="dxa"/>
            <w:tcBorders>
              <w:top w:val="nil"/>
              <w:left w:val="nil"/>
              <w:bottom w:val="nil"/>
              <w:right w:val="nil"/>
            </w:tcBorders>
            <w:shd w:val="clear" w:color="000000" w:fill="FFFFFF"/>
            <w:noWrap/>
            <w:vAlign w:val="center"/>
            <w:hideMark/>
          </w:tcPr>
          <w:p w14:paraId="2D29FD77" w14:textId="13C041E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-0.014</w:t>
            </w:r>
          </w:p>
        </w:tc>
        <w:tc>
          <w:tcPr>
            <w:tcW w:w="242" w:type="dxa"/>
            <w:tcBorders>
              <w:top w:val="nil"/>
              <w:left w:val="nil"/>
              <w:bottom w:val="nil"/>
              <w:right w:val="nil"/>
            </w:tcBorders>
            <w:shd w:val="clear" w:color="000000" w:fill="FFFFFF"/>
            <w:noWrap/>
            <w:vAlign w:val="center"/>
            <w:hideMark/>
          </w:tcPr>
          <w:p w14:paraId="3EED9C31" w14:textId="4DD58DE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3C8DD519" w14:textId="770379C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2834FCFF" w14:textId="3755001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68.0</w:t>
            </w:r>
          </w:p>
        </w:tc>
        <w:tc>
          <w:tcPr>
            <w:tcW w:w="418" w:type="dxa"/>
            <w:tcBorders>
              <w:top w:val="nil"/>
              <w:left w:val="nil"/>
              <w:bottom w:val="nil"/>
              <w:right w:val="nil"/>
            </w:tcBorders>
            <w:shd w:val="clear" w:color="000000" w:fill="FFFFFF"/>
            <w:noWrap/>
            <w:vAlign w:val="center"/>
            <w:hideMark/>
          </w:tcPr>
          <w:p w14:paraId="13DA7F1B" w14:textId="0DD40E0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54.7</w:t>
            </w:r>
          </w:p>
        </w:tc>
        <w:tc>
          <w:tcPr>
            <w:tcW w:w="559" w:type="dxa"/>
            <w:tcBorders>
              <w:top w:val="nil"/>
              <w:left w:val="nil"/>
              <w:bottom w:val="nil"/>
              <w:right w:val="nil"/>
            </w:tcBorders>
            <w:shd w:val="clear" w:color="000000" w:fill="FFFFFF"/>
            <w:noWrap/>
            <w:vAlign w:val="center"/>
            <w:hideMark/>
          </w:tcPr>
          <w:p w14:paraId="404AF8B0" w14:textId="658F752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-1.8</w:t>
            </w:r>
          </w:p>
        </w:tc>
        <w:tc>
          <w:tcPr>
            <w:tcW w:w="215" w:type="dxa"/>
            <w:tcBorders>
              <w:top w:val="nil"/>
              <w:left w:val="nil"/>
              <w:bottom w:val="nil"/>
              <w:right w:val="nil"/>
            </w:tcBorders>
            <w:shd w:val="clear" w:color="000000" w:fill="FFFFFF"/>
            <w:noWrap/>
            <w:vAlign w:val="center"/>
            <w:hideMark/>
          </w:tcPr>
          <w:p w14:paraId="17335587" w14:textId="07E5C5E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2764CA80" w14:textId="3D345FD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60B95BA7" w14:textId="1F3BA503"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41FDF6A0" w14:textId="0C4CC630"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46EB339D" w14:textId="75D6CB4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4827DF8F" w14:textId="5FE77C5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3CB83C67" w14:textId="0C45A9B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78C6D392"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1BA4FC78" w14:textId="0742390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Ghana</w:t>
            </w:r>
          </w:p>
        </w:tc>
        <w:tc>
          <w:tcPr>
            <w:tcW w:w="628" w:type="dxa"/>
            <w:tcBorders>
              <w:top w:val="nil"/>
              <w:left w:val="nil"/>
              <w:bottom w:val="nil"/>
              <w:right w:val="nil"/>
            </w:tcBorders>
            <w:shd w:val="clear" w:color="000000" w:fill="FFFFFF"/>
            <w:noWrap/>
            <w:vAlign w:val="center"/>
            <w:hideMark/>
          </w:tcPr>
          <w:p w14:paraId="23765A9E" w14:textId="2253773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0E7F33C5" w14:textId="14AAFDF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w:t>
            </w:r>
          </w:p>
        </w:tc>
        <w:tc>
          <w:tcPr>
            <w:tcW w:w="567" w:type="dxa"/>
            <w:tcBorders>
              <w:top w:val="nil"/>
              <w:left w:val="nil"/>
              <w:bottom w:val="nil"/>
              <w:right w:val="nil"/>
            </w:tcBorders>
            <w:shd w:val="clear" w:color="000000" w:fill="FFFFFF"/>
            <w:noWrap/>
            <w:vAlign w:val="center"/>
            <w:hideMark/>
          </w:tcPr>
          <w:p w14:paraId="40F1D446" w14:textId="6FF9E85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hideMark/>
          </w:tcPr>
          <w:p w14:paraId="186954C1" w14:textId="52375DC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1BE522FE" w14:textId="50FC4DF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56.6</w:t>
            </w:r>
          </w:p>
        </w:tc>
        <w:tc>
          <w:tcPr>
            <w:tcW w:w="398" w:type="dxa"/>
            <w:tcBorders>
              <w:top w:val="nil"/>
              <w:left w:val="nil"/>
              <w:bottom w:val="nil"/>
              <w:right w:val="nil"/>
            </w:tcBorders>
            <w:shd w:val="clear" w:color="000000" w:fill="FFFFFF"/>
            <w:noWrap/>
            <w:vAlign w:val="center"/>
            <w:hideMark/>
          </w:tcPr>
          <w:p w14:paraId="407C2A90" w14:textId="480147B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61.9</w:t>
            </w:r>
          </w:p>
        </w:tc>
        <w:tc>
          <w:tcPr>
            <w:tcW w:w="472" w:type="dxa"/>
            <w:tcBorders>
              <w:top w:val="nil"/>
              <w:left w:val="nil"/>
              <w:bottom w:val="nil"/>
              <w:right w:val="nil"/>
            </w:tcBorders>
            <w:shd w:val="clear" w:color="000000" w:fill="FFFFFF"/>
            <w:noWrap/>
            <w:vAlign w:val="center"/>
            <w:hideMark/>
          </w:tcPr>
          <w:p w14:paraId="7679AA4E" w14:textId="715D4BC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0.85</w:t>
            </w:r>
          </w:p>
        </w:tc>
        <w:tc>
          <w:tcPr>
            <w:tcW w:w="218" w:type="dxa"/>
            <w:tcBorders>
              <w:top w:val="nil"/>
              <w:left w:val="nil"/>
              <w:bottom w:val="nil"/>
              <w:right w:val="nil"/>
            </w:tcBorders>
            <w:shd w:val="clear" w:color="000000" w:fill="FFFFFF"/>
            <w:noWrap/>
            <w:vAlign w:val="center"/>
            <w:hideMark/>
          </w:tcPr>
          <w:p w14:paraId="348763EE" w14:textId="3A7C657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49116306" w14:textId="3DC8320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3B10B48C" w14:textId="171B6E3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0.149</w:t>
            </w:r>
          </w:p>
        </w:tc>
        <w:tc>
          <w:tcPr>
            <w:tcW w:w="522" w:type="dxa"/>
            <w:tcBorders>
              <w:top w:val="nil"/>
              <w:left w:val="nil"/>
              <w:bottom w:val="nil"/>
              <w:right w:val="nil"/>
            </w:tcBorders>
            <w:shd w:val="clear" w:color="000000" w:fill="FFFFFF"/>
            <w:noWrap/>
            <w:vAlign w:val="center"/>
            <w:hideMark/>
          </w:tcPr>
          <w:p w14:paraId="0AEB30C2" w14:textId="5F5C8E0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0.116</w:t>
            </w:r>
          </w:p>
        </w:tc>
        <w:tc>
          <w:tcPr>
            <w:tcW w:w="586" w:type="dxa"/>
            <w:tcBorders>
              <w:top w:val="nil"/>
              <w:left w:val="nil"/>
              <w:bottom w:val="nil"/>
              <w:right w:val="nil"/>
            </w:tcBorders>
            <w:shd w:val="clear" w:color="000000" w:fill="FFFFFF"/>
            <w:noWrap/>
            <w:vAlign w:val="center"/>
            <w:hideMark/>
          </w:tcPr>
          <w:p w14:paraId="7BBA4A68" w14:textId="0E0DFEC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-0.011</w:t>
            </w:r>
          </w:p>
        </w:tc>
        <w:tc>
          <w:tcPr>
            <w:tcW w:w="242" w:type="dxa"/>
            <w:tcBorders>
              <w:top w:val="nil"/>
              <w:left w:val="nil"/>
              <w:bottom w:val="nil"/>
              <w:right w:val="nil"/>
            </w:tcBorders>
            <w:shd w:val="clear" w:color="000000" w:fill="FFFFFF"/>
            <w:noWrap/>
            <w:vAlign w:val="center"/>
            <w:hideMark/>
          </w:tcPr>
          <w:p w14:paraId="34C56002" w14:textId="4C6F7C8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300F9AE" w14:textId="3EE1A0D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27775098" w14:textId="54163DF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31.1</w:t>
            </w:r>
          </w:p>
        </w:tc>
        <w:tc>
          <w:tcPr>
            <w:tcW w:w="418" w:type="dxa"/>
            <w:tcBorders>
              <w:top w:val="nil"/>
              <w:left w:val="nil"/>
              <w:bottom w:val="nil"/>
              <w:right w:val="nil"/>
            </w:tcBorders>
            <w:shd w:val="clear" w:color="000000" w:fill="FFFFFF"/>
            <w:noWrap/>
            <w:vAlign w:val="center"/>
            <w:hideMark/>
          </w:tcPr>
          <w:p w14:paraId="275B9C87" w14:textId="78535BB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26.2</w:t>
            </w:r>
          </w:p>
        </w:tc>
        <w:tc>
          <w:tcPr>
            <w:tcW w:w="559" w:type="dxa"/>
            <w:tcBorders>
              <w:top w:val="nil"/>
              <w:left w:val="nil"/>
              <w:bottom w:val="nil"/>
              <w:right w:val="nil"/>
            </w:tcBorders>
            <w:shd w:val="clear" w:color="000000" w:fill="FFFFFF"/>
            <w:noWrap/>
            <w:vAlign w:val="center"/>
            <w:hideMark/>
          </w:tcPr>
          <w:p w14:paraId="0090C18F" w14:textId="43FD8E3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-1.7</w:t>
            </w:r>
          </w:p>
        </w:tc>
        <w:tc>
          <w:tcPr>
            <w:tcW w:w="215" w:type="dxa"/>
            <w:tcBorders>
              <w:top w:val="nil"/>
              <w:left w:val="nil"/>
              <w:bottom w:val="nil"/>
              <w:right w:val="nil"/>
            </w:tcBorders>
            <w:shd w:val="clear" w:color="000000" w:fill="FFFFFF"/>
            <w:noWrap/>
            <w:vAlign w:val="center"/>
            <w:hideMark/>
          </w:tcPr>
          <w:p w14:paraId="4C5E4E9C" w14:textId="73A6730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58FA9156" w14:textId="0D7BDB3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1FA66D4E" w14:textId="703BA417"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2012</w:t>
            </w:r>
          </w:p>
        </w:tc>
        <w:tc>
          <w:tcPr>
            <w:tcW w:w="456" w:type="dxa"/>
            <w:tcBorders>
              <w:top w:val="nil"/>
              <w:left w:val="nil"/>
              <w:bottom w:val="nil"/>
              <w:right w:val="nil"/>
            </w:tcBorders>
            <w:shd w:val="clear" w:color="000000" w:fill="FFFFFF"/>
            <w:vAlign w:val="center"/>
          </w:tcPr>
          <w:p w14:paraId="4EBC13BD" w14:textId="63BE8FF8"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2016</w:t>
            </w:r>
          </w:p>
        </w:tc>
        <w:tc>
          <w:tcPr>
            <w:tcW w:w="409" w:type="dxa"/>
            <w:tcBorders>
              <w:top w:val="nil"/>
              <w:left w:val="nil"/>
              <w:bottom w:val="nil"/>
              <w:right w:val="nil"/>
            </w:tcBorders>
            <w:shd w:val="clear" w:color="000000" w:fill="FFFFFF"/>
            <w:noWrap/>
            <w:vAlign w:val="center"/>
            <w:hideMark/>
          </w:tcPr>
          <w:p w14:paraId="204E21AA" w14:textId="1B0494B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1.3</w:t>
            </w:r>
          </w:p>
        </w:tc>
        <w:tc>
          <w:tcPr>
            <w:tcW w:w="423" w:type="dxa"/>
            <w:tcBorders>
              <w:top w:val="nil"/>
              <w:left w:val="nil"/>
              <w:bottom w:val="nil"/>
              <w:right w:val="nil"/>
            </w:tcBorders>
            <w:shd w:val="clear" w:color="000000" w:fill="FFFFFF"/>
            <w:noWrap/>
            <w:vAlign w:val="center"/>
            <w:hideMark/>
          </w:tcPr>
          <w:p w14:paraId="706E2EBA" w14:textId="097348B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w:t>
            </w:r>
          </w:p>
        </w:tc>
        <w:tc>
          <w:tcPr>
            <w:tcW w:w="346" w:type="dxa"/>
            <w:tcBorders>
              <w:top w:val="nil"/>
              <w:left w:val="nil"/>
              <w:bottom w:val="nil"/>
              <w:right w:val="nil"/>
            </w:tcBorders>
            <w:shd w:val="clear" w:color="000000" w:fill="FFFFFF"/>
            <w:noWrap/>
            <w:vAlign w:val="center"/>
            <w:hideMark/>
          </w:tcPr>
          <w:p w14:paraId="4E0389B5" w14:textId="3A24DCC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-1.5</w:t>
            </w:r>
          </w:p>
        </w:tc>
      </w:tr>
      <w:tr w:rsidR="009C71A7" w:rsidRPr="009C71A7" w14:paraId="1E9A6275"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7EAF7AAD" w14:textId="2BD3A80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Guinea</w:t>
            </w:r>
          </w:p>
        </w:tc>
        <w:tc>
          <w:tcPr>
            <w:tcW w:w="628" w:type="dxa"/>
            <w:tcBorders>
              <w:top w:val="nil"/>
              <w:left w:val="nil"/>
              <w:bottom w:val="nil"/>
              <w:right w:val="nil"/>
            </w:tcBorders>
            <w:shd w:val="clear" w:color="000000" w:fill="FFFFFF"/>
            <w:noWrap/>
            <w:vAlign w:val="center"/>
            <w:hideMark/>
          </w:tcPr>
          <w:p w14:paraId="2D023BC1" w14:textId="6F6C7EA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49BB2D29" w14:textId="184FD8B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2012</w:t>
            </w:r>
          </w:p>
        </w:tc>
        <w:tc>
          <w:tcPr>
            <w:tcW w:w="567" w:type="dxa"/>
            <w:tcBorders>
              <w:top w:val="nil"/>
              <w:left w:val="nil"/>
              <w:bottom w:val="nil"/>
              <w:right w:val="nil"/>
            </w:tcBorders>
            <w:shd w:val="clear" w:color="000000" w:fill="FFFFFF"/>
            <w:noWrap/>
            <w:vAlign w:val="center"/>
            <w:hideMark/>
          </w:tcPr>
          <w:p w14:paraId="2CC053C4" w14:textId="1E22C83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2018</w:t>
            </w:r>
          </w:p>
        </w:tc>
        <w:tc>
          <w:tcPr>
            <w:tcW w:w="147" w:type="dxa"/>
            <w:tcBorders>
              <w:top w:val="nil"/>
              <w:left w:val="nil"/>
              <w:bottom w:val="nil"/>
              <w:right w:val="nil"/>
            </w:tcBorders>
            <w:shd w:val="clear" w:color="000000" w:fill="FFFFFF"/>
            <w:noWrap/>
            <w:vAlign w:val="center"/>
            <w:hideMark/>
          </w:tcPr>
          <w:p w14:paraId="695A3FD2" w14:textId="0F84A44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464F4F47" w14:textId="77D0691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28.8</w:t>
            </w:r>
          </w:p>
        </w:tc>
        <w:tc>
          <w:tcPr>
            <w:tcW w:w="398" w:type="dxa"/>
            <w:tcBorders>
              <w:top w:val="nil"/>
              <w:left w:val="nil"/>
              <w:bottom w:val="nil"/>
              <w:right w:val="nil"/>
            </w:tcBorders>
            <w:shd w:val="clear" w:color="000000" w:fill="FFFFFF"/>
            <w:noWrap/>
            <w:vAlign w:val="center"/>
            <w:hideMark/>
          </w:tcPr>
          <w:p w14:paraId="6BA13786" w14:textId="2AEC7B2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34.0</w:t>
            </w:r>
          </w:p>
        </w:tc>
        <w:tc>
          <w:tcPr>
            <w:tcW w:w="472" w:type="dxa"/>
            <w:tcBorders>
              <w:top w:val="nil"/>
              <w:left w:val="nil"/>
              <w:bottom w:val="nil"/>
              <w:right w:val="nil"/>
            </w:tcBorders>
            <w:shd w:val="clear" w:color="000000" w:fill="FFFFFF"/>
            <w:noWrap/>
            <w:vAlign w:val="center"/>
            <w:hideMark/>
          </w:tcPr>
          <w:p w14:paraId="22DBFCA1" w14:textId="3543C4C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0.04</w:t>
            </w:r>
          </w:p>
        </w:tc>
        <w:tc>
          <w:tcPr>
            <w:tcW w:w="218" w:type="dxa"/>
            <w:tcBorders>
              <w:top w:val="nil"/>
              <w:left w:val="nil"/>
              <w:bottom w:val="nil"/>
              <w:right w:val="nil"/>
            </w:tcBorders>
            <w:shd w:val="clear" w:color="000000" w:fill="FFFFFF"/>
            <w:noWrap/>
            <w:vAlign w:val="center"/>
            <w:hideMark/>
          </w:tcPr>
          <w:p w14:paraId="6C776428" w14:textId="49ABE4E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nil"/>
              <w:right w:val="nil"/>
            </w:tcBorders>
            <w:shd w:val="clear" w:color="000000" w:fill="FFFFFF"/>
            <w:noWrap/>
            <w:vAlign w:val="center"/>
            <w:hideMark/>
          </w:tcPr>
          <w:p w14:paraId="3B4A5129" w14:textId="0DD34E8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2D186AD6" w14:textId="6D92074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0.433</w:t>
            </w:r>
          </w:p>
        </w:tc>
        <w:tc>
          <w:tcPr>
            <w:tcW w:w="522" w:type="dxa"/>
            <w:tcBorders>
              <w:top w:val="nil"/>
              <w:left w:val="nil"/>
              <w:bottom w:val="nil"/>
              <w:right w:val="nil"/>
            </w:tcBorders>
            <w:shd w:val="clear" w:color="000000" w:fill="FFFFFF"/>
            <w:noWrap/>
            <w:vAlign w:val="center"/>
            <w:hideMark/>
          </w:tcPr>
          <w:p w14:paraId="1CC75E86" w14:textId="1D76226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0.373</w:t>
            </w:r>
          </w:p>
        </w:tc>
        <w:tc>
          <w:tcPr>
            <w:tcW w:w="586" w:type="dxa"/>
            <w:tcBorders>
              <w:top w:val="nil"/>
              <w:left w:val="nil"/>
              <w:bottom w:val="nil"/>
              <w:right w:val="nil"/>
            </w:tcBorders>
            <w:shd w:val="clear" w:color="000000" w:fill="FFFFFF"/>
            <w:noWrap/>
            <w:vAlign w:val="center"/>
            <w:hideMark/>
          </w:tcPr>
          <w:p w14:paraId="2781F8CC" w14:textId="42DEC5B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-0.010</w:t>
            </w:r>
          </w:p>
        </w:tc>
        <w:tc>
          <w:tcPr>
            <w:tcW w:w="242" w:type="dxa"/>
            <w:tcBorders>
              <w:top w:val="nil"/>
              <w:left w:val="nil"/>
              <w:bottom w:val="nil"/>
              <w:right w:val="nil"/>
            </w:tcBorders>
            <w:shd w:val="clear" w:color="000000" w:fill="FFFFFF"/>
            <w:noWrap/>
            <w:vAlign w:val="center"/>
            <w:hideMark/>
          </w:tcPr>
          <w:p w14:paraId="403273D7" w14:textId="14C980F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A92CEC1" w14:textId="2049B47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1D129F2D" w14:textId="2EE6E93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72.8</w:t>
            </w:r>
          </w:p>
        </w:tc>
        <w:tc>
          <w:tcPr>
            <w:tcW w:w="418" w:type="dxa"/>
            <w:tcBorders>
              <w:top w:val="nil"/>
              <w:left w:val="nil"/>
              <w:bottom w:val="nil"/>
              <w:right w:val="nil"/>
            </w:tcBorders>
            <w:shd w:val="clear" w:color="000000" w:fill="FFFFFF"/>
            <w:noWrap/>
            <w:vAlign w:val="center"/>
            <w:hideMark/>
          </w:tcPr>
          <w:p w14:paraId="6E714BC0" w14:textId="123EC3D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66.3</w:t>
            </w:r>
          </w:p>
        </w:tc>
        <w:tc>
          <w:tcPr>
            <w:tcW w:w="559" w:type="dxa"/>
            <w:tcBorders>
              <w:top w:val="nil"/>
              <w:left w:val="nil"/>
              <w:bottom w:val="nil"/>
              <w:right w:val="nil"/>
            </w:tcBorders>
            <w:shd w:val="clear" w:color="000000" w:fill="FFFFFF"/>
            <w:noWrap/>
            <w:vAlign w:val="center"/>
            <w:hideMark/>
          </w:tcPr>
          <w:p w14:paraId="0B73ECC1" w14:textId="51B0597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-1.1</w:t>
            </w:r>
          </w:p>
        </w:tc>
        <w:tc>
          <w:tcPr>
            <w:tcW w:w="215" w:type="dxa"/>
            <w:tcBorders>
              <w:top w:val="nil"/>
              <w:left w:val="nil"/>
              <w:bottom w:val="nil"/>
              <w:right w:val="nil"/>
            </w:tcBorders>
            <w:shd w:val="clear" w:color="000000" w:fill="FFFFFF"/>
            <w:noWrap/>
            <w:vAlign w:val="center"/>
            <w:hideMark/>
          </w:tcPr>
          <w:p w14:paraId="794E6015" w14:textId="25C5DED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4EC8F9C4" w14:textId="6618B20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0F22C306" w14:textId="532294CC"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43A08975" w14:textId="24FE520E"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00C623E7" w14:textId="214A3E3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4C5BF297" w14:textId="51A2279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7E7661FF" w14:textId="504368F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639C8151"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23BFEEDC" w14:textId="744A34C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Kenya</w:t>
            </w:r>
          </w:p>
        </w:tc>
        <w:tc>
          <w:tcPr>
            <w:tcW w:w="628" w:type="dxa"/>
            <w:tcBorders>
              <w:top w:val="nil"/>
              <w:left w:val="nil"/>
              <w:bottom w:val="nil"/>
              <w:right w:val="nil"/>
            </w:tcBorders>
            <w:shd w:val="clear" w:color="000000" w:fill="FFFFFF"/>
            <w:noWrap/>
            <w:vAlign w:val="center"/>
            <w:hideMark/>
          </w:tcPr>
          <w:p w14:paraId="153B24EC" w14:textId="1ED893E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190431A7" w14:textId="344A70B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2008-9</w:t>
            </w:r>
          </w:p>
        </w:tc>
        <w:tc>
          <w:tcPr>
            <w:tcW w:w="567" w:type="dxa"/>
            <w:tcBorders>
              <w:top w:val="nil"/>
              <w:left w:val="nil"/>
              <w:bottom w:val="nil"/>
              <w:right w:val="nil"/>
            </w:tcBorders>
            <w:shd w:val="clear" w:color="000000" w:fill="FFFFFF"/>
            <w:noWrap/>
            <w:vAlign w:val="center"/>
            <w:hideMark/>
          </w:tcPr>
          <w:p w14:paraId="50F184D2" w14:textId="6AD4F54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hideMark/>
          </w:tcPr>
          <w:p w14:paraId="5C814C1F" w14:textId="505D0C1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67522750" w14:textId="4816674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49.0</w:t>
            </w:r>
          </w:p>
        </w:tc>
        <w:tc>
          <w:tcPr>
            <w:tcW w:w="398" w:type="dxa"/>
            <w:tcBorders>
              <w:top w:val="nil"/>
              <w:left w:val="nil"/>
              <w:bottom w:val="nil"/>
              <w:right w:val="nil"/>
            </w:tcBorders>
            <w:shd w:val="clear" w:color="000000" w:fill="FFFFFF"/>
            <w:noWrap/>
            <w:vAlign w:val="center"/>
            <w:hideMark/>
          </w:tcPr>
          <w:p w14:paraId="55BB1109" w14:textId="715B014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54.6</w:t>
            </w:r>
          </w:p>
        </w:tc>
        <w:tc>
          <w:tcPr>
            <w:tcW w:w="472" w:type="dxa"/>
            <w:tcBorders>
              <w:top w:val="nil"/>
              <w:left w:val="nil"/>
              <w:bottom w:val="nil"/>
              <w:right w:val="nil"/>
            </w:tcBorders>
            <w:shd w:val="clear" w:color="000000" w:fill="FFFFFF"/>
            <w:noWrap/>
            <w:vAlign w:val="center"/>
            <w:hideMark/>
          </w:tcPr>
          <w:p w14:paraId="04897278" w14:textId="66CF8A1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0.23</w:t>
            </w:r>
          </w:p>
        </w:tc>
        <w:tc>
          <w:tcPr>
            <w:tcW w:w="218" w:type="dxa"/>
            <w:tcBorders>
              <w:top w:val="nil"/>
              <w:left w:val="nil"/>
              <w:bottom w:val="nil"/>
              <w:right w:val="nil"/>
            </w:tcBorders>
            <w:shd w:val="clear" w:color="000000" w:fill="FFFFFF"/>
            <w:noWrap/>
            <w:vAlign w:val="center"/>
            <w:hideMark/>
          </w:tcPr>
          <w:p w14:paraId="27F92429" w14:textId="213CEC0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BED0613" w14:textId="0FD43ED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6F0EBDD2" w14:textId="7E9D308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0.247</w:t>
            </w:r>
          </w:p>
        </w:tc>
        <w:tc>
          <w:tcPr>
            <w:tcW w:w="522" w:type="dxa"/>
            <w:tcBorders>
              <w:top w:val="nil"/>
              <w:left w:val="nil"/>
              <w:bottom w:val="nil"/>
              <w:right w:val="nil"/>
            </w:tcBorders>
            <w:shd w:val="clear" w:color="000000" w:fill="FFFFFF"/>
            <w:noWrap/>
            <w:vAlign w:val="center"/>
            <w:hideMark/>
          </w:tcPr>
          <w:p w14:paraId="239526F7" w14:textId="5802B88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0.179</w:t>
            </w:r>
          </w:p>
        </w:tc>
        <w:tc>
          <w:tcPr>
            <w:tcW w:w="586" w:type="dxa"/>
            <w:tcBorders>
              <w:top w:val="nil"/>
              <w:left w:val="nil"/>
              <w:bottom w:val="nil"/>
              <w:right w:val="nil"/>
            </w:tcBorders>
            <w:shd w:val="clear" w:color="000000" w:fill="FFFFFF"/>
            <w:noWrap/>
            <w:vAlign w:val="center"/>
            <w:hideMark/>
          </w:tcPr>
          <w:p w14:paraId="2C048702" w14:textId="21BAECA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-0.012</w:t>
            </w:r>
          </w:p>
        </w:tc>
        <w:tc>
          <w:tcPr>
            <w:tcW w:w="242" w:type="dxa"/>
            <w:tcBorders>
              <w:top w:val="nil"/>
              <w:left w:val="nil"/>
              <w:bottom w:val="nil"/>
              <w:right w:val="nil"/>
            </w:tcBorders>
            <w:shd w:val="clear" w:color="000000" w:fill="FFFFFF"/>
            <w:noWrap/>
            <w:vAlign w:val="center"/>
            <w:hideMark/>
          </w:tcPr>
          <w:p w14:paraId="44BC10D2" w14:textId="1F8AD05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DDE31DC" w14:textId="2181111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502BC280" w14:textId="03A0A49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52.2</w:t>
            </w:r>
          </w:p>
        </w:tc>
        <w:tc>
          <w:tcPr>
            <w:tcW w:w="418" w:type="dxa"/>
            <w:tcBorders>
              <w:top w:val="nil"/>
              <w:left w:val="nil"/>
              <w:bottom w:val="nil"/>
              <w:right w:val="nil"/>
            </w:tcBorders>
            <w:shd w:val="clear" w:color="000000" w:fill="FFFFFF"/>
            <w:noWrap/>
            <w:vAlign w:val="center"/>
            <w:hideMark/>
          </w:tcPr>
          <w:p w14:paraId="39D192D3" w14:textId="1BA341C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38.9</w:t>
            </w:r>
          </w:p>
        </w:tc>
        <w:tc>
          <w:tcPr>
            <w:tcW w:w="559" w:type="dxa"/>
            <w:tcBorders>
              <w:top w:val="nil"/>
              <w:left w:val="nil"/>
              <w:bottom w:val="nil"/>
              <w:right w:val="nil"/>
            </w:tcBorders>
            <w:shd w:val="clear" w:color="000000" w:fill="FFFFFF"/>
            <w:noWrap/>
            <w:vAlign w:val="center"/>
            <w:hideMark/>
          </w:tcPr>
          <w:p w14:paraId="37FA78D4" w14:textId="1FDF9F2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-2.4</w:t>
            </w:r>
          </w:p>
        </w:tc>
        <w:tc>
          <w:tcPr>
            <w:tcW w:w="215" w:type="dxa"/>
            <w:tcBorders>
              <w:top w:val="nil"/>
              <w:left w:val="nil"/>
              <w:bottom w:val="nil"/>
              <w:right w:val="nil"/>
            </w:tcBorders>
            <w:shd w:val="clear" w:color="000000" w:fill="FFFFFF"/>
            <w:noWrap/>
            <w:vAlign w:val="center"/>
            <w:hideMark/>
          </w:tcPr>
          <w:p w14:paraId="1EFA1E21" w14:textId="208CC37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7C62ABE8" w14:textId="0FCCFED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7069CDE7" w14:textId="4EC8878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260D030B" w14:textId="2C882997"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5C3A74AB" w14:textId="4FC6FC2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499A9C63" w14:textId="560A71E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4B6E5AC1" w14:textId="407A597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66C5AC73"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0619ED27" w14:textId="522F7FB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Lesotho</w:t>
            </w:r>
          </w:p>
        </w:tc>
        <w:tc>
          <w:tcPr>
            <w:tcW w:w="628" w:type="dxa"/>
            <w:tcBorders>
              <w:top w:val="nil"/>
              <w:left w:val="nil"/>
              <w:bottom w:val="nil"/>
              <w:right w:val="nil"/>
            </w:tcBorders>
            <w:shd w:val="clear" w:color="000000" w:fill="FFFFFF"/>
            <w:noWrap/>
            <w:vAlign w:val="center"/>
            <w:hideMark/>
          </w:tcPr>
          <w:p w14:paraId="2BAB93C9" w14:textId="77AC0B7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70515CB5" w14:textId="203222B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2009</w:t>
            </w:r>
          </w:p>
        </w:tc>
        <w:tc>
          <w:tcPr>
            <w:tcW w:w="567" w:type="dxa"/>
            <w:tcBorders>
              <w:top w:val="nil"/>
              <w:left w:val="nil"/>
              <w:bottom w:val="nil"/>
              <w:right w:val="nil"/>
            </w:tcBorders>
            <w:shd w:val="clear" w:color="000000" w:fill="FFFFFF"/>
            <w:noWrap/>
            <w:vAlign w:val="center"/>
            <w:hideMark/>
          </w:tcPr>
          <w:p w14:paraId="7C5E9206" w14:textId="25CA25E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hideMark/>
          </w:tcPr>
          <w:p w14:paraId="5314DD33" w14:textId="0D11358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6276D274" w14:textId="50A62AD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51.1</w:t>
            </w:r>
          </w:p>
        </w:tc>
        <w:tc>
          <w:tcPr>
            <w:tcW w:w="398" w:type="dxa"/>
            <w:tcBorders>
              <w:top w:val="nil"/>
              <w:left w:val="nil"/>
              <w:bottom w:val="nil"/>
              <w:right w:val="nil"/>
            </w:tcBorders>
            <w:shd w:val="clear" w:color="000000" w:fill="FFFFFF"/>
            <w:noWrap/>
            <w:vAlign w:val="center"/>
            <w:hideMark/>
          </w:tcPr>
          <w:p w14:paraId="03749FAF" w14:textId="31D1A53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57.7</w:t>
            </w:r>
          </w:p>
        </w:tc>
        <w:tc>
          <w:tcPr>
            <w:tcW w:w="472" w:type="dxa"/>
            <w:tcBorders>
              <w:top w:val="nil"/>
              <w:left w:val="nil"/>
              <w:bottom w:val="nil"/>
              <w:right w:val="nil"/>
            </w:tcBorders>
            <w:shd w:val="clear" w:color="000000" w:fill="FFFFFF"/>
            <w:noWrap/>
            <w:vAlign w:val="center"/>
            <w:hideMark/>
          </w:tcPr>
          <w:p w14:paraId="2C1EB380" w14:textId="2DDA58D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0.12</w:t>
            </w:r>
          </w:p>
        </w:tc>
        <w:tc>
          <w:tcPr>
            <w:tcW w:w="218" w:type="dxa"/>
            <w:tcBorders>
              <w:top w:val="nil"/>
              <w:left w:val="nil"/>
              <w:bottom w:val="nil"/>
              <w:right w:val="nil"/>
            </w:tcBorders>
            <w:shd w:val="clear" w:color="000000" w:fill="FFFFFF"/>
            <w:noWrap/>
            <w:vAlign w:val="center"/>
            <w:hideMark/>
          </w:tcPr>
          <w:p w14:paraId="30D8EE72" w14:textId="2885F29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D40670E" w14:textId="0BBD13E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7ABE3D2E" w14:textId="10540B7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0.229</w:t>
            </w:r>
          </w:p>
        </w:tc>
        <w:tc>
          <w:tcPr>
            <w:tcW w:w="522" w:type="dxa"/>
            <w:tcBorders>
              <w:top w:val="nil"/>
              <w:left w:val="nil"/>
              <w:bottom w:val="nil"/>
              <w:right w:val="nil"/>
            </w:tcBorders>
            <w:shd w:val="clear" w:color="000000" w:fill="FFFFFF"/>
            <w:noWrap/>
            <w:vAlign w:val="center"/>
            <w:hideMark/>
          </w:tcPr>
          <w:p w14:paraId="6F3DF748" w14:textId="1758EE0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0.158</w:t>
            </w:r>
          </w:p>
        </w:tc>
        <w:tc>
          <w:tcPr>
            <w:tcW w:w="586" w:type="dxa"/>
            <w:tcBorders>
              <w:top w:val="nil"/>
              <w:left w:val="nil"/>
              <w:bottom w:val="nil"/>
              <w:right w:val="nil"/>
            </w:tcBorders>
            <w:shd w:val="clear" w:color="000000" w:fill="FFFFFF"/>
            <w:noWrap/>
            <w:vAlign w:val="center"/>
            <w:hideMark/>
          </w:tcPr>
          <w:p w14:paraId="374482D0" w14:textId="35723C0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-0.014</w:t>
            </w:r>
          </w:p>
        </w:tc>
        <w:tc>
          <w:tcPr>
            <w:tcW w:w="242" w:type="dxa"/>
            <w:tcBorders>
              <w:top w:val="nil"/>
              <w:left w:val="nil"/>
              <w:bottom w:val="nil"/>
              <w:right w:val="nil"/>
            </w:tcBorders>
            <w:shd w:val="clear" w:color="000000" w:fill="FFFFFF"/>
            <w:noWrap/>
            <w:vAlign w:val="center"/>
            <w:hideMark/>
          </w:tcPr>
          <w:p w14:paraId="5A5B3090" w14:textId="7DB3E14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762FDB1" w14:textId="7A44A7E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2BAB7965" w14:textId="3069219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49.8</w:t>
            </w:r>
          </w:p>
        </w:tc>
        <w:tc>
          <w:tcPr>
            <w:tcW w:w="418" w:type="dxa"/>
            <w:tcBorders>
              <w:top w:val="nil"/>
              <w:left w:val="nil"/>
              <w:bottom w:val="nil"/>
              <w:right w:val="nil"/>
            </w:tcBorders>
            <w:shd w:val="clear" w:color="000000" w:fill="FFFFFF"/>
            <w:noWrap/>
            <w:vAlign w:val="center"/>
            <w:hideMark/>
          </w:tcPr>
          <w:p w14:paraId="6C5CE889" w14:textId="18E6F61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35.9</w:t>
            </w:r>
          </w:p>
        </w:tc>
        <w:tc>
          <w:tcPr>
            <w:tcW w:w="559" w:type="dxa"/>
            <w:tcBorders>
              <w:top w:val="nil"/>
              <w:left w:val="nil"/>
              <w:bottom w:val="nil"/>
              <w:right w:val="nil"/>
            </w:tcBorders>
            <w:shd w:val="clear" w:color="000000" w:fill="FFFFFF"/>
            <w:noWrap/>
            <w:vAlign w:val="center"/>
            <w:hideMark/>
          </w:tcPr>
          <w:p w14:paraId="4351CF99" w14:textId="646B3F1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-2.8</w:t>
            </w:r>
          </w:p>
        </w:tc>
        <w:tc>
          <w:tcPr>
            <w:tcW w:w="215" w:type="dxa"/>
            <w:tcBorders>
              <w:top w:val="nil"/>
              <w:left w:val="nil"/>
              <w:bottom w:val="nil"/>
              <w:right w:val="nil"/>
            </w:tcBorders>
            <w:shd w:val="clear" w:color="000000" w:fill="FFFFFF"/>
            <w:noWrap/>
            <w:vAlign w:val="center"/>
            <w:hideMark/>
          </w:tcPr>
          <w:p w14:paraId="3495F5ED" w14:textId="4DB24CA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78085AAA" w14:textId="752CD47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738B163A" w14:textId="21E920B9"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39E0B39F" w14:textId="17CFECF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7C579AAC" w14:textId="53D3CC2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47D5B65D" w14:textId="4266450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6CC1ED9E" w14:textId="1859380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341490BC"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4875A0E7" w14:textId="3BBDE2D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Liberia</w:t>
            </w:r>
          </w:p>
        </w:tc>
        <w:tc>
          <w:tcPr>
            <w:tcW w:w="628" w:type="dxa"/>
            <w:tcBorders>
              <w:top w:val="nil"/>
              <w:left w:val="nil"/>
              <w:bottom w:val="nil"/>
              <w:right w:val="nil"/>
            </w:tcBorders>
            <w:shd w:val="clear" w:color="000000" w:fill="FFFFFF"/>
            <w:noWrap/>
            <w:vAlign w:val="center"/>
            <w:hideMark/>
          </w:tcPr>
          <w:p w14:paraId="63AA91B0" w14:textId="5B8633F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21A3E9A0" w14:textId="526BA3F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2007</w:t>
            </w:r>
          </w:p>
        </w:tc>
        <w:tc>
          <w:tcPr>
            <w:tcW w:w="567" w:type="dxa"/>
            <w:tcBorders>
              <w:top w:val="nil"/>
              <w:left w:val="nil"/>
              <w:bottom w:val="nil"/>
              <w:right w:val="nil"/>
            </w:tcBorders>
            <w:shd w:val="clear" w:color="000000" w:fill="FFFFFF"/>
            <w:noWrap/>
            <w:vAlign w:val="center"/>
            <w:hideMark/>
          </w:tcPr>
          <w:p w14:paraId="28466D0D" w14:textId="372E4BE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2013</w:t>
            </w:r>
          </w:p>
        </w:tc>
        <w:tc>
          <w:tcPr>
            <w:tcW w:w="147" w:type="dxa"/>
            <w:tcBorders>
              <w:top w:val="nil"/>
              <w:left w:val="nil"/>
              <w:bottom w:val="nil"/>
              <w:right w:val="nil"/>
            </w:tcBorders>
            <w:shd w:val="clear" w:color="000000" w:fill="FFFFFF"/>
            <w:noWrap/>
            <w:vAlign w:val="center"/>
            <w:hideMark/>
          </w:tcPr>
          <w:p w14:paraId="30D261F7" w14:textId="674679E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12051D32" w14:textId="1E6018E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30.7</w:t>
            </w:r>
          </w:p>
        </w:tc>
        <w:tc>
          <w:tcPr>
            <w:tcW w:w="398" w:type="dxa"/>
            <w:tcBorders>
              <w:top w:val="nil"/>
              <w:left w:val="nil"/>
              <w:bottom w:val="nil"/>
              <w:right w:val="nil"/>
            </w:tcBorders>
            <w:shd w:val="clear" w:color="000000" w:fill="FFFFFF"/>
            <w:noWrap/>
            <w:vAlign w:val="center"/>
            <w:hideMark/>
          </w:tcPr>
          <w:p w14:paraId="693DC02F" w14:textId="2634DDD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41.0</w:t>
            </w:r>
          </w:p>
        </w:tc>
        <w:tc>
          <w:tcPr>
            <w:tcW w:w="472" w:type="dxa"/>
            <w:tcBorders>
              <w:top w:val="nil"/>
              <w:left w:val="nil"/>
              <w:bottom w:val="nil"/>
              <w:right w:val="nil"/>
            </w:tcBorders>
            <w:shd w:val="clear" w:color="000000" w:fill="FFFFFF"/>
            <w:noWrap/>
            <w:vAlign w:val="center"/>
            <w:hideMark/>
          </w:tcPr>
          <w:p w14:paraId="0102ADAF" w14:textId="3ADCD0A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w:t>
            </w:r>
          </w:p>
        </w:tc>
        <w:tc>
          <w:tcPr>
            <w:tcW w:w="218" w:type="dxa"/>
            <w:tcBorders>
              <w:top w:val="nil"/>
              <w:left w:val="nil"/>
              <w:bottom w:val="nil"/>
              <w:right w:val="nil"/>
            </w:tcBorders>
            <w:shd w:val="clear" w:color="000000" w:fill="FFFFFF"/>
            <w:noWrap/>
            <w:vAlign w:val="center"/>
            <w:hideMark/>
          </w:tcPr>
          <w:p w14:paraId="5ECDC78C" w14:textId="065C628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nil"/>
              <w:right w:val="nil"/>
            </w:tcBorders>
            <w:shd w:val="clear" w:color="000000" w:fill="FFFFFF"/>
            <w:noWrap/>
            <w:vAlign w:val="center"/>
            <w:hideMark/>
          </w:tcPr>
          <w:p w14:paraId="176D2FD0" w14:textId="1F3BE78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52CFF75B" w14:textId="54B5E64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0.464</w:t>
            </w:r>
          </w:p>
        </w:tc>
        <w:tc>
          <w:tcPr>
            <w:tcW w:w="522" w:type="dxa"/>
            <w:tcBorders>
              <w:top w:val="nil"/>
              <w:left w:val="nil"/>
              <w:bottom w:val="nil"/>
              <w:right w:val="nil"/>
            </w:tcBorders>
            <w:shd w:val="clear" w:color="000000" w:fill="FFFFFF"/>
            <w:noWrap/>
            <w:vAlign w:val="center"/>
            <w:hideMark/>
          </w:tcPr>
          <w:p w14:paraId="0F515220" w14:textId="4C30526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0.328</w:t>
            </w:r>
          </w:p>
        </w:tc>
        <w:tc>
          <w:tcPr>
            <w:tcW w:w="586" w:type="dxa"/>
            <w:tcBorders>
              <w:top w:val="nil"/>
              <w:left w:val="nil"/>
              <w:bottom w:val="nil"/>
              <w:right w:val="nil"/>
            </w:tcBorders>
            <w:shd w:val="clear" w:color="000000" w:fill="FFFFFF"/>
            <w:noWrap/>
            <w:vAlign w:val="center"/>
            <w:hideMark/>
          </w:tcPr>
          <w:p w14:paraId="3DC856F7" w14:textId="3728652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-0.023</w:t>
            </w:r>
          </w:p>
        </w:tc>
        <w:tc>
          <w:tcPr>
            <w:tcW w:w="242" w:type="dxa"/>
            <w:tcBorders>
              <w:top w:val="nil"/>
              <w:left w:val="nil"/>
              <w:bottom w:val="nil"/>
              <w:right w:val="nil"/>
            </w:tcBorders>
            <w:shd w:val="clear" w:color="000000" w:fill="FFFFFF"/>
            <w:noWrap/>
            <w:vAlign w:val="center"/>
            <w:hideMark/>
          </w:tcPr>
          <w:p w14:paraId="49BD0431" w14:textId="1BA7289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356AA0F" w14:textId="46850B2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5EC6EE9E" w14:textId="03B5ECF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81.6</w:t>
            </w:r>
          </w:p>
        </w:tc>
        <w:tc>
          <w:tcPr>
            <w:tcW w:w="418" w:type="dxa"/>
            <w:tcBorders>
              <w:top w:val="nil"/>
              <w:left w:val="nil"/>
              <w:bottom w:val="nil"/>
              <w:right w:val="nil"/>
            </w:tcBorders>
            <w:shd w:val="clear" w:color="000000" w:fill="FFFFFF"/>
            <w:noWrap/>
            <w:vAlign w:val="center"/>
            <w:hideMark/>
          </w:tcPr>
          <w:p w14:paraId="10BD1644" w14:textId="1ABF3DF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63.9</w:t>
            </w:r>
          </w:p>
        </w:tc>
        <w:tc>
          <w:tcPr>
            <w:tcW w:w="559" w:type="dxa"/>
            <w:tcBorders>
              <w:top w:val="nil"/>
              <w:left w:val="nil"/>
              <w:bottom w:val="nil"/>
              <w:right w:val="nil"/>
            </w:tcBorders>
            <w:shd w:val="clear" w:color="000000" w:fill="FFFFFF"/>
            <w:noWrap/>
            <w:vAlign w:val="center"/>
            <w:hideMark/>
          </w:tcPr>
          <w:p w14:paraId="410BF3A3" w14:textId="7C81891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-3.0</w:t>
            </w:r>
          </w:p>
        </w:tc>
        <w:tc>
          <w:tcPr>
            <w:tcW w:w="215" w:type="dxa"/>
            <w:tcBorders>
              <w:top w:val="nil"/>
              <w:left w:val="nil"/>
              <w:bottom w:val="nil"/>
              <w:right w:val="nil"/>
            </w:tcBorders>
            <w:shd w:val="clear" w:color="000000" w:fill="FFFFFF"/>
            <w:noWrap/>
            <w:vAlign w:val="center"/>
            <w:hideMark/>
          </w:tcPr>
          <w:p w14:paraId="028E9241" w14:textId="2B045BC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328D7984" w14:textId="3E6DA67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787B95BE" w14:textId="046D690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382C943B" w14:textId="6C55487A"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213F7F2A" w14:textId="5477370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1BFE3F08" w14:textId="4DA3950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03C4E868" w14:textId="4C7663E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24683C5E"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1401438F" w14:textId="2D379A2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Madagascar</w:t>
            </w:r>
          </w:p>
        </w:tc>
        <w:tc>
          <w:tcPr>
            <w:tcW w:w="628" w:type="dxa"/>
            <w:tcBorders>
              <w:top w:val="nil"/>
              <w:left w:val="nil"/>
              <w:bottom w:val="nil"/>
              <w:right w:val="nil"/>
            </w:tcBorders>
            <w:shd w:val="clear" w:color="000000" w:fill="FFFFFF"/>
            <w:noWrap/>
            <w:vAlign w:val="center"/>
            <w:hideMark/>
          </w:tcPr>
          <w:p w14:paraId="0F896E76" w14:textId="0E7476C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265F7079" w14:textId="01FB431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2008-9</w:t>
            </w:r>
          </w:p>
        </w:tc>
        <w:tc>
          <w:tcPr>
            <w:tcW w:w="567" w:type="dxa"/>
            <w:tcBorders>
              <w:top w:val="nil"/>
              <w:left w:val="nil"/>
              <w:bottom w:val="nil"/>
              <w:right w:val="nil"/>
            </w:tcBorders>
            <w:shd w:val="clear" w:color="000000" w:fill="FFFFFF"/>
            <w:noWrap/>
            <w:vAlign w:val="center"/>
            <w:hideMark/>
          </w:tcPr>
          <w:p w14:paraId="366A9000" w14:textId="7776C98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2018</w:t>
            </w:r>
          </w:p>
        </w:tc>
        <w:tc>
          <w:tcPr>
            <w:tcW w:w="147" w:type="dxa"/>
            <w:tcBorders>
              <w:top w:val="nil"/>
              <w:left w:val="nil"/>
              <w:bottom w:val="nil"/>
              <w:right w:val="nil"/>
            </w:tcBorders>
            <w:shd w:val="clear" w:color="000000" w:fill="FFFFFF"/>
            <w:noWrap/>
            <w:vAlign w:val="center"/>
            <w:hideMark/>
          </w:tcPr>
          <w:p w14:paraId="312312C3" w14:textId="342F9CB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2993969D" w14:textId="03AF8F9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31.9</w:t>
            </w:r>
          </w:p>
        </w:tc>
        <w:tc>
          <w:tcPr>
            <w:tcW w:w="398" w:type="dxa"/>
            <w:tcBorders>
              <w:top w:val="nil"/>
              <w:left w:val="nil"/>
              <w:bottom w:val="nil"/>
              <w:right w:val="nil"/>
            </w:tcBorders>
            <w:shd w:val="clear" w:color="000000" w:fill="FFFFFF"/>
            <w:noWrap/>
            <w:vAlign w:val="center"/>
            <w:hideMark/>
          </w:tcPr>
          <w:p w14:paraId="1E05BB5C" w14:textId="539E223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35.5</w:t>
            </w:r>
          </w:p>
        </w:tc>
        <w:tc>
          <w:tcPr>
            <w:tcW w:w="472" w:type="dxa"/>
            <w:tcBorders>
              <w:top w:val="nil"/>
              <w:left w:val="nil"/>
              <w:bottom w:val="nil"/>
              <w:right w:val="nil"/>
            </w:tcBorders>
            <w:shd w:val="clear" w:color="000000" w:fill="FFFFFF"/>
            <w:noWrap/>
            <w:vAlign w:val="center"/>
            <w:hideMark/>
          </w:tcPr>
          <w:p w14:paraId="5CF18659" w14:textId="4D6476F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-0.12</w:t>
            </w:r>
          </w:p>
        </w:tc>
        <w:tc>
          <w:tcPr>
            <w:tcW w:w="218" w:type="dxa"/>
            <w:tcBorders>
              <w:top w:val="nil"/>
              <w:left w:val="nil"/>
              <w:bottom w:val="nil"/>
              <w:right w:val="nil"/>
            </w:tcBorders>
            <w:shd w:val="clear" w:color="000000" w:fill="FFFFFF"/>
            <w:noWrap/>
            <w:vAlign w:val="center"/>
            <w:hideMark/>
          </w:tcPr>
          <w:p w14:paraId="38BBDA93" w14:textId="4295470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9BD15DE" w14:textId="6CFE699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05FC9EAC" w14:textId="6730136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0.433</w:t>
            </w:r>
          </w:p>
        </w:tc>
        <w:tc>
          <w:tcPr>
            <w:tcW w:w="522" w:type="dxa"/>
            <w:tcBorders>
              <w:top w:val="nil"/>
              <w:left w:val="nil"/>
              <w:bottom w:val="nil"/>
              <w:right w:val="nil"/>
            </w:tcBorders>
            <w:shd w:val="clear" w:color="000000" w:fill="FFFFFF"/>
            <w:noWrap/>
            <w:vAlign w:val="center"/>
            <w:hideMark/>
          </w:tcPr>
          <w:p w14:paraId="475FE8BA" w14:textId="088EEA8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0.372</w:t>
            </w:r>
          </w:p>
        </w:tc>
        <w:tc>
          <w:tcPr>
            <w:tcW w:w="586" w:type="dxa"/>
            <w:tcBorders>
              <w:top w:val="nil"/>
              <w:left w:val="nil"/>
              <w:bottom w:val="nil"/>
              <w:right w:val="nil"/>
            </w:tcBorders>
            <w:shd w:val="clear" w:color="000000" w:fill="FFFFFF"/>
            <w:noWrap/>
            <w:vAlign w:val="center"/>
            <w:hideMark/>
          </w:tcPr>
          <w:p w14:paraId="457002E8" w14:textId="4AA83C4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-0.006</w:t>
            </w:r>
          </w:p>
        </w:tc>
        <w:tc>
          <w:tcPr>
            <w:tcW w:w="242" w:type="dxa"/>
            <w:tcBorders>
              <w:top w:val="nil"/>
              <w:left w:val="nil"/>
              <w:bottom w:val="nil"/>
              <w:right w:val="nil"/>
            </w:tcBorders>
            <w:shd w:val="clear" w:color="000000" w:fill="FFFFFF"/>
            <w:noWrap/>
            <w:vAlign w:val="center"/>
            <w:hideMark/>
          </w:tcPr>
          <w:p w14:paraId="752C683A" w14:textId="2F583CF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43A77321" w14:textId="5F886D3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09F88EC9" w14:textId="4C0B485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75.7</w:t>
            </w:r>
          </w:p>
        </w:tc>
        <w:tc>
          <w:tcPr>
            <w:tcW w:w="418" w:type="dxa"/>
            <w:tcBorders>
              <w:top w:val="nil"/>
              <w:left w:val="nil"/>
              <w:bottom w:val="nil"/>
              <w:right w:val="nil"/>
            </w:tcBorders>
            <w:shd w:val="clear" w:color="000000" w:fill="FFFFFF"/>
            <w:noWrap/>
            <w:vAlign w:val="center"/>
            <w:hideMark/>
          </w:tcPr>
          <w:p w14:paraId="1F8A67AC" w14:textId="679A4BF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67.4</w:t>
            </w:r>
          </w:p>
        </w:tc>
        <w:tc>
          <w:tcPr>
            <w:tcW w:w="559" w:type="dxa"/>
            <w:tcBorders>
              <w:top w:val="nil"/>
              <w:left w:val="nil"/>
              <w:bottom w:val="nil"/>
              <w:right w:val="nil"/>
            </w:tcBorders>
            <w:shd w:val="clear" w:color="000000" w:fill="FFFFFF"/>
            <w:noWrap/>
            <w:vAlign w:val="center"/>
            <w:hideMark/>
          </w:tcPr>
          <w:p w14:paraId="1BB8033C" w14:textId="7F1D8F6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-0.9</w:t>
            </w:r>
          </w:p>
        </w:tc>
        <w:tc>
          <w:tcPr>
            <w:tcW w:w="215" w:type="dxa"/>
            <w:tcBorders>
              <w:top w:val="nil"/>
              <w:left w:val="nil"/>
              <w:bottom w:val="nil"/>
              <w:right w:val="nil"/>
            </w:tcBorders>
            <w:shd w:val="clear" w:color="000000" w:fill="FFFFFF"/>
            <w:noWrap/>
            <w:vAlign w:val="center"/>
            <w:hideMark/>
          </w:tcPr>
          <w:p w14:paraId="7D60CECA" w14:textId="7968BCC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05EA0BDB" w14:textId="67A14A7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7ED57665" w14:textId="4815FBEB"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5E2BF67A" w14:textId="3984E80E"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579B94D7" w14:textId="049D30C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06A9D2E0" w14:textId="39F239F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3C0B9BE4" w14:textId="2A88B51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64DADA3C"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4DE0A103" w14:textId="208E053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Malawi</w:t>
            </w:r>
          </w:p>
        </w:tc>
        <w:tc>
          <w:tcPr>
            <w:tcW w:w="628" w:type="dxa"/>
            <w:tcBorders>
              <w:top w:val="nil"/>
              <w:left w:val="nil"/>
              <w:bottom w:val="nil"/>
              <w:right w:val="nil"/>
            </w:tcBorders>
            <w:shd w:val="clear" w:color="000000" w:fill="FFFFFF"/>
            <w:noWrap/>
            <w:vAlign w:val="center"/>
            <w:hideMark/>
          </w:tcPr>
          <w:p w14:paraId="3D8DD924" w14:textId="44259FB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05D006E2" w14:textId="3C642D0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18A4C68C" w14:textId="76D82E7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2015-16</w:t>
            </w:r>
          </w:p>
        </w:tc>
        <w:tc>
          <w:tcPr>
            <w:tcW w:w="147" w:type="dxa"/>
            <w:tcBorders>
              <w:top w:val="nil"/>
              <w:left w:val="nil"/>
              <w:bottom w:val="nil"/>
              <w:right w:val="nil"/>
            </w:tcBorders>
            <w:shd w:val="clear" w:color="000000" w:fill="FFFFFF"/>
            <w:noWrap/>
            <w:vAlign w:val="center"/>
            <w:hideMark/>
          </w:tcPr>
          <w:p w14:paraId="0461B66A" w14:textId="4C1B5CF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339FB3E9" w14:textId="56D1BDB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42.1</w:t>
            </w:r>
          </w:p>
        </w:tc>
        <w:tc>
          <w:tcPr>
            <w:tcW w:w="398" w:type="dxa"/>
            <w:tcBorders>
              <w:top w:val="nil"/>
              <w:left w:val="nil"/>
              <w:bottom w:val="nil"/>
              <w:right w:val="nil"/>
            </w:tcBorders>
            <w:shd w:val="clear" w:color="000000" w:fill="FFFFFF"/>
            <w:noWrap/>
            <w:vAlign w:val="center"/>
            <w:hideMark/>
          </w:tcPr>
          <w:p w14:paraId="10C5BC5A" w14:textId="653E75D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49.5</w:t>
            </w:r>
          </w:p>
        </w:tc>
        <w:tc>
          <w:tcPr>
            <w:tcW w:w="472" w:type="dxa"/>
            <w:tcBorders>
              <w:top w:val="nil"/>
              <w:left w:val="nil"/>
              <w:bottom w:val="nil"/>
              <w:right w:val="nil"/>
            </w:tcBorders>
            <w:shd w:val="clear" w:color="000000" w:fill="FFFFFF"/>
            <w:noWrap/>
            <w:vAlign w:val="center"/>
            <w:hideMark/>
          </w:tcPr>
          <w:p w14:paraId="0CD77FD9" w14:textId="7A767D7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0.16</w:t>
            </w:r>
          </w:p>
        </w:tc>
        <w:tc>
          <w:tcPr>
            <w:tcW w:w="218" w:type="dxa"/>
            <w:tcBorders>
              <w:top w:val="nil"/>
              <w:left w:val="nil"/>
              <w:bottom w:val="nil"/>
              <w:right w:val="nil"/>
            </w:tcBorders>
            <w:shd w:val="clear" w:color="000000" w:fill="FFFFFF"/>
            <w:noWrap/>
            <w:vAlign w:val="center"/>
            <w:hideMark/>
          </w:tcPr>
          <w:p w14:paraId="42504F52" w14:textId="556F2C7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DFFCC11" w14:textId="6352817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79446264" w14:textId="403A9FF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0.339</w:t>
            </w:r>
          </w:p>
        </w:tc>
        <w:tc>
          <w:tcPr>
            <w:tcW w:w="522" w:type="dxa"/>
            <w:tcBorders>
              <w:top w:val="nil"/>
              <w:left w:val="nil"/>
              <w:bottom w:val="nil"/>
              <w:right w:val="nil"/>
            </w:tcBorders>
            <w:shd w:val="clear" w:color="000000" w:fill="FFFFFF"/>
            <w:noWrap/>
            <w:vAlign w:val="center"/>
            <w:hideMark/>
          </w:tcPr>
          <w:p w14:paraId="4F7F9BB3" w14:textId="1A1E3BC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0.252</w:t>
            </w:r>
          </w:p>
        </w:tc>
        <w:tc>
          <w:tcPr>
            <w:tcW w:w="586" w:type="dxa"/>
            <w:tcBorders>
              <w:top w:val="nil"/>
              <w:left w:val="nil"/>
              <w:bottom w:val="nil"/>
              <w:right w:val="nil"/>
            </w:tcBorders>
            <w:shd w:val="clear" w:color="000000" w:fill="FFFFFF"/>
            <w:noWrap/>
            <w:vAlign w:val="center"/>
            <w:hideMark/>
          </w:tcPr>
          <w:p w14:paraId="6D850827" w14:textId="3820B85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-0.016</w:t>
            </w:r>
          </w:p>
        </w:tc>
        <w:tc>
          <w:tcPr>
            <w:tcW w:w="242" w:type="dxa"/>
            <w:tcBorders>
              <w:top w:val="nil"/>
              <w:left w:val="nil"/>
              <w:bottom w:val="nil"/>
              <w:right w:val="nil"/>
            </w:tcBorders>
            <w:shd w:val="clear" w:color="000000" w:fill="FFFFFF"/>
            <w:noWrap/>
            <w:vAlign w:val="center"/>
            <w:hideMark/>
          </w:tcPr>
          <w:p w14:paraId="2396B01D" w14:textId="3B19216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6EF0A65" w14:textId="2277761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7B6EB7EE" w14:textId="15965C9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68.1</w:t>
            </w:r>
          </w:p>
        </w:tc>
        <w:tc>
          <w:tcPr>
            <w:tcW w:w="418" w:type="dxa"/>
            <w:tcBorders>
              <w:top w:val="nil"/>
              <w:left w:val="nil"/>
              <w:bottom w:val="nil"/>
              <w:right w:val="nil"/>
            </w:tcBorders>
            <w:shd w:val="clear" w:color="000000" w:fill="FFFFFF"/>
            <w:noWrap/>
            <w:vAlign w:val="center"/>
            <w:hideMark/>
          </w:tcPr>
          <w:p w14:paraId="61930D3C" w14:textId="7ED1E0A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54.2</w:t>
            </w:r>
          </w:p>
        </w:tc>
        <w:tc>
          <w:tcPr>
            <w:tcW w:w="559" w:type="dxa"/>
            <w:tcBorders>
              <w:top w:val="nil"/>
              <w:left w:val="nil"/>
              <w:bottom w:val="nil"/>
              <w:right w:val="nil"/>
            </w:tcBorders>
            <w:shd w:val="clear" w:color="000000" w:fill="FFFFFF"/>
            <w:noWrap/>
            <w:vAlign w:val="center"/>
            <w:hideMark/>
          </w:tcPr>
          <w:p w14:paraId="616FA6AA" w14:textId="2893F01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-2.5</w:t>
            </w:r>
          </w:p>
        </w:tc>
        <w:tc>
          <w:tcPr>
            <w:tcW w:w="215" w:type="dxa"/>
            <w:tcBorders>
              <w:top w:val="nil"/>
              <w:left w:val="nil"/>
              <w:bottom w:val="nil"/>
              <w:right w:val="nil"/>
            </w:tcBorders>
            <w:shd w:val="clear" w:color="000000" w:fill="FFFFFF"/>
            <w:noWrap/>
            <w:vAlign w:val="center"/>
            <w:hideMark/>
          </w:tcPr>
          <w:p w14:paraId="1359A8DE" w14:textId="61BE53F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71B00FB5" w14:textId="1C550D0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0A578267" w14:textId="29E03142"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2010</w:t>
            </w:r>
          </w:p>
        </w:tc>
        <w:tc>
          <w:tcPr>
            <w:tcW w:w="456" w:type="dxa"/>
            <w:tcBorders>
              <w:top w:val="nil"/>
              <w:left w:val="nil"/>
              <w:bottom w:val="nil"/>
              <w:right w:val="nil"/>
            </w:tcBorders>
            <w:shd w:val="clear" w:color="000000" w:fill="FFFFFF"/>
            <w:vAlign w:val="center"/>
          </w:tcPr>
          <w:p w14:paraId="5A324F68" w14:textId="4263572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2016</w:t>
            </w:r>
          </w:p>
        </w:tc>
        <w:tc>
          <w:tcPr>
            <w:tcW w:w="409" w:type="dxa"/>
            <w:tcBorders>
              <w:top w:val="nil"/>
              <w:left w:val="nil"/>
              <w:bottom w:val="nil"/>
              <w:right w:val="nil"/>
            </w:tcBorders>
            <w:shd w:val="clear" w:color="000000" w:fill="FFFFFF"/>
            <w:noWrap/>
            <w:vAlign w:val="center"/>
            <w:hideMark/>
          </w:tcPr>
          <w:p w14:paraId="571D2624" w14:textId="75C03C0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1.6</w:t>
            </w:r>
          </w:p>
        </w:tc>
        <w:tc>
          <w:tcPr>
            <w:tcW w:w="423" w:type="dxa"/>
            <w:tcBorders>
              <w:top w:val="nil"/>
              <w:left w:val="nil"/>
              <w:bottom w:val="nil"/>
              <w:right w:val="nil"/>
            </w:tcBorders>
            <w:shd w:val="clear" w:color="000000" w:fill="FFFFFF"/>
            <w:noWrap/>
            <w:vAlign w:val="center"/>
            <w:hideMark/>
          </w:tcPr>
          <w:p w14:paraId="144D195C" w14:textId="1C96BB4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3.1</w:t>
            </w:r>
          </w:p>
        </w:tc>
        <w:tc>
          <w:tcPr>
            <w:tcW w:w="346" w:type="dxa"/>
            <w:tcBorders>
              <w:top w:val="nil"/>
              <w:left w:val="nil"/>
              <w:bottom w:val="nil"/>
              <w:right w:val="nil"/>
            </w:tcBorders>
            <w:shd w:val="clear" w:color="000000" w:fill="FFFFFF"/>
            <w:noWrap/>
            <w:vAlign w:val="center"/>
            <w:hideMark/>
          </w:tcPr>
          <w:p w14:paraId="6CD28F93" w14:textId="2659F3F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1.5</w:t>
            </w:r>
          </w:p>
        </w:tc>
      </w:tr>
      <w:tr w:rsidR="009C71A7" w:rsidRPr="009C71A7" w14:paraId="3C65B14C"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3AF315ED" w14:textId="369BB52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Mali</w:t>
            </w:r>
          </w:p>
        </w:tc>
        <w:tc>
          <w:tcPr>
            <w:tcW w:w="628" w:type="dxa"/>
            <w:tcBorders>
              <w:top w:val="nil"/>
              <w:left w:val="nil"/>
              <w:bottom w:val="nil"/>
              <w:right w:val="nil"/>
            </w:tcBorders>
            <w:shd w:val="clear" w:color="000000" w:fill="FFFFFF"/>
            <w:noWrap/>
            <w:vAlign w:val="center"/>
            <w:hideMark/>
          </w:tcPr>
          <w:p w14:paraId="1A9CEEAE" w14:textId="6B559E0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117D4AED" w14:textId="5E059385"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2006</w:t>
            </w:r>
          </w:p>
        </w:tc>
        <w:tc>
          <w:tcPr>
            <w:tcW w:w="567" w:type="dxa"/>
            <w:tcBorders>
              <w:top w:val="nil"/>
              <w:left w:val="nil"/>
              <w:bottom w:val="nil"/>
              <w:right w:val="nil"/>
            </w:tcBorders>
            <w:shd w:val="clear" w:color="000000" w:fill="FFFFFF"/>
            <w:noWrap/>
            <w:vAlign w:val="center"/>
            <w:hideMark/>
          </w:tcPr>
          <w:p w14:paraId="0EB0250A" w14:textId="709B82D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2015</w:t>
            </w:r>
          </w:p>
        </w:tc>
        <w:tc>
          <w:tcPr>
            <w:tcW w:w="147" w:type="dxa"/>
            <w:tcBorders>
              <w:top w:val="nil"/>
              <w:left w:val="nil"/>
              <w:bottom w:val="nil"/>
              <w:right w:val="nil"/>
            </w:tcBorders>
            <w:shd w:val="clear" w:color="000000" w:fill="FFFFFF"/>
            <w:noWrap/>
            <w:vAlign w:val="center"/>
            <w:hideMark/>
          </w:tcPr>
          <w:p w14:paraId="1689BA4A" w14:textId="3DBF57F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3CBC7190" w14:textId="2F10C5C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27.1</w:t>
            </w:r>
          </w:p>
        </w:tc>
        <w:tc>
          <w:tcPr>
            <w:tcW w:w="398" w:type="dxa"/>
            <w:tcBorders>
              <w:top w:val="nil"/>
              <w:left w:val="nil"/>
              <w:bottom w:val="nil"/>
              <w:right w:val="nil"/>
            </w:tcBorders>
            <w:shd w:val="clear" w:color="000000" w:fill="FFFFFF"/>
            <w:noWrap/>
            <w:vAlign w:val="center"/>
            <w:hideMark/>
          </w:tcPr>
          <w:p w14:paraId="245D827F" w14:textId="7F204A5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32.0</w:t>
            </w:r>
          </w:p>
        </w:tc>
        <w:tc>
          <w:tcPr>
            <w:tcW w:w="472" w:type="dxa"/>
            <w:tcBorders>
              <w:top w:val="nil"/>
              <w:left w:val="nil"/>
              <w:bottom w:val="nil"/>
              <w:right w:val="nil"/>
            </w:tcBorders>
            <w:shd w:val="clear" w:color="000000" w:fill="FFFFFF"/>
            <w:noWrap/>
            <w:vAlign w:val="center"/>
            <w:hideMark/>
          </w:tcPr>
          <w:p w14:paraId="32640C2B" w14:textId="1561D0E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-0.20</w:t>
            </w:r>
          </w:p>
        </w:tc>
        <w:tc>
          <w:tcPr>
            <w:tcW w:w="218" w:type="dxa"/>
            <w:tcBorders>
              <w:top w:val="nil"/>
              <w:left w:val="nil"/>
              <w:bottom w:val="nil"/>
              <w:right w:val="nil"/>
            </w:tcBorders>
            <w:shd w:val="clear" w:color="000000" w:fill="FFFFFF"/>
            <w:noWrap/>
            <w:vAlign w:val="center"/>
            <w:hideMark/>
          </w:tcPr>
          <w:p w14:paraId="433392C8" w14:textId="44217CE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2C92CF3C" w14:textId="224147B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1724FCB4" w14:textId="077332C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0.501</w:t>
            </w:r>
          </w:p>
        </w:tc>
        <w:tc>
          <w:tcPr>
            <w:tcW w:w="522" w:type="dxa"/>
            <w:tcBorders>
              <w:top w:val="nil"/>
              <w:left w:val="nil"/>
              <w:bottom w:val="nil"/>
              <w:right w:val="nil"/>
            </w:tcBorders>
            <w:shd w:val="clear" w:color="000000" w:fill="FFFFFF"/>
            <w:noWrap/>
            <w:vAlign w:val="center"/>
            <w:hideMark/>
          </w:tcPr>
          <w:p w14:paraId="00FF38F2" w14:textId="160EA65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0.417</w:t>
            </w:r>
          </w:p>
        </w:tc>
        <w:tc>
          <w:tcPr>
            <w:tcW w:w="586" w:type="dxa"/>
            <w:tcBorders>
              <w:top w:val="nil"/>
              <w:left w:val="nil"/>
              <w:bottom w:val="nil"/>
              <w:right w:val="nil"/>
            </w:tcBorders>
            <w:shd w:val="clear" w:color="000000" w:fill="FFFFFF"/>
            <w:noWrap/>
            <w:vAlign w:val="center"/>
            <w:hideMark/>
          </w:tcPr>
          <w:p w14:paraId="5A384E31" w14:textId="55DBAC1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-0.009</w:t>
            </w:r>
          </w:p>
        </w:tc>
        <w:tc>
          <w:tcPr>
            <w:tcW w:w="242" w:type="dxa"/>
            <w:tcBorders>
              <w:top w:val="nil"/>
              <w:left w:val="nil"/>
              <w:bottom w:val="nil"/>
              <w:right w:val="nil"/>
            </w:tcBorders>
            <w:shd w:val="clear" w:color="000000" w:fill="FFFFFF"/>
            <w:noWrap/>
            <w:vAlign w:val="center"/>
            <w:hideMark/>
          </w:tcPr>
          <w:p w14:paraId="3D1C8312" w14:textId="49503A3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9DD239B" w14:textId="2C0AF30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03ABB187" w14:textId="5D10DCD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83.7</w:t>
            </w:r>
          </w:p>
        </w:tc>
        <w:tc>
          <w:tcPr>
            <w:tcW w:w="418" w:type="dxa"/>
            <w:tcBorders>
              <w:top w:val="nil"/>
              <w:left w:val="nil"/>
              <w:bottom w:val="nil"/>
              <w:right w:val="nil"/>
            </w:tcBorders>
            <w:shd w:val="clear" w:color="000000" w:fill="FFFFFF"/>
            <w:noWrap/>
            <w:vAlign w:val="center"/>
            <w:hideMark/>
          </w:tcPr>
          <w:p w14:paraId="6CC62EB4" w14:textId="7E16B6E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73.0</w:t>
            </w:r>
          </w:p>
        </w:tc>
        <w:tc>
          <w:tcPr>
            <w:tcW w:w="559" w:type="dxa"/>
            <w:tcBorders>
              <w:top w:val="nil"/>
              <w:left w:val="nil"/>
              <w:bottom w:val="nil"/>
              <w:right w:val="nil"/>
            </w:tcBorders>
            <w:shd w:val="clear" w:color="000000" w:fill="FFFFFF"/>
            <w:noWrap/>
            <w:vAlign w:val="center"/>
            <w:hideMark/>
          </w:tcPr>
          <w:p w14:paraId="09FAA51B" w14:textId="0EF58DE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-1.2</w:t>
            </w:r>
          </w:p>
        </w:tc>
        <w:tc>
          <w:tcPr>
            <w:tcW w:w="215" w:type="dxa"/>
            <w:tcBorders>
              <w:top w:val="nil"/>
              <w:left w:val="nil"/>
              <w:bottom w:val="nil"/>
              <w:right w:val="nil"/>
            </w:tcBorders>
            <w:shd w:val="clear" w:color="000000" w:fill="FFFFFF"/>
            <w:noWrap/>
            <w:vAlign w:val="center"/>
            <w:hideMark/>
          </w:tcPr>
          <w:p w14:paraId="6F9CBE12" w14:textId="4513105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6B349A65" w14:textId="7458E76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5C13F739" w14:textId="1F99C5F8"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05001A28" w14:textId="38D253D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6FF818D7" w14:textId="5A4F976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1BDDE5AC" w14:textId="5EF14EC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2AC0AAD0" w14:textId="2DABE32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29D5744A"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244F923E" w14:textId="3C6CF35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Mauritania</w:t>
            </w:r>
          </w:p>
        </w:tc>
        <w:tc>
          <w:tcPr>
            <w:tcW w:w="628" w:type="dxa"/>
            <w:tcBorders>
              <w:top w:val="nil"/>
              <w:left w:val="nil"/>
              <w:bottom w:val="nil"/>
              <w:right w:val="nil"/>
            </w:tcBorders>
            <w:shd w:val="clear" w:color="000000" w:fill="FFFFFF"/>
            <w:noWrap/>
            <w:vAlign w:val="center"/>
            <w:hideMark/>
          </w:tcPr>
          <w:p w14:paraId="1BAA2200" w14:textId="53635C2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68E72CCB" w14:textId="1A3F35B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w:t>
            </w:r>
          </w:p>
        </w:tc>
        <w:tc>
          <w:tcPr>
            <w:tcW w:w="567" w:type="dxa"/>
            <w:tcBorders>
              <w:top w:val="nil"/>
              <w:left w:val="nil"/>
              <w:bottom w:val="nil"/>
              <w:right w:val="nil"/>
            </w:tcBorders>
            <w:shd w:val="clear" w:color="000000" w:fill="FFFFFF"/>
            <w:noWrap/>
            <w:vAlign w:val="center"/>
            <w:hideMark/>
          </w:tcPr>
          <w:p w14:paraId="07AE5CF0" w14:textId="4C23C74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2015</w:t>
            </w:r>
          </w:p>
        </w:tc>
        <w:tc>
          <w:tcPr>
            <w:tcW w:w="147" w:type="dxa"/>
            <w:tcBorders>
              <w:top w:val="nil"/>
              <w:left w:val="nil"/>
              <w:bottom w:val="nil"/>
              <w:right w:val="nil"/>
            </w:tcBorders>
            <w:shd w:val="clear" w:color="000000" w:fill="FFFFFF"/>
            <w:noWrap/>
            <w:vAlign w:val="center"/>
            <w:hideMark/>
          </w:tcPr>
          <w:p w14:paraId="473019F6" w14:textId="19D0857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1B60C3BE" w14:textId="4D41CF0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34.5</w:t>
            </w:r>
          </w:p>
        </w:tc>
        <w:tc>
          <w:tcPr>
            <w:tcW w:w="398" w:type="dxa"/>
            <w:tcBorders>
              <w:top w:val="nil"/>
              <w:left w:val="nil"/>
              <w:bottom w:val="nil"/>
              <w:right w:val="nil"/>
            </w:tcBorders>
            <w:shd w:val="clear" w:color="000000" w:fill="FFFFFF"/>
            <w:noWrap/>
            <w:vAlign w:val="center"/>
            <w:hideMark/>
          </w:tcPr>
          <w:p w14:paraId="6A420D8A" w14:textId="5D807C4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44.6</w:t>
            </w:r>
          </w:p>
        </w:tc>
        <w:tc>
          <w:tcPr>
            <w:tcW w:w="472" w:type="dxa"/>
            <w:tcBorders>
              <w:top w:val="nil"/>
              <w:left w:val="nil"/>
              <w:bottom w:val="nil"/>
              <w:right w:val="nil"/>
            </w:tcBorders>
            <w:shd w:val="clear" w:color="000000" w:fill="FFFFFF"/>
            <w:noWrap/>
            <w:vAlign w:val="center"/>
            <w:hideMark/>
          </w:tcPr>
          <w:p w14:paraId="030E45D9" w14:textId="395555C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0.48</w:t>
            </w:r>
          </w:p>
        </w:tc>
        <w:tc>
          <w:tcPr>
            <w:tcW w:w="218" w:type="dxa"/>
            <w:tcBorders>
              <w:top w:val="nil"/>
              <w:left w:val="nil"/>
              <w:bottom w:val="nil"/>
              <w:right w:val="nil"/>
            </w:tcBorders>
            <w:shd w:val="clear" w:color="000000" w:fill="FFFFFF"/>
            <w:noWrap/>
            <w:vAlign w:val="center"/>
            <w:hideMark/>
          </w:tcPr>
          <w:p w14:paraId="559A39B9" w14:textId="29FB47E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8A54847" w14:textId="22BE065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17D27CA6" w14:textId="7FBCFD1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0.357</w:t>
            </w:r>
          </w:p>
        </w:tc>
        <w:tc>
          <w:tcPr>
            <w:tcW w:w="522" w:type="dxa"/>
            <w:tcBorders>
              <w:top w:val="nil"/>
              <w:left w:val="nil"/>
              <w:bottom w:val="nil"/>
              <w:right w:val="nil"/>
            </w:tcBorders>
            <w:shd w:val="clear" w:color="000000" w:fill="FFFFFF"/>
            <w:noWrap/>
            <w:vAlign w:val="center"/>
            <w:hideMark/>
          </w:tcPr>
          <w:p w14:paraId="0104B045" w14:textId="638FA56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0.260</w:t>
            </w:r>
          </w:p>
        </w:tc>
        <w:tc>
          <w:tcPr>
            <w:tcW w:w="586" w:type="dxa"/>
            <w:tcBorders>
              <w:top w:val="nil"/>
              <w:left w:val="nil"/>
              <w:bottom w:val="nil"/>
              <w:right w:val="nil"/>
            </w:tcBorders>
            <w:shd w:val="clear" w:color="000000" w:fill="FFFFFF"/>
            <w:noWrap/>
            <w:vAlign w:val="center"/>
            <w:hideMark/>
          </w:tcPr>
          <w:p w14:paraId="2BEAF0E1" w14:textId="556016B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-0.024</w:t>
            </w:r>
          </w:p>
        </w:tc>
        <w:tc>
          <w:tcPr>
            <w:tcW w:w="242" w:type="dxa"/>
            <w:tcBorders>
              <w:top w:val="nil"/>
              <w:left w:val="nil"/>
              <w:bottom w:val="nil"/>
              <w:right w:val="nil"/>
            </w:tcBorders>
            <w:shd w:val="clear" w:color="000000" w:fill="FFFFFF"/>
            <w:noWrap/>
            <w:vAlign w:val="center"/>
            <w:hideMark/>
          </w:tcPr>
          <w:p w14:paraId="6F27A8D9" w14:textId="3374BB1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5F85929D" w14:textId="55E644F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22568A59" w14:textId="6B55F21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63.0</w:t>
            </w:r>
          </w:p>
        </w:tc>
        <w:tc>
          <w:tcPr>
            <w:tcW w:w="418" w:type="dxa"/>
            <w:tcBorders>
              <w:top w:val="nil"/>
              <w:left w:val="nil"/>
              <w:bottom w:val="nil"/>
              <w:right w:val="nil"/>
            </w:tcBorders>
            <w:shd w:val="clear" w:color="000000" w:fill="FFFFFF"/>
            <w:noWrap/>
            <w:vAlign w:val="center"/>
            <w:hideMark/>
          </w:tcPr>
          <w:p w14:paraId="6D062EBA" w14:textId="4AA2AA4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50.5</w:t>
            </w:r>
          </w:p>
        </w:tc>
        <w:tc>
          <w:tcPr>
            <w:tcW w:w="559" w:type="dxa"/>
            <w:tcBorders>
              <w:top w:val="nil"/>
              <w:left w:val="nil"/>
              <w:bottom w:val="nil"/>
              <w:right w:val="nil"/>
            </w:tcBorders>
            <w:shd w:val="clear" w:color="000000" w:fill="FFFFFF"/>
            <w:noWrap/>
            <w:vAlign w:val="center"/>
            <w:hideMark/>
          </w:tcPr>
          <w:p w14:paraId="213B90D4" w14:textId="1F00C88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-3.1</w:t>
            </w:r>
          </w:p>
        </w:tc>
        <w:tc>
          <w:tcPr>
            <w:tcW w:w="215" w:type="dxa"/>
            <w:tcBorders>
              <w:top w:val="nil"/>
              <w:left w:val="nil"/>
              <w:bottom w:val="nil"/>
              <w:right w:val="nil"/>
            </w:tcBorders>
            <w:shd w:val="clear" w:color="000000" w:fill="FFFFFF"/>
            <w:noWrap/>
            <w:vAlign w:val="center"/>
            <w:hideMark/>
          </w:tcPr>
          <w:p w14:paraId="052FE737" w14:textId="02F155F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19C5E66D" w14:textId="38F1750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582594F9" w14:textId="2C3D3565"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34D10932" w14:textId="0E4E90D9"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525A9CDA" w14:textId="5BC6DC8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7940414A" w14:textId="63382A1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3115BBE1" w14:textId="056A58A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45A60A39"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7CDB14A5" w14:textId="274B9E4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Mozambique</w:t>
            </w:r>
          </w:p>
        </w:tc>
        <w:tc>
          <w:tcPr>
            <w:tcW w:w="628" w:type="dxa"/>
            <w:tcBorders>
              <w:top w:val="nil"/>
              <w:left w:val="nil"/>
              <w:bottom w:val="nil"/>
              <w:right w:val="nil"/>
            </w:tcBorders>
            <w:shd w:val="clear" w:color="000000" w:fill="FFFFFF"/>
            <w:noWrap/>
            <w:vAlign w:val="center"/>
            <w:hideMark/>
          </w:tcPr>
          <w:p w14:paraId="7BB3EF01" w14:textId="67DFDCC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40E4FD50" w14:textId="4AF8F79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2003</w:t>
            </w:r>
          </w:p>
        </w:tc>
        <w:tc>
          <w:tcPr>
            <w:tcW w:w="567" w:type="dxa"/>
            <w:tcBorders>
              <w:top w:val="nil"/>
              <w:left w:val="nil"/>
              <w:bottom w:val="nil"/>
              <w:right w:val="nil"/>
            </w:tcBorders>
            <w:shd w:val="clear" w:color="000000" w:fill="FFFFFF"/>
            <w:noWrap/>
            <w:vAlign w:val="center"/>
            <w:hideMark/>
          </w:tcPr>
          <w:p w14:paraId="2BD6BAF5" w14:textId="459086C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w:t>
            </w:r>
          </w:p>
        </w:tc>
        <w:tc>
          <w:tcPr>
            <w:tcW w:w="147" w:type="dxa"/>
            <w:tcBorders>
              <w:top w:val="nil"/>
              <w:left w:val="nil"/>
              <w:bottom w:val="nil"/>
              <w:right w:val="nil"/>
            </w:tcBorders>
            <w:shd w:val="clear" w:color="000000" w:fill="FFFFFF"/>
            <w:noWrap/>
            <w:vAlign w:val="center"/>
            <w:hideMark/>
          </w:tcPr>
          <w:p w14:paraId="67CF1B20" w14:textId="12047DC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0F507777" w14:textId="200DB4F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25.4</w:t>
            </w:r>
          </w:p>
        </w:tc>
        <w:tc>
          <w:tcPr>
            <w:tcW w:w="398" w:type="dxa"/>
            <w:tcBorders>
              <w:top w:val="nil"/>
              <w:left w:val="nil"/>
              <w:bottom w:val="nil"/>
              <w:right w:val="nil"/>
            </w:tcBorders>
            <w:shd w:val="clear" w:color="000000" w:fill="FFFFFF"/>
            <w:noWrap/>
            <w:vAlign w:val="center"/>
            <w:hideMark/>
          </w:tcPr>
          <w:p w14:paraId="1D03C5BB" w14:textId="0361C93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33.3</w:t>
            </w:r>
          </w:p>
        </w:tc>
        <w:tc>
          <w:tcPr>
            <w:tcW w:w="472" w:type="dxa"/>
            <w:tcBorders>
              <w:top w:val="nil"/>
              <w:left w:val="nil"/>
              <w:bottom w:val="nil"/>
              <w:right w:val="nil"/>
            </w:tcBorders>
            <w:shd w:val="clear" w:color="000000" w:fill="FFFFFF"/>
            <w:noWrap/>
            <w:vAlign w:val="center"/>
            <w:hideMark/>
          </w:tcPr>
          <w:p w14:paraId="34C564EF" w14:textId="5F38665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-0.21</w:t>
            </w:r>
          </w:p>
        </w:tc>
        <w:tc>
          <w:tcPr>
            <w:tcW w:w="218" w:type="dxa"/>
            <w:tcBorders>
              <w:top w:val="nil"/>
              <w:left w:val="nil"/>
              <w:bottom w:val="nil"/>
              <w:right w:val="nil"/>
            </w:tcBorders>
            <w:shd w:val="clear" w:color="000000" w:fill="FFFFFF"/>
            <w:noWrap/>
            <w:vAlign w:val="center"/>
            <w:hideMark/>
          </w:tcPr>
          <w:p w14:paraId="13BE020A" w14:textId="3B7FAFD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B60EB9B" w14:textId="5F941C6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503B9F6E" w14:textId="7A35B76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0.516</w:t>
            </w:r>
          </w:p>
        </w:tc>
        <w:tc>
          <w:tcPr>
            <w:tcW w:w="522" w:type="dxa"/>
            <w:tcBorders>
              <w:top w:val="nil"/>
              <w:left w:val="nil"/>
              <w:bottom w:val="nil"/>
              <w:right w:val="nil"/>
            </w:tcBorders>
            <w:shd w:val="clear" w:color="000000" w:fill="FFFFFF"/>
            <w:noWrap/>
            <w:vAlign w:val="center"/>
            <w:hideMark/>
          </w:tcPr>
          <w:p w14:paraId="1A601E33" w14:textId="3CDF5D7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0.401</w:t>
            </w:r>
          </w:p>
        </w:tc>
        <w:tc>
          <w:tcPr>
            <w:tcW w:w="586" w:type="dxa"/>
            <w:tcBorders>
              <w:top w:val="nil"/>
              <w:left w:val="nil"/>
              <w:bottom w:val="nil"/>
              <w:right w:val="nil"/>
            </w:tcBorders>
            <w:shd w:val="clear" w:color="000000" w:fill="FFFFFF"/>
            <w:noWrap/>
            <w:vAlign w:val="center"/>
            <w:hideMark/>
          </w:tcPr>
          <w:p w14:paraId="747338D5" w14:textId="38C570C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-0.014</w:t>
            </w:r>
          </w:p>
        </w:tc>
        <w:tc>
          <w:tcPr>
            <w:tcW w:w="242" w:type="dxa"/>
            <w:tcBorders>
              <w:top w:val="nil"/>
              <w:left w:val="nil"/>
              <w:bottom w:val="nil"/>
              <w:right w:val="nil"/>
            </w:tcBorders>
            <w:shd w:val="clear" w:color="000000" w:fill="FFFFFF"/>
            <w:noWrap/>
            <w:vAlign w:val="center"/>
            <w:hideMark/>
          </w:tcPr>
          <w:p w14:paraId="035826F6" w14:textId="5ED0FDB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7DB6E47" w14:textId="026BBCC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68227B7F" w14:textId="747CAEC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84.3</w:t>
            </w:r>
          </w:p>
        </w:tc>
        <w:tc>
          <w:tcPr>
            <w:tcW w:w="418" w:type="dxa"/>
            <w:tcBorders>
              <w:top w:val="nil"/>
              <w:left w:val="nil"/>
              <w:bottom w:val="nil"/>
              <w:right w:val="nil"/>
            </w:tcBorders>
            <w:shd w:val="clear" w:color="000000" w:fill="FFFFFF"/>
            <w:noWrap/>
            <w:vAlign w:val="center"/>
            <w:hideMark/>
          </w:tcPr>
          <w:p w14:paraId="0DE8B1F3" w14:textId="4C4E6D9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71.2</w:t>
            </w:r>
          </w:p>
        </w:tc>
        <w:tc>
          <w:tcPr>
            <w:tcW w:w="559" w:type="dxa"/>
            <w:tcBorders>
              <w:top w:val="nil"/>
              <w:left w:val="nil"/>
              <w:bottom w:val="nil"/>
              <w:right w:val="nil"/>
            </w:tcBorders>
            <w:shd w:val="clear" w:color="000000" w:fill="FFFFFF"/>
            <w:noWrap/>
            <w:vAlign w:val="center"/>
            <w:hideMark/>
          </w:tcPr>
          <w:p w14:paraId="32FF5F97" w14:textId="7D1441B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-1.6</w:t>
            </w:r>
          </w:p>
        </w:tc>
        <w:tc>
          <w:tcPr>
            <w:tcW w:w="215" w:type="dxa"/>
            <w:tcBorders>
              <w:top w:val="nil"/>
              <w:left w:val="nil"/>
              <w:bottom w:val="nil"/>
              <w:right w:val="nil"/>
            </w:tcBorders>
            <w:shd w:val="clear" w:color="000000" w:fill="FFFFFF"/>
            <w:noWrap/>
            <w:vAlign w:val="center"/>
            <w:hideMark/>
          </w:tcPr>
          <w:p w14:paraId="0A02F30F" w14:textId="76173BC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2E3339B4" w14:textId="184D0B8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7E396B27" w14:textId="2594D69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7BD0C348" w14:textId="20D3E51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12E094C6" w14:textId="4673719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4CB82DE5" w14:textId="0476CA4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50C58C59" w14:textId="6C62838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6C03AC4D"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0DE30906" w14:textId="10635C7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Namibia</w:t>
            </w:r>
          </w:p>
        </w:tc>
        <w:tc>
          <w:tcPr>
            <w:tcW w:w="628" w:type="dxa"/>
            <w:tcBorders>
              <w:top w:val="nil"/>
              <w:left w:val="nil"/>
              <w:bottom w:val="nil"/>
              <w:right w:val="nil"/>
            </w:tcBorders>
            <w:shd w:val="clear" w:color="000000" w:fill="FFFFFF"/>
            <w:noWrap/>
            <w:vAlign w:val="center"/>
            <w:hideMark/>
          </w:tcPr>
          <w:p w14:paraId="59DDD643" w14:textId="5792D5A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2E71B330" w14:textId="07AA68A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2006-7</w:t>
            </w:r>
          </w:p>
        </w:tc>
        <w:tc>
          <w:tcPr>
            <w:tcW w:w="567" w:type="dxa"/>
            <w:tcBorders>
              <w:top w:val="nil"/>
              <w:left w:val="nil"/>
              <w:bottom w:val="nil"/>
              <w:right w:val="nil"/>
            </w:tcBorders>
            <w:shd w:val="clear" w:color="000000" w:fill="FFFFFF"/>
            <w:noWrap/>
            <w:vAlign w:val="center"/>
            <w:hideMark/>
          </w:tcPr>
          <w:p w14:paraId="5AF41306" w14:textId="7A0858DD"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2013</w:t>
            </w:r>
          </w:p>
        </w:tc>
        <w:tc>
          <w:tcPr>
            <w:tcW w:w="147" w:type="dxa"/>
            <w:tcBorders>
              <w:top w:val="nil"/>
              <w:left w:val="nil"/>
              <w:bottom w:val="nil"/>
              <w:right w:val="nil"/>
            </w:tcBorders>
            <w:shd w:val="clear" w:color="000000" w:fill="FFFFFF"/>
            <w:noWrap/>
            <w:vAlign w:val="center"/>
            <w:hideMark/>
          </w:tcPr>
          <w:p w14:paraId="608ABE2B" w14:textId="74FEE96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45AE7487" w14:textId="0A0466D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51.6</w:t>
            </w:r>
          </w:p>
        </w:tc>
        <w:tc>
          <w:tcPr>
            <w:tcW w:w="398" w:type="dxa"/>
            <w:tcBorders>
              <w:top w:val="nil"/>
              <w:left w:val="nil"/>
              <w:bottom w:val="nil"/>
              <w:right w:val="nil"/>
            </w:tcBorders>
            <w:shd w:val="clear" w:color="000000" w:fill="FFFFFF"/>
            <w:noWrap/>
            <w:vAlign w:val="center"/>
            <w:hideMark/>
          </w:tcPr>
          <w:p w14:paraId="50B93104" w14:textId="4F79AC2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57.1</w:t>
            </w:r>
          </w:p>
        </w:tc>
        <w:tc>
          <w:tcPr>
            <w:tcW w:w="472" w:type="dxa"/>
            <w:tcBorders>
              <w:top w:val="nil"/>
              <w:left w:val="nil"/>
              <w:bottom w:val="nil"/>
              <w:right w:val="nil"/>
            </w:tcBorders>
            <w:shd w:val="clear" w:color="000000" w:fill="FFFFFF"/>
            <w:noWrap/>
            <w:vAlign w:val="center"/>
            <w:hideMark/>
          </w:tcPr>
          <w:p w14:paraId="6B9A355A" w14:textId="557A5F9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0.21</w:t>
            </w:r>
          </w:p>
        </w:tc>
        <w:tc>
          <w:tcPr>
            <w:tcW w:w="218" w:type="dxa"/>
            <w:tcBorders>
              <w:top w:val="nil"/>
              <w:left w:val="nil"/>
              <w:bottom w:val="nil"/>
              <w:right w:val="nil"/>
            </w:tcBorders>
            <w:shd w:val="clear" w:color="000000" w:fill="FFFFFF"/>
            <w:noWrap/>
            <w:vAlign w:val="center"/>
            <w:hideMark/>
          </w:tcPr>
          <w:p w14:paraId="15FDA1CD" w14:textId="2189AD1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3E3502B9" w14:textId="00D3641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12B65777" w14:textId="02A6E41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0.205</w:t>
            </w:r>
          </w:p>
        </w:tc>
        <w:tc>
          <w:tcPr>
            <w:tcW w:w="522" w:type="dxa"/>
            <w:tcBorders>
              <w:top w:val="nil"/>
              <w:left w:val="nil"/>
              <w:bottom w:val="nil"/>
              <w:right w:val="nil"/>
            </w:tcBorders>
            <w:shd w:val="clear" w:color="000000" w:fill="FFFFFF"/>
            <w:noWrap/>
            <w:vAlign w:val="center"/>
            <w:hideMark/>
          </w:tcPr>
          <w:p w14:paraId="7846250D" w14:textId="24B8687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0.159</w:t>
            </w:r>
          </w:p>
        </w:tc>
        <w:tc>
          <w:tcPr>
            <w:tcW w:w="586" w:type="dxa"/>
            <w:tcBorders>
              <w:top w:val="nil"/>
              <w:left w:val="nil"/>
              <w:bottom w:val="nil"/>
              <w:right w:val="nil"/>
            </w:tcBorders>
            <w:shd w:val="clear" w:color="000000" w:fill="FFFFFF"/>
            <w:noWrap/>
            <w:vAlign w:val="center"/>
            <w:hideMark/>
          </w:tcPr>
          <w:p w14:paraId="36086619" w14:textId="3C3B788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-0.007</w:t>
            </w:r>
          </w:p>
        </w:tc>
        <w:tc>
          <w:tcPr>
            <w:tcW w:w="242" w:type="dxa"/>
            <w:tcBorders>
              <w:top w:val="nil"/>
              <w:left w:val="nil"/>
              <w:bottom w:val="nil"/>
              <w:right w:val="nil"/>
            </w:tcBorders>
            <w:shd w:val="clear" w:color="000000" w:fill="FFFFFF"/>
            <w:noWrap/>
            <w:vAlign w:val="center"/>
            <w:hideMark/>
          </w:tcPr>
          <w:p w14:paraId="7B41A904" w14:textId="72E527E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20FDF9CA" w14:textId="609253C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4A646D42" w14:textId="27C5E76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43.0</w:t>
            </w:r>
          </w:p>
        </w:tc>
        <w:tc>
          <w:tcPr>
            <w:tcW w:w="418" w:type="dxa"/>
            <w:tcBorders>
              <w:top w:val="nil"/>
              <w:left w:val="nil"/>
              <w:bottom w:val="nil"/>
              <w:right w:val="nil"/>
            </w:tcBorders>
            <w:shd w:val="clear" w:color="000000" w:fill="FFFFFF"/>
            <w:noWrap/>
            <w:vAlign w:val="center"/>
            <w:hideMark/>
          </w:tcPr>
          <w:p w14:paraId="09C063A2" w14:textId="591A576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35.4</w:t>
            </w:r>
          </w:p>
        </w:tc>
        <w:tc>
          <w:tcPr>
            <w:tcW w:w="559" w:type="dxa"/>
            <w:tcBorders>
              <w:top w:val="nil"/>
              <w:left w:val="nil"/>
              <w:bottom w:val="nil"/>
              <w:right w:val="nil"/>
            </w:tcBorders>
            <w:shd w:val="clear" w:color="000000" w:fill="FFFFFF"/>
            <w:noWrap/>
            <w:vAlign w:val="center"/>
            <w:hideMark/>
          </w:tcPr>
          <w:p w14:paraId="34BAEB7C" w14:textId="52E0B67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-1.2</w:t>
            </w:r>
          </w:p>
        </w:tc>
        <w:tc>
          <w:tcPr>
            <w:tcW w:w="215" w:type="dxa"/>
            <w:tcBorders>
              <w:top w:val="nil"/>
              <w:left w:val="nil"/>
              <w:bottom w:val="nil"/>
              <w:right w:val="nil"/>
            </w:tcBorders>
            <w:shd w:val="clear" w:color="000000" w:fill="FFFFFF"/>
            <w:noWrap/>
            <w:vAlign w:val="center"/>
            <w:hideMark/>
          </w:tcPr>
          <w:p w14:paraId="01E8BF47" w14:textId="6F5F608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58FEC85B" w14:textId="49DC186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4159226D" w14:textId="2A10C9B4"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138A9880" w14:textId="3FB237D0"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4709255D" w14:textId="1E1606F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44EB49D6" w14:textId="586EEA3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117C638C" w14:textId="672364C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051193A1"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63F5F9E3" w14:textId="0043146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Niger</w:t>
            </w:r>
          </w:p>
        </w:tc>
        <w:tc>
          <w:tcPr>
            <w:tcW w:w="628" w:type="dxa"/>
            <w:tcBorders>
              <w:top w:val="nil"/>
              <w:left w:val="nil"/>
              <w:bottom w:val="nil"/>
              <w:right w:val="nil"/>
            </w:tcBorders>
            <w:shd w:val="clear" w:color="000000" w:fill="FFFFFF"/>
            <w:noWrap/>
            <w:vAlign w:val="center"/>
            <w:hideMark/>
          </w:tcPr>
          <w:p w14:paraId="6E80534D" w14:textId="353BA7AD"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4C08A902" w14:textId="278EAC7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2006</w:t>
            </w:r>
          </w:p>
        </w:tc>
        <w:tc>
          <w:tcPr>
            <w:tcW w:w="567" w:type="dxa"/>
            <w:tcBorders>
              <w:top w:val="nil"/>
              <w:left w:val="nil"/>
              <w:bottom w:val="nil"/>
              <w:right w:val="nil"/>
            </w:tcBorders>
            <w:shd w:val="clear" w:color="000000" w:fill="FFFFFF"/>
            <w:noWrap/>
            <w:vAlign w:val="center"/>
            <w:hideMark/>
          </w:tcPr>
          <w:p w14:paraId="03488B45" w14:textId="21376E5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2012</w:t>
            </w:r>
          </w:p>
        </w:tc>
        <w:tc>
          <w:tcPr>
            <w:tcW w:w="147" w:type="dxa"/>
            <w:tcBorders>
              <w:top w:val="nil"/>
              <w:left w:val="nil"/>
              <w:bottom w:val="nil"/>
              <w:right w:val="nil"/>
            </w:tcBorders>
            <w:shd w:val="clear" w:color="000000" w:fill="FFFFFF"/>
            <w:noWrap/>
            <w:vAlign w:val="center"/>
            <w:hideMark/>
          </w:tcPr>
          <w:p w14:paraId="11138BDE" w14:textId="60907DF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35E9872A" w14:textId="124D8A1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13.6</w:t>
            </w:r>
          </w:p>
        </w:tc>
        <w:tc>
          <w:tcPr>
            <w:tcW w:w="398" w:type="dxa"/>
            <w:tcBorders>
              <w:top w:val="nil"/>
              <w:left w:val="nil"/>
              <w:bottom w:val="nil"/>
              <w:right w:val="nil"/>
            </w:tcBorders>
            <w:shd w:val="clear" w:color="000000" w:fill="FFFFFF"/>
            <w:noWrap/>
            <w:vAlign w:val="center"/>
            <w:hideMark/>
          </w:tcPr>
          <w:p w14:paraId="5AF3139F" w14:textId="53B3E0B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19.7</w:t>
            </w:r>
          </w:p>
        </w:tc>
        <w:tc>
          <w:tcPr>
            <w:tcW w:w="472" w:type="dxa"/>
            <w:tcBorders>
              <w:top w:val="nil"/>
              <w:left w:val="nil"/>
              <w:bottom w:val="nil"/>
              <w:right w:val="nil"/>
            </w:tcBorders>
            <w:shd w:val="clear" w:color="000000" w:fill="FFFFFF"/>
            <w:noWrap/>
            <w:vAlign w:val="center"/>
            <w:hideMark/>
          </w:tcPr>
          <w:p w14:paraId="3A44B1E6" w14:textId="433094D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-0.13</w:t>
            </w:r>
          </w:p>
        </w:tc>
        <w:tc>
          <w:tcPr>
            <w:tcW w:w="218" w:type="dxa"/>
            <w:tcBorders>
              <w:top w:val="nil"/>
              <w:left w:val="nil"/>
              <w:bottom w:val="nil"/>
              <w:right w:val="nil"/>
            </w:tcBorders>
            <w:shd w:val="clear" w:color="000000" w:fill="FFFFFF"/>
            <w:noWrap/>
            <w:vAlign w:val="center"/>
            <w:hideMark/>
          </w:tcPr>
          <w:p w14:paraId="7869970C" w14:textId="36674C1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5D4A70B" w14:textId="27E3D9C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4A18F1E4" w14:textId="1818E97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0.668</w:t>
            </w:r>
          </w:p>
        </w:tc>
        <w:tc>
          <w:tcPr>
            <w:tcW w:w="522" w:type="dxa"/>
            <w:tcBorders>
              <w:top w:val="nil"/>
              <w:left w:val="nil"/>
              <w:bottom w:val="nil"/>
              <w:right w:val="nil"/>
            </w:tcBorders>
            <w:shd w:val="clear" w:color="000000" w:fill="FFFFFF"/>
            <w:noWrap/>
            <w:vAlign w:val="center"/>
            <w:hideMark/>
          </w:tcPr>
          <w:p w14:paraId="3A0487B4" w14:textId="2A91FEE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0.594</w:t>
            </w:r>
          </w:p>
        </w:tc>
        <w:tc>
          <w:tcPr>
            <w:tcW w:w="586" w:type="dxa"/>
            <w:tcBorders>
              <w:top w:val="nil"/>
              <w:left w:val="nil"/>
              <w:bottom w:val="nil"/>
              <w:right w:val="nil"/>
            </w:tcBorders>
            <w:shd w:val="clear" w:color="000000" w:fill="FFFFFF"/>
            <w:noWrap/>
            <w:vAlign w:val="center"/>
            <w:hideMark/>
          </w:tcPr>
          <w:p w14:paraId="5AD6CFFE" w14:textId="39EE7E8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-0.012</w:t>
            </w:r>
          </w:p>
        </w:tc>
        <w:tc>
          <w:tcPr>
            <w:tcW w:w="242" w:type="dxa"/>
            <w:tcBorders>
              <w:top w:val="nil"/>
              <w:left w:val="nil"/>
              <w:bottom w:val="nil"/>
              <w:right w:val="nil"/>
            </w:tcBorders>
            <w:shd w:val="clear" w:color="000000" w:fill="FFFFFF"/>
            <w:noWrap/>
            <w:vAlign w:val="center"/>
            <w:hideMark/>
          </w:tcPr>
          <w:p w14:paraId="7DF627AD" w14:textId="1312D2E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75D00F8" w14:textId="4026435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75FB244C" w14:textId="6E8693B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92.9</w:t>
            </w:r>
          </w:p>
        </w:tc>
        <w:tc>
          <w:tcPr>
            <w:tcW w:w="418" w:type="dxa"/>
            <w:tcBorders>
              <w:top w:val="nil"/>
              <w:left w:val="nil"/>
              <w:bottom w:val="nil"/>
              <w:right w:val="nil"/>
            </w:tcBorders>
            <w:shd w:val="clear" w:color="000000" w:fill="FFFFFF"/>
            <w:noWrap/>
            <w:vAlign w:val="center"/>
            <w:hideMark/>
          </w:tcPr>
          <w:p w14:paraId="3EAC81A1" w14:textId="243D0ED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89.9</w:t>
            </w:r>
          </w:p>
        </w:tc>
        <w:tc>
          <w:tcPr>
            <w:tcW w:w="559" w:type="dxa"/>
            <w:tcBorders>
              <w:top w:val="nil"/>
              <w:left w:val="nil"/>
              <w:bottom w:val="nil"/>
              <w:right w:val="nil"/>
            </w:tcBorders>
            <w:shd w:val="clear" w:color="000000" w:fill="FFFFFF"/>
            <w:noWrap/>
            <w:vAlign w:val="center"/>
            <w:hideMark/>
          </w:tcPr>
          <w:p w14:paraId="7AF5C770" w14:textId="5177191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w:t>
            </w:r>
          </w:p>
        </w:tc>
        <w:tc>
          <w:tcPr>
            <w:tcW w:w="215" w:type="dxa"/>
            <w:tcBorders>
              <w:top w:val="nil"/>
              <w:left w:val="nil"/>
              <w:bottom w:val="nil"/>
              <w:right w:val="nil"/>
            </w:tcBorders>
            <w:shd w:val="clear" w:color="000000" w:fill="FFFFFF"/>
            <w:noWrap/>
            <w:vAlign w:val="center"/>
            <w:hideMark/>
          </w:tcPr>
          <w:p w14:paraId="41F11E9B" w14:textId="5D7A91D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5A2FF128" w14:textId="3BB5833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7C4364FE" w14:textId="355A8A5D"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40865FD5" w14:textId="1FF6079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7E173615" w14:textId="08FF8AA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5B82BD50" w14:textId="593A70F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41A57F4D" w14:textId="50AA078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76C1DABE"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0E59351F" w14:textId="6271069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Nigeria</w:t>
            </w:r>
          </w:p>
        </w:tc>
        <w:tc>
          <w:tcPr>
            <w:tcW w:w="628" w:type="dxa"/>
            <w:tcBorders>
              <w:top w:val="nil"/>
              <w:left w:val="nil"/>
              <w:bottom w:val="nil"/>
              <w:right w:val="nil"/>
            </w:tcBorders>
            <w:shd w:val="clear" w:color="000000" w:fill="FFFFFF"/>
            <w:noWrap/>
            <w:vAlign w:val="center"/>
            <w:hideMark/>
          </w:tcPr>
          <w:p w14:paraId="0F57B17E" w14:textId="0DC0BEE3"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3240F056" w14:textId="44E8D87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2013</w:t>
            </w:r>
          </w:p>
        </w:tc>
        <w:tc>
          <w:tcPr>
            <w:tcW w:w="567" w:type="dxa"/>
            <w:tcBorders>
              <w:top w:val="nil"/>
              <w:left w:val="nil"/>
              <w:bottom w:val="nil"/>
              <w:right w:val="nil"/>
            </w:tcBorders>
            <w:shd w:val="clear" w:color="000000" w:fill="FFFFFF"/>
            <w:noWrap/>
            <w:vAlign w:val="center"/>
            <w:hideMark/>
          </w:tcPr>
          <w:p w14:paraId="0050EA9D" w14:textId="45A298E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2018</w:t>
            </w:r>
          </w:p>
        </w:tc>
        <w:tc>
          <w:tcPr>
            <w:tcW w:w="147" w:type="dxa"/>
            <w:tcBorders>
              <w:top w:val="nil"/>
              <w:left w:val="nil"/>
              <w:bottom w:val="nil"/>
              <w:right w:val="nil"/>
            </w:tcBorders>
            <w:shd w:val="clear" w:color="000000" w:fill="FFFFFF"/>
            <w:noWrap/>
            <w:vAlign w:val="center"/>
            <w:hideMark/>
          </w:tcPr>
          <w:p w14:paraId="3B453492" w14:textId="24E5434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68FE8CF8" w14:textId="4F70C75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38.8</w:t>
            </w:r>
          </w:p>
        </w:tc>
        <w:tc>
          <w:tcPr>
            <w:tcW w:w="398" w:type="dxa"/>
            <w:tcBorders>
              <w:top w:val="nil"/>
              <w:left w:val="nil"/>
              <w:bottom w:val="nil"/>
              <w:right w:val="nil"/>
            </w:tcBorders>
            <w:shd w:val="clear" w:color="000000" w:fill="FFFFFF"/>
            <w:noWrap/>
            <w:vAlign w:val="center"/>
            <w:hideMark/>
          </w:tcPr>
          <w:p w14:paraId="0872FCB5" w14:textId="56F0926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42.1</w:t>
            </w:r>
          </w:p>
        </w:tc>
        <w:tc>
          <w:tcPr>
            <w:tcW w:w="472" w:type="dxa"/>
            <w:tcBorders>
              <w:top w:val="nil"/>
              <w:left w:val="nil"/>
              <w:bottom w:val="nil"/>
              <w:right w:val="nil"/>
            </w:tcBorders>
            <w:shd w:val="clear" w:color="000000" w:fill="FFFFFF"/>
            <w:noWrap/>
            <w:vAlign w:val="center"/>
            <w:hideMark/>
          </w:tcPr>
          <w:p w14:paraId="3E5573D6" w14:textId="7189F78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0.13</w:t>
            </w:r>
          </w:p>
        </w:tc>
        <w:tc>
          <w:tcPr>
            <w:tcW w:w="218" w:type="dxa"/>
            <w:tcBorders>
              <w:top w:val="nil"/>
              <w:left w:val="nil"/>
              <w:bottom w:val="nil"/>
              <w:right w:val="nil"/>
            </w:tcBorders>
            <w:shd w:val="clear" w:color="000000" w:fill="FFFFFF"/>
            <w:noWrap/>
            <w:vAlign w:val="center"/>
            <w:hideMark/>
          </w:tcPr>
          <w:p w14:paraId="6F49A88A" w14:textId="478041C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7D3A121" w14:textId="32828E7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0CD95784" w14:textId="753DB72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0.287</w:t>
            </w:r>
          </w:p>
        </w:tc>
        <w:tc>
          <w:tcPr>
            <w:tcW w:w="522" w:type="dxa"/>
            <w:tcBorders>
              <w:top w:val="nil"/>
              <w:left w:val="nil"/>
              <w:bottom w:val="nil"/>
              <w:right w:val="nil"/>
            </w:tcBorders>
            <w:shd w:val="clear" w:color="000000" w:fill="FFFFFF"/>
            <w:noWrap/>
            <w:vAlign w:val="center"/>
            <w:hideMark/>
          </w:tcPr>
          <w:p w14:paraId="08FF256B" w14:textId="0B83C92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0.254</w:t>
            </w:r>
          </w:p>
        </w:tc>
        <w:tc>
          <w:tcPr>
            <w:tcW w:w="586" w:type="dxa"/>
            <w:tcBorders>
              <w:top w:val="nil"/>
              <w:left w:val="nil"/>
              <w:bottom w:val="nil"/>
              <w:right w:val="nil"/>
            </w:tcBorders>
            <w:shd w:val="clear" w:color="000000" w:fill="FFFFFF"/>
            <w:noWrap/>
            <w:vAlign w:val="center"/>
            <w:hideMark/>
          </w:tcPr>
          <w:p w14:paraId="3F4B31C5" w14:textId="203C75B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-0.007</w:t>
            </w:r>
          </w:p>
        </w:tc>
        <w:tc>
          <w:tcPr>
            <w:tcW w:w="242" w:type="dxa"/>
            <w:tcBorders>
              <w:top w:val="nil"/>
              <w:left w:val="nil"/>
              <w:bottom w:val="nil"/>
              <w:right w:val="nil"/>
            </w:tcBorders>
            <w:shd w:val="clear" w:color="000000" w:fill="FFFFFF"/>
            <w:noWrap/>
            <w:vAlign w:val="center"/>
            <w:hideMark/>
          </w:tcPr>
          <w:p w14:paraId="42C11960" w14:textId="13DC8A2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04F7444E" w14:textId="27C704A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1D04224E" w14:textId="6124891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51.3</w:t>
            </w:r>
          </w:p>
        </w:tc>
        <w:tc>
          <w:tcPr>
            <w:tcW w:w="418" w:type="dxa"/>
            <w:tcBorders>
              <w:top w:val="nil"/>
              <w:left w:val="nil"/>
              <w:bottom w:val="nil"/>
              <w:right w:val="nil"/>
            </w:tcBorders>
            <w:shd w:val="clear" w:color="000000" w:fill="FFFFFF"/>
            <w:noWrap/>
            <w:vAlign w:val="center"/>
            <w:hideMark/>
          </w:tcPr>
          <w:p w14:paraId="42A4C621" w14:textId="5C6B1A9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46.4</w:t>
            </w:r>
          </w:p>
        </w:tc>
        <w:tc>
          <w:tcPr>
            <w:tcW w:w="559" w:type="dxa"/>
            <w:tcBorders>
              <w:top w:val="nil"/>
              <w:left w:val="nil"/>
              <w:bottom w:val="nil"/>
              <w:right w:val="nil"/>
            </w:tcBorders>
            <w:shd w:val="clear" w:color="000000" w:fill="FFFFFF"/>
            <w:noWrap/>
            <w:vAlign w:val="center"/>
            <w:hideMark/>
          </w:tcPr>
          <w:p w14:paraId="4651B7E1" w14:textId="595E1DC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-1.0</w:t>
            </w:r>
          </w:p>
        </w:tc>
        <w:tc>
          <w:tcPr>
            <w:tcW w:w="215" w:type="dxa"/>
            <w:tcBorders>
              <w:top w:val="nil"/>
              <w:left w:val="nil"/>
              <w:bottom w:val="nil"/>
              <w:right w:val="nil"/>
            </w:tcBorders>
            <w:shd w:val="clear" w:color="000000" w:fill="FFFFFF"/>
            <w:noWrap/>
            <w:vAlign w:val="center"/>
            <w:hideMark/>
          </w:tcPr>
          <w:p w14:paraId="48080F0D" w14:textId="0285C71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7836372B" w14:textId="04053A1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52EF5778" w14:textId="0F0A352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42FB7155" w14:textId="7263B250"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4337A272" w14:textId="607DF80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485FBDB7" w14:textId="726D390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1BFDE834" w14:textId="353C784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2A3957F4"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05F1B2A6" w14:textId="66C3EB3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Republic of Congo</w:t>
            </w:r>
          </w:p>
        </w:tc>
        <w:tc>
          <w:tcPr>
            <w:tcW w:w="628" w:type="dxa"/>
            <w:tcBorders>
              <w:top w:val="nil"/>
              <w:left w:val="nil"/>
              <w:bottom w:val="nil"/>
              <w:right w:val="nil"/>
            </w:tcBorders>
            <w:shd w:val="clear" w:color="000000" w:fill="FFFFFF"/>
            <w:noWrap/>
            <w:vAlign w:val="center"/>
            <w:hideMark/>
          </w:tcPr>
          <w:p w14:paraId="245F3517" w14:textId="63212BD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73848254" w14:textId="2974760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2005</w:t>
            </w:r>
          </w:p>
        </w:tc>
        <w:tc>
          <w:tcPr>
            <w:tcW w:w="567" w:type="dxa"/>
            <w:tcBorders>
              <w:top w:val="nil"/>
              <w:left w:val="nil"/>
              <w:bottom w:val="nil"/>
              <w:right w:val="nil"/>
            </w:tcBorders>
            <w:shd w:val="clear" w:color="000000" w:fill="FFFFFF"/>
            <w:noWrap/>
            <w:vAlign w:val="center"/>
            <w:hideMark/>
          </w:tcPr>
          <w:p w14:paraId="3D88BB97" w14:textId="6AECAA2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2014-15</w:t>
            </w:r>
          </w:p>
        </w:tc>
        <w:tc>
          <w:tcPr>
            <w:tcW w:w="147" w:type="dxa"/>
            <w:tcBorders>
              <w:top w:val="nil"/>
              <w:left w:val="nil"/>
              <w:bottom w:val="nil"/>
              <w:right w:val="nil"/>
            </w:tcBorders>
            <w:shd w:val="clear" w:color="000000" w:fill="FFFFFF"/>
            <w:noWrap/>
            <w:vAlign w:val="center"/>
            <w:hideMark/>
          </w:tcPr>
          <w:p w14:paraId="41915910" w14:textId="22C954A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0012800D" w14:textId="2A2D4BA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47.5</w:t>
            </w:r>
          </w:p>
        </w:tc>
        <w:tc>
          <w:tcPr>
            <w:tcW w:w="398" w:type="dxa"/>
            <w:tcBorders>
              <w:top w:val="nil"/>
              <w:left w:val="nil"/>
              <w:bottom w:val="nil"/>
              <w:right w:val="nil"/>
            </w:tcBorders>
            <w:shd w:val="clear" w:color="000000" w:fill="FFFFFF"/>
            <w:noWrap/>
            <w:vAlign w:val="center"/>
            <w:hideMark/>
          </w:tcPr>
          <w:p w14:paraId="60C71FE7" w14:textId="2CC3989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61.7</w:t>
            </w:r>
          </w:p>
        </w:tc>
        <w:tc>
          <w:tcPr>
            <w:tcW w:w="472" w:type="dxa"/>
            <w:tcBorders>
              <w:top w:val="nil"/>
              <w:left w:val="nil"/>
              <w:bottom w:val="nil"/>
              <w:right w:val="nil"/>
            </w:tcBorders>
            <w:shd w:val="clear" w:color="000000" w:fill="FFFFFF"/>
            <w:noWrap/>
            <w:vAlign w:val="center"/>
            <w:hideMark/>
          </w:tcPr>
          <w:p w14:paraId="521FCF10" w14:textId="13F30AC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0.13</w:t>
            </w:r>
          </w:p>
        </w:tc>
        <w:tc>
          <w:tcPr>
            <w:tcW w:w="218" w:type="dxa"/>
            <w:tcBorders>
              <w:top w:val="nil"/>
              <w:left w:val="nil"/>
              <w:bottom w:val="nil"/>
              <w:right w:val="nil"/>
            </w:tcBorders>
            <w:shd w:val="clear" w:color="000000" w:fill="FFFFFF"/>
            <w:noWrap/>
            <w:vAlign w:val="center"/>
            <w:hideMark/>
          </w:tcPr>
          <w:p w14:paraId="295780BD" w14:textId="2E1DBF9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CF2AA07" w14:textId="590E6DE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2471A071" w14:textId="749E1AE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0.258</w:t>
            </w:r>
          </w:p>
        </w:tc>
        <w:tc>
          <w:tcPr>
            <w:tcW w:w="522" w:type="dxa"/>
            <w:tcBorders>
              <w:top w:val="nil"/>
              <w:left w:val="nil"/>
              <w:bottom w:val="nil"/>
              <w:right w:val="nil"/>
            </w:tcBorders>
            <w:shd w:val="clear" w:color="000000" w:fill="FFFFFF"/>
            <w:noWrap/>
            <w:vAlign w:val="center"/>
            <w:hideMark/>
          </w:tcPr>
          <w:p w14:paraId="3624D6FC" w14:textId="46E24B5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0.114</w:t>
            </w:r>
          </w:p>
        </w:tc>
        <w:tc>
          <w:tcPr>
            <w:tcW w:w="586" w:type="dxa"/>
            <w:tcBorders>
              <w:top w:val="nil"/>
              <w:left w:val="nil"/>
              <w:bottom w:val="nil"/>
              <w:right w:val="nil"/>
            </w:tcBorders>
            <w:shd w:val="clear" w:color="000000" w:fill="FFFFFF"/>
            <w:noWrap/>
            <w:vAlign w:val="center"/>
            <w:hideMark/>
          </w:tcPr>
          <w:p w14:paraId="3E584369" w14:textId="29FE8FD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-0.015</w:t>
            </w:r>
          </w:p>
        </w:tc>
        <w:tc>
          <w:tcPr>
            <w:tcW w:w="242" w:type="dxa"/>
            <w:tcBorders>
              <w:top w:val="nil"/>
              <w:left w:val="nil"/>
              <w:bottom w:val="nil"/>
              <w:right w:val="nil"/>
            </w:tcBorders>
            <w:shd w:val="clear" w:color="000000" w:fill="FFFFFF"/>
            <w:noWrap/>
            <w:vAlign w:val="center"/>
            <w:hideMark/>
          </w:tcPr>
          <w:p w14:paraId="5B1EE005" w14:textId="1B07679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4A850797" w14:textId="2D1F76E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6C811BA5" w14:textId="38654AD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53.8</w:t>
            </w:r>
          </w:p>
        </w:tc>
        <w:tc>
          <w:tcPr>
            <w:tcW w:w="418" w:type="dxa"/>
            <w:tcBorders>
              <w:top w:val="nil"/>
              <w:left w:val="nil"/>
              <w:bottom w:val="nil"/>
              <w:right w:val="nil"/>
            </w:tcBorders>
            <w:shd w:val="clear" w:color="000000" w:fill="FFFFFF"/>
            <w:noWrap/>
            <w:vAlign w:val="center"/>
            <w:hideMark/>
          </w:tcPr>
          <w:p w14:paraId="300E8972" w14:textId="6E9BAF7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24.7</w:t>
            </w:r>
          </w:p>
        </w:tc>
        <w:tc>
          <w:tcPr>
            <w:tcW w:w="559" w:type="dxa"/>
            <w:tcBorders>
              <w:top w:val="nil"/>
              <w:left w:val="nil"/>
              <w:bottom w:val="nil"/>
              <w:right w:val="nil"/>
            </w:tcBorders>
            <w:shd w:val="clear" w:color="000000" w:fill="FFFFFF"/>
            <w:noWrap/>
            <w:vAlign w:val="center"/>
            <w:hideMark/>
          </w:tcPr>
          <w:p w14:paraId="38BBA1AC" w14:textId="607B51C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-3.1</w:t>
            </w:r>
          </w:p>
        </w:tc>
        <w:tc>
          <w:tcPr>
            <w:tcW w:w="215" w:type="dxa"/>
            <w:tcBorders>
              <w:top w:val="nil"/>
              <w:left w:val="nil"/>
              <w:bottom w:val="nil"/>
              <w:right w:val="nil"/>
            </w:tcBorders>
            <w:shd w:val="clear" w:color="000000" w:fill="FFFFFF"/>
            <w:noWrap/>
            <w:vAlign w:val="center"/>
            <w:hideMark/>
          </w:tcPr>
          <w:p w14:paraId="1136135C" w14:textId="27B7C59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62917C06" w14:textId="1802F6B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024FD696" w14:textId="147D94CA"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4BE7FB41" w14:textId="166833B7"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1D9EC063" w14:textId="7EEFE10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6E47634A" w14:textId="1999D63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43B8F91B" w14:textId="0D6DF33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4DCD3D19"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74EFE8A1" w14:textId="7CE2480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Rwanda</w:t>
            </w:r>
          </w:p>
        </w:tc>
        <w:tc>
          <w:tcPr>
            <w:tcW w:w="628" w:type="dxa"/>
            <w:tcBorders>
              <w:top w:val="nil"/>
              <w:left w:val="nil"/>
              <w:bottom w:val="nil"/>
              <w:right w:val="nil"/>
            </w:tcBorders>
            <w:shd w:val="clear" w:color="000000" w:fill="FFFFFF"/>
            <w:noWrap/>
            <w:vAlign w:val="center"/>
            <w:hideMark/>
          </w:tcPr>
          <w:p w14:paraId="32BC6326" w14:textId="4F812C6D"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0034699F" w14:textId="6865502D"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75C4B0CE" w14:textId="4F71D32F"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2014-15</w:t>
            </w:r>
          </w:p>
        </w:tc>
        <w:tc>
          <w:tcPr>
            <w:tcW w:w="147" w:type="dxa"/>
            <w:tcBorders>
              <w:top w:val="nil"/>
              <w:left w:val="nil"/>
              <w:bottom w:val="nil"/>
              <w:right w:val="nil"/>
            </w:tcBorders>
            <w:shd w:val="clear" w:color="000000" w:fill="FFFFFF"/>
            <w:noWrap/>
            <w:vAlign w:val="center"/>
            <w:hideMark/>
          </w:tcPr>
          <w:p w14:paraId="15BFC9F3" w14:textId="3C10FA0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79B31B8F" w14:textId="57AE432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40.7</w:t>
            </w:r>
          </w:p>
        </w:tc>
        <w:tc>
          <w:tcPr>
            <w:tcW w:w="398" w:type="dxa"/>
            <w:tcBorders>
              <w:top w:val="nil"/>
              <w:left w:val="nil"/>
              <w:bottom w:val="nil"/>
              <w:right w:val="nil"/>
            </w:tcBorders>
            <w:shd w:val="clear" w:color="000000" w:fill="FFFFFF"/>
            <w:noWrap/>
            <w:vAlign w:val="center"/>
            <w:hideMark/>
          </w:tcPr>
          <w:p w14:paraId="67352433" w14:textId="18109FF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48.4</w:t>
            </w:r>
          </w:p>
        </w:tc>
        <w:tc>
          <w:tcPr>
            <w:tcW w:w="472" w:type="dxa"/>
            <w:tcBorders>
              <w:top w:val="nil"/>
              <w:left w:val="nil"/>
              <w:bottom w:val="nil"/>
              <w:right w:val="nil"/>
            </w:tcBorders>
            <w:shd w:val="clear" w:color="000000" w:fill="FFFFFF"/>
            <w:noWrap/>
            <w:vAlign w:val="center"/>
            <w:hideMark/>
          </w:tcPr>
          <w:p w14:paraId="7CBA9E0D" w14:textId="50BD084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0.16</w:t>
            </w:r>
          </w:p>
        </w:tc>
        <w:tc>
          <w:tcPr>
            <w:tcW w:w="218" w:type="dxa"/>
            <w:tcBorders>
              <w:top w:val="nil"/>
              <w:left w:val="nil"/>
              <w:bottom w:val="nil"/>
              <w:right w:val="nil"/>
            </w:tcBorders>
            <w:shd w:val="clear" w:color="000000" w:fill="FFFFFF"/>
            <w:noWrap/>
            <w:vAlign w:val="center"/>
            <w:hideMark/>
          </w:tcPr>
          <w:p w14:paraId="1E4E5DA6" w14:textId="4B54F8E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3F6B65C6" w14:textId="5CA7B48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162C26D0" w14:textId="625E3F4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0.357</w:t>
            </w:r>
          </w:p>
        </w:tc>
        <w:tc>
          <w:tcPr>
            <w:tcW w:w="522" w:type="dxa"/>
            <w:tcBorders>
              <w:top w:val="nil"/>
              <w:left w:val="nil"/>
              <w:bottom w:val="nil"/>
              <w:right w:val="nil"/>
            </w:tcBorders>
            <w:shd w:val="clear" w:color="000000" w:fill="FFFFFF"/>
            <w:noWrap/>
            <w:vAlign w:val="center"/>
            <w:hideMark/>
          </w:tcPr>
          <w:p w14:paraId="36D9B0C9" w14:textId="1D0913C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0.259</w:t>
            </w:r>
          </w:p>
        </w:tc>
        <w:tc>
          <w:tcPr>
            <w:tcW w:w="586" w:type="dxa"/>
            <w:tcBorders>
              <w:top w:val="nil"/>
              <w:left w:val="nil"/>
              <w:bottom w:val="nil"/>
              <w:right w:val="nil"/>
            </w:tcBorders>
            <w:shd w:val="clear" w:color="000000" w:fill="FFFFFF"/>
            <w:noWrap/>
            <w:vAlign w:val="center"/>
            <w:hideMark/>
          </w:tcPr>
          <w:p w14:paraId="585FE3D6" w14:textId="7EA569F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-0.022</w:t>
            </w:r>
          </w:p>
        </w:tc>
        <w:tc>
          <w:tcPr>
            <w:tcW w:w="242" w:type="dxa"/>
            <w:tcBorders>
              <w:top w:val="nil"/>
              <w:left w:val="nil"/>
              <w:bottom w:val="nil"/>
              <w:right w:val="nil"/>
            </w:tcBorders>
            <w:shd w:val="clear" w:color="000000" w:fill="FFFFFF"/>
            <w:noWrap/>
            <w:vAlign w:val="center"/>
            <w:hideMark/>
          </w:tcPr>
          <w:p w14:paraId="71B47A41" w14:textId="4B9756F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33C316EF" w14:textId="1B6DE62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5E53AA76" w14:textId="540C1A3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70.2</w:t>
            </w:r>
          </w:p>
        </w:tc>
        <w:tc>
          <w:tcPr>
            <w:tcW w:w="418" w:type="dxa"/>
            <w:tcBorders>
              <w:top w:val="nil"/>
              <w:left w:val="nil"/>
              <w:bottom w:val="nil"/>
              <w:right w:val="nil"/>
            </w:tcBorders>
            <w:shd w:val="clear" w:color="000000" w:fill="FFFFFF"/>
            <w:noWrap/>
            <w:vAlign w:val="center"/>
            <w:hideMark/>
          </w:tcPr>
          <w:p w14:paraId="4ABF5053" w14:textId="3ED071A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54.4</w:t>
            </w:r>
          </w:p>
        </w:tc>
        <w:tc>
          <w:tcPr>
            <w:tcW w:w="559" w:type="dxa"/>
            <w:tcBorders>
              <w:top w:val="nil"/>
              <w:left w:val="nil"/>
              <w:bottom w:val="nil"/>
              <w:right w:val="nil"/>
            </w:tcBorders>
            <w:shd w:val="clear" w:color="000000" w:fill="FFFFFF"/>
            <w:noWrap/>
            <w:vAlign w:val="center"/>
            <w:hideMark/>
          </w:tcPr>
          <w:p w14:paraId="287969BA" w14:textId="28C309E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-3.5</w:t>
            </w:r>
          </w:p>
        </w:tc>
        <w:tc>
          <w:tcPr>
            <w:tcW w:w="215" w:type="dxa"/>
            <w:tcBorders>
              <w:top w:val="nil"/>
              <w:left w:val="nil"/>
              <w:bottom w:val="nil"/>
              <w:right w:val="nil"/>
            </w:tcBorders>
            <w:shd w:val="clear" w:color="000000" w:fill="FFFFFF"/>
            <w:noWrap/>
            <w:vAlign w:val="center"/>
            <w:hideMark/>
          </w:tcPr>
          <w:p w14:paraId="54D9DBC9" w14:textId="679B43A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44D19858" w14:textId="2F927F8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37CE3825" w14:textId="1C9B6856"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2013</w:t>
            </w:r>
          </w:p>
        </w:tc>
        <w:tc>
          <w:tcPr>
            <w:tcW w:w="456" w:type="dxa"/>
            <w:tcBorders>
              <w:top w:val="nil"/>
              <w:left w:val="nil"/>
              <w:bottom w:val="nil"/>
              <w:right w:val="nil"/>
            </w:tcBorders>
            <w:shd w:val="clear" w:color="000000" w:fill="FFFFFF"/>
            <w:vAlign w:val="center"/>
          </w:tcPr>
          <w:p w14:paraId="7D4CA48D" w14:textId="0A36C280"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2016</w:t>
            </w:r>
          </w:p>
        </w:tc>
        <w:tc>
          <w:tcPr>
            <w:tcW w:w="409" w:type="dxa"/>
            <w:tcBorders>
              <w:top w:val="nil"/>
              <w:left w:val="nil"/>
              <w:bottom w:val="nil"/>
              <w:right w:val="nil"/>
            </w:tcBorders>
            <w:shd w:val="clear" w:color="000000" w:fill="FFFFFF"/>
            <w:noWrap/>
            <w:vAlign w:val="center"/>
            <w:hideMark/>
          </w:tcPr>
          <w:p w14:paraId="0051AF83" w14:textId="634841C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w:t>
            </w:r>
          </w:p>
        </w:tc>
        <w:tc>
          <w:tcPr>
            <w:tcW w:w="423" w:type="dxa"/>
            <w:tcBorders>
              <w:top w:val="nil"/>
              <w:left w:val="nil"/>
              <w:bottom w:val="nil"/>
              <w:right w:val="nil"/>
            </w:tcBorders>
            <w:shd w:val="clear" w:color="000000" w:fill="FFFFFF"/>
            <w:noWrap/>
            <w:vAlign w:val="center"/>
            <w:hideMark/>
          </w:tcPr>
          <w:p w14:paraId="58C6D27C" w14:textId="0842B94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w:t>
            </w:r>
          </w:p>
        </w:tc>
        <w:tc>
          <w:tcPr>
            <w:tcW w:w="346" w:type="dxa"/>
            <w:tcBorders>
              <w:top w:val="nil"/>
              <w:left w:val="nil"/>
              <w:bottom w:val="nil"/>
              <w:right w:val="nil"/>
            </w:tcBorders>
            <w:shd w:val="clear" w:color="000000" w:fill="FFFFFF"/>
            <w:noWrap/>
            <w:vAlign w:val="center"/>
            <w:hideMark/>
          </w:tcPr>
          <w:p w14:paraId="5E85CB18" w14:textId="466D3C2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0.5</w:t>
            </w:r>
          </w:p>
        </w:tc>
      </w:tr>
      <w:tr w:rsidR="009C71A7" w:rsidRPr="009C71A7" w14:paraId="28FCB81B"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55ADB8B4" w14:textId="3503FEF9" w:rsidR="009C71A7" w:rsidRPr="009C71A7" w:rsidRDefault="00F34FC7" w:rsidP="00396A93">
            <w:pPr>
              <w:pStyle w:val="NoSpacing"/>
              <w:spacing w:line="276" w:lineRule="auto"/>
              <w:rPr>
                <w:rFonts w:ascii="Garamond" w:hAnsi="Garamond"/>
                <w:sz w:val="17"/>
                <w:szCs w:val="17"/>
                <w:lang w:eastAsia="en-GB"/>
              </w:rPr>
            </w:pPr>
            <w:r w:rsidRPr="00F34FC7">
              <w:rPr>
                <w:rFonts w:ascii="Garamond" w:hAnsi="Garamond" w:cs="Arial"/>
                <w:color w:val="000000"/>
                <w:sz w:val="17"/>
                <w:szCs w:val="17"/>
              </w:rPr>
              <w:t>São Tomé and Príncipe</w:t>
            </w:r>
          </w:p>
        </w:tc>
        <w:tc>
          <w:tcPr>
            <w:tcW w:w="628" w:type="dxa"/>
            <w:tcBorders>
              <w:top w:val="nil"/>
              <w:left w:val="nil"/>
              <w:bottom w:val="nil"/>
              <w:right w:val="nil"/>
            </w:tcBorders>
            <w:shd w:val="clear" w:color="000000" w:fill="FFFFFF"/>
            <w:noWrap/>
            <w:vAlign w:val="center"/>
            <w:hideMark/>
          </w:tcPr>
          <w:p w14:paraId="0493BC51" w14:textId="6D8433E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32AC2A9F" w14:textId="1F81492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2008-9</w:t>
            </w:r>
          </w:p>
        </w:tc>
        <w:tc>
          <w:tcPr>
            <w:tcW w:w="567" w:type="dxa"/>
            <w:tcBorders>
              <w:top w:val="nil"/>
              <w:left w:val="nil"/>
              <w:bottom w:val="nil"/>
              <w:right w:val="nil"/>
            </w:tcBorders>
            <w:shd w:val="clear" w:color="000000" w:fill="FFFFFF"/>
            <w:noWrap/>
            <w:vAlign w:val="center"/>
            <w:hideMark/>
          </w:tcPr>
          <w:p w14:paraId="11EBDC46" w14:textId="7320424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2014</w:t>
            </w:r>
          </w:p>
        </w:tc>
        <w:tc>
          <w:tcPr>
            <w:tcW w:w="147" w:type="dxa"/>
            <w:tcBorders>
              <w:top w:val="nil"/>
              <w:left w:val="nil"/>
              <w:bottom w:val="nil"/>
              <w:right w:val="nil"/>
            </w:tcBorders>
            <w:shd w:val="clear" w:color="000000" w:fill="FFFFFF"/>
            <w:noWrap/>
            <w:vAlign w:val="center"/>
            <w:hideMark/>
          </w:tcPr>
          <w:p w14:paraId="206E19FC" w14:textId="43D8922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3AE7A6FF" w14:textId="270DCC1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54.7</w:t>
            </w:r>
          </w:p>
        </w:tc>
        <w:tc>
          <w:tcPr>
            <w:tcW w:w="398" w:type="dxa"/>
            <w:tcBorders>
              <w:top w:val="nil"/>
              <w:left w:val="nil"/>
              <w:bottom w:val="nil"/>
              <w:right w:val="nil"/>
            </w:tcBorders>
            <w:shd w:val="clear" w:color="000000" w:fill="FFFFFF"/>
            <w:noWrap/>
            <w:vAlign w:val="center"/>
            <w:hideMark/>
          </w:tcPr>
          <w:p w14:paraId="63FE654B" w14:textId="4352269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66.1</w:t>
            </w:r>
          </w:p>
        </w:tc>
        <w:tc>
          <w:tcPr>
            <w:tcW w:w="472" w:type="dxa"/>
            <w:tcBorders>
              <w:top w:val="nil"/>
              <w:left w:val="nil"/>
              <w:bottom w:val="nil"/>
              <w:right w:val="nil"/>
            </w:tcBorders>
            <w:shd w:val="clear" w:color="000000" w:fill="FFFFFF"/>
            <w:noWrap/>
            <w:vAlign w:val="center"/>
            <w:hideMark/>
          </w:tcPr>
          <w:p w14:paraId="3180D43A" w14:textId="439BC12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0.46</w:t>
            </w:r>
          </w:p>
        </w:tc>
        <w:tc>
          <w:tcPr>
            <w:tcW w:w="218" w:type="dxa"/>
            <w:tcBorders>
              <w:top w:val="nil"/>
              <w:left w:val="nil"/>
              <w:bottom w:val="nil"/>
              <w:right w:val="nil"/>
            </w:tcBorders>
            <w:shd w:val="clear" w:color="000000" w:fill="FFFFFF"/>
            <w:noWrap/>
            <w:vAlign w:val="center"/>
            <w:hideMark/>
          </w:tcPr>
          <w:p w14:paraId="365A70B7" w14:textId="56E391F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46A2E66F" w14:textId="27A020A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726F14E0" w14:textId="4851315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0.185</w:t>
            </w:r>
          </w:p>
        </w:tc>
        <w:tc>
          <w:tcPr>
            <w:tcW w:w="522" w:type="dxa"/>
            <w:tcBorders>
              <w:top w:val="nil"/>
              <w:left w:val="nil"/>
              <w:bottom w:val="nil"/>
              <w:right w:val="nil"/>
            </w:tcBorders>
            <w:shd w:val="clear" w:color="000000" w:fill="FFFFFF"/>
            <w:noWrap/>
            <w:vAlign w:val="center"/>
            <w:hideMark/>
          </w:tcPr>
          <w:p w14:paraId="2A80CC70" w14:textId="3CFFF4F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0.092</w:t>
            </w:r>
          </w:p>
        </w:tc>
        <w:tc>
          <w:tcPr>
            <w:tcW w:w="586" w:type="dxa"/>
            <w:tcBorders>
              <w:top w:val="nil"/>
              <w:left w:val="nil"/>
              <w:bottom w:val="nil"/>
              <w:right w:val="nil"/>
            </w:tcBorders>
            <w:shd w:val="clear" w:color="000000" w:fill="FFFFFF"/>
            <w:noWrap/>
            <w:vAlign w:val="center"/>
            <w:hideMark/>
          </w:tcPr>
          <w:p w14:paraId="2A2FB04B" w14:textId="42AB717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-0.017</w:t>
            </w:r>
          </w:p>
        </w:tc>
        <w:tc>
          <w:tcPr>
            <w:tcW w:w="242" w:type="dxa"/>
            <w:tcBorders>
              <w:top w:val="nil"/>
              <w:left w:val="nil"/>
              <w:bottom w:val="nil"/>
              <w:right w:val="nil"/>
            </w:tcBorders>
            <w:shd w:val="clear" w:color="000000" w:fill="FFFFFF"/>
            <w:noWrap/>
            <w:vAlign w:val="center"/>
            <w:hideMark/>
          </w:tcPr>
          <w:p w14:paraId="028AEB4A" w14:textId="555BFA2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267138A5" w14:textId="35BA8BE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6096E5B6" w14:textId="1FF5328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40.7</w:t>
            </w:r>
          </w:p>
        </w:tc>
        <w:tc>
          <w:tcPr>
            <w:tcW w:w="418" w:type="dxa"/>
            <w:tcBorders>
              <w:top w:val="nil"/>
              <w:left w:val="nil"/>
              <w:bottom w:val="nil"/>
              <w:right w:val="nil"/>
            </w:tcBorders>
            <w:shd w:val="clear" w:color="000000" w:fill="FFFFFF"/>
            <w:noWrap/>
            <w:vAlign w:val="center"/>
            <w:hideMark/>
          </w:tcPr>
          <w:p w14:paraId="17F76ACF" w14:textId="3A4B718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22.1</w:t>
            </w:r>
          </w:p>
        </w:tc>
        <w:tc>
          <w:tcPr>
            <w:tcW w:w="559" w:type="dxa"/>
            <w:tcBorders>
              <w:top w:val="nil"/>
              <w:left w:val="nil"/>
              <w:bottom w:val="nil"/>
              <w:right w:val="nil"/>
            </w:tcBorders>
            <w:shd w:val="clear" w:color="000000" w:fill="FFFFFF"/>
            <w:noWrap/>
            <w:vAlign w:val="center"/>
            <w:hideMark/>
          </w:tcPr>
          <w:p w14:paraId="09C94C10" w14:textId="4DDE1F9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-3.4</w:t>
            </w:r>
          </w:p>
        </w:tc>
        <w:tc>
          <w:tcPr>
            <w:tcW w:w="215" w:type="dxa"/>
            <w:tcBorders>
              <w:top w:val="nil"/>
              <w:left w:val="nil"/>
              <w:bottom w:val="nil"/>
              <w:right w:val="nil"/>
            </w:tcBorders>
            <w:shd w:val="clear" w:color="000000" w:fill="FFFFFF"/>
            <w:noWrap/>
            <w:vAlign w:val="center"/>
            <w:hideMark/>
          </w:tcPr>
          <w:p w14:paraId="0A77B285" w14:textId="077CA81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2D084E57" w14:textId="0C94479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32B23806" w14:textId="1A3D76BC"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7A1BFE8A" w14:textId="0FD05758"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1F00F576" w14:textId="70D2986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02D57721" w14:textId="121FE45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5247D67F" w14:textId="340FF77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4B9552A3"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022FB8DB" w14:textId="761E85B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lastRenderedPageBreak/>
              <w:t>Senegal</w:t>
            </w:r>
          </w:p>
        </w:tc>
        <w:tc>
          <w:tcPr>
            <w:tcW w:w="628" w:type="dxa"/>
            <w:tcBorders>
              <w:top w:val="nil"/>
              <w:left w:val="nil"/>
              <w:bottom w:val="nil"/>
              <w:right w:val="nil"/>
            </w:tcBorders>
            <w:shd w:val="clear" w:color="000000" w:fill="FFFFFF"/>
            <w:noWrap/>
            <w:vAlign w:val="center"/>
            <w:hideMark/>
          </w:tcPr>
          <w:p w14:paraId="7BD36340" w14:textId="54FD9ED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77938935" w14:textId="02AFD530"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2005</w:t>
            </w:r>
          </w:p>
        </w:tc>
        <w:tc>
          <w:tcPr>
            <w:tcW w:w="567" w:type="dxa"/>
            <w:tcBorders>
              <w:top w:val="nil"/>
              <w:left w:val="nil"/>
              <w:bottom w:val="nil"/>
              <w:right w:val="nil"/>
            </w:tcBorders>
            <w:shd w:val="clear" w:color="000000" w:fill="FFFFFF"/>
            <w:noWrap/>
            <w:vAlign w:val="center"/>
            <w:hideMark/>
          </w:tcPr>
          <w:p w14:paraId="7203A9DE" w14:textId="3ECCF9F2"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2017</w:t>
            </w:r>
          </w:p>
        </w:tc>
        <w:tc>
          <w:tcPr>
            <w:tcW w:w="147" w:type="dxa"/>
            <w:tcBorders>
              <w:top w:val="nil"/>
              <w:left w:val="nil"/>
              <w:bottom w:val="nil"/>
              <w:right w:val="nil"/>
            </w:tcBorders>
            <w:shd w:val="clear" w:color="000000" w:fill="FFFFFF"/>
            <w:noWrap/>
            <w:vAlign w:val="center"/>
            <w:hideMark/>
          </w:tcPr>
          <w:p w14:paraId="11988DFB" w14:textId="314A39D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248B920E" w14:textId="112CB74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30.2</w:t>
            </w:r>
          </w:p>
        </w:tc>
        <w:tc>
          <w:tcPr>
            <w:tcW w:w="398" w:type="dxa"/>
            <w:tcBorders>
              <w:top w:val="nil"/>
              <w:left w:val="nil"/>
              <w:bottom w:val="nil"/>
              <w:right w:val="nil"/>
            </w:tcBorders>
            <w:shd w:val="clear" w:color="000000" w:fill="FFFFFF"/>
            <w:noWrap/>
            <w:vAlign w:val="center"/>
            <w:hideMark/>
          </w:tcPr>
          <w:p w14:paraId="196EDB96" w14:textId="6A54C79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41.3</w:t>
            </w:r>
          </w:p>
        </w:tc>
        <w:tc>
          <w:tcPr>
            <w:tcW w:w="472" w:type="dxa"/>
            <w:tcBorders>
              <w:top w:val="nil"/>
              <w:left w:val="nil"/>
              <w:bottom w:val="nil"/>
              <w:right w:val="nil"/>
            </w:tcBorders>
            <w:shd w:val="clear" w:color="000000" w:fill="FFFFFF"/>
            <w:noWrap/>
            <w:vAlign w:val="center"/>
            <w:hideMark/>
          </w:tcPr>
          <w:p w14:paraId="4CEABB52" w14:textId="334979A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0.29</w:t>
            </w:r>
          </w:p>
        </w:tc>
        <w:tc>
          <w:tcPr>
            <w:tcW w:w="218" w:type="dxa"/>
            <w:tcBorders>
              <w:top w:val="nil"/>
              <w:left w:val="nil"/>
              <w:bottom w:val="nil"/>
              <w:right w:val="nil"/>
            </w:tcBorders>
            <w:shd w:val="clear" w:color="000000" w:fill="FFFFFF"/>
            <w:noWrap/>
            <w:vAlign w:val="center"/>
            <w:hideMark/>
          </w:tcPr>
          <w:p w14:paraId="64210A9C" w14:textId="018F78A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2A0E9FF" w14:textId="5571205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523DC7FB" w14:textId="2EB6066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0.382</w:t>
            </w:r>
          </w:p>
        </w:tc>
        <w:tc>
          <w:tcPr>
            <w:tcW w:w="522" w:type="dxa"/>
            <w:tcBorders>
              <w:top w:val="nil"/>
              <w:left w:val="nil"/>
              <w:bottom w:val="nil"/>
              <w:right w:val="nil"/>
            </w:tcBorders>
            <w:shd w:val="clear" w:color="000000" w:fill="FFFFFF"/>
            <w:noWrap/>
            <w:vAlign w:val="center"/>
            <w:hideMark/>
          </w:tcPr>
          <w:p w14:paraId="272DDB0D" w14:textId="56463E1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0.284</w:t>
            </w:r>
          </w:p>
        </w:tc>
        <w:tc>
          <w:tcPr>
            <w:tcW w:w="586" w:type="dxa"/>
            <w:tcBorders>
              <w:top w:val="nil"/>
              <w:left w:val="nil"/>
              <w:bottom w:val="nil"/>
              <w:right w:val="nil"/>
            </w:tcBorders>
            <w:shd w:val="clear" w:color="000000" w:fill="FFFFFF"/>
            <w:noWrap/>
            <w:vAlign w:val="center"/>
            <w:hideMark/>
          </w:tcPr>
          <w:p w14:paraId="253946A9" w14:textId="58FDC92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-0.008</w:t>
            </w:r>
          </w:p>
        </w:tc>
        <w:tc>
          <w:tcPr>
            <w:tcW w:w="242" w:type="dxa"/>
            <w:tcBorders>
              <w:top w:val="nil"/>
              <w:left w:val="nil"/>
              <w:bottom w:val="nil"/>
              <w:right w:val="nil"/>
            </w:tcBorders>
            <w:shd w:val="clear" w:color="000000" w:fill="FFFFFF"/>
            <w:noWrap/>
            <w:vAlign w:val="center"/>
            <w:hideMark/>
          </w:tcPr>
          <w:p w14:paraId="21587912" w14:textId="1A08FAC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5A295971" w14:textId="3A24F17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7F591CD6" w14:textId="24F97D4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64.3</w:t>
            </w:r>
          </w:p>
        </w:tc>
        <w:tc>
          <w:tcPr>
            <w:tcW w:w="418" w:type="dxa"/>
            <w:tcBorders>
              <w:top w:val="nil"/>
              <w:left w:val="nil"/>
              <w:bottom w:val="nil"/>
              <w:right w:val="nil"/>
            </w:tcBorders>
            <w:shd w:val="clear" w:color="000000" w:fill="FFFFFF"/>
            <w:noWrap/>
            <w:vAlign w:val="center"/>
            <w:hideMark/>
          </w:tcPr>
          <w:p w14:paraId="18B44750" w14:textId="71891FE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52.5</w:t>
            </w:r>
          </w:p>
        </w:tc>
        <w:tc>
          <w:tcPr>
            <w:tcW w:w="559" w:type="dxa"/>
            <w:tcBorders>
              <w:top w:val="nil"/>
              <w:left w:val="nil"/>
              <w:bottom w:val="nil"/>
              <w:right w:val="nil"/>
            </w:tcBorders>
            <w:shd w:val="clear" w:color="000000" w:fill="FFFFFF"/>
            <w:noWrap/>
            <w:vAlign w:val="center"/>
            <w:hideMark/>
          </w:tcPr>
          <w:p w14:paraId="57208E6B" w14:textId="160C5B8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-1.0</w:t>
            </w:r>
          </w:p>
        </w:tc>
        <w:tc>
          <w:tcPr>
            <w:tcW w:w="215" w:type="dxa"/>
            <w:tcBorders>
              <w:top w:val="nil"/>
              <w:left w:val="nil"/>
              <w:bottom w:val="nil"/>
              <w:right w:val="nil"/>
            </w:tcBorders>
            <w:shd w:val="clear" w:color="000000" w:fill="FFFFFF"/>
            <w:noWrap/>
            <w:vAlign w:val="center"/>
            <w:hideMark/>
          </w:tcPr>
          <w:p w14:paraId="17048E38" w14:textId="53C88DC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24D0AAAD" w14:textId="6B149DF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74306864" w14:textId="39CB4DC9"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0021B15A" w14:textId="43D09097"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279D8843" w14:textId="61CDDC2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61813F84" w14:textId="108DE57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366E96A0" w14:textId="38C722E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1916F1FE"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3A90213D" w14:textId="0736818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Sierra Leone</w:t>
            </w:r>
          </w:p>
        </w:tc>
        <w:tc>
          <w:tcPr>
            <w:tcW w:w="628" w:type="dxa"/>
            <w:tcBorders>
              <w:top w:val="nil"/>
              <w:left w:val="nil"/>
              <w:bottom w:val="nil"/>
              <w:right w:val="nil"/>
            </w:tcBorders>
            <w:shd w:val="clear" w:color="000000" w:fill="FFFFFF"/>
            <w:noWrap/>
            <w:vAlign w:val="center"/>
            <w:hideMark/>
          </w:tcPr>
          <w:p w14:paraId="4657FBD3" w14:textId="1813436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38649F40" w14:textId="1DEA29D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2013</w:t>
            </w:r>
          </w:p>
        </w:tc>
        <w:tc>
          <w:tcPr>
            <w:tcW w:w="567" w:type="dxa"/>
            <w:tcBorders>
              <w:top w:val="nil"/>
              <w:left w:val="nil"/>
              <w:bottom w:val="nil"/>
              <w:right w:val="nil"/>
            </w:tcBorders>
            <w:shd w:val="clear" w:color="000000" w:fill="FFFFFF"/>
            <w:noWrap/>
            <w:vAlign w:val="center"/>
            <w:hideMark/>
          </w:tcPr>
          <w:p w14:paraId="073E2CAD" w14:textId="438E30F5"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2017</w:t>
            </w:r>
          </w:p>
        </w:tc>
        <w:tc>
          <w:tcPr>
            <w:tcW w:w="147" w:type="dxa"/>
            <w:tcBorders>
              <w:top w:val="nil"/>
              <w:left w:val="nil"/>
              <w:bottom w:val="nil"/>
              <w:right w:val="nil"/>
            </w:tcBorders>
            <w:shd w:val="clear" w:color="000000" w:fill="FFFFFF"/>
            <w:noWrap/>
            <w:vAlign w:val="center"/>
            <w:hideMark/>
          </w:tcPr>
          <w:p w14:paraId="774494D4" w14:textId="2D263EA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1D0E7AC2" w14:textId="32F94B3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33.8</w:t>
            </w:r>
          </w:p>
        </w:tc>
        <w:tc>
          <w:tcPr>
            <w:tcW w:w="398" w:type="dxa"/>
            <w:tcBorders>
              <w:top w:val="nil"/>
              <w:left w:val="nil"/>
              <w:bottom w:val="nil"/>
              <w:right w:val="nil"/>
            </w:tcBorders>
            <w:shd w:val="clear" w:color="000000" w:fill="FFFFFF"/>
            <w:noWrap/>
            <w:vAlign w:val="center"/>
            <w:hideMark/>
          </w:tcPr>
          <w:p w14:paraId="4F883420" w14:textId="793DA55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42.2</w:t>
            </w:r>
          </w:p>
        </w:tc>
        <w:tc>
          <w:tcPr>
            <w:tcW w:w="472" w:type="dxa"/>
            <w:tcBorders>
              <w:top w:val="nil"/>
              <w:left w:val="nil"/>
              <w:bottom w:val="nil"/>
              <w:right w:val="nil"/>
            </w:tcBorders>
            <w:shd w:val="clear" w:color="000000" w:fill="FFFFFF"/>
            <w:noWrap/>
            <w:vAlign w:val="center"/>
            <w:hideMark/>
          </w:tcPr>
          <w:p w14:paraId="37448CB0" w14:textId="1EE417B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-0.03</w:t>
            </w:r>
          </w:p>
        </w:tc>
        <w:tc>
          <w:tcPr>
            <w:tcW w:w="218" w:type="dxa"/>
            <w:tcBorders>
              <w:top w:val="nil"/>
              <w:left w:val="nil"/>
              <w:bottom w:val="nil"/>
              <w:right w:val="nil"/>
            </w:tcBorders>
            <w:shd w:val="clear" w:color="000000" w:fill="FFFFFF"/>
            <w:noWrap/>
            <w:vAlign w:val="center"/>
            <w:hideMark/>
          </w:tcPr>
          <w:p w14:paraId="5BD60657" w14:textId="6C64D25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nil"/>
              <w:right w:val="nil"/>
            </w:tcBorders>
            <w:shd w:val="clear" w:color="000000" w:fill="FFFFFF"/>
            <w:noWrap/>
            <w:vAlign w:val="center"/>
            <w:hideMark/>
          </w:tcPr>
          <w:p w14:paraId="3CBE1F9B" w14:textId="6D821C6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64CF5BA4" w14:textId="128ED32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0.409</w:t>
            </w:r>
          </w:p>
        </w:tc>
        <w:tc>
          <w:tcPr>
            <w:tcW w:w="522" w:type="dxa"/>
            <w:tcBorders>
              <w:top w:val="nil"/>
              <w:left w:val="nil"/>
              <w:bottom w:val="nil"/>
              <w:right w:val="nil"/>
            </w:tcBorders>
            <w:shd w:val="clear" w:color="000000" w:fill="FFFFFF"/>
            <w:noWrap/>
            <w:vAlign w:val="center"/>
            <w:hideMark/>
          </w:tcPr>
          <w:p w14:paraId="01FB96B9" w14:textId="498A932C"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0.300</w:t>
            </w:r>
          </w:p>
        </w:tc>
        <w:tc>
          <w:tcPr>
            <w:tcW w:w="586" w:type="dxa"/>
            <w:tcBorders>
              <w:top w:val="nil"/>
              <w:left w:val="nil"/>
              <w:bottom w:val="nil"/>
              <w:right w:val="nil"/>
            </w:tcBorders>
            <w:shd w:val="clear" w:color="000000" w:fill="FFFFFF"/>
            <w:noWrap/>
            <w:vAlign w:val="center"/>
            <w:hideMark/>
          </w:tcPr>
          <w:p w14:paraId="2BD1D927" w14:textId="0C68531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-0.027</w:t>
            </w:r>
          </w:p>
        </w:tc>
        <w:tc>
          <w:tcPr>
            <w:tcW w:w="242" w:type="dxa"/>
            <w:tcBorders>
              <w:top w:val="nil"/>
              <w:left w:val="nil"/>
              <w:bottom w:val="nil"/>
              <w:right w:val="nil"/>
            </w:tcBorders>
            <w:shd w:val="clear" w:color="000000" w:fill="FFFFFF"/>
            <w:noWrap/>
            <w:vAlign w:val="center"/>
            <w:hideMark/>
          </w:tcPr>
          <w:p w14:paraId="2C846B83" w14:textId="5CED4EE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F1D4FDD" w14:textId="522DF31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528DB1DE" w14:textId="3842031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74.1</w:t>
            </w:r>
          </w:p>
        </w:tc>
        <w:tc>
          <w:tcPr>
            <w:tcW w:w="418" w:type="dxa"/>
            <w:tcBorders>
              <w:top w:val="nil"/>
              <w:left w:val="nil"/>
              <w:bottom w:val="nil"/>
              <w:right w:val="nil"/>
            </w:tcBorders>
            <w:shd w:val="clear" w:color="000000" w:fill="FFFFFF"/>
            <w:noWrap/>
            <w:vAlign w:val="center"/>
            <w:hideMark/>
          </w:tcPr>
          <w:p w14:paraId="20ED70BC" w14:textId="0A9F303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58.3</w:t>
            </w:r>
          </w:p>
        </w:tc>
        <w:tc>
          <w:tcPr>
            <w:tcW w:w="559" w:type="dxa"/>
            <w:tcBorders>
              <w:top w:val="nil"/>
              <w:left w:val="nil"/>
              <w:bottom w:val="nil"/>
              <w:right w:val="nil"/>
            </w:tcBorders>
            <w:shd w:val="clear" w:color="000000" w:fill="FFFFFF"/>
            <w:noWrap/>
            <w:vAlign w:val="center"/>
            <w:hideMark/>
          </w:tcPr>
          <w:p w14:paraId="500AA307" w14:textId="6BB0858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-3.9</w:t>
            </w:r>
          </w:p>
        </w:tc>
        <w:tc>
          <w:tcPr>
            <w:tcW w:w="215" w:type="dxa"/>
            <w:tcBorders>
              <w:top w:val="nil"/>
              <w:left w:val="nil"/>
              <w:bottom w:val="nil"/>
              <w:right w:val="nil"/>
            </w:tcBorders>
            <w:shd w:val="clear" w:color="000000" w:fill="FFFFFF"/>
            <w:noWrap/>
            <w:vAlign w:val="center"/>
            <w:hideMark/>
          </w:tcPr>
          <w:p w14:paraId="431D2F5D" w14:textId="65932B7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51AEEB3C" w14:textId="32FF08D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3E833E94" w14:textId="1983343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2011</w:t>
            </w:r>
          </w:p>
        </w:tc>
        <w:tc>
          <w:tcPr>
            <w:tcW w:w="456" w:type="dxa"/>
            <w:tcBorders>
              <w:top w:val="nil"/>
              <w:left w:val="nil"/>
              <w:bottom w:val="nil"/>
              <w:right w:val="nil"/>
            </w:tcBorders>
            <w:shd w:val="clear" w:color="000000" w:fill="FFFFFF"/>
            <w:vAlign w:val="center"/>
          </w:tcPr>
          <w:p w14:paraId="4C048F2D" w14:textId="6F978A6B"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2018</w:t>
            </w:r>
          </w:p>
        </w:tc>
        <w:tc>
          <w:tcPr>
            <w:tcW w:w="409" w:type="dxa"/>
            <w:tcBorders>
              <w:top w:val="nil"/>
              <w:left w:val="nil"/>
              <w:bottom w:val="nil"/>
              <w:right w:val="nil"/>
            </w:tcBorders>
            <w:shd w:val="clear" w:color="000000" w:fill="FFFFFF"/>
            <w:noWrap/>
            <w:vAlign w:val="center"/>
            <w:hideMark/>
          </w:tcPr>
          <w:p w14:paraId="65F5A243" w14:textId="34403E2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2.9</w:t>
            </w:r>
          </w:p>
        </w:tc>
        <w:tc>
          <w:tcPr>
            <w:tcW w:w="423" w:type="dxa"/>
            <w:tcBorders>
              <w:top w:val="nil"/>
              <w:left w:val="nil"/>
              <w:bottom w:val="nil"/>
              <w:right w:val="nil"/>
            </w:tcBorders>
            <w:shd w:val="clear" w:color="000000" w:fill="FFFFFF"/>
            <w:noWrap/>
            <w:vAlign w:val="center"/>
            <w:hideMark/>
          </w:tcPr>
          <w:p w14:paraId="1B5EDA48" w14:textId="71FB228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2.7</w:t>
            </w:r>
          </w:p>
        </w:tc>
        <w:tc>
          <w:tcPr>
            <w:tcW w:w="346" w:type="dxa"/>
            <w:tcBorders>
              <w:top w:val="nil"/>
              <w:left w:val="nil"/>
              <w:bottom w:val="nil"/>
              <w:right w:val="nil"/>
            </w:tcBorders>
            <w:shd w:val="clear" w:color="000000" w:fill="FFFFFF"/>
            <w:noWrap/>
            <w:vAlign w:val="center"/>
            <w:hideMark/>
          </w:tcPr>
          <w:p w14:paraId="20E8ABE3" w14:textId="3430851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w:t>
            </w:r>
          </w:p>
        </w:tc>
      </w:tr>
      <w:tr w:rsidR="009C71A7" w:rsidRPr="009C71A7" w14:paraId="730CA7F2"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204E5E8A" w14:textId="6F21E81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Tanzania</w:t>
            </w:r>
          </w:p>
        </w:tc>
        <w:tc>
          <w:tcPr>
            <w:tcW w:w="628" w:type="dxa"/>
            <w:tcBorders>
              <w:top w:val="nil"/>
              <w:left w:val="nil"/>
              <w:bottom w:val="nil"/>
              <w:right w:val="nil"/>
            </w:tcBorders>
            <w:shd w:val="clear" w:color="000000" w:fill="FFFFFF"/>
            <w:noWrap/>
            <w:vAlign w:val="center"/>
            <w:hideMark/>
          </w:tcPr>
          <w:p w14:paraId="798D8F9F" w14:textId="69EDF07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46CBCF81" w14:textId="742EBF9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13E474BD" w14:textId="0C7B59F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2015-16</w:t>
            </w:r>
          </w:p>
        </w:tc>
        <w:tc>
          <w:tcPr>
            <w:tcW w:w="147" w:type="dxa"/>
            <w:tcBorders>
              <w:top w:val="nil"/>
              <w:left w:val="nil"/>
              <w:bottom w:val="nil"/>
              <w:right w:val="nil"/>
            </w:tcBorders>
            <w:shd w:val="clear" w:color="000000" w:fill="FFFFFF"/>
            <w:noWrap/>
            <w:vAlign w:val="center"/>
            <w:hideMark/>
          </w:tcPr>
          <w:p w14:paraId="3E5F2737" w14:textId="2D083E3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6370376E" w14:textId="75177A4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41.4</w:t>
            </w:r>
          </w:p>
        </w:tc>
        <w:tc>
          <w:tcPr>
            <w:tcW w:w="398" w:type="dxa"/>
            <w:tcBorders>
              <w:top w:val="nil"/>
              <w:left w:val="nil"/>
              <w:bottom w:val="nil"/>
              <w:right w:val="nil"/>
            </w:tcBorders>
            <w:shd w:val="clear" w:color="000000" w:fill="FFFFFF"/>
            <w:noWrap/>
            <w:vAlign w:val="center"/>
            <w:hideMark/>
          </w:tcPr>
          <w:p w14:paraId="630B579E" w14:textId="1E118A4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44.8</w:t>
            </w:r>
          </w:p>
        </w:tc>
        <w:tc>
          <w:tcPr>
            <w:tcW w:w="472" w:type="dxa"/>
            <w:tcBorders>
              <w:top w:val="nil"/>
              <w:left w:val="nil"/>
              <w:bottom w:val="nil"/>
              <w:right w:val="nil"/>
            </w:tcBorders>
            <w:shd w:val="clear" w:color="000000" w:fill="FFFFFF"/>
            <w:noWrap/>
            <w:vAlign w:val="center"/>
            <w:hideMark/>
          </w:tcPr>
          <w:p w14:paraId="452D2E60" w14:textId="5652500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-0.15</w:t>
            </w:r>
          </w:p>
        </w:tc>
        <w:tc>
          <w:tcPr>
            <w:tcW w:w="218" w:type="dxa"/>
            <w:tcBorders>
              <w:top w:val="nil"/>
              <w:left w:val="nil"/>
              <w:bottom w:val="nil"/>
              <w:right w:val="nil"/>
            </w:tcBorders>
            <w:shd w:val="clear" w:color="000000" w:fill="FFFFFF"/>
            <w:noWrap/>
            <w:vAlign w:val="center"/>
            <w:hideMark/>
          </w:tcPr>
          <w:p w14:paraId="7158FAE1" w14:textId="4B4203E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7D9D7A0D" w14:textId="768A915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1D604FB8" w14:textId="40E0B92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0.342</w:t>
            </w:r>
          </w:p>
        </w:tc>
        <w:tc>
          <w:tcPr>
            <w:tcW w:w="522" w:type="dxa"/>
            <w:tcBorders>
              <w:top w:val="nil"/>
              <w:left w:val="nil"/>
              <w:bottom w:val="nil"/>
              <w:right w:val="nil"/>
            </w:tcBorders>
            <w:shd w:val="clear" w:color="000000" w:fill="FFFFFF"/>
            <w:noWrap/>
            <w:vAlign w:val="center"/>
            <w:hideMark/>
          </w:tcPr>
          <w:p w14:paraId="12DEF739" w14:textId="282A670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0.285</w:t>
            </w:r>
          </w:p>
        </w:tc>
        <w:tc>
          <w:tcPr>
            <w:tcW w:w="586" w:type="dxa"/>
            <w:tcBorders>
              <w:top w:val="nil"/>
              <w:left w:val="nil"/>
              <w:bottom w:val="nil"/>
              <w:right w:val="nil"/>
            </w:tcBorders>
            <w:shd w:val="clear" w:color="000000" w:fill="FFFFFF"/>
            <w:noWrap/>
            <w:vAlign w:val="center"/>
            <w:hideMark/>
          </w:tcPr>
          <w:p w14:paraId="0EBF1416" w14:textId="27332F6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-0.011</w:t>
            </w:r>
          </w:p>
        </w:tc>
        <w:tc>
          <w:tcPr>
            <w:tcW w:w="242" w:type="dxa"/>
            <w:tcBorders>
              <w:top w:val="nil"/>
              <w:left w:val="nil"/>
              <w:bottom w:val="nil"/>
              <w:right w:val="nil"/>
            </w:tcBorders>
            <w:shd w:val="clear" w:color="000000" w:fill="FFFFFF"/>
            <w:noWrap/>
            <w:vAlign w:val="center"/>
            <w:hideMark/>
          </w:tcPr>
          <w:p w14:paraId="53724351" w14:textId="4167FA1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618D6486" w14:textId="192E0DF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08564A51" w14:textId="33C1B28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67.8</w:t>
            </w:r>
          </w:p>
        </w:tc>
        <w:tc>
          <w:tcPr>
            <w:tcW w:w="418" w:type="dxa"/>
            <w:tcBorders>
              <w:top w:val="nil"/>
              <w:left w:val="nil"/>
              <w:bottom w:val="nil"/>
              <w:right w:val="nil"/>
            </w:tcBorders>
            <w:shd w:val="clear" w:color="000000" w:fill="FFFFFF"/>
            <w:noWrap/>
            <w:vAlign w:val="center"/>
            <w:hideMark/>
          </w:tcPr>
          <w:p w14:paraId="716DAC89" w14:textId="31A09B3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57.1</w:t>
            </w:r>
          </w:p>
        </w:tc>
        <w:tc>
          <w:tcPr>
            <w:tcW w:w="559" w:type="dxa"/>
            <w:tcBorders>
              <w:top w:val="nil"/>
              <w:left w:val="nil"/>
              <w:bottom w:val="nil"/>
              <w:right w:val="nil"/>
            </w:tcBorders>
            <w:shd w:val="clear" w:color="000000" w:fill="FFFFFF"/>
            <w:noWrap/>
            <w:vAlign w:val="center"/>
            <w:hideMark/>
          </w:tcPr>
          <w:p w14:paraId="1780FCEE" w14:textId="5837959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-1.9</w:t>
            </w:r>
          </w:p>
        </w:tc>
        <w:tc>
          <w:tcPr>
            <w:tcW w:w="215" w:type="dxa"/>
            <w:tcBorders>
              <w:top w:val="nil"/>
              <w:left w:val="nil"/>
              <w:bottom w:val="nil"/>
              <w:right w:val="nil"/>
            </w:tcBorders>
            <w:shd w:val="clear" w:color="000000" w:fill="FFFFFF"/>
            <w:noWrap/>
            <w:vAlign w:val="center"/>
            <w:hideMark/>
          </w:tcPr>
          <w:p w14:paraId="4A74055C" w14:textId="125E42D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5FFE7E86" w14:textId="5BDA8C7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4148CE4B" w14:textId="102606FF"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2011</w:t>
            </w:r>
          </w:p>
        </w:tc>
        <w:tc>
          <w:tcPr>
            <w:tcW w:w="456" w:type="dxa"/>
            <w:tcBorders>
              <w:top w:val="nil"/>
              <w:left w:val="nil"/>
              <w:bottom w:val="nil"/>
              <w:right w:val="nil"/>
            </w:tcBorders>
            <w:shd w:val="clear" w:color="000000" w:fill="FFFFFF"/>
            <w:vAlign w:val="center"/>
          </w:tcPr>
          <w:p w14:paraId="211EF781" w14:textId="468C1716"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2018</w:t>
            </w:r>
          </w:p>
        </w:tc>
        <w:tc>
          <w:tcPr>
            <w:tcW w:w="409" w:type="dxa"/>
            <w:tcBorders>
              <w:top w:val="nil"/>
              <w:left w:val="nil"/>
              <w:bottom w:val="nil"/>
              <w:right w:val="nil"/>
            </w:tcBorders>
            <w:shd w:val="clear" w:color="000000" w:fill="FFFFFF"/>
            <w:noWrap/>
            <w:vAlign w:val="center"/>
            <w:hideMark/>
          </w:tcPr>
          <w:p w14:paraId="3C09C4B0" w14:textId="4E114D9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0.9</w:t>
            </w:r>
          </w:p>
        </w:tc>
        <w:tc>
          <w:tcPr>
            <w:tcW w:w="423" w:type="dxa"/>
            <w:tcBorders>
              <w:top w:val="nil"/>
              <w:left w:val="nil"/>
              <w:bottom w:val="nil"/>
              <w:right w:val="nil"/>
            </w:tcBorders>
            <w:shd w:val="clear" w:color="000000" w:fill="FFFFFF"/>
            <w:noWrap/>
            <w:vAlign w:val="center"/>
            <w:hideMark/>
          </w:tcPr>
          <w:p w14:paraId="5DCB6FF3" w14:textId="55130DC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w:t>
            </w:r>
          </w:p>
        </w:tc>
        <w:tc>
          <w:tcPr>
            <w:tcW w:w="346" w:type="dxa"/>
            <w:tcBorders>
              <w:top w:val="nil"/>
              <w:left w:val="nil"/>
              <w:bottom w:val="nil"/>
              <w:right w:val="nil"/>
            </w:tcBorders>
            <w:shd w:val="clear" w:color="000000" w:fill="FFFFFF"/>
            <w:noWrap/>
            <w:vAlign w:val="center"/>
            <w:hideMark/>
          </w:tcPr>
          <w:p w14:paraId="60929936" w14:textId="091A322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-1.1</w:t>
            </w:r>
          </w:p>
        </w:tc>
      </w:tr>
      <w:tr w:rsidR="009C71A7" w:rsidRPr="009C71A7" w14:paraId="75D242B8"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4793EE5E" w14:textId="1E1C03B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Togo</w:t>
            </w:r>
          </w:p>
        </w:tc>
        <w:tc>
          <w:tcPr>
            <w:tcW w:w="628" w:type="dxa"/>
            <w:tcBorders>
              <w:top w:val="nil"/>
              <w:left w:val="nil"/>
              <w:bottom w:val="nil"/>
              <w:right w:val="nil"/>
            </w:tcBorders>
            <w:shd w:val="clear" w:color="000000" w:fill="FFFFFF"/>
            <w:noWrap/>
            <w:vAlign w:val="center"/>
            <w:hideMark/>
          </w:tcPr>
          <w:p w14:paraId="112C64F1" w14:textId="0BC277D5"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6F292E64" w14:textId="2EF7488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w:t>
            </w:r>
          </w:p>
        </w:tc>
        <w:tc>
          <w:tcPr>
            <w:tcW w:w="567" w:type="dxa"/>
            <w:tcBorders>
              <w:top w:val="nil"/>
              <w:left w:val="nil"/>
              <w:bottom w:val="nil"/>
              <w:right w:val="nil"/>
            </w:tcBorders>
            <w:shd w:val="clear" w:color="000000" w:fill="FFFFFF"/>
            <w:noWrap/>
            <w:vAlign w:val="center"/>
            <w:hideMark/>
          </w:tcPr>
          <w:p w14:paraId="19E59F0D" w14:textId="04BD1B55"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2013-14</w:t>
            </w:r>
          </w:p>
        </w:tc>
        <w:tc>
          <w:tcPr>
            <w:tcW w:w="147" w:type="dxa"/>
            <w:tcBorders>
              <w:top w:val="nil"/>
              <w:left w:val="nil"/>
              <w:bottom w:val="nil"/>
              <w:right w:val="nil"/>
            </w:tcBorders>
            <w:shd w:val="clear" w:color="000000" w:fill="FFFFFF"/>
            <w:noWrap/>
            <w:vAlign w:val="center"/>
            <w:hideMark/>
          </w:tcPr>
          <w:p w14:paraId="19137EC8" w14:textId="35868A8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1BF375F5" w14:textId="411C850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38.0</w:t>
            </w:r>
          </w:p>
        </w:tc>
        <w:tc>
          <w:tcPr>
            <w:tcW w:w="398" w:type="dxa"/>
            <w:tcBorders>
              <w:top w:val="nil"/>
              <w:left w:val="nil"/>
              <w:bottom w:val="nil"/>
              <w:right w:val="nil"/>
            </w:tcBorders>
            <w:shd w:val="clear" w:color="000000" w:fill="FFFFFF"/>
            <w:noWrap/>
            <w:vAlign w:val="center"/>
            <w:hideMark/>
          </w:tcPr>
          <w:p w14:paraId="6600ED6D" w14:textId="176C18B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39.1</w:t>
            </w:r>
          </w:p>
        </w:tc>
        <w:tc>
          <w:tcPr>
            <w:tcW w:w="472" w:type="dxa"/>
            <w:tcBorders>
              <w:top w:val="nil"/>
              <w:left w:val="nil"/>
              <w:bottom w:val="nil"/>
              <w:right w:val="nil"/>
            </w:tcBorders>
            <w:shd w:val="clear" w:color="000000" w:fill="FFFFFF"/>
            <w:noWrap/>
            <w:vAlign w:val="center"/>
            <w:hideMark/>
          </w:tcPr>
          <w:p w14:paraId="4CA15BFE" w14:textId="02275B0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w:t>
            </w:r>
          </w:p>
        </w:tc>
        <w:tc>
          <w:tcPr>
            <w:tcW w:w="218" w:type="dxa"/>
            <w:tcBorders>
              <w:top w:val="nil"/>
              <w:left w:val="nil"/>
              <w:bottom w:val="nil"/>
              <w:right w:val="nil"/>
            </w:tcBorders>
            <w:shd w:val="clear" w:color="000000" w:fill="FFFFFF"/>
            <w:noWrap/>
            <w:vAlign w:val="center"/>
            <w:hideMark/>
          </w:tcPr>
          <w:p w14:paraId="6553009A" w14:textId="232DC49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nil"/>
              <w:right w:val="nil"/>
            </w:tcBorders>
            <w:shd w:val="clear" w:color="000000" w:fill="FFFFFF"/>
            <w:noWrap/>
            <w:vAlign w:val="center"/>
            <w:hideMark/>
          </w:tcPr>
          <w:p w14:paraId="3C4B1246" w14:textId="74086B2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2708EAB6" w14:textId="6B2192A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0.316</w:t>
            </w:r>
          </w:p>
        </w:tc>
        <w:tc>
          <w:tcPr>
            <w:tcW w:w="522" w:type="dxa"/>
            <w:tcBorders>
              <w:top w:val="nil"/>
              <w:left w:val="nil"/>
              <w:bottom w:val="nil"/>
              <w:right w:val="nil"/>
            </w:tcBorders>
            <w:shd w:val="clear" w:color="000000" w:fill="FFFFFF"/>
            <w:noWrap/>
            <w:vAlign w:val="center"/>
            <w:hideMark/>
          </w:tcPr>
          <w:p w14:paraId="1C211572" w14:textId="7D3CB72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0.301</w:t>
            </w:r>
          </w:p>
        </w:tc>
        <w:tc>
          <w:tcPr>
            <w:tcW w:w="586" w:type="dxa"/>
            <w:tcBorders>
              <w:top w:val="nil"/>
              <w:left w:val="nil"/>
              <w:bottom w:val="nil"/>
              <w:right w:val="nil"/>
            </w:tcBorders>
            <w:shd w:val="clear" w:color="000000" w:fill="FFFFFF"/>
            <w:noWrap/>
            <w:vAlign w:val="center"/>
            <w:hideMark/>
          </w:tcPr>
          <w:p w14:paraId="3C407B46" w14:textId="16FCD1C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-0.004</w:t>
            </w:r>
          </w:p>
        </w:tc>
        <w:tc>
          <w:tcPr>
            <w:tcW w:w="242" w:type="dxa"/>
            <w:tcBorders>
              <w:top w:val="nil"/>
              <w:left w:val="nil"/>
              <w:bottom w:val="nil"/>
              <w:right w:val="nil"/>
            </w:tcBorders>
            <w:shd w:val="clear" w:color="000000" w:fill="FFFFFF"/>
            <w:noWrap/>
            <w:vAlign w:val="center"/>
            <w:hideMark/>
          </w:tcPr>
          <w:p w14:paraId="10C60380" w14:textId="5E85F2BA"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nil"/>
              <w:right w:val="nil"/>
            </w:tcBorders>
            <w:shd w:val="clear" w:color="000000" w:fill="FFFFFF"/>
            <w:noWrap/>
            <w:vAlign w:val="center"/>
            <w:hideMark/>
          </w:tcPr>
          <w:p w14:paraId="1780FB87" w14:textId="3206CD35"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4A3E1C18" w14:textId="46452BD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57.5</w:t>
            </w:r>
          </w:p>
        </w:tc>
        <w:tc>
          <w:tcPr>
            <w:tcW w:w="418" w:type="dxa"/>
            <w:tcBorders>
              <w:top w:val="nil"/>
              <w:left w:val="nil"/>
              <w:bottom w:val="nil"/>
              <w:right w:val="nil"/>
            </w:tcBorders>
            <w:shd w:val="clear" w:color="000000" w:fill="FFFFFF"/>
            <w:noWrap/>
            <w:vAlign w:val="center"/>
            <w:hideMark/>
          </w:tcPr>
          <w:p w14:paraId="4BC8AB72" w14:textId="7E0FBAF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55.3</w:t>
            </w:r>
          </w:p>
        </w:tc>
        <w:tc>
          <w:tcPr>
            <w:tcW w:w="559" w:type="dxa"/>
            <w:tcBorders>
              <w:top w:val="nil"/>
              <w:left w:val="nil"/>
              <w:bottom w:val="nil"/>
              <w:right w:val="nil"/>
            </w:tcBorders>
            <w:shd w:val="clear" w:color="000000" w:fill="FFFFFF"/>
            <w:noWrap/>
            <w:vAlign w:val="center"/>
            <w:hideMark/>
          </w:tcPr>
          <w:p w14:paraId="6C660F60" w14:textId="57C0710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-0.6</w:t>
            </w:r>
          </w:p>
        </w:tc>
        <w:tc>
          <w:tcPr>
            <w:tcW w:w="215" w:type="dxa"/>
            <w:tcBorders>
              <w:top w:val="nil"/>
              <w:left w:val="nil"/>
              <w:bottom w:val="nil"/>
              <w:right w:val="nil"/>
            </w:tcBorders>
            <w:shd w:val="clear" w:color="000000" w:fill="FFFFFF"/>
            <w:noWrap/>
            <w:vAlign w:val="center"/>
            <w:hideMark/>
          </w:tcPr>
          <w:p w14:paraId="2268C359" w14:textId="49785543"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57" w:type="dxa"/>
            <w:tcBorders>
              <w:top w:val="nil"/>
              <w:left w:val="nil"/>
              <w:bottom w:val="nil"/>
              <w:right w:val="nil"/>
            </w:tcBorders>
            <w:shd w:val="clear" w:color="000000" w:fill="FFFFFF"/>
            <w:noWrap/>
            <w:vAlign w:val="center"/>
            <w:hideMark/>
          </w:tcPr>
          <w:p w14:paraId="281AEF58" w14:textId="4A9A9A52"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2C5CDDC9" w14:textId="4C59A9FA"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01B52132" w14:textId="318BAE24"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1CC71EFB" w14:textId="7ECFC56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1DFC5649" w14:textId="2702982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7486E37E" w14:textId="2BC4320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06CA81FD"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1E56870E" w14:textId="1A9F2426"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Uganda</w:t>
            </w:r>
          </w:p>
        </w:tc>
        <w:tc>
          <w:tcPr>
            <w:tcW w:w="628" w:type="dxa"/>
            <w:tcBorders>
              <w:top w:val="nil"/>
              <w:left w:val="nil"/>
              <w:bottom w:val="nil"/>
              <w:right w:val="nil"/>
            </w:tcBorders>
            <w:shd w:val="clear" w:color="000000" w:fill="FFFFFF"/>
            <w:noWrap/>
            <w:vAlign w:val="center"/>
            <w:hideMark/>
          </w:tcPr>
          <w:p w14:paraId="7887E173" w14:textId="6ED81378"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0FE0EFEB" w14:textId="4714F809"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2011</w:t>
            </w:r>
          </w:p>
        </w:tc>
        <w:tc>
          <w:tcPr>
            <w:tcW w:w="567" w:type="dxa"/>
            <w:tcBorders>
              <w:top w:val="nil"/>
              <w:left w:val="nil"/>
              <w:bottom w:val="nil"/>
              <w:right w:val="nil"/>
            </w:tcBorders>
            <w:shd w:val="clear" w:color="000000" w:fill="FFFFFF"/>
            <w:noWrap/>
            <w:vAlign w:val="center"/>
            <w:hideMark/>
          </w:tcPr>
          <w:p w14:paraId="4360B6A7" w14:textId="5C2F504B"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2016</w:t>
            </w:r>
          </w:p>
        </w:tc>
        <w:tc>
          <w:tcPr>
            <w:tcW w:w="147" w:type="dxa"/>
            <w:tcBorders>
              <w:top w:val="nil"/>
              <w:left w:val="nil"/>
              <w:bottom w:val="nil"/>
              <w:right w:val="nil"/>
            </w:tcBorders>
            <w:shd w:val="clear" w:color="000000" w:fill="FFFFFF"/>
            <w:noWrap/>
            <w:vAlign w:val="center"/>
            <w:hideMark/>
          </w:tcPr>
          <w:p w14:paraId="704C0BEB" w14:textId="065BFE10"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30721BC0" w14:textId="1912DFA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40.1</w:t>
            </w:r>
          </w:p>
        </w:tc>
        <w:tc>
          <w:tcPr>
            <w:tcW w:w="398" w:type="dxa"/>
            <w:tcBorders>
              <w:top w:val="nil"/>
              <w:left w:val="nil"/>
              <w:bottom w:val="nil"/>
              <w:right w:val="nil"/>
            </w:tcBorders>
            <w:shd w:val="clear" w:color="000000" w:fill="FFFFFF"/>
            <w:noWrap/>
            <w:vAlign w:val="center"/>
            <w:hideMark/>
          </w:tcPr>
          <w:p w14:paraId="249F6573" w14:textId="1CF1BAB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45.5</w:t>
            </w:r>
          </w:p>
        </w:tc>
        <w:tc>
          <w:tcPr>
            <w:tcW w:w="472" w:type="dxa"/>
            <w:tcBorders>
              <w:top w:val="nil"/>
              <w:left w:val="nil"/>
              <w:bottom w:val="nil"/>
              <w:right w:val="nil"/>
            </w:tcBorders>
            <w:shd w:val="clear" w:color="000000" w:fill="FFFFFF"/>
            <w:noWrap/>
            <w:vAlign w:val="center"/>
            <w:hideMark/>
          </w:tcPr>
          <w:p w14:paraId="1203B84F" w14:textId="53508FE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-0.02</w:t>
            </w:r>
          </w:p>
        </w:tc>
        <w:tc>
          <w:tcPr>
            <w:tcW w:w="218" w:type="dxa"/>
            <w:tcBorders>
              <w:top w:val="nil"/>
              <w:left w:val="nil"/>
              <w:bottom w:val="nil"/>
              <w:right w:val="nil"/>
            </w:tcBorders>
            <w:shd w:val="clear" w:color="000000" w:fill="FFFFFF"/>
            <w:noWrap/>
            <w:vAlign w:val="center"/>
            <w:hideMark/>
          </w:tcPr>
          <w:p w14:paraId="33C265C6" w14:textId="1FC804D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109" w:type="dxa"/>
            <w:tcBorders>
              <w:top w:val="nil"/>
              <w:left w:val="nil"/>
              <w:bottom w:val="nil"/>
              <w:right w:val="nil"/>
            </w:tcBorders>
            <w:shd w:val="clear" w:color="000000" w:fill="FFFFFF"/>
            <w:noWrap/>
            <w:vAlign w:val="center"/>
            <w:hideMark/>
          </w:tcPr>
          <w:p w14:paraId="43C723D0" w14:textId="6C1790D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49B5B5F5" w14:textId="3E8167D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0.349</w:t>
            </w:r>
          </w:p>
        </w:tc>
        <w:tc>
          <w:tcPr>
            <w:tcW w:w="522" w:type="dxa"/>
            <w:tcBorders>
              <w:top w:val="nil"/>
              <w:left w:val="nil"/>
              <w:bottom w:val="nil"/>
              <w:right w:val="nil"/>
            </w:tcBorders>
            <w:shd w:val="clear" w:color="000000" w:fill="FFFFFF"/>
            <w:noWrap/>
            <w:vAlign w:val="center"/>
            <w:hideMark/>
          </w:tcPr>
          <w:p w14:paraId="5B125836" w14:textId="223F302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0.281</w:t>
            </w:r>
          </w:p>
        </w:tc>
        <w:tc>
          <w:tcPr>
            <w:tcW w:w="586" w:type="dxa"/>
            <w:tcBorders>
              <w:top w:val="nil"/>
              <w:left w:val="nil"/>
              <w:bottom w:val="nil"/>
              <w:right w:val="nil"/>
            </w:tcBorders>
            <w:shd w:val="clear" w:color="000000" w:fill="FFFFFF"/>
            <w:noWrap/>
            <w:vAlign w:val="center"/>
            <w:hideMark/>
          </w:tcPr>
          <w:p w14:paraId="69CEF225" w14:textId="6BDE07B3"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-0.014</w:t>
            </w:r>
          </w:p>
        </w:tc>
        <w:tc>
          <w:tcPr>
            <w:tcW w:w="242" w:type="dxa"/>
            <w:tcBorders>
              <w:top w:val="nil"/>
              <w:left w:val="nil"/>
              <w:bottom w:val="nil"/>
              <w:right w:val="nil"/>
            </w:tcBorders>
            <w:shd w:val="clear" w:color="000000" w:fill="FFFFFF"/>
            <w:noWrap/>
            <w:vAlign w:val="center"/>
            <w:hideMark/>
          </w:tcPr>
          <w:p w14:paraId="432C702D" w14:textId="3302815C"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1AD8360E" w14:textId="0C4D05F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739E8A67" w14:textId="2A760C4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67.7</w:t>
            </w:r>
          </w:p>
        </w:tc>
        <w:tc>
          <w:tcPr>
            <w:tcW w:w="418" w:type="dxa"/>
            <w:tcBorders>
              <w:top w:val="nil"/>
              <w:left w:val="nil"/>
              <w:bottom w:val="nil"/>
              <w:right w:val="nil"/>
            </w:tcBorders>
            <w:shd w:val="clear" w:color="000000" w:fill="FFFFFF"/>
            <w:noWrap/>
            <w:vAlign w:val="center"/>
            <w:hideMark/>
          </w:tcPr>
          <w:p w14:paraId="24309106" w14:textId="72690D7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57.2</w:t>
            </w:r>
          </w:p>
        </w:tc>
        <w:tc>
          <w:tcPr>
            <w:tcW w:w="559" w:type="dxa"/>
            <w:tcBorders>
              <w:top w:val="nil"/>
              <w:left w:val="nil"/>
              <w:bottom w:val="nil"/>
              <w:right w:val="nil"/>
            </w:tcBorders>
            <w:shd w:val="clear" w:color="000000" w:fill="FFFFFF"/>
            <w:noWrap/>
            <w:vAlign w:val="center"/>
            <w:hideMark/>
          </w:tcPr>
          <w:p w14:paraId="7638538A" w14:textId="7CFD51E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-2.1</w:t>
            </w:r>
          </w:p>
        </w:tc>
        <w:tc>
          <w:tcPr>
            <w:tcW w:w="215" w:type="dxa"/>
            <w:tcBorders>
              <w:top w:val="nil"/>
              <w:left w:val="nil"/>
              <w:bottom w:val="nil"/>
              <w:right w:val="nil"/>
            </w:tcBorders>
            <w:shd w:val="clear" w:color="000000" w:fill="FFFFFF"/>
            <w:noWrap/>
            <w:vAlign w:val="center"/>
            <w:hideMark/>
          </w:tcPr>
          <w:p w14:paraId="69E9D675" w14:textId="440ADF4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4AD53420" w14:textId="422E469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703D7F7F" w14:textId="416D0889"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2012</w:t>
            </w:r>
          </w:p>
        </w:tc>
        <w:tc>
          <w:tcPr>
            <w:tcW w:w="456" w:type="dxa"/>
            <w:tcBorders>
              <w:top w:val="nil"/>
              <w:left w:val="nil"/>
              <w:bottom w:val="nil"/>
              <w:right w:val="nil"/>
            </w:tcBorders>
            <w:shd w:val="clear" w:color="000000" w:fill="FFFFFF"/>
            <w:vAlign w:val="center"/>
          </w:tcPr>
          <w:p w14:paraId="02511D1B" w14:textId="3D7BD662"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2016</w:t>
            </w:r>
          </w:p>
        </w:tc>
        <w:tc>
          <w:tcPr>
            <w:tcW w:w="409" w:type="dxa"/>
            <w:tcBorders>
              <w:top w:val="nil"/>
              <w:left w:val="nil"/>
              <w:bottom w:val="nil"/>
              <w:right w:val="nil"/>
            </w:tcBorders>
            <w:shd w:val="clear" w:color="000000" w:fill="FFFFFF"/>
            <w:noWrap/>
            <w:vAlign w:val="center"/>
            <w:hideMark/>
          </w:tcPr>
          <w:p w14:paraId="7CD652EC" w14:textId="665A5AFB"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-1.0</w:t>
            </w:r>
          </w:p>
        </w:tc>
        <w:tc>
          <w:tcPr>
            <w:tcW w:w="423" w:type="dxa"/>
            <w:tcBorders>
              <w:top w:val="nil"/>
              <w:left w:val="nil"/>
              <w:bottom w:val="nil"/>
              <w:right w:val="nil"/>
            </w:tcBorders>
            <w:shd w:val="clear" w:color="000000" w:fill="FFFFFF"/>
            <w:noWrap/>
            <w:vAlign w:val="center"/>
            <w:hideMark/>
          </w:tcPr>
          <w:p w14:paraId="453817D4" w14:textId="3540F0E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-2.2</w:t>
            </w:r>
          </w:p>
        </w:tc>
        <w:tc>
          <w:tcPr>
            <w:tcW w:w="346" w:type="dxa"/>
            <w:tcBorders>
              <w:top w:val="nil"/>
              <w:left w:val="nil"/>
              <w:bottom w:val="nil"/>
              <w:right w:val="nil"/>
            </w:tcBorders>
            <w:shd w:val="clear" w:color="000000" w:fill="FFFFFF"/>
            <w:noWrap/>
            <w:vAlign w:val="center"/>
            <w:hideMark/>
          </w:tcPr>
          <w:p w14:paraId="13F706BF" w14:textId="386C3DA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-1.2</w:t>
            </w:r>
          </w:p>
        </w:tc>
      </w:tr>
      <w:tr w:rsidR="009C71A7" w:rsidRPr="009C71A7" w14:paraId="29D72B62" w14:textId="77777777" w:rsidTr="009C71A7">
        <w:trPr>
          <w:gridAfter w:val="1"/>
          <w:wAfter w:w="45" w:type="dxa"/>
          <w:trHeight w:val="161"/>
          <w:jc w:val="center"/>
        </w:trPr>
        <w:tc>
          <w:tcPr>
            <w:tcW w:w="1804" w:type="dxa"/>
            <w:tcBorders>
              <w:top w:val="nil"/>
              <w:left w:val="nil"/>
              <w:bottom w:val="nil"/>
              <w:right w:val="nil"/>
            </w:tcBorders>
            <w:shd w:val="clear" w:color="000000" w:fill="FFFFFF"/>
            <w:noWrap/>
            <w:vAlign w:val="center"/>
            <w:hideMark/>
          </w:tcPr>
          <w:p w14:paraId="21E98E05" w14:textId="585433B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Zambia</w:t>
            </w:r>
          </w:p>
        </w:tc>
        <w:tc>
          <w:tcPr>
            <w:tcW w:w="628" w:type="dxa"/>
            <w:tcBorders>
              <w:top w:val="nil"/>
              <w:left w:val="nil"/>
              <w:bottom w:val="nil"/>
              <w:right w:val="nil"/>
            </w:tcBorders>
            <w:shd w:val="clear" w:color="000000" w:fill="FFFFFF"/>
            <w:noWrap/>
            <w:vAlign w:val="center"/>
            <w:hideMark/>
          </w:tcPr>
          <w:p w14:paraId="17FA17C2" w14:textId="36630EC1"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nil"/>
              <w:right w:val="nil"/>
            </w:tcBorders>
            <w:shd w:val="clear" w:color="000000" w:fill="FFFFFF"/>
            <w:noWrap/>
            <w:vAlign w:val="center"/>
            <w:hideMark/>
          </w:tcPr>
          <w:p w14:paraId="706E1AF5" w14:textId="72987E3E"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2007</w:t>
            </w:r>
          </w:p>
        </w:tc>
        <w:tc>
          <w:tcPr>
            <w:tcW w:w="567" w:type="dxa"/>
            <w:tcBorders>
              <w:top w:val="nil"/>
              <w:left w:val="nil"/>
              <w:bottom w:val="nil"/>
              <w:right w:val="nil"/>
            </w:tcBorders>
            <w:shd w:val="clear" w:color="000000" w:fill="FFFFFF"/>
            <w:noWrap/>
            <w:vAlign w:val="center"/>
            <w:hideMark/>
          </w:tcPr>
          <w:p w14:paraId="4B0D0CA8" w14:textId="5071D32A"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2013-14</w:t>
            </w:r>
          </w:p>
        </w:tc>
        <w:tc>
          <w:tcPr>
            <w:tcW w:w="147" w:type="dxa"/>
            <w:tcBorders>
              <w:top w:val="nil"/>
              <w:left w:val="nil"/>
              <w:bottom w:val="nil"/>
              <w:right w:val="nil"/>
            </w:tcBorders>
            <w:shd w:val="clear" w:color="000000" w:fill="FFFFFF"/>
            <w:noWrap/>
            <w:vAlign w:val="center"/>
            <w:hideMark/>
          </w:tcPr>
          <w:p w14:paraId="4EAB7959" w14:textId="67A00D2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nil"/>
              <w:right w:val="nil"/>
            </w:tcBorders>
            <w:shd w:val="clear" w:color="000000" w:fill="FFFFFF"/>
            <w:noWrap/>
            <w:vAlign w:val="center"/>
            <w:hideMark/>
          </w:tcPr>
          <w:p w14:paraId="235B2FE3" w14:textId="6110CF7A"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38.6</w:t>
            </w:r>
          </w:p>
        </w:tc>
        <w:tc>
          <w:tcPr>
            <w:tcW w:w="398" w:type="dxa"/>
            <w:tcBorders>
              <w:top w:val="nil"/>
              <w:left w:val="nil"/>
              <w:bottom w:val="nil"/>
              <w:right w:val="nil"/>
            </w:tcBorders>
            <w:shd w:val="clear" w:color="000000" w:fill="FFFFFF"/>
            <w:noWrap/>
            <w:vAlign w:val="center"/>
            <w:hideMark/>
          </w:tcPr>
          <w:p w14:paraId="7C48E829" w14:textId="29AC926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45.9</w:t>
            </w:r>
          </w:p>
        </w:tc>
        <w:tc>
          <w:tcPr>
            <w:tcW w:w="472" w:type="dxa"/>
            <w:tcBorders>
              <w:top w:val="nil"/>
              <w:left w:val="nil"/>
              <w:bottom w:val="nil"/>
              <w:right w:val="nil"/>
            </w:tcBorders>
            <w:shd w:val="clear" w:color="000000" w:fill="FFFFFF"/>
            <w:noWrap/>
            <w:vAlign w:val="center"/>
            <w:hideMark/>
          </w:tcPr>
          <w:p w14:paraId="13FF5ECA" w14:textId="6254981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0.26</w:t>
            </w:r>
          </w:p>
        </w:tc>
        <w:tc>
          <w:tcPr>
            <w:tcW w:w="218" w:type="dxa"/>
            <w:tcBorders>
              <w:top w:val="nil"/>
              <w:left w:val="nil"/>
              <w:bottom w:val="nil"/>
              <w:right w:val="nil"/>
            </w:tcBorders>
            <w:shd w:val="clear" w:color="000000" w:fill="FFFFFF"/>
            <w:noWrap/>
            <w:vAlign w:val="center"/>
            <w:hideMark/>
          </w:tcPr>
          <w:p w14:paraId="46E42274" w14:textId="1998B5B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390AA963" w14:textId="771E596D"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nil"/>
              <w:right w:val="nil"/>
            </w:tcBorders>
            <w:shd w:val="clear" w:color="000000" w:fill="FFFFFF"/>
            <w:noWrap/>
            <w:vAlign w:val="center"/>
            <w:hideMark/>
          </w:tcPr>
          <w:p w14:paraId="69110E5C" w14:textId="26253EC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0.349</w:t>
            </w:r>
          </w:p>
        </w:tc>
        <w:tc>
          <w:tcPr>
            <w:tcW w:w="522" w:type="dxa"/>
            <w:tcBorders>
              <w:top w:val="nil"/>
              <w:left w:val="nil"/>
              <w:bottom w:val="nil"/>
              <w:right w:val="nil"/>
            </w:tcBorders>
            <w:shd w:val="clear" w:color="000000" w:fill="FFFFFF"/>
            <w:noWrap/>
            <w:vAlign w:val="center"/>
            <w:hideMark/>
          </w:tcPr>
          <w:p w14:paraId="4E60BFA1" w14:textId="779BB894"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0.270</w:t>
            </w:r>
          </w:p>
        </w:tc>
        <w:tc>
          <w:tcPr>
            <w:tcW w:w="586" w:type="dxa"/>
            <w:tcBorders>
              <w:top w:val="nil"/>
              <w:left w:val="nil"/>
              <w:bottom w:val="nil"/>
              <w:right w:val="nil"/>
            </w:tcBorders>
            <w:shd w:val="clear" w:color="000000" w:fill="FFFFFF"/>
            <w:noWrap/>
            <w:vAlign w:val="center"/>
            <w:hideMark/>
          </w:tcPr>
          <w:p w14:paraId="70A46604" w14:textId="58528660"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-0.012</w:t>
            </w:r>
          </w:p>
        </w:tc>
        <w:tc>
          <w:tcPr>
            <w:tcW w:w="242" w:type="dxa"/>
            <w:tcBorders>
              <w:top w:val="nil"/>
              <w:left w:val="nil"/>
              <w:bottom w:val="nil"/>
              <w:right w:val="nil"/>
            </w:tcBorders>
            <w:shd w:val="clear" w:color="000000" w:fill="FFFFFF"/>
            <w:noWrap/>
            <w:vAlign w:val="center"/>
            <w:hideMark/>
          </w:tcPr>
          <w:p w14:paraId="6DEAA22F" w14:textId="3D862D7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nil"/>
              <w:right w:val="nil"/>
            </w:tcBorders>
            <w:shd w:val="clear" w:color="000000" w:fill="FFFFFF"/>
            <w:noWrap/>
            <w:vAlign w:val="center"/>
            <w:hideMark/>
          </w:tcPr>
          <w:p w14:paraId="5D5CD34B" w14:textId="7F916428"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nil"/>
              <w:right w:val="nil"/>
            </w:tcBorders>
            <w:shd w:val="clear" w:color="000000" w:fill="FFFFFF"/>
            <w:noWrap/>
            <w:vAlign w:val="center"/>
            <w:hideMark/>
          </w:tcPr>
          <w:p w14:paraId="4D22C594" w14:textId="5EA2095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65.9</w:t>
            </w:r>
          </w:p>
        </w:tc>
        <w:tc>
          <w:tcPr>
            <w:tcW w:w="418" w:type="dxa"/>
            <w:tcBorders>
              <w:top w:val="nil"/>
              <w:left w:val="nil"/>
              <w:bottom w:val="nil"/>
              <w:right w:val="nil"/>
            </w:tcBorders>
            <w:shd w:val="clear" w:color="000000" w:fill="FFFFFF"/>
            <w:noWrap/>
            <w:vAlign w:val="center"/>
            <w:hideMark/>
          </w:tcPr>
          <w:p w14:paraId="4A0296BB" w14:textId="6BBD012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54.6</w:t>
            </w:r>
          </w:p>
        </w:tc>
        <w:tc>
          <w:tcPr>
            <w:tcW w:w="559" w:type="dxa"/>
            <w:tcBorders>
              <w:top w:val="nil"/>
              <w:left w:val="nil"/>
              <w:bottom w:val="nil"/>
              <w:right w:val="nil"/>
            </w:tcBorders>
            <w:shd w:val="clear" w:color="000000" w:fill="FFFFFF"/>
            <w:noWrap/>
            <w:vAlign w:val="center"/>
            <w:hideMark/>
          </w:tcPr>
          <w:p w14:paraId="605D6736" w14:textId="7DE0D78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-1.7</w:t>
            </w:r>
          </w:p>
        </w:tc>
        <w:tc>
          <w:tcPr>
            <w:tcW w:w="215" w:type="dxa"/>
            <w:tcBorders>
              <w:top w:val="nil"/>
              <w:left w:val="nil"/>
              <w:bottom w:val="nil"/>
              <w:right w:val="nil"/>
            </w:tcBorders>
            <w:shd w:val="clear" w:color="000000" w:fill="FFFFFF"/>
            <w:noWrap/>
            <w:vAlign w:val="center"/>
            <w:hideMark/>
          </w:tcPr>
          <w:p w14:paraId="7A4D764E" w14:textId="7CEFCDA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nil"/>
              <w:right w:val="nil"/>
            </w:tcBorders>
            <w:shd w:val="clear" w:color="000000" w:fill="FFFFFF"/>
            <w:noWrap/>
            <w:vAlign w:val="center"/>
            <w:hideMark/>
          </w:tcPr>
          <w:p w14:paraId="08C07990" w14:textId="58DBC62F"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nil"/>
              <w:right w:val="nil"/>
            </w:tcBorders>
            <w:shd w:val="clear" w:color="000000" w:fill="FFFFFF"/>
            <w:vAlign w:val="center"/>
          </w:tcPr>
          <w:p w14:paraId="5B043A17" w14:textId="27E6AB30"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56" w:type="dxa"/>
            <w:tcBorders>
              <w:top w:val="nil"/>
              <w:left w:val="nil"/>
              <w:bottom w:val="nil"/>
              <w:right w:val="nil"/>
            </w:tcBorders>
            <w:shd w:val="clear" w:color="000000" w:fill="FFFFFF"/>
            <w:vAlign w:val="center"/>
          </w:tcPr>
          <w:p w14:paraId="4C3567B6" w14:textId="1B9165B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 </w:t>
            </w:r>
          </w:p>
        </w:tc>
        <w:tc>
          <w:tcPr>
            <w:tcW w:w="409" w:type="dxa"/>
            <w:tcBorders>
              <w:top w:val="nil"/>
              <w:left w:val="nil"/>
              <w:bottom w:val="nil"/>
              <w:right w:val="nil"/>
            </w:tcBorders>
            <w:shd w:val="clear" w:color="000000" w:fill="FFFFFF"/>
            <w:noWrap/>
            <w:vAlign w:val="center"/>
            <w:hideMark/>
          </w:tcPr>
          <w:p w14:paraId="37D8856A" w14:textId="262BBCD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423" w:type="dxa"/>
            <w:tcBorders>
              <w:top w:val="nil"/>
              <w:left w:val="nil"/>
              <w:bottom w:val="nil"/>
              <w:right w:val="nil"/>
            </w:tcBorders>
            <w:shd w:val="clear" w:color="000000" w:fill="FFFFFF"/>
            <w:noWrap/>
            <w:vAlign w:val="center"/>
            <w:hideMark/>
          </w:tcPr>
          <w:p w14:paraId="0882F440" w14:textId="303BE9F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c>
          <w:tcPr>
            <w:tcW w:w="346" w:type="dxa"/>
            <w:tcBorders>
              <w:top w:val="nil"/>
              <w:left w:val="nil"/>
              <w:bottom w:val="nil"/>
              <w:right w:val="nil"/>
            </w:tcBorders>
            <w:shd w:val="clear" w:color="000000" w:fill="FFFFFF"/>
            <w:noWrap/>
            <w:vAlign w:val="center"/>
            <w:hideMark/>
          </w:tcPr>
          <w:p w14:paraId="22E0EC55" w14:textId="56AC4F39"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 </w:t>
            </w:r>
          </w:p>
        </w:tc>
      </w:tr>
      <w:tr w:rsidR="009C71A7" w:rsidRPr="009C71A7" w14:paraId="3BA7BDC3" w14:textId="77777777" w:rsidTr="009C71A7">
        <w:trPr>
          <w:gridAfter w:val="1"/>
          <w:wAfter w:w="45" w:type="dxa"/>
          <w:trHeight w:val="161"/>
          <w:jc w:val="center"/>
        </w:trPr>
        <w:tc>
          <w:tcPr>
            <w:tcW w:w="1804" w:type="dxa"/>
            <w:tcBorders>
              <w:top w:val="nil"/>
              <w:left w:val="nil"/>
              <w:bottom w:val="single" w:sz="8" w:space="0" w:color="auto"/>
              <w:right w:val="nil"/>
            </w:tcBorders>
            <w:shd w:val="clear" w:color="000000" w:fill="FFFFFF"/>
            <w:noWrap/>
            <w:vAlign w:val="center"/>
            <w:hideMark/>
          </w:tcPr>
          <w:p w14:paraId="3EA81269" w14:textId="563646A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Zimbabwe</w:t>
            </w:r>
          </w:p>
        </w:tc>
        <w:tc>
          <w:tcPr>
            <w:tcW w:w="628" w:type="dxa"/>
            <w:tcBorders>
              <w:top w:val="nil"/>
              <w:left w:val="nil"/>
              <w:bottom w:val="single" w:sz="8" w:space="0" w:color="auto"/>
              <w:right w:val="nil"/>
            </w:tcBorders>
            <w:shd w:val="clear" w:color="000000" w:fill="FFFFFF"/>
            <w:noWrap/>
            <w:vAlign w:val="center"/>
            <w:hideMark/>
          </w:tcPr>
          <w:p w14:paraId="50D72EBE" w14:textId="3FB6A4D6"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SSA</w:t>
            </w:r>
          </w:p>
        </w:tc>
        <w:tc>
          <w:tcPr>
            <w:tcW w:w="687" w:type="dxa"/>
            <w:tcBorders>
              <w:top w:val="nil"/>
              <w:left w:val="nil"/>
              <w:bottom w:val="single" w:sz="8" w:space="0" w:color="auto"/>
              <w:right w:val="nil"/>
            </w:tcBorders>
            <w:shd w:val="clear" w:color="000000" w:fill="FFFFFF"/>
            <w:noWrap/>
            <w:vAlign w:val="center"/>
            <w:hideMark/>
          </w:tcPr>
          <w:p w14:paraId="6A291EBD" w14:textId="60A8B397"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2010-11</w:t>
            </w:r>
          </w:p>
        </w:tc>
        <w:tc>
          <w:tcPr>
            <w:tcW w:w="567" w:type="dxa"/>
            <w:tcBorders>
              <w:top w:val="nil"/>
              <w:left w:val="nil"/>
              <w:bottom w:val="single" w:sz="8" w:space="0" w:color="auto"/>
              <w:right w:val="nil"/>
            </w:tcBorders>
            <w:shd w:val="clear" w:color="000000" w:fill="FFFFFF"/>
            <w:noWrap/>
            <w:vAlign w:val="center"/>
            <w:hideMark/>
          </w:tcPr>
          <w:p w14:paraId="468D3232" w14:textId="3AE482C4" w:rsidR="009C71A7" w:rsidRPr="009C71A7" w:rsidRDefault="009C71A7" w:rsidP="00396A93">
            <w:pPr>
              <w:pStyle w:val="NoSpacing"/>
              <w:spacing w:line="276" w:lineRule="auto"/>
              <w:jc w:val="center"/>
              <w:rPr>
                <w:rFonts w:ascii="Garamond" w:hAnsi="Garamond"/>
                <w:sz w:val="17"/>
                <w:szCs w:val="17"/>
                <w:lang w:eastAsia="en-GB"/>
              </w:rPr>
            </w:pPr>
            <w:r w:rsidRPr="009C71A7">
              <w:rPr>
                <w:rFonts w:ascii="Garamond" w:hAnsi="Garamond" w:cs="Arial"/>
                <w:color w:val="000000"/>
                <w:sz w:val="17"/>
                <w:szCs w:val="17"/>
              </w:rPr>
              <w:t>2015</w:t>
            </w:r>
          </w:p>
        </w:tc>
        <w:tc>
          <w:tcPr>
            <w:tcW w:w="147" w:type="dxa"/>
            <w:tcBorders>
              <w:top w:val="nil"/>
              <w:left w:val="nil"/>
              <w:bottom w:val="single" w:sz="8" w:space="0" w:color="auto"/>
              <w:right w:val="nil"/>
            </w:tcBorders>
            <w:shd w:val="clear" w:color="000000" w:fill="FFFFFF"/>
            <w:noWrap/>
            <w:vAlign w:val="center"/>
            <w:hideMark/>
          </w:tcPr>
          <w:p w14:paraId="31CB7378" w14:textId="2AD25A9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98" w:type="dxa"/>
            <w:tcBorders>
              <w:top w:val="nil"/>
              <w:left w:val="nil"/>
              <w:bottom w:val="single" w:sz="8" w:space="0" w:color="auto"/>
              <w:right w:val="nil"/>
            </w:tcBorders>
            <w:shd w:val="clear" w:color="000000" w:fill="FFFFFF"/>
            <w:noWrap/>
            <w:vAlign w:val="center"/>
            <w:hideMark/>
          </w:tcPr>
          <w:p w14:paraId="65198B1F" w14:textId="5F2026C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56.4</w:t>
            </w:r>
          </w:p>
        </w:tc>
        <w:tc>
          <w:tcPr>
            <w:tcW w:w="398" w:type="dxa"/>
            <w:tcBorders>
              <w:top w:val="nil"/>
              <w:left w:val="nil"/>
              <w:bottom w:val="single" w:sz="8" w:space="0" w:color="auto"/>
              <w:right w:val="nil"/>
            </w:tcBorders>
            <w:shd w:val="clear" w:color="000000" w:fill="FFFFFF"/>
            <w:noWrap/>
            <w:vAlign w:val="center"/>
            <w:hideMark/>
          </w:tcPr>
          <w:p w14:paraId="1FFB1DDF" w14:textId="7A11B6CD"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59.1</w:t>
            </w:r>
          </w:p>
        </w:tc>
        <w:tc>
          <w:tcPr>
            <w:tcW w:w="472" w:type="dxa"/>
            <w:tcBorders>
              <w:top w:val="nil"/>
              <w:left w:val="nil"/>
              <w:bottom w:val="single" w:sz="8" w:space="0" w:color="auto"/>
              <w:right w:val="nil"/>
            </w:tcBorders>
            <w:shd w:val="clear" w:color="000000" w:fill="FFFFFF"/>
            <w:noWrap/>
            <w:vAlign w:val="center"/>
            <w:hideMark/>
          </w:tcPr>
          <w:p w14:paraId="7FB5C648" w14:textId="2979A0CF"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0.12</w:t>
            </w:r>
          </w:p>
        </w:tc>
        <w:tc>
          <w:tcPr>
            <w:tcW w:w="218" w:type="dxa"/>
            <w:tcBorders>
              <w:top w:val="nil"/>
              <w:left w:val="nil"/>
              <w:bottom w:val="single" w:sz="8" w:space="0" w:color="auto"/>
              <w:right w:val="nil"/>
            </w:tcBorders>
            <w:shd w:val="clear" w:color="000000" w:fill="FFFFFF"/>
            <w:noWrap/>
            <w:vAlign w:val="center"/>
            <w:hideMark/>
          </w:tcPr>
          <w:p w14:paraId="7B84A2ED" w14:textId="34644619"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single" w:sz="8" w:space="0" w:color="auto"/>
              <w:right w:val="nil"/>
            </w:tcBorders>
            <w:shd w:val="clear" w:color="000000" w:fill="FFFFFF"/>
            <w:noWrap/>
            <w:vAlign w:val="center"/>
            <w:hideMark/>
          </w:tcPr>
          <w:p w14:paraId="2A6B5828" w14:textId="476D68BB"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 </w:t>
            </w:r>
          </w:p>
        </w:tc>
        <w:tc>
          <w:tcPr>
            <w:tcW w:w="522" w:type="dxa"/>
            <w:tcBorders>
              <w:top w:val="nil"/>
              <w:left w:val="nil"/>
              <w:bottom w:val="single" w:sz="8" w:space="0" w:color="auto"/>
              <w:right w:val="nil"/>
            </w:tcBorders>
            <w:shd w:val="clear" w:color="000000" w:fill="FFFFFF"/>
            <w:noWrap/>
            <w:vAlign w:val="center"/>
            <w:hideMark/>
          </w:tcPr>
          <w:p w14:paraId="7321CC52" w14:textId="7CA6CA48"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0.176</w:t>
            </w:r>
          </w:p>
        </w:tc>
        <w:tc>
          <w:tcPr>
            <w:tcW w:w="522" w:type="dxa"/>
            <w:tcBorders>
              <w:top w:val="nil"/>
              <w:left w:val="nil"/>
              <w:bottom w:val="single" w:sz="8" w:space="0" w:color="auto"/>
              <w:right w:val="nil"/>
            </w:tcBorders>
            <w:shd w:val="clear" w:color="000000" w:fill="FFFFFF"/>
            <w:noWrap/>
            <w:vAlign w:val="center"/>
            <w:hideMark/>
          </w:tcPr>
          <w:p w14:paraId="72A8652A" w14:textId="2F481FD5"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0.147</w:t>
            </w:r>
          </w:p>
        </w:tc>
        <w:tc>
          <w:tcPr>
            <w:tcW w:w="586" w:type="dxa"/>
            <w:tcBorders>
              <w:top w:val="nil"/>
              <w:left w:val="nil"/>
              <w:bottom w:val="single" w:sz="8" w:space="0" w:color="auto"/>
              <w:right w:val="nil"/>
            </w:tcBorders>
            <w:shd w:val="clear" w:color="000000" w:fill="FFFFFF"/>
            <w:noWrap/>
            <w:vAlign w:val="center"/>
            <w:hideMark/>
          </w:tcPr>
          <w:p w14:paraId="413DF45E" w14:textId="1E1A4987"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-0.006</w:t>
            </w:r>
          </w:p>
        </w:tc>
        <w:tc>
          <w:tcPr>
            <w:tcW w:w="242" w:type="dxa"/>
            <w:tcBorders>
              <w:top w:val="nil"/>
              <w:left w:val="nil"/>
              <w:bottom w:val="single" w:sz="8" w:space="0" w:color="auto"/>
              <w:right w:val="nil"/>
            </w:tcBorders>
            <w:shd w:val="clear" w:color="000000" w:fill="FFFFFF"/>
            <w:noWrap/>
            <w:vAlign w:val="center"/>
            <w:hideMark/>
          </w:tcPr>
          <w:p w14:paraId="00D49A96" w14:textId="5E1E2284"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09" w:type="dxa"/>
            <w:tcBorders>
              <w:top w:val="nil"/>
              <w:left w:val="nil"/>
              <w:bottom w:val="single" w:sz="8" w:space="0" w:color="auto"/>
              <w:right w:val="nil"/>
            </w:tcBorders>
            <w:shd w:val="clear" w:color="000000" w:fill="FFFFFF"/>
            <w:noWrap/>
            <w:vAlign w:val="center"/>
            <w:hideMark/>
          </w:tcPr>
          <w:p w14:paraId="773B1733" w14:textId="54ADBE61"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361" w:type="dxa"/>
            <w:tcBorders>
              <w:top w:val="nil"/>
              <w:left w:val="nil"/>
              <w:bottom w:val="single" w:sz="8" w:space="0" w:color="auto"/>
              <w:right w:val="nil"/>
            </w:tcBorders>
            <w:shd w:val="clear" w:color="000000" w:fill="FFFFFF"/>
            <w:noWrap/>
            <w:vAlign w:val="center"/>
            <w:hideMark/>
          </w:tcPr>
          <w:p w14:paraId="30F5EDE6" w14:textId="06EF46C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40.1</w:t>
            </w:r>
          </w:p>
        </w:tc>
        <w:tc>
          <w:tcPr>
            <w:tcW w:w="418" w:type="dxa"/>
            <w:tcBorders>
              <w:top w:val="nil"/>
              <w:left w:val="nil"/>
              <w:bottom w:val="single" w:sz="8" w:space="0" w:color="auto"/>
              <w:right w:val="nil"/>
            </w:tcBorders>
            <w:shd w:val="clear" w:color="000000" w:fill="FFFFFF"/>
            <w:noWrap/>
            <w:vAlign w:val="center"/>
            <w:hideMark/>
          </w:tcPr>
          <w:p w14:paraId="65B464FF" w14:textId="79232EA1"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34.0</w:t>
            </w:r>
          </w:p>
        </w:tc>
        <w:tc>
          <w:tcPr>
            <w:tcW w:w="559" w:type="dxa"/>
            <w:tcBorders>
              <w:top w:val="nil"/>
              <w:left w:val="nil"/>
              <w:bottom w:val="single" w:sz="8" w:space="0" w:color="auto"/>
              <w:right w:val="nil"/>
            </w:tcBorders>
            <w:shd w:val="clear" w:color="000000" w:fill="FFFFFF"/>
            <w:noWrap/>
            <w:vAlign w:val="center"/>
            <w:hideMark/>
          </w:tcPr>
          <w:p w14:paraId="54937FAC" w14:textId="5F7AF2C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-1.4</w:t>
            </w:r>
          </w:p>
        </w:tc>
        <w:tc>
          <w:tcPr>
            <w:tcW w:w="215" w:type="dxa"/>
            <w:tcBorders>
              <w:top w:val="nil"/>
              <w:left w:val="nil"/>
              <w:bottom w:val="single" w:sz="8" w:space="0" w:color="auto"/>
              <w:right w:val="nil"/>
            </w:tcBorders>
            <w:shd w:val="clear" w:color="000000" w:fill="FFFFFF"/>
            <w:noWrap/>
            <w:vAlign w:val="center"/>
            <w:hideMark/>
          </w:tcPr>
          <w:p w14:paraId="3995DF0C" w14:textId="7CA791EE"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vertAlign w:val="superscript"/>
              </w:rPr>
              <w:t>***</w:t>
            </w:r>
          </w:p>
        </w:tc>
        <w:tc>
          <w:tcPr>
            <w:tcW w:w="157" w:type="dxa"/>
            <w:tcBorders>
              <w:top w:val="nil"/>
              <w:left w:val="nil"/>
              <w:bottom w:val="single" w:sz="8" w:space="0" w:color="auto"/>
              <w:right w:val="nil"/>
            </w:tcBorders>
            <w:shd w:val="clear" w:color="000000" w:fill="FFFFFF"/>
            <w:noWrap/>
            <w:vAlign w:val="center"/>
            <w:hideMark/>
          </w:tcPr>
          <w:p w14:paraId="459AA8F9" w14:textId="79CD8527" w:rsidR="009C71A7" w:rsidRPr="009C71A7" w:rsidRDefault="009C71A7" w:rsidP="00396A93">
            <w:pPr>
              <w:pStyle w:val="NoSpacing"/>
              <w:spacing w:line="276" w:lineRule="auto"/>
              <w:rPr>
                <w:rFonts w:ascii="Garamond" w:hAnsi="Garamond"/>
                <w:sz w:val="17"/>
                <w:szCs w:val="17"/>
                <w:lang w:eastAsia="en-GB"/>
              </w:rPr>
            </w:pPr>
            <w:r w:rsidRPr="009C71A7">
              <w:rPr>
                <w:rFonts w:ascii="Garamond" w:hAnsi="Garamond" w:cs="Arial"/>
                <w:color w:val="000000"/>
                <w:sz w:val="17"/>
                <w:szCs w:val="17"/>
              </w:rPr>
              <w:t> </w:t>
            </w:r>
          </w:p>
        </w:tc>
        <w:tc>
          <w:tcPr>
            <w:tcW w:w="476" w:type="dxa"/>
            <w:tcBorders>
              <w:top w:val="nil"/>
              <w:left w:val="nil"/>
              <w:bottom w:val="single" w:sz="8" w:space="0" w:color="auto"/>
              <w:right w:val="nil"/>
            </w:tcBorders>
            <w:shd w:val="clear" w:color="000000" w:fill="FFFFFF"/>
            <w:vAlign w:val="center"/>
          </w:tcPr>
          <w:p w14:paraId="59513B96" w14:textId="568C0815"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2011</w:t>
            </w:r>
          </w:p>
        </w:tc>
        <w:tc>
          <w:tcPr>
            <w:tcW w:w="456" w:type="dxa"/>
            <w:tcBorders>
              <w:top w:val="nil"/>
              <w:left w:val="nil"/>
              <w:bottom w:val="single" w:sz="8" w:space="0" w:color="auto"/>
              <w:right w:val="nil"/>
            </w:tcBorders>
            <w:shd w:val="clear" w:color="000000" w:fill="FFFFFF"/>
            <w:vAlign w:val="center"/>
          </w:tcPr>
          <w:p w14:paraId="1C67CF3F" w14:textId="1DAB57E1" w:rsidR="009C71A7" w:rsidRPr="009C71A7" w:rsidRDefault="009C71A7" w:rsidP="00396A93">
            <w:pPr>
              <w:pStyle w:val="NoSpacing"/>
              <w:spacing w:line="276" w:lineRule="auto"/>
              <w:jc w:val="right"/>
              <w:rPr>
                <w:rFonts w:ascii="Garamond" w:hAnsi="Garamond" w:cs="Arial"/>
                <w:color w:val="000000"/>
                <w:sz w:val="17"/>
                <w:szCs w:val="17"/>
              </w:rPr>
            </w:pPr>
            <w:r w:rsidRPr="009C71A7">
              <w:rPr>
                <w:rFonts w:ascii="Garamond" w:hAnsi="Garamond" w:cs="Arial"/>
                <w:color w:val="000000"/>
                <w:sz w:val="17"/>
                <w:szCs w:val="17"/>
              </w:rPr>
              <w:t>2017</w:t>
            </w:r>
          </w:p>
        </w:tc>
        <w:tc>
          <w:tcPr>
            <w:tcW w:w="409" w:type="dxa"/>
            <w:tcBorders>
              <w:top w:val="nil"/>
              <w:left w:val="nil"/>
              <w:bottom w:val="single" w:sz="8" w:space="0" w:color="auto"/>
              <w:right w:val="nil"/>
            </w:tcBorders>
            <w:shd w:val="clear" w:color="000000" w:fill="FFFFFF"/>
            <w:noWrap/>
            <w:vAlign w:val="center"/>
            <w:hideMark/>
          </w:tcPr>
          <w:p w14:paraId="558670FD" w14:textId="166A718E"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-3.5</w:t>
            </w:r>
          </w:p>
        </w:tc>
        <w:tc>
          <w:tcPr>
            <w:tcW w:w="423" w:type="dxa"/>
            <w:tcBorders>
              <w:top w:val="nil"/>
              <w:left w:val="nil"/>
              <w:bottom w:val="single" w:sz="8" w:space="0" w:color="auto"/>
              <w:right w:val="nil"/>
            </w:tcBorders>
            <w:shd w:val="clear" w:color="000000" w:fill="FFFFFF"/>
            <w:noWrap/>
            <w:vAlign w:val="center"/>
            <w:hideMark/>
          </w:tcPr>
          <w:p w14:paraId="21A9703B" w14:textId="01B727D2"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-3.7</w:t>
            </w:r>
          </w:p>
        </w:tc>
        <w:tc>
          <w:tcPr>
            <w:tcW w:w="346" w:type="dxa"/>
            <w:tcBorders>
              <w:top w:val="nil"/>
              <w:left w:val="nil"/>
              <w:bottom w:val="single" w:sz="8" w:space="0" w:color="auto"/>
              <w:right w:val="nil"/>
            </w:tcBorders>
            <w:shd w:val="clear" w:color="000000" w:fill="FFFFFF"/>
            <w:noWrap/>
            <w:vAlign w:val="center"/>
            <w:hideMark/>
          </w:tcPr>
          <w:p w14:paraId="7C43447F" w14:textId="34163906" w:rsidR="009C71A7" w:rsidRPr="009C71A7" w:rsidRDefault="009C71A7" w:rsidP="00396A93">
            <w:pPr>
              <w:pStyle w:val="NoSpacing"/>
              <w:spacing w:line="276" w:lineRule="auto"/>
              <w:jc w:val="right"/>
              <w:rPr>
                <w:rFonts w:ascii="Garamond" w:hAnsi="Garamond"/>
                <w:sz w:val="17"/>
                <w:szCs w:val="17"/>
                <w:lang w:eastAsia="en-GB"/>
              </w:rPr>
            </w:pPr>
            <w:r w:rsidRPr="009C71A7">
              <w:rPr>
                <w:rFonts w:ascii="Garamond" w:hAnsi="Garamond" w:cs="Arial"/>
                <w:color w:val="000000"/>
                <w:sz w:val="17"/>
                <w:szCs w:val="17"/>
              </w:rPr>
              <w:t>-0.3</w:t>
            </w:r>
          </w:p>
        </w:tc>
      </w:tr>
      <w:tr w:rsidR="00F4421C" w:rsidRPr="009C71A7" w14:paraId="7683A8EE" w14:textId="77777777" w:rsidTr="00B77709">
        <w:trPr>
          <w:trHeight w:val="180"/>
          <w:jc w:val="center"/>
        </w:trPr>
        <w:tc>
          <w:tcPr>
            <w:tcW w:w="11274" w:type="dxa"/>
            <w:gridSpan w:val="26"/>
            <w:tcBorders>
              <w:top w:val="single" w:sz="8" w:space="0" w:color="auto"/>
              <w:left w:val="nil"/>
              <w:right w:val="nil"/>
            </w:tcBorders>
            <w:shd w:val="clear" w:color="000000" w:fill="FFFFFF"/>
          </w:tcPr>
          <w:p w14:paraId="2D27C4F9" w14:textId="4D950EA9" w:rsidR="00F4421C" w:rsidRPr="00396A93" w:rsidRDefault="00F4421C" w:rsidP="00396A93">
            <w:pPr>
              <w:pStyle w:val="NoSpacing"/>
              <w:spacing w:line="276" w:lineRule="auto"/>
              <w:jc w:val="both"/>
              <w:rPr>
                <w:rFonts w:ascii="Garamond" w:eastAsiaTheme="minorEastAsia" w:hAnsi="Garamond" w:cs="Arial"/>
                <w:color w:val="000000"/>
                <w:sz w:val="18"/>
                <w:szCs w:val="18"/>
              </w:rPr>
            </w:pPr>
            <w:r w:rsidRPr="00396A93">
              <w:rPr>
                <w:rFonts w:ascii="Garamond" w:hAnsi="Garamond" w:cs="Arial"/>
                <w:color w:val="000000"/>
                <w:sz w:val="18"/>
                <w:szCs w:val="18"/>
              </w:rPr>
              <w:t xml:space="preserve">Source: Authors’ own computations for </w:t>
            </w:r>
            <m:oMath>
              <m:sSub>
                <m:sSubPr>
                  <m:ctrlPr>
                    <w:rPr>
                      <w:rFonts w:ascii="Cambria Math" w:hAnsi="Cambria Math" w:cs="Arial"/>
                      <w:color w:val="000000"/>
                      <w:sz w:val="18"/>
                      <w:szCs w:val="18"/>
                    </w:rPr>
                  </m:ctrlPr>
                </m:sSubPr>
                <m:e>
                  <m:r>
                    <m:rPr>
                      <m:sty m:val="p"/>
                    </m:rPr>
                    <w:rPr>
                      <w:rFonts w:ascii="Cambria Math" w:hAnsi="Cambria Math" w:cs="Arial"/>
                      <w:color w:val="000000"/>
                      <w:sz w:val="18"/>
                      <w:szCs w:val="18"/>
                    </w:rPr>
                    <m:t>W</m:t>
                  </m:r>
                </m:e>
                <m:sub>
                  <m:r>
                    <m:rPr>
                      <m:sty m:val="p"/>
                    </m:rPr>
                    <w:rPr>
                      <w:rFonts w:ascii="Cambria Math" w:hAnsi="Cambria Math" w:cs="Arial"/>
                      <w:color w:val="000000"/>
                      <w:sz w:val="18"/>
                      <w:szCs w:val="18"/>
                    </w:rPr>
                    <m:t>1</m:t>
                  </m:r>
                </m:sub>
              </m:sSub>
            </m:oMath>
            <w:r w:rsidRPr="00396A93">
              <w:rPr>
                <w:rFonts w:ascii="Garamond" w:eastAsiaTheme="minorEastAsia" w:hAnsi="Garamond" w:cs="Arial"/>
                <w:color w:val="000000"/>
                <w:sz w:val="18"/>
                <w:szCs w:val="18"/>
              </w:rPr>
              <w:t xml:space="preserve">, </w:t>
            </w:r>
            <m:oMath>
              <m:sSub>
                <m:sSubPr>
                  <m:ctrlPr>
                    <w:rPr>
                      <w:rFonts w:ascii="Cambria Math" w:eastAsiaTheme="minorEastAsia" w:hAnsi="Cambria Math" w:cs="Arial"/>
                      <w:color w:val="000000"/>
                      <w:sz w:val="18"/>
                      <w:szCs w:val="18"/>
                    </w:rPr>
                  </m:ctrlPr>
                </m:sSubPr>
                <m:e>
                  <m:r>
                    <m:rPr>
                      <m:sty m:val="p"/>
                    </m:rPr>
                    <w:rPr>
                      <w:rFonts w:ascii="Cambria Math" w:eastAsiaTheme="minorEastAsia" w:hAnsi="Cambria Math" w:cs="Arial"/>
                      <w:color w:val="000000"/>
                      <w:sz w:val="18"/>
                      <w:szCs w:val="18"/>
                    </w:rPr>
                    <m:t>W</m:t>
                  </m:r>
                </m:e>
                <m:sub>
                  <m:r>
                    <m:rPr>
                      <m:sty m:val="p"/>
                    </m:rPr>
                    <w:rPr>
                      <w:rFonts w:ascii="Cambria Math" w:eastAsiaTheme="minorEastAsia" w:hAnsi="Cambria Math" w:cs="Arial"/>
                      <w:color w:val="000000"/>
                      <w:sz w:val="18"/>
                      <w:szCs w:val="18"/>
                    </w:rPr>
                    <m:t>2</m:t>
                  </m:r>
                </m:sub>
              </m:sSub>
            </m:oMath>
            <w:r w:rsidRPr="00396A93">
              <w:rPr>
                <w:rFonts w:ascii="Garamond" w:eastAsiaTheme="minorEastAsia" w:hAnsi="Garamond" w:cs="Arial"/>
                <w:color w:val="000000"/>
                <w:sz w:val="18"/>
                <w:szCs w:val="18"/>
              </w:rPr>
              <w:t xml:space="preserve"> and </w:t>
            </w:r>
            <m:oMath>
              <m:r>
                <m:rPr>
                  <m:sty m:val="p"/>
                </m:rPr>
                <w:rPr>
                  <w:rFonts w:ascii="Cambria Math" w:eastAsiaTheme="minorEastAsia" w:hAnsi="Cambria Math" w:cs="Arial"/>
                  <w:color w:val="000000"/>
                  <w:sz w:val="18"/>
                  <w:szCs w:val="18"/>
                </w:rPr>
                <m:t>S</m:t>
              </m:r>
            </m:oMath>
            <w:r w:rsidRPr="00396A93">
              <w:rPr>
                <w:rFonts w:ascii="Garamond" w:eastAsiaTheme="minorEastAsia" w:hAnsi="Garamond" w:cs="Arial"/>
                <w:color w:val="000000"/>
                <w:sz w:val="18"/>
                <w:szCs w:val="18"/>
              </w:rPr>
              <w:t xml:space="preserve">. MPI and H were obtained from </w:t>
            </w:r>
            <w:hyperlink r:id="rId17" w:history="1">
              <w:r w:rsidRPr="00396A93">
                <w:rPr>
                  <w:rStyle w:val="Hyperlink"/>
                  <w:rFonts w:ascii="Garamond" w:eastAsiaTheme="minorEastAsia" w:hAnsi="Garamond" w:cs="Arial"/>
                  <w:sz w:val="18"/>
                  <w:szCs w:val="18"/>
                </w:rPr>
                <w:t>https://ophi.org.uk/multidimensional-poverty-index/data-tables-do-files</w:t>
              </w:r>
            </w:hyperlink>
            <w:r w:rsidRPr="00396A93">
              <w:rPr>
                <w:rFonts w:ascii="Garamond" w:eastAsiaTheme="minorEastAsia" w:hAnsi="Garamond" w:cs="Arial"/>
                <w:color w:val="000000"/>
                <w:sz w:val="18"/>
                <w:szCs w:val="18"/>
              </w:rPr>
              <w:t xml:space="preserve"> and the shared prosperity figures were obtained from </w:t>
            </w:r>
            <w:hyperlink r:id="rId18" w:history="1">
              <w:r w:rsidRPr="00396A93">
                <w:rPr>
                  <w:rStyle w:val="Hyperlink"/>
                  <w:rFonts w:ascii="Garamond" w:eastAsiaTheme="minorEastAsia" w:hAnsi="Garamond" w:cs="Arial"/>
                  <w:sz w:val="18"/>
                  <w:szCs w:val="18"/>
                </w:rPr>
                <w:t>https://www.worldbank.org/en/topic/poverty/brief/global-database-of-shared-prosperity</w:t>
              </w:r>
            </w:hyperlink>
            <w:r w:rsidRPr="00396A93">
              <w:rPr>
                <w:rFonts w:ascii="Garamond" w:eastAsiaTheme="minorEastAsia" w:hAnsi="Garamond" w:cs="Arial"/>
                <w:color w:val="000000"/>
                <w:sz w:val="18"/>
                <w:szCs w:val="18"/>
              </w:rPr>
              <w:t>.</w:t>
            </w:r>
          </w:p>
          <w:p w14:paraId="69BC43D8" w14:textId="3B11B912" w:rsidR="00F4421C" w:rsidRPr="009C71A7" w:rsidRDefault="00F4421C" w:rsidP="00396A93">
            <w:pPr>
              <w:pStyle w:val="NoSpacing"/>
              <w:spacing w:line="276" w:lineRule="auto"/>
              <w:jc w:val="both"/>
              <w:rPr>
                <w:rFonts w:ascii="Garamond" w:hAnsi="Garamond" w:cs="Arial"/>
                <w:color w:val="000000"/>
                <w:sz w:val="17"/>
                <w:szCs w:val="17"/>
              </w:rPr>
            </w:pPr>
            <w:r w:rsidRPr="00396A93">
              <w:rPr>
                <w:rFonts w:ascii="Garamond" w:eastAsiaTheme="minorEastAsia" w:hAnsi="Garamond" w:cs="Arial"/>
                <w:color w:val="000000"/>
                <w:sz w:val="18"/>
                <w:szCs w:val="18"/>
              </w:rPr>
              <w:t xml:space="preserve">Notes: </w:t>
            </w:r>
            <m:oMath>
              <m:sSub>
                <m:sSubPr>
                  <m:ctrlPr>
                    <w:rPr>
                      <w:rFonts w:ascii="Cambria Math" w:eastAsiaTheme="minorEastAsia" w:hAnsi="Cambria Math" w:cs="Arial"/>
                      <w:i/>
                      <w:color w:val="000000"/>
                      <w:sz w:val="18"/>
                      <w:szCs w:val="18"/>
                    </w:rPr>
                  </m:ctrlPr>
                </m:sSubPr>
                <m:e>
                  <m:r>
                    <w:rPr>
                      <w:rFonts w:ascii="Cambria Math" w:eastAsiaTheme="minorEastAsia" w:hAnsi="Cambria Math" w:cs="Arial"/>
                      <w:color w:val="000000"/>
                      <w:sz w:val="18"/>
                      <w:szCs w:val="18"/>
                    </w:rPr>
                    <m:t>W</m:t>
                  </m:r>
                </m:e>
                <m:sub>
                  <m:r>
                    <w:rPr>
                      <w:rFonts w:ascii="Cambria Math" w:eastAsiaTheme="minorEastAsia" w:hAnsi="Cambria Math" w:cs="Arial"/>
                      <w:color w:val="000000"/>
                      <w:sz w:val="18"/>
                      <w:szCs w:val="18"/>
                    </w:rPr>
                    <m:t>1</m:t>
                  </m:r>
                </m:sub>
              </m:sSub>
            </m:oMath>
            <w:r w:rsidRPr="00396A93">
              <w:rPr>
                <w:rFonts w:ascii="Garamond" w:eastAsiaTheme="minorEastAsia" w:hAnsi="Garamond" w:cs="Arial"/>
                <w:color w:val="000000"/>
                <w:sz w:val="18"/>
                <w:szCs w:val="18"/>
              </w:rPr>
              <w:t xml:space="preserve"> and </w:t>
            </w:r>
            <m:oMath>
              <m:sSub>
                <m:sSubPr>
                  <m:ctrlPr>
                    <w:rPr>
                      <w:rFonts w:ascii="Cambria Math" w:eastAsiaTheme="minorEastAsia" w:hAnsi="Cambria Math" w:cs="Arial"/>
                      <w:i/>
                      <w:color w:val="000000"/>
                      <w:sz w:val="18"/>
                      <w:szCs w:val="18"/>
                    </w:rPr>
                  </m:ctrlPr>
                </m:sSubPr>
                <m:e>
                  <m:r>
                    <w:rPr>
                      <w:rFonts w:ascii="Cambria Math" w:eastAsiaTheme="minorEastAsia" w:hAnsi="Cambria Math" w:cs="Arial"/>
                      <w:color w:val="000000"/>
                      <w:sz w:val="18"/>
                      <w:szCs w:val="18"/>
                    </w:rPr>
                    <m:t>W</m:t>
                  </m:r>
                </m:e>
                <m:sub>
                  <m:r>
                    <w:rPr>
                      <w:rFonts w:ascii="Cambria Math" w:eastAsiaTheme="minorEastAsia" w:hAnsi="Cambria Math" w:cs="Arial"/>
                      <w:color w:val="000000"/>
                      <w:sz w:val="18"/>
                      <w:szCs w:val="18"/>
                    </w:rPr>
                    <m:t>2</m:t>
                  </m:r>
                </m:sub>
              </m:sSub>
            </m:oMath>
            <w:r w:rsidRPr="00396A93">
              <w:rPr>
                <w:rFonts w:ascii="Garamond" w:eastAsiaTheme="minorEastAsia" w:hAnsi="Garamond" w:cs="Arial"/>
                <w:color w:val="000000"/>
                <w:sz w:val="18"/>
                <w:szCs w:val="18"/>
              </w:rPr>
              <w:t>: Well-being levels in periods 1 and 2; MPI</w:t>
            </w:r>
            <w:r w:rsidRPr="00396A93">
              <w:rPr>
                <w:rFonts w:ascii="Garamond" w:eastAsiaTheme="minorEastAsia" w:hAnsi="Garamond" w:cs="Arial"/>
                <w:color w:val="000000"/>
                <w:sz w:val="18"/>
                <w:szCs w:val="18"/>
                <w:vertAlign w:val="subscript"/>
              </w:rPr>
              <w:t>1</w:t>
            </w:r>
            <w:r w:rsidRPr="00396A93">
              <w:rPr>
                <w:rFonts w:ascii="Garamond" w:eastAsiaTheme="minorEastAsia" w:hAnsi="Garamond" w:cs="Arial"/>
                <w:color w:val="000000"/>
                <w:sz w:val="18"/>
                <w:szCs w:val="18"/>
              </w:rPr>
              <w:t xml:space="preserve"> and MPI</w:t>
            </w:r>
            <w:r w:rsidRPr="00396A93">
              <w:rPr>
                <w:rFonts w:ascii="Garamond" w:eastAsiaTheme="minorEastAsia" w:hAnsi="Garamond" w:cs="Arial"/>
                <w:color w:val="000000"/>
                <w:sz w:val="18"/>
                <w:szCs w:val="18"/>
                <w:vertAlign w:val="subscript"/>
              </w:rPr>
              <w:t>2</w:t>
            </w:r>
            <w:r w:rsidRPr="00396A93">
              <w:rPr>
                <w:rFonts w:ascii="Garamond" w:eastAsiaTheme="minorEastAsia" w:hAnsi="Garamond" w:cs="Arial"/>
                <w:color w:val="000000"/>
                <w:sz w:val="18"/>
                <w:szCs w:val="18"/>
              </w:rPr>
              <w:t>: MPI values for periods 1 and 2; H</w:t>
            </w:r>
            <w:r w:rsidRPr="00396A93">
              <w:rPr>
                <w:rFonts w:ascii="Garamond" w:eastAsiaTheme="minorEastAsia" w:hAnsi="Garamond" w:cs="Arial"/>
                <w:color w:val="000000"/>
                <w:sz w:val="18"/>
                <w:szCs w:val="18"/>
                <w:vertAlign w:val="subscript"/>
              </w:rPr>
              <w:t>1</w:t>
            </w:r>
            <w:r w:rsidRPr="00396A93">
              <w:rPr>
                <w:rFonts w:ascii="Garamond" w:eastAsiaTheme="minorEastAsia" w:hAnsi="Garamond" w:cs="Arial"/>
                <w:color w:val="000000"/>
                <w:sz w:val="18"/>
                <w:szCs w:val="18"/>
              </w:rPr>
              <w:t xml:space="preserve"> and H</w:t>
            </w:r>
            <w:r w:rsidRPr="00396A93">
              <w:rPr>
                <w:rFonts w:ascii="Garamond" w:eastAsiaTheme="minorEastAsia" w:hAnsi="Garamond" w:cs="Arial"/>
                <w:color w:val="000000"/>
                <w:sz w:val="18"/>
                <w:szCs w:val="18"/>
                <w:vertAlign w:val="subscript"/>
              </w:rPr>
              <w:t>2</w:t>
            </w:r>
            <w:r w:rsidRPr="00396A93">
              <w:rPr>
                <w:rFonts w:ascii="Garamond" w:eastAsiaTheme="minorEastAsia" w:hAnsi="Garamond" w:cs="Arial"/>
                <w:color w:val="000000"/>
                <w:sz w:val="18"/>
                <w:szCs w:val="18"/>
              </w:rPr>
              <w:t xml:space="preserve">: MPI headcount ratios for periods 1 and 2; </w:t>
            </w:r>
            <m:oMath>
              <m:r>
                <w:rPr>
                  <w:rFonts w:ascii="Cambria Math" w:eastAsiaTheme="minorEastAsia" w:hAnsi="Cambria Math" w:cs="Arial"/>
                  <w:color w:val="000000"/>
                  <w:sz w:val="18"/>
                  <w:szCs w:val="18"/>
                </w:rPr>
                <m:t>S</m:t>
              </m:r>
            </m:oMath>
            <w:r w:rsidRPr="00396A93">
              <w:rPr>
                <w:rFonts w:ascii="Garamond" w:eastAsiaTheme="minorEastAsia" w:hAnsi="Garamond" w:cs="Arial"/>
                <w:color w:val="000000"/>
                <w:sz w:val="18"/>
                <w:szCs w:val="18"/>
              </w:rPr>
              <w:t>: Inclusivity premium;</w:t>
            </w:r>
            <w:r w:rsidR="00633A39" w:rsidRPr="00396A93">
              <w:rPr>
                <w:rFonts w:ascii="Garamond" w:eastAsiaTheme="minorEastAsia" w:hAnsi="Garamond" w:cs="Arial"/>
                <w:color w:val="000000"/>
                <w:sz w:val="18"/>
                <w:szCs w:val="18"/>
              </w:rPr>
              <w:t xml:space="preserve"> </w:t>
            </w:r>
            <m:oMath>
              <m:r>
                <m:rPr>
                  <m:sty m:val="p"/>
                </m:rPr>
                <w:rPr>
                  <w:rFonts w:ascii="Cambria Math" w:hAnsi="Cambria Math"/>
                  <w:sz w:val="18"/>
                  <w:szCs w:val="18"/>
                  <w:lang w:eastAsia="en-GB"/>
                </w:rPr>
                <m:t>Δ</m:t>
              </m:r>
            </m:oMath>
            <w:r w:rsidRPr="00396A93">
              <w:rPr>
                <w:rFonts w:ascii="Garamond" w:eastAsiaTheme="minorEastAsia" w:hAnsi="Garamond"/>
                <w:sz w:val="18"/>
                <w:szCs w:val="18"/>
                <w:lang w:eastAsia="en-GB"/>
              </w:rPr>
              <w:t>MPI: Annual</w:t>
            </w:r>
            <w:proofErr w:type="spellStart"/>
            <w:r w:rsidR="00564308" w:rsidRPr="00396A93">
              <w:rPr>
                <w:rFonts w:ascii="Garamond" w:eastAsiaTheme="minorEastAsia" w:hAnsi="Garamond"/>
                <w:sz w:val="18"/>
                <w:szCs w:val="18"/>
                <w:lang w:eastAsia="en-GB"/>
              </w:rPr>
              <w:t>ize</w:t>
            </w:r>
            <w:r w:rsidRPr="00396A93">
              <w:rPr>
                <w:rFonts w:ascii="Garamond" w:eastAsiaTheme="minorEastAsia" w:hAnsi="Garamond"/>
                <w:sz w:val="18"/>
                <w:szCs w:val="18"/>
                <w:lang w:eastAsia="en-GB"/>
              </w:rPr>
              <w:t>d</w:t>
            </w:r>
            <w:proofErr w:type="spellEnd"/>
            <w:r w:rsidRPr="00396A93">
              <w:rPr>
                <w:rFonts w:ascii="Garamond" w:eastAsiaTheme="minorEastAsia" w:hAnsi="Garamond"/>
                <w:sz w:val="18"/>
                <w:szCs w:val="18"/>
                <w:lang w:eastAsia="en-GB"/>
              </w:rPr>
              <w:t xml:space="preserve"> absolute change in MPI; </w:t>
            </w:r>
            <m:oMath>
              <m:r>
                <m:rPr>
                  <m:sty m:val="p"/>
                </m:rPr>
                <w:rPr>
                  <w:rFonts w:ascii="Cambria Math" w:hAnsi="Cambria Math"/>
                  <w:sz w:val="18"/>
                  <w:szCs w:val="18"/>
                  <w:lang w:eastAsia="en-GB"/>
                </w:rPr>
                <m:t>Δ</m:t>
              </m:r>
            </m:oMath>
            <w:r w:rsidRPr="00396A93">
              <w:rPr>
                <w:rFonts w:ascii="Garamond" w:eastAsiaTheme="minorEastAsia" w:hAnsi="Garamond"/>
                <w:sz w:val="18"/>
                <w:szCs w:val="18"/>
                <w:lang w:eastAsia="en-GB"/>
              </w:rPr>
              <w:t>H: Annual</w:t>
            </w:r>
            <w:proofErr w:type="spellStart"/>
            <w:r w:rsidR="00564308" w:rsidRPr="00396A93">
              <w:rPr>
                <w:rFonts w:ascii="Garamond" w:eastAsiaTheme="minorEastAsia" w:hAnsi="Garamond"/>
                <w:sz w:val="18"/>
                <w:szCs w:val="18"/>
                <w:lang w:eastAsia="en-GB"/>
              </w:rPr>
              <w:t>ize</w:t>
            </w:r>
            <w:r w:rsidRPr="00396A93">
              <w:rPr>
                <w:rFonts w:ascii="Garamond" w:eastAsiaTheme="minorEastAsia" w:hAnsi="Garamond"/>
                <w:sz w:val="18"/>
                <w:szCs w:val="18"/>
                <w:lang w:eastAsia="en-GB"/>
              </w:rPr>
              <w:t>d</w:t>
            </w:r>
            <w:proofErr w:type="spellEnd"/>
            <w:r w:rsidRPr="00396A93">
              <w:rPr>
                <w:rFonts w:ascii="Garamond" w:eastAsiaTheme="minorEastAsia" w:hAnsi="Garamond"/>
                <w:sz w:val="18"/>
                <w:szCs w:val="18"/>
                <w:lang w:eastAsia="en-GB"/>
              </w:rPr>
              <w:t xml:space="preserve"> absolute change in H in percentage points; G: Annual</w:t>
            </w:r>
            <w:r w:rsidR="00564308" w:rsidRPr="00396A93">
              <w:rPr>
                <w:rFonts w:ascii="Garamond" w:eastAsiaTheme="minorEastAsia" w:hAnsi="Garamond"/>
                <w:sz w:val="18"/>
                <w:szCs w:val="18"/>
                <w:lang w:eastAsia="en-GB"/>
              </w:rPr>
              <w:t>ize</w:t>
            </w:r>
            <w:r w:rsidRPr="00396A93">
              <w:rPr>
                <w:rFonts w:ascii="Garamond" w:eastAsiaTheme="minorEastAsia" w:hAnsi="Garamond"/>
                <w:sz w:val="18"/>
                <w:szCs w:val="18"/>
                <w:lang w:eastAsia="en-GB"/>
              </w:rPr>
              <w:t>d growth in the average income; G</w:t>
            </w:r>
            <w:r w:rsidRPr="00396A93">
              <w:rPr>
                <w:rFonts w:ascii="Garamond" w:eastAsiaTheme="minorEastAsia" w:hAnsi="Garamond"/>
                <w:sz w:val="18"/>
                <w:szCs w:val="18"/>
                <w:vertAlign w:val="subscript"/>
                <w:lang w:eastAsia="en-GB"/>
              </w:rPr>
              <w:t>40</w:t>
            </w:r>
            <w:r w:rsidRPr="00396A93">
              <w:rPr>
                <w:rFonts w:ascii="Garamond" w:eastAsiaTheme="minorEastAsia" w:hAnsi="Garamond"/>
                <w:sz w:val="18"/>
                <w:szCs w:val="18"/>
                <w:lang w:eastAsia="en-GB"/>
              </w:rPr>
              <w:t>: Annual</w:t>
            </w:r>
            <w:r w:rsidR="00564308" w:rsidRPr="00396A93">
              <w:rPr>
                <w:rFonts w:ascii="Garamond" w:eastAsiaTheme="minorEastAsia" w:hAnsi="Garamond"/>
                <w:sz w:val="18"/>
                <w:szCs w:val="18"/>
                <w:lang w:eastAsia="en-GB"/>
              </w:rPr>
              <w:t>ize</w:t>
            </w:r>
            <w:r w:rsidRPr="00396A93">
              <w:rPr>
                <w:rFonts w:ascii="Garamond" w:eastAsiaTheme="minorEastAsia" w:hAnsi="Garamond"/>
                <w:sz w:val="18"/>
                <w:szCs w:val="18"/>
                <w:lang w:eastAsia="en-GB"/>
              </w:rPr>
              <w:t>d growth in the average income of the bottom 40</w:t>
            </w:r>
            <w:r w:rsidR="00564308" w:rsidRPr="00396A93">
              <w:rPr>
                <w:rFonts w:ascii="Garamond" w:eastAsiaTheme="minorEastAsia" w:hAnsi="Garamond"/>
                <w:sz w:val="18"/>
                <w:szCs w:val="18"/>
                <w:lang w:eastAsia="en-GB"/>
              </w:rPr>
              <w:t xml:space="preserve"> percent</w:t>
            </w:r>
            <w:r w:rsidRPr="00396A93">
              <w:rPr>
                <w:rFonts w:ascii="Garamond" w:eastAsiaTheme="minorEastAsia" w:hAnsi="Garamond"/>
                <w:sz w:val="18"/>
                <w:szCs w:val="18"/>
                <w:lang w:eastAsia="en-GB"/>
              </w:rPr>
              <w:t>; SPP: Shared prosperity premium (G</w:t>
            </w:r>
            <w:r w:rsidRPr="00396A93">
              <w:rPr>
                <w:rFonts w:ascii="Garamond" w:eastAsiaTheme="minorEastAsia" w:hAnsi="Garamond"/>
                <w:sz w:val="18"/>
                <w:szCs w:val="18"/>
                <w:vertAlign w:val="subscript"/>
                <w:lang w:eastAsia="en-GB"/>
              </w:rPr>
              <w:t>40</w:t>
            </w:r>
            <w:r w:rsidRPr="00396A93">
              <w:rPr>
                <w:rFonts w:ascii="Garamond" w:eastAsiaTheme="minorEastAsia" w:hAnsi="Garamond"/>
                <w:sz w:val="18"/>
                <w:szCs w:val="18"/>
                <w:lang w:eastAsia="en-GB"/>
              </w:rPr>
              <w:t xml:space="preserve"> - G).</w:t>
            </w:r>
            <w:r w:rsidR="00633A39">
              <w:rPr>
                <w:rFonts w:ascii="Garamond" w:eastAsiaTheme="minorEastAsia" w:hAnsi="Garamond" w:cs="Arial"/>
                <w:color w:val="000000"/>
                <w:sz w:val="17"/>
                <w:szCs w:val="17"/>
              </w:rPr>
              <w:t xml:space="preserve"> </w:t>
            </w:r>
          </w:p>
        </w:tc>
      </w:tr>
    </w:tbl>
    <w:p w14:paraId="0866CF20" w14:textId="492F8399" w:rsidR="00E23326" w:rsidRDefault="00E23326" w:rsidP="00B508B8">
      <w:pPr>
        <w:pStyle w:val="Caption"/>
      </w:pPr>
    </w:p>
    <w:p w14:paraId="57C2D84F" w14:textId="6B719953" w:rsidR="00357BB8" w:rsidRPr="003966A1" w:rsidRDefault="00357BB8" w:rsidP="00B508B8">
      <w:pPr>
        <w:pStyle w:val="Caption"/>
        <w:rPr>
          <w:i/>
        </w:rPr>
      </w:pPr>
      <w:bookmarkStart w:id="44" w:name="_Ref98663352"/>
      <w:r>
        <w:t>Table A</w:t>
      </w:r>
      <w:fldSimple w:instr=" SEQ Table_A \* ARABIC ">
        <w:r w:rsidR="003647A1">
          <w:rPr>
            <w:noProof/>
          </w:rPr>
          <w:t>4</w:t>
        </w:r>
      </w:fldSimple>
      <w:bookmarkEnd w:id="44"/>
      <w:r w:rsidR="00CF7434">
        <w:t>.</w:t>
      </w:r>
      <w:r w:rsidRPr="003966A1">
        <w:t xml:space="preserve"> Robustness of changes in well-being and of inclusivity premium for 80 countries</w:t>
      </w:r>
    </w:p>
    <w:tbl>
      <w:tblPr>
        <w:tblW w:w="11578" w:type="dxa"/>
        <w:jc w:val="center"/>
        <w:tblLayout w:type="fixed"/>
        <w:tblCellMar>
          <w:left w:w="0" w:type="dxa"/>
          <w:right w:w="0" w:type="dxa"/>
        </w:tblCellMar>
        <w:tblLook w:val="04A0" w:firstRow="1" w:lastRow="0" w:firstColumn="1" w:lastColumn="0" w:noHBand="0" w:noVBand="1"/>
      </w:tblPr>
      <w:tblGrid>
        <w:gridCol w:w="1840"/>
        <w:gridCol w:w="580"/>
        <w:gridCol w:w="836"/>
        <w:gridCol w:w="850"/>
        <w:gridCol w:w="445"/>
        <w:gridCol w:w="437"/>
        <w:gridCol w:w="439"/>
        <w:gridCol w:w="147"/>
        <w:gridCol w:w="440"/>
        <w:gridCol w:w="157"/>
        <w:gridCol w:w="145"/>
        <w:gridCol w:w="387"/>
        <w:gridCol w:w="440"/>
        <w:gridCol w:w="440"/>
        <w:gridCol w:w="148"/>
        <w:gridCol w:w="489"/>
        <w:gridCol w:w="160"/>
        <w:gridCol w:w="100"/>
        <w:gridCol w:w="367"/>
        <w:gridCol w:w="440"/>
        <w:gridCol w:w="443"/>
        <w:gridCol w:w="145"/>
        <w:gridCol w:w="428"/>
        <w:gridCol w:w="159"/>
        <w:gridCol w:w="142"/>
        <w:gridCol w:w="443"/>
        <w:gridCol w:w="450"/>
        <w:gridCol w:w="24"/>
        <w:gridCol w:w="57"/>
      </w:tblGrid>
      <w:tr w:rsidR="00357BB8" w:rsidRPr="00BF2E11" w14:paraId="0B18813C" w14:textId="77777777" w:rsidTr="005A2756">
        <w:trPr>
          <w:gridAfter w:val="1"/>
          <w:wAfter w:w="57" w:type="dxa"/>
          <w:trHeight w:hRule="exact" w:val="268"/>
          <w:tblHeader/>
          <w:jc w:val="center"/>
        </w:trPr>
        <w:tc>
          <w:tcPr>
            <w:tcW w:w="1840" w:type="dxa"/>
            <w:tcBorders>
              <w:top w:val="single" w:sz="8" w:space="0" w:color="auto"/>
              <w:left w:val="nil"/>
              <w:bottom w:val="nil"/>
              <w:right w:val="nil"/>
            </w:tcBorders>
            <w:shd w:val="clear" w:color="000000" w:fill="FFFFFF"/>
            <w:noWrap/>
            <w:vAlign w:val="center"/>
            <w:hideMark/>
          </w:tcPr>
          <w:p w14:paraId="68F14515" w14:textId="77777777" w:rsidR="00357BB8" w:rsidRPr="00BF2E11" w:rsidRDefault="00357BB8" w:rsidP="00396A93">
            <w:pPr>
              <w:spacing w:after="120" w:line="480" w:lineRule="auto"/>
              <w:jc w:val="center"/>
              <w:rPr>
                <w:rFonts w:eastAsia="Times New Roman" w:cs="Arial"/>
                <w:color w:val="000000"/>
                <w:sz w:val="16"/>
                <w:szCs w:val="16"/>
                <w:lang w:eastAsia="en-GB"/>
              </w:rPr>
            </w:pPr>
          </w:p>
        </w:tc>
        <w:tc>
          <w:tcPr>
            <w:tcW w:w="580" w:type="dxa"/>
            <w:tcBorders>
              <w:top w:val="single" w:sz="8" w:space="0" w:color="auto"/>
              <w:left w:val="nil"/>
              <w:bottom w:val="nil"/>
              <w:right w:val="nil"/>
            </w:tcBorders>
            <w:shd w:val="clear" w:color="000000" w:fill="FFFFFF"/>
            <w:vAlign w:val="center"/>
          </w:tcPr>
          <w:p w14:paraId="0AF43689" w14:textId="77777777" w:rsidR="00357BB8" w:rsidRPr="00BF2E11" w:rsidRDefault="00357BB8" w:rsidP="00396A93">
            <w:pPr>
              <w:spacing w:after="120" w:line="480" w:lineRule="auto"/>
              <w:jc w:val="center"/>
              <w:rPr>
                <w:rFonts w:eastAsia="Times New Roman" w:cs="Arial"/>
                <w:color w:val="000000"/>
                <w:sz w:val="16"/>
                <w:szCs w:val="16"/>
                <w:lang w:eastAsia="en-GB"/>
              </w:rPr>
            </w:pPr>
          </w:p>
        </w:tc>
        <w:tc>
          <w:tcPr>
            <w:tcW w:w="836" w:type="dxa"/>
            <w:tcBorders>
              <w:top w:val="single" w:sz="8" w:space="0" w:color="auto"/>
              <w:left w:val="nil"/>
              <w:bottom w:val="nil"/>
              <w:right w:val="nil"/>
            </w:tcBorders>
            <w:shd w:val="clear" w:color="000000" w:fill="FFFFFF"/>
            <w:noWrap/>
            <w:vAlign w:val="center"/>
            <w:hideMark/>
          </w:tcPr>
          <w:p w14:paraId="55DCDB91" w14:textId="77777777" w:rsidR="00357BB8" w:rsidRPr="00BF2E11" w:rsidRDefault="00357BB8" w:rsidP="00396A93">
            <w:pPr>
              <w:spacing w:after="120" w:line="480" w:lineRule="auto"/>
              <w:jc w:val="center"/>
              <w:rPr>
                <w:rFonts w:eastAsia="Times New Roman" w:cs="Arial"/>
                <w:color w:val="000000"/>
                <w:sz w:val="16"/>
                <w:szCs w:val="16"/>
                <w:lang w:eastAsia="en-GB"/>
              </w:rPr>
            </w:pPr>
          </w:p>
        </w:tc>
        <w:tc>
          <w:tcPr>
            <w:tcW w:w="850" w:type="dxa"/>
            <w:tcBorders>
              <w:top w:val="single" w:sz="8" w:space="0" w:color="auto"/>
              <w:left w:val="nil"/>
              <w:bottom w:val="nil"/>
              <w:right w:val="nil"/>
            </w:tcBorders>
            <w:shd w:val="clear" w:color="000000" w:fill="FFFFFF"/>
            <w:noWrap/>
            <w:vAlign w:val="center"/>
            <w:hideMark/>
          </w:tcPr>
          <w:p w14:paraId="14E0338D" w14:textId="77777777" w:rsidR="00357BB8" w:rsidRPr="00BF2E11" w:rsidRDefault="00357BB8" w:rsidP="00396A93">
            <w:pPr>
              <w:spacing w:after="120" w:line="480" w:lineRule="auto"/>
              <w:jc w:val="center"/>
              <w:rPr>
                <w:rFonts w:eastAsia="Times New Roman" w:cs="Arial"/>
                <w:color w:val="000000"/>
                <w:sz w:val="16"/>
                <w:szCs w:val="16"/>
                <w:lang w:eastAsia="en-GB"/>
              </w:rPr>
            </w:pPr>
          </w:p>
        </w:tc>
        <w:tc>
          <w:tcPr>
            <w:tcW w:w="2065" w:type="dxa"/>
            <w:gridSpan w:val="6"/>
            <w:tcBorders>
              <w:top w:val="single" w:sz="8" w:space="0" w:color="auto"/>
              <w:left w:val="nil"/>
              <w:bottom w:val="single" w:sz="4" w:space="0" w:color="auto"/>
              <w:right w:val="nil"/>
            </w:tcBorders>
            <w:shd w:val="clear" w:color="000000" w:fill="FFFFFF"/>
            <w:noWrap/>
            <w:vAlign w:val="center"/>
            <w:hideMark/>
          </w:tcPr>
          <w:p w14:paraId="782674F2" w14:textId="77777777" w:rsidR="00357BB8" w:rsidRPr="00BF2E11" w:rsidRDefault="00357BB8" w:rsidP="00396A93">
            <w:pPr>
              <w:spacing w:after="120" w:line="480" w:lineRule="auto"/>
              <w:jc w:val="center"/>
              <w:rPr>
                <w:rFonts w:eastAsia="Times New Roman" w:cs="Arial"/>
                <w:color w:val="000000"/>
                <w:sz w:val="16"/>
                <w:szCs w:val="16"/>
                <w:lang w:eastAsia="en-GB"/>
              </w:rPr>
            </w:pPr>
            <w:r w:rsidRPr="00BF2E11">
              <w:rPr>
                <w:rFonts w:eastAsia="Times New Roman" w:cs="Arial"/>
                <w:color w:val="000000"/>
                <w:sz w:val="16"/>
                <w:szCs w:val="16"/>
                <w:lang w:eastAsia="en-GB"/>
              </w:rPr>
              <w:t>Well-being (</w:t>
            </w:r>
            <m:oMath>
              <m:sSup>
                <m:sSupPr>
                  <m:ctrlPr>
                    <w:rPr>
                      <w:rFonts w:ascii="Cambria Math" w:eastAsia="Times New Roman" w:hAnsi="Cambria Math" w:cs="Arial"/>
                      <w:i/>
                      <w:color w:val="000000"/>
                      <w:sz w:val="16"/>
                      <w:szCs w:val="16"/>
                      <w:lang w:eastAsia="en-GB"/>
                    </w:rPr>
                  </m:ctrlPr>
                </m:sSupPr>
                <m:e>
                  <m:r>
                    <w:rPr>
                      <w:rFonts w:ascii="Cambria Math" w:eastAsia="Times New Roman" w:hAnsi="Cambria Math" w:cs="Arial"/>
                      <w:color w:val="000000"/>
                      <w:sz w:val="16"/>
                      <w:szCs w:val="16"/>
                      <w:lang w:eastAsia="en-GB"/>
                    </w:rPr>
                    <m:t>ω</m:t>
                  </m:r>
                </m:e>
                <m:sup>
                  <m:r>
                    <w:rPr>
                      <w:rFonts w:ascii="Cambria Math" w:eastAsia="Times New Roman" w:hAnsi="Cambria Math" w:cs="Arial"/>
                      <w:color w:val="000000"/>
                      <w:sz w:val="16"/>
                      <w:szCs w:val="16"/>
                      <w:lang w:eastAsia="en-GB"/>
                    </w:rPr>
                    <m:t>1</m:t>
                  </m:r>
                </m:sup>
              </m:sSup>
            </m:oMath>
            <w:r w:rsidRPr="00BF2E11">
              <w:rPr>
                <w:rFonts w:eastAsia="Times New Roman" w:cs="Arial"/>
                <w:color w:val="000000"/>
                <w:sz w:val="16"/>
                <w:szCs w:val="16"/>
                <w:lang w:eastAsia="en-GB"/>
              </w:rPr>
              <w:t>)</w:t>
            </w:r>
          </w:p>
        </w:tc>
        <w:tc>
          <w:tcPr>
            <w:tcW w:w="145" w:type="dxa"/>
            <w:tcBorders>
              <w:top w:val="single" w:sz="8" w:space="0" w:color="auto"/>
              <w:left w:val="nil"/>
              <w:bottom w:val="nil"/>
              <w:right w:val="nil"/>
            </w:tcBorders>
            <w:shd w:val="clear" w:color="000000" w:fill="FFFFFF"/>
            <w:noWrap/>
            <w:vAlign w:val="center"/>
            <w:hideMark/>
          </w:tcPr>
          <w:p w14:paraId="7661681D" w14:textId="77777777" w:rsidR="00357BB8" w:rsidRPr="00BF2E11" w:rsidRDefault="00357BB8" w:rsidP="00396A93">
            <w:pPr>
              <w:spacing w:after="120" w:line="480" w:lineRule="auto"/>
              <w:jc w:val="center"/>
              <w:rPr>
                <w:rFonts w:eastAsia="Times New Roman" w:cs="Arial"/>
                <w:color w:val="000000"/>
                <w:sz w:val="16"/>
                <w:szCs w:val="16"/>
                <w:lang w:eastAsia="en-GB"/>
              </w:rPr>
            </w:pPr>
          </w:p>
        </w:tc>
        <w:tc>
          <w:tcPr>
            <w:tcW w:w="2064" w:type="dxa"/>
            <w:gridSpan w:val="6"/>
            <w:tcBorders>
              <w:top w:val="single" w:sz="8" w:space="0" w:color="auto"/>
              <w:left w:val="nil"/>
              <w:bottom w:val="single" w:sz="4" w:space="0" w:color="auto"/>
              <w:right w:val="nil"/>
            </w:tcBorders>
            <w:shd w:val="clear" w:color="000000" w:fill="FFFFFF"/>
            <w:noWrap/>
            <w:vAlign w:val="center"/>
            <w:hideMark/>
          </w:tcPr>
          <w:p w14:paraId="11E418A6" w14:textId="77777777" w:rsidR="00357BB8" w:rsidRPr="00BF2E11" w:rsidRDefault="00357BB8" w:rsidP="00396A93">
            <w:pPr>
              <w:spacing w:after="120" w:line="480" w:lineRule="auto"/>
              <w:jc w:val="center"/>
              <w:rPr>
                <w:rFonts w:eastAsia="Times New Roman" w:cs="Arial"/>
                <w:color w:val="000000"/>
                <w:sz w:val="16"/>
                <w:szCs w:val="16"/>
                <w:lang w:eastAsia="en-GB"/>
              </w:rPr>
            </w:pPr>
            <w:r w:rsidRPr="00BF2E11">
              <w:rPr>
                <w:rFonts w:eastAsia="Times New Roman" w:cs="Arial"/>
                <w:color w:val="000000"/>
                <w:sz w:val="16"/>
                <w:szCs w:val="16"/>
                <w:lang w:eastAsia="en-GB"/>
              </w:rPr>
              <w:t>Well-being (</w:t>
            </w:r>
            <m:oMath>
              <m:sSup>
                <m:sSupPr>
                  <m:ctrlPr>
                    <w:rPr>
                      <w:rFonts w:ascii="Cambria Math" w:eastAsia="Times New Roman" w:hAnsi="Cambria Math" w:cs="Arial"/>
                      <w:i/>
                      <w:color w:val="000000"/>
                      <w:sz w:val="16"/>
                      <w:szCs w:val="16"/>
                      <w:lang w:eastAsia="en-GB"/>
                    </w:rPr>
                  </m:ctrlPr>
                </m:sSupPr>
                <m:e>
                  <m:r>
                    <w:rPr>
                      <w:rFonts w:ascii="Cambria Math" w:eastAsia="Times New Roman" w:hAnsi="Cambria Math" w:cs="Arial"/>
                      <w:color w:val="000000"/>
                      <w:sz w:val="16"/>
                      <w:szCs w:val="16"/>
                      <w:lang w:eastAsia="en-GB"/>
                    </w:rPr>
                    <m:t>ω</m:t>
                  </m:r>
                </m:e>
                <m:sup>
                  <m:r>
                    <w:rPr>
                      <w:rFonts w:ascii="Cambria Math" w:eastAsia="Times New Roman" w:hAnsi="Cambria Math" w:cs="Arial"/>
                      <w:color w:val="000000"/>
                      <w:sz w:val="16"/>
                      <w:szCs w:val="16"/>
                      <w:lang w:eastAsia="en-GB"/>
                    </w:rPr>
                    <m:t>2</m:t>
                  </m:r>
                </m:sup>
              </m:sSup>
            </m:oMath>
            <w:r w:rsidRPr="00BF2E11">
              <w:rPr>
                <w:rFonts w:eastAsia="Times New Roman" w:cs="Arial"/>
                <w:color w:val="000000"/>
                <w:sz w:val="16"/>
                <w:szCs w:val="16"/>
                <w:lang w:eastAsia="en-GB"/>
              </w:rPr>
              <w:t>)</w:t>
            </w:r>
          </w:p>
        </w:tc>
        <w:tc>
          <w:tcPr>
            <w:tcW w:w="100" w:type="dxa"/>
            <w:tcBorders>
              <w:top w:val="single" w:sz="8" w:space="0" w:color="auto"/>
              <w:left w:val="nil"/>
              <w:bottom w:val="nil"/>
              <w:right w:val="nil"/>
            </w:tcBorders>
            <w:shd w:val="clear" w:color="000000" w:fill="FFFFFF"/>
            <w:noWrap/>
            <w:vAlign w:val="center"/>
            <w:hideMark/>
          </w:tcPr>
          <w:p w14:paraId="7692525F" w14:textId="77777777" w:rsidR="00357BB8" w:rsidRPr="00BF2E11" w:rsidRDefault="00357BB8" w:rsidP="00396A93">
            <w:pPr>
              <w:spacing w:after="120" w:line="480" w:lineRule="auto"/>
              <w:jc w:val="center"/>
              <w:rPr>
                <w:rFonts w:eastAsia="Times New Roman" w:cs="Arial"/>
                <w:color w:val="000000"/>
                <w:sz w:val="16"/>
                <w:szCs w:val="16"/>
                <w:lang w:eastAsia="en-GB"/>
              </w:rPr>
            </w:pPr>
          </w:p>
        </w:tc>
        <w:tc>
          <w:tcPr>
            <w:tcW w:w="1982" w:type="dxa"/>
            <w:gridSpan w:val="6"/>
            <w:tcBorders>
              <w:top w:val="single" w:sz="8" w:space="0" w:color="auto"/>
              <w:left w:val="nil"/>
              <w:bottom w:val="single" w:sz="4" w:space="0" w:color="auto"/>
              <w:right w:val="nil"/>
            </w:tcBorders>
            <w:shd w:val="clear" w:color="000000" w:fill="FFFFFF"/>
            <w:noWrap/>
            <w:vAlign w:val="center"/>
            <w:hideMark/>
          </w:tcPr>
          <w:p w14:paraId="666EFDF2" w14:textId="77777777" w:rsidR="00357BB8" w:rsidRPr="00BF2E11" w:rsidRDefault="00357BB8" w:rsidP="00396A93">
            <w:pPr>
              <w:spacing w:after="120" w:line="480" w:lineRule="auto"/>
              <w:jc w:val="center"/>
              <w:rPr>
                <w:rFonts w:eastAsia="Times New Roman" w:cs="Arial"/>
                <w:color w:val="000000"/>
                <w:sz w:val="16"/>
                <w:szCs w:val="16"/>
                <w:lang w:eastAsia="en-GB"/>
              </w:rPr>
            </w:pPr>
            <w:r w:rsidRPr="00BF2E11">
              <w:rPr>
                <w:rFonts w:eastAsia="Times New Roman" w:cs="Arial"/>
                <w:color w:val="000000"/>
                <w:sz w:val="16"/>
                <w:szCs w:val="16"/>
                <w:lang w:eastAsia="en-GB"/>
              </w:rPr>
              <w:t>Well-being (</w:t>
            </w:r>
            <m:oMath>
              <m:sSup>
                <m:sSupPr>
                  <m:ctrlPr>
                    <w:rPr>
                      <w:rFonts w:ascii="Cambria Math" w:eastAsia="Times New Roman" w:hAnsi="Cambria Math" w:cs="Arial"/>
                      <w:i/>
                      <w:color w:val="000000"/>
                      <w:sz w:val="16"/>
                      <w:szCs w:val="16"/>
                      <w:lang w:eastAsia="en-GB"/>
                    </w:rPr>
                  </m:ctrlPr>
                </m:sSupPr>
                <m:e>
                  <m:r>
                    <w:rPr>
                      <w:rFonts w:ascii="Cambria Math" w:eastAsia="Times New Roman" w:hAnsi="Cambria Math" w:cs="Arial"/>
                      <w:color w:val="000000"/>
                      <w:sz w:val="16"/>
                      <w:szCs w:val="16"/>
                      <w:lang w:eastAsia="en-GB"/>
                    </w:rPr>
                    <m:t>ω</m:t>
                  </m:r>
                </m:e>
                <m:sup>
                  <m:r>
                    <w:rPr>
                      <w:rFonts w:ascii="Cambria Math" w:eastAsia="Times New Roman" w:hAnsi="Cambria Math" w:cs="Arial"/>
                      <w:color w:val="000000"/>
                      <w:sz w:val="16"/>
                      <w:szCs w:val="16"/>
                      <w:lang w:eastAsia="en-GB"/>
                    </w:rPr>
                    <m:t>3</m:t>
                  </m:r>
                </m:sup>
              </m:sSup>
            </m:oMath>
            <w:r w:rsidRPr="00BF2E11">
              <w:rPr>
                <w:rFonts w:eastAsia="Times New Roman" w:cs="Arial"/>
                <w:color w:val="000000"/>
                <w:sz w:val="16"/>
                <w:szCs w:val="16"/>
                <w:lang w:eastAsia="en-GB"/>
              </w:rPr>
              <w:t>)</w:t>
            </w:r>
          </w:p>
        </w:tc>
        <w:tc>
          <w:tcPr>
            <w:tcW w:w="142" w:type="dxa"/>
            <w:tcBorders>
              <w:top w:val="single" w:sz="8" w:space="0" w:color="auto"/>
            </w:tcBorders>
            <w:shd w:val="clear" w:color="000000" w:fill="FFFFFF"/>
          </w:tcPr>
          <w:p w14:paraId="4B111B6F" w14:textId="77777777" w:rsidR="00357BB8" w:rsidRPr="00BF2E11" w:rsidRDefault="00357BB8" w:rsidP="00396A93">
            <w:pPr>
              <w:spacing w:after="120" w:line="480" w:lineRule="auto"/>
              <w:jc w:val="center"/>
              <w:rPr>
                <w:rFonts w:eastAsia="Times New Roman" w:cs="Arial"/>
                <w:color w:val="000000"/>
                <w:sz w:val="16"/>
                <w:szCs w:val="16"/>
                <w:lang w:eastAsia="en-GB"/>
              </w:rPr>
            </w:pPr>
          </w:p>
        </w:tc>
        <w:tc>
          <w:tcPr>
            <w:tcW w:w="917" w:type="dxa"/>
            <w:gridSpan w:val="3"/>
            <w:tcBorders>
              <w:top w:val="single" w:sz="8" w:space="0" w:color="auto"/>
              <w:bottom w:val="single" w:sz="4" w:space="0" w:color="auto"/>
            </w:tcBorders>
            <w:shd w:val="clear" w:color="000000" w:fill="FFFFFF"/>
            <w:vAlign w:val="center"/>
          </w:tcPr>
          <w:p w14:paraId="6A564817" w14:textId="77777777" w:rsidR="00357BB8" w:rsidRPr="00BF2E11" w:rsidRDefault="00357BB8" w:rsidP="00396A93">
            <w:pPr>
              <w:spacing w:after="120" w:line="480" w:lineRule="auto"/>
              <w:jc w:val="center"/>
              <w:rPr>
                <w:rFonts w:eastAsia="Times New Roman" w:cs="Arial"/>
                <w:color w:val="000000"/>
                <w:sz w:val="16"/>
                <w:szCs w:val="16"/>
                <w:lang w:eastAsia="en-GB"/>
              </w:rPr>
            </w:pPr>
            <w:r w:rsidRPr="00BF2E11">
              <w:rPr>
                <w:rFonts w:eastAsia="Times New Roman" w:cs="Arial"/>
                <w:color w:val="000000"/>
                <w:sz w:val="16"/>
                <w:szCs w:val="16"/>
                <w:lang w:eastAsia="en-GB"/>
              </w:rPr>
              <w:t>Robust</w:t>
            </w:r>
          </w:p>
        </w:tc>
      </w:tr>
      <w:tr w:rsidR="006C6BEA" w:rsidRPr="00BF2E11" w14:paraId="36EA66FA" w14:textId="77777777" w:rsidTr="005A2756">
        <w:trPr>
          <w:gridAfter w:val="2"/>
          <w:wAfter w:w="81" w:type="dxa"/>
          <w:trHeight w:hRule="exact" w:val="264"/>
          <w:tblHeader/>
          <w:jc w:val="center"/>
        </w:trPr>
        <w:tc>
          <w:tcPr>
            <w:tcW w:w="1840" w:type="dxa"/>
            <w:tcBorders>
              <w:top w:val="nil"/>
              <w:left w:val="nil"/>
              <w:bottom w:val="single" w:sz="6" w:space="0" w:color="auto"/>
              <w:right w:val="nil"/>
            </w:tcBorders>
            <w:shd w:val="clear" w:color="000000" w:fill="FFFFFF"/>
            <w:noWrap/>
            <w:vAlign w:val="center"/>
            <w:hideMark/>
          </w:tcPr>
          <w:p w14:paraId="46229D55" w14:textId="77777777" w:rsidR="00357BB8" w:rsidRPr="00BF2E11" w:rsidRDefault="00357BB8" w:rsidP="00396A93">
            <w:pPr>
              <w:pStyle w:val="NoSpacing"/>
              <w:spacing w:after="120" w:line="480" w:lineRule="auto"/>
              <w:rPr>
                <w:rFonts w:ascii="Garamond" w:hAnsi="Garamond"/>
                <w:sz w:val="16"/>
                <w:szCs w:val="16"/>
                <w:lang w:eastAsia="en-GB"/>
              </w:rPr>
            </w:pPr>
            <w:r w:rsidRPr="00BF2E11">
              <w:rPr>
                <w:rFonts w:ascii="Garamond" w:hAnsi="Garamond"/>
                <w:sz w:val="16"/>
                <w:szCs w:val="16"/>
                <w:lang w:eastAsia="en-GB"/>
              </w:rPr>
              <w:t>Country</w:t>
            </w:r>
          </w:p>
        </w:tc>
        <w:tc>
          <w:tcPr>
            <w:tcW w:w="580" w:type="dxa"/>
            <w:tcBorders>
              <w:top w:val="nil"/>
              <w:left w:val="nil"/>
              <w:bottom w:val="single" w:sz="6" w:space="0" w:color="auto"/>
              <w:right w:val="nil"/>
            </w:tcBorders>
            <w:shd w:val="clear" w:color="000000" w:fill="FFFFFF"/>
            <w:vAlign w:val="center"/>
          </w:tcPr>
          <w:p w14:paraId="38FAAB1C" w14:textId="77777777" w:rsidR="00357BB8" w:rsidRPr="00BF2E11" w:rsidRDefault="00357BB8" w:rsidP="00396A93">
            <w:pPr>
              <w:pStyle w:val="NoSpacing"/>
              <w:spacing w:after="120" w:line="480" w:lineRule="auto"/>
              <w:jc w:val="center"/>
              <w:rPr>
                <w:rFonts w:ascii="Garamond" w:hAnsi="Garamond"/>
                <w:sz w:val="16"/>
                <w:szCs w:val="16"/>
                <w:lang w:eastAsia="en-GB"/>
              </w:rPr>
            </w:pPr>
            <w:r w:rsidRPr="00BF2E11">
              <w:rPr>
                <w:rFonts w:ascii="Garamond" w:hAnsi="Garamond"/>
                <w:sz w:val="16"/>
                <w:szCs w:val="16"/>
                <w:lang w:eastAsia="en-GB"/>
              </w:rPr>
              <w:t>Region</w:t>
            </w:r>
          </w:p>
        </w:tc>
        <w:tc>
          <w:tcPr>
            <w:tcW w:w="836" w:type="dxa"/>
            <w:tcBorders>
              <w:top w:val="nil"/>
              <w:left w:val="nil"/>
              <w:bottom w:val="single" w:sz="6" w:space="0" w:color="auto"/>
              <w:right w:val="nil"/>
            </w:tcBorders>
            <w:shd w:val="clear" w:color="000000" w:fill="FFFFFF"/>
            <w:noWrap/>
            <w:vAlign w:val="center"/>
            <w:hideMark/>
          </w:tcPr>
          <w:p w14:paraId="038313DD" w14:textId="77777777" w:rsidR="00357BB8" w:rsidRPr="00BF2E11" w:rsidRDefault="00357BB8" w:rsidP="00396A93">
            <w:pPr>
              <w:pStyle w:val="NoSpacing"/>
              <w:spacing w:after="120" w:line="480" w:lineRule="auto"/>
              <w:jc w:val="center"/>
              <w:rPr>
                <w:rFonts w:ascii="Garamond" w:hAnsi="Garamond"/>
                <w:sz w:val="16"/>
                <w:szCs w:val="16"/>
                <w:lang w:eastAsia="en-GB"/>
              </w:rPr>
            </w:pPr>
            <w:r w:rsidRPr="00BF2E11">
              <w:rPr>
                <w:rFonts w:ascii="Garamond" w:hAnsi="Garamond"/>
                <w:sz w:val="16"/>
                <w:szCs w:val="16"/>
                <w:lang w:eastAsia="en-GB"/>
              </w:rPr>
              <w:t>Year1</w:t>
            </w:r>
          </w:p>
        </w:tc>
        <w:tc>
          <w:tcPr>
            <w:tcW w:w="850" w:type="dxa"/>
            <w:tcBorders>
              <w:top w:val="nil"/>
              <w:left w:val="nil"/>
              <w:bottom w:val="single" w:sz="6" w:space="0" w:color="auto"/>
              <w:right w:val="nil"/>
            </w:tcBorders>
            <w:shd w:val="clear" w:color="000000" w:fill="FFFFFF"/>
            <w:noWrap/>
            <w:vAlign w:val="center"/>
            <w:hideMark/>
          </w:tcPr>
          <w:p w14:paraId="569DABB9" w14:textId="77777777" w:rsidR="00357BB8" w:rsidRPr="00BF2E11" w:rsidRDefault="00357BB8" w:rsidP="00396A93">
            <w:pPr>
              <w:pStyle w:val="NoSpacing"/>
              <w:spacing w:after="120" w:line="480" w:lineRule="auto"/>
              <w:jc w:val="center"/>
              <w:rPr>
                <w:rFonts w:ascii="Garamond" w:hAnsi="Garamond"/>
                <w:sz w:val="16"/>
                <w:szCs w:val="16"/>
                <w:lang w:eastAsia="en-GB"/>
              </w:rPr>
            </w:pPr>
            <w:r w:rsidRPr="00BF2E11">
              <w:rPr>
                <w:rFonts w:ascii="Garamond" w:hAnsi="Garamond"/>
                <w:sz w:val="16"/>
                <w:szCs w:val="16"/>
                <w:lang w:eastAsia="en-GB"/>
              </w:rPr>
              <w:t>Year2</w:t>
            </w:r>
          </w:p>
        </w:tc>
        <w:tc>
          <w:tcPr>
            <w:tcW w:w="445" w:type="dxa"/>
            <w:tcBorders>
              <w:top w:val="single" w:sz="4" w:space="0" w:color="auto"/>
              <w:left w:val="nil"/>
              <w:bottom w:val="single" w:sz="6" w:space="0" w:color="auto"/>
              <w:right w:val="nil"/>
            </w:tcBorders>
            <w:shd w:val="clear" w:color="000000" w:fill="FFFFFF"/>
            <w:noWrap/>
            <w:vAlign w:val="center"/>
            <w:hideMark/>
          </w:tcPr>
          <w:p w14:paraId="79D1B903" w14:textId="77777777" w:rsidR="00357BB8" w:rsidRPr="00BF2E11" w:rsidRDefault="00841E4C" w:rsidP="00396A93">
            <w:pPr>
              <w:pStyle w:val="NoSpacing"/>
              <w:spacing w:after="120" w:line="480" w:lineRule="auto"/>
              <w:jc w:val="right"/>
              <w:rPr>
                <w:rFonts w:ascii="Garamond" w:hAnsi="Garamond"/>
                <w:sz w:val="16"/>
                <w:szCs w:val="16"/>
                <w:lang w:eastAsia="en-GB"/>
              </w:rPr>
            </w:pPr>
            <m:oMathPara>
              <m:oMathParaPr>
                <m:jc m:val="right"/>
              </m:oMathParaPr>
              <m:oMath>
                <m:sSub>
                  <m:sSubPr>
                    <m:ctrlPr>
                      <w:rPr>
                        <w:rFonts w:ascii="Cambria Math" w:hAnsi="Cambria Math"/>
                        <w:i/>
                        <w:sz w:val="16"/>
                        <w:szCs w:val="16"/>
                        <w:lang w:eastAsia="en-GB"/>
                      </w:rPr>
                    </m:ctrlPr>
                  </m:sSubPr>
                  <m:e>
                    <m:r>
                      <w:rPr>
                        <w:rFonts w:ascii="Cambria Math" w:hAnsi="Cambria Math"/>
                        <w:sz w:val="16"/>
                        <w:szCs w:val="16"/>
                        <w:lang w:eastAsia="en-GB"/>
                      </w:rPr>
                      <m:t>W</m:t>
                    </m:r>
                  </m:e>
                  <m:sub>
                    <m:r>
                      <w:rPr>
                        <w:rFonts w:ascii="Cambria Math" w:hAnsi="Cambria Math"/>
                        <w:sz w:val="16"/>
                        <w:szCs w:val="16"/>
                        <w:lang w:eastAsia="en-GB"/>
                      </w:rPr>
                      <m:t>1</m:t>
                    </m:r>
                  </m:sub>
                </m:sSub>
              </m:oMath>
            </m:oMathPara>
          </w:p>
        </w:tc>
        <w:tc>
          <w:tcPr>
            <w:tcW w:w="437" w:type="dxa"/>
            <w:tcBorders>
              <w:top w:val="single" w:sz="4" w:space="0" w:color="auto"/>
              <w:left w:val="nil"/>
              <w:bottom w:val="single" w:sz="6" w:space="0" w:color="auto"/>
              <w:right w:val="nil"/>
            </w:tcBorders>
            <w:shd w:val="clear" w:color="000000" w:fill="FFFFFF"/>
            <w:noWrap/>
            <w:vAlign w:val="center"/>
            <w:hideMark/>
          </w:tcPr>
          <w:p w14:paraId="7DB39C00" w14:textId="77777777" w:rsidR="00357BB8" w:rsidRPr="00BF2E11" w:rsidRDefault="00841E4C" w:rsidP="00396A93">
            <w:pPr>
              <w:pStyle w:val="NoSpacing"/>
              <w:spacing w:after="120" w:line="480" w:lineRule="auto"/>
              <w:jc w:val="right"/>
              <w:rPr>
                <w:rFonts w:ascii="Garamond" w:hAnsi="Garamond"/>
                <w:sz w:val="16"/>
                <w:szCs w:val="16"/>
                <w:lang w:eastAsia="en-GB"/>
              </w:rPr>
            </w:pPr>
            <m:oMathPara>
              <m:oMathParaPr>
                <m:jc m:val="right"/>
              </m:oMathParaPr>
              <m:oMath>
                <m:sSub>
                  <m:sSubPr>
                    <m:ctrlPr>
                      <w:rPr>
                        <w:rFonts w:ascii="Cambria Math" w:hAnsi="Cambria Math"/>
                        <w:i/>
                        <w:sz w:val="16"/>
                        <w:szCs w:val="16"/>
                        <w:lang w:eastAsia="en-GB"/>
                      </w:rPr>
                    </m:ctrlPr>
                  </m:sSubPr>
                  <m:e>
                    <m:r>
                      <w:rPr>
                        <w:rFonts w:ascii="Cambria Math" w:hAnsi="Cambria Math"/>
                        <w:sz w:val="16"/>
                        <w:szCs w:val="16"/>
                        <w:lang w:eastAsia="en-GB"/>
                      </w:rPr>
                      <m:t>W</m:t>
                    </m:r>
                  </m:e>
                  <m:sub>
                    <m:r>
                      <w:rPr>
                        <w:rFonts w:ascii="Cambria Math" w:hAnsi="Cambria Math"/>
                        <w:sz w:val="16"/>
                        <w:szCs w:val="16"/>
                        <w:lang w:eastAsia="en-GB"/>
                      </w:rPr>
                      <m:t>2</m:t>
                    </m:r>
                  </m:sub>
                </m:sSub>
              </m:oMath>
            </m:oMathPara>
          </w:p>
        </w:tc>
        <w:tc>
          <w:tcPr>
            <w:tcW w:w="586" w:type="dxa"/>
            <w:gridSpan w:val="2"/>
            <w:tcBorders>
              <w:top w:val="single" w:sz="4" w:space="0" w:color="auto"/>
              <w:left w:val="nil"/>
              <w:bottom w:val="single" w:sz="6" w:space="0" w:color="auto"/>
              <w:right w:val="nil"/>
            </w:tcBorders>
            <w:shd w:val="clear" w:color="000000" w:fill="FFFFFF"/>
            <w:vAlign w:val="center"/>
            <w:hideMark/>
          </w:tcPr>
          <w:p w14:paraId="6E74AC33" w14:textId="77777777" w:rsidR="00357BB8" w:rsidRPr="00BF2E11" w:rsidRDefault="00357BB8" w:rsidP="00396A93">
            <w:pPr>
              <w:pStyle w:val="NoSpacing"/>
              <w:spacing w:after="120" w:line="480" w:lineRule="auto"/>
              <w:jc w:val="center"/>
              <w:rPr>
                <w:rFonts w:ascii="Garamond" w:hAnsi="Garamond"/>
                <w:sz w:val="16"/>
                <w:szCs w:val="16"/>
                <w:lang w:eastAsia="en-GB"/>
              </w:rPr>
            </w:pPr>
            <m:oMathPara>
              <m:oMath>
                <m:r>
                  <m:rPr>
                    <m:sty m:val="p"/>
                  </m:rPr>
                  <w:rPr>
                    <w:rFonts w:ascii="Cambria Math" w:hAnsi="Cambria Math"/>
                    <w:sz w:val="16"/>
                    <w:szCs w:val="16"/>
                    <w:lang w:eastAsia="en-GB"/>
                  </w:rPr>
                  <m:t>Δ</m:t>
                </m:r>
              </m:oMath>
            </m:oMathPara>
          </w:p>
        </w:tc>
        <w:tc>
          <w:tcPr>
            <w:tcW w:w="597" w:type="dxa"/>
            <w:gridSpan w:val="2"/>
            <w:tcBorders>
              <w:top w:val="single" w:sz="4" w:space="0" w:color="auto"/>
              <w:left w:val="nil"/>
              <w:bottom w:val="single" w:sz="6" w:space="0" w:color="auto"/>
              <w:right w:val="nil"/>
            </w:tcBorders>
            <w:shd w:val="clear" w:color="000000" w:fill="FFFFFF"/>
            <w:vAlign w:val="center"/>
          </w:tcPr>
          <w:p w14:paraId="0CFF18A4" w14:textId="77777777" w:rsidR="00357BB8" w:rsidRPr="00BF2E11" w:rsidRDefault="00357BB8" w:rsidP="00396A93">
            <w:pPr>
              <w:pStyle w:val="NoSpacing"/>
              <w:spacing w:after="120" w:line="480" w:lineRule="auto"/>
              <w:jc w:val="center"/>
              <w:rPr>
                <w:rFonts w:ascii="Garamond" w:hAnsi="Garamond"/>
                <w:sz w:val="16"/>
                <w:szCs w:val="16"/>
                <w:lang w:eastAsia="en-GB"/>
              </w:rPr>
            </w:pPr>
            <m:oMathPara>
              <m:oMath>
                <m:r>
                  <w:rPr>
                    <w:rFonts w:ascii="Cambria Math" w:hAnsi="Cambria Math"/>
                    <w:sz w:val="16"/>
                    <w:szCs w:val="16"/>
                    <w:lang w:eastAsia="en-GB"/>
                  </w:rPr>
                  <m:t>S</m:t>
                </m:r>
              </m:oMath>
            </m:oMathPara>
          </w:p>
        </w:tc>
        <w:tc>
          <w:tcPr>
            <w:tcW w:w="145" w:type="dxa"/>
            <w:tcBorders>
              <w:top w:val="nil"/>
              <w:left w:val="nil"/>
              <w:bottom w:val="single" w:sz="6" w:space="0" w:color="auto"/>
              <w:right w:val="nil"/>
            </w:tcBorders>
            <w:shd w:val="clear" w:color="000000" w:fill="FFFFFF"/>
            <w:noWrap/>
            <w:vAlign w:val="center"/>
            <w:hideMark/>
          </w:tcPr>
          <w:p w14:paraId="316105A6" w14:textId="77777777" w:rsidR="00357BB8" w:rsidRPr="00BF2E11" w:rsidRDefault="00357BB8" w:rsidP="00396A93">
            <w:pPr>
              <w:pStyle w:val="NoSpacing"/>
              <w:spacing w:after="120" w:line="480" w:lineRule="auto"/>
              <w:jc w:val="right"/>
              <w:rPr>
                <w:rFonts w:ascii="Garamond" w:hAnsi="Garamond"/>
                <w:sz w:val="16"/>
                <w:szCs w:val="16"/>
                <w:lang w:eastAsia="en-GB"/>
              </w:rPr>
            </w:pPr>
          </w:p>
        </w:tc>
        <w:tc>
          <w:tcPr>
            <w:tcW w:w="387" w:type="dxa"/>
            <w:tcBorders>
              <w:top w:val="single" w:sz="4" w:space="0" w:color="auto"/>
              <w:left w:val="nil"/>
              <w:bottom w:val="single" w:sz="6" w:space="0" w:color="auto"/>
              <w:right w:val="nil"/>
            </w:tcBorders>
            <w:shd w:val="clear" w:color="000000" w:fill="FFFFFF"/>
            <w:noWrap/>
            <w:vAlign w:val="center"/>
            <w:hideMark/>
          </w:tcPr>
          <w:p w14:paraId="72228260" w14:textId="77777777" w:rsidR="00357BB8" w:rsidRPr="00BF2E11" w:rsidRDefault="00841E4C" w:rsidP="00396A93">
            <w:pPr>
              <w:pStyle w:val="NoSpacing"/>
              <w:spacing w:after="120" w:line="480" w:lineRule="auto"/>
              <w:jc w:val="right"/>
              <w:rPr>
                <w:rFonts w:ascii="Garamond" w:hAnsi="Garamond"/>
                <w:sz w:val="16"/>
                <w:szCs w:val="16"/>
                <w:lang w:eastAsia="en-GB"/>
              </w:rPr>
            </w:pPr>
            <m:oMathPara>
              <m:oMathParaPr>
                <m:jc m:val="right"/>
              </m:oMathParaPr>
              <m:oMath>
                <m:sSub>
                  <m:sSubPr>
                    <m:ctrlPr>
                      <w:rPr>
                        <w:rFonts w:ascii="Cambria Math" w:hAnsi="Cambria Math"/>
                        <w:i/>
                        <w:sz w:val="16"/>
                        <w:szCs w:val="16"/>
                        <w:lang w:eastAsia="en-GB"/>
                      </w:rPr>
                    </m:ctrlPr>
                  </m:sSubPr>
                  <m:e>
                    <m:r>
                      <w:rPr>
                        <w:rFonts w:ascii="Cambria Math" w:hAnsi="Cambria Math"/>
                        <w:sz w:val="16"/>
                        <w:szCs w:val="16"/>
                        <w:lang w:eastAsia="en-GB"/>
                      </w:rPr>
                      <m:t>W</m:t>
                    </m:r>
                  </m:e>
                  <m:sub>
                    <m:r>
                      <w:rPr>
                        <w:rFonts w:ascii="Cambria Math" w:hAnsi="Cambria Math"/>
                        <w:sz w:val="16"/>
                        <w:szCs w:val="16"/>
                        <w:lang w:eastAsia="en-GB"/>
                      </w:rPr>
                      <m:t>1</m:t>
                    </m:r>
                  </m:sub>
                </m:sSub>
              </m:oMath>
            </m:oMathPara>
          </w:p>
        </w:tc>
        <w:tc>
          <w:tcPr>
            <w:tcW w:w="440" w:type="dxa"/>
            <w:tcBorders>
              <w:top w:val="single" w:sz="4" w:space="0" w:color="auto"/>
              <w:left w:val="nil"/>
              <w:bottom w:val="single" w:sz="6" w:space="0" w:color="auto"/>
              <w:right w:val="nil"/>
            </w:tcBorders>
            <w:shd w:val="clear" w:color="000000" w:fill="FFFFFF"/>
            <w:noWrap/>
            <w:vAlign w:val="center"/>
            <w:hideMark/>
          </w:tcPr>
          <w:p w14:paraId="30F08B3F" w14:textId="77777777" w:rsidR="00357BB8" w:rsidRPr="00BF2E11" w:rsidRDefault="00841E4C" w:rsidP="00396A93">
            <w:pPr>
              <w:pStyle w:val="NoSpacing"/>
              <w:spacing w:after="120" w:line="480" w:lineRule="auto"/>
              <w:jc w:val="right"/>
              <w:rPr>
                <w:rFonts w:ascii="Garamond" w:hAnsi="Garamond"/>
                <w:sz w:val="16"/>
                <w:szCs w:val="16"/>
                <w:lang w:eastAsia="en-GB"/>
              </w:rPr>
            </w:pPr>
            <m:oMathPara>
              <m:oMathParaPr>
                <m:jc m:val="right"/>
              </m:oMathParaPr>
              <m:oMath>
                <m:sSub>
                  <m:sSubPr>
                    <m:ctrlPr>
                      <w:rPr>
                        <w:rFonts w:ascii="Cambria Math" w:hAnsi="Cambria Math"/>
                        <w:i/>
                        <w:sz w:val="16"/>
                        <w:szCs w:val="16"/>
                        <w:lang w:eastAsia="en-GB"/>
                      </w:rPr>
                    </m:ctrlPr>
                  </m:sSubPr>
                  <m:e>
                    <m:r>
                      <w:rPr>
                        <w:rFonts w:ascii="Cambria Math" w:hAnsi="Cambria Math"/>
                        <w:sz w:val="16"/>
                        <w:szCs w:val="16"/>
                        <w:lang w:eastAsia="en-GB"/>
                      </w:rPr>
                      <m:t>W</m:t>
                    </m:r>
                  </m:e>
                  <m:sub>
                    <m:r>
                      <w:rPr>
                        <w:rFonts w:ascii="Cambria Math" w:hAnsi="Cambria Math"/>
                        <w:sz w:val="16"/>
                        <w:szCs w:val="16"/>
                        <w:lang w:eastAsia="en-GB"/>
                      </w:rPr>
                      <m:t>2</m:t>
                    </m:r>
                  </m:sub>
                </m:sSub>
              </m:oMath>
            </m:oMathPara>
          </w:p>
        </w:tc>
        <w:tc>
          <w:tcPr>
            <w:tcW w:w="588" w:type="dxa"/>
            <w:gridSpan w:val="2"/>
            <w:tcBorders>
              <w:top w:val="single" w:sz="4" w:space="0" w:color="auto"/>
              <w:left w:val="nil"/>
              <w:bottom w:val="single" w:sz="6" w:space="0" w:color="auto"/>
              <w:right w:val="nil"/>
            </w:tcBorders>
            <w:shd w:val="clear" w:color="000000" w:fill="FFFFFF"/>
            <w:vAlign w:val="center"/>
            <w:hideMark/>
          </w:tcPr>
          <w:p w14:paraId="171AB8CB" w14:textId="77777777" w:rsidR="00357BB8" w:rsidRPr="00BF2E11" w:rsidRDefault="00357BB8" w:rsidP="00396A93">
            <w:pPr>
              <w:pStyle w:val="NoSpacing"/>
              <w:spacing w:after="120" w:line="480" w:lineRule="auto"/>
              <w:jc w:val="center"/>
              <w:rPr>
                <w:rFonts w:ascii="Garamond" w:hAnsi="Garamond"/>
                <w:sz w:val="16"/>
                <w:szCs w:val="16"/>
                <w:lang w:eastAsia="en-GB"/>
              </w:rPr>
            </w:pPr>
            <m:oMathPara>
              <m:oMath>
                <m:r>
                  <m:rPr>
                    <m:sty m:val="p"/>
                  </m:rPr>
                  <w:rPr>
                    <w:rFonts w:ascii="Cambria Math" w:hAnsi="Cambria Math"/>
                    <w:sz w:val="16"/>
                    <w:szCs w:val="16"/>
                    <w:lang w:eastAsia="en-GB"/>
                  </w:rPr>
                  <m:t>Δ</m:t>
                </m:r>
              </m:oMath>
            </m:oMathPara>
          </w:p>
        </w:tc>
        <w:tc>
          <w:tcPr>
            <w:tcW w:w="649" w:type="dxa"/>
            <w:gridSpan w:val="2"/>
            <w:tcBorders>
              <w:top w:val="single" w:sz="4" w:space="0" w:color="auto"/>
              <w:left w:val="nil"/>
              <w:bottom w:val="single" w:sz="6" w:space="0" w:color="auto"/>
              <w:right w:val="nil"/>
            </w:tcBorders>
            <w:shd w:val="clear" w:color="000000" w:fill="FFFFFF"/>
            <w:vAlign w:val="center"/>
          </w:tcPr>
          <w:p w14:paraId="77301377" w14:textId="77777777" w:rsidR="00357BB8" w:rsidRPr="00BF2E11" w:rsidRDefault="00357BB8" w:rsidP="00396A93">
            <w:pPr>
              <w:pStyle w:val="NoSpacing"/>
              <w:spacing w:after="120" w:line="480" w:lineRule="auto"/>
              <w:jc w:val="right"/>
              <w:rPr>
                <w:rFonts w:ascii="Garamond" w:hAnsi="Garamond"/>
                <w:sz w:val="16"/>
                <w:szCs w:val="16"/>
                <w:lang w:eastAsia="en-GB"/>
              </w:rPr>
            </w:pPr>
            <m:oMathPara>
              <m:oMath>
                <m:r>
                  <w:rPr>
                    <w:rFonts w:ascii="Cambria Math" w:hAnsi="Cambria Math"/>
                    <w:sz w:val="16"/>
                    <w:szCs w:val="16"/>
                    <w:lang w:eastAsia="en-GB"/>
                  </w:rPr>
                  <m:t>S</m:t>
                </m:r>
              </m:oMath>
            </m:oMathPara>
          </w:p>
        </w:tc>
        <w:tc>
          <w:tcPr>
            <w:tcW w:w="100" w:type="dxa"/>
            <w:tcBorders>
              <w:top w:val="nil"/>
              <w:left w:val="nil"/>
              <w:bottom w:val="single" w:sz="6" w:space="0" w:color="auto"/>
              <w:right w:val="nil"/>
            </w:tcBorders>
            <w:shd w:val="clear" w:color="000000" w:fill="FFFFFF"/>
            <w:noWrap/>
            <w:vAlign w:val="center"/>
            <w:hideMark/>
          </w:tcPr>
          <w:p w14:paraId="0A67C6A0" w14:textId="77777777" w:rsidR="00357BB8" w:rsidRPr="00BF2E11" w:rsidRDefault="00357BB8" w:rsidP="00396A93">
            <w:pPr>
              <w:pStyle w:val="NoSpacing"/>
              <w:spacing w:after="120" w:line="480" w:lineRule="auto"/>
              <w:jc w:val="right"/>
              <w:rPr>
                <w:rFonts w:ascii="Garamond" w:hAnsi="Garamond"/>
                <w:sz w:val="16"/>
                <w:szCs w:val="16"/>
                <w:lang w:eastAsia="en-GB"/>
              </w:rPr>
            </w:pPr>
          </w:p>
        </w:tc>
        <w:tc>
          <w:tcPr>
            <w:tcW w:w="367" w:type="dxa"/>
            <w:tcBorders>
              <w:top w:val="single" w:sz="4" w:space="0" w:color="auto"/>
              <w:left w:val="nil"/>
              <w:bottom w:val="single" w:sz="6" w:space="0" w:color="auto"/>
              <w:right w:val="nil"/>
            </w:tcBorders>
            <w:shd w:val="clear" w:color="000000" w:fill="FFFFFF"/>
            <w:noWrap/>
            <w:vAlign w:val="center"/>
            <w:hideMark/>
          </w:tcPr>
          <w:p w14:paraId="4A3BAE7B" w14:textId="77777777" w:rsidR="00357BB8" w:rsidRPr="00BF2E11" w:rsidRDefault="00841E4C" w:rsidP="00396A93">
            <w:pPr>
              <w:pStyle w:val="NoSpacing"/>
              <w:spacing w:after="120" w:line="480" w:lineRule="auto"/>
              <w:jc w:val="right"/>
              <w:rPr>
                <w:rFonts w:ascii="Garamond" w:hAnsi="Garamond"/>
                <w:sz w:val="16"/>
                <w:szCs w:val="16"/>
                <w:lang w:eastAsia="en-GB"/>
              </w:rPr>
            </w:pPr>
            <m:oMathPara>
              <m:oMathParaPr>
                <m:jc m:val="right"/>
              </m:oMathParaPr>
              <m:oMath>
                <m:sSub>
                  <m:sSubPr>
                    <m:ctrlPr>
                      <w:rPr>
                        <w:rFonts w:ascii="Cambria Math" w:hAnsi="Cambria Math"/>
                        <w:i/>
                        <w:sz w:val="16"/>
                        <w:szCs w:val="16"/>
                        <w:lang w:eastAsia="en-GB"/>
                      </w:rPr>
                    </m:ctrlPr>
                  </m:sSubPr>
                  <m:e>
                    <m:r>
                      <w:rPr>
                        <w:rFonts w:ascii="Cambria Math" w:hAnsi="Cambria Math"/>
                        <w:sz w:val="16"/>
                        <w:szCs w:val="16"/>
                        <w:lang w:eastAsia="en-GB"/>
                      </w:rPr>
                      <m:t>W</m:t>
                    </m:r>
                  </m:e>
                  <m:sub>
                    <m:r>
                      <w:rPr>
                        <w:rFonts w:ascii="Cambria Math" w:hAnsi="Cambria Math"/>
                        <w:sz w:val="16"/>
                        <w:szCs w:val="16"/>
                        <w:lang w:eastAsia="en-GB"/>
                      </w:rPr>
                      <m:t>1</m:t>
                    </m:r>
                  </m:sub>
                </m:sSub>
              </m:oMath>
            </m:oMathPara>
          </w:p>
        </w:tc>
        <w:tc>
          <w:tcPr>
            <w:tcW w:w="440" w:type="dxa"/>
            <w:tcBorders>
              <w:top w:val="single" w:sz="4" w:space="0" w:color="auto"/>
              <w:left w:val="nil"/>
              <w:bottom w:val="single" w:sz="6" w:space="0" w:color="auto"/>
              <w:right w:val="nil"/>
            </w:tcBorders>
            <w:shd w:val="clear" w:color="000000" w:fill="FFFFFF"/>
            <w:noWrap/>
            <w:vAlign w:val="center"/>
            <w:hideMark/>
          </w:tcPr>
          <w:p w14:paraId="6EA19406" w14:textId="77777777" w:rsidR="00357BB8" w:rsidRPr="00BF2E11" w:rsidRDefault="00841E4C" w:rsidP="00396A93">
            <w:pPr>
              <w:pStyle w:val="NoSpacing"/>
              <w:spacing w:after="120" w:line="480" w:lineRule="auto"/>
              <w:jc w:val="right"/>
              <w:rPr>
                <w:rFonts w:ascii="Garamond" w:hAnsi="Garamond"/>
                <w:sz w:val="16"/>
                <w:szCs w:val="16"/>
                <w:lang w:eastAsia="en-GB"/>
              </w:rPr>
            </w:pPr>
            <m:oMathPara>
              <m:oMathParaPr>
                <m:jc m:val="right"/>
              </m:oMathParaPr>
              <m:oMath>
                <m:sSub>
                  <m:sSubPr>
                    <m:ctrlPr>
                      <w:rPr>
                        <w:rFonts w:ascii="Cambria Math" w:hAnsi="Cambria Math"/>
                        <w:i/>
                        <w:sz w:val="16"/>
                        <w:szCs w:val="16"/>
                        <w:lang w:eastAsia="en-GB"/>
                      </w:rPr>
                    </m:ctrlPr>
                  </m:sSubPr>
                  <m:e>
                    <m:r>
                      <w:rPr>
                        <w:rFonts w:ascii="Cambria Math" w:hAnsi="Cambria Math"/>
                        <w:sz w:val="16"/>
                        <w:szCs w:val="16"/>
                        <w:lang w:eastAsia="en-GB"/>
                      </w:rPr>
                      <m:t>W</m:t>
                    </m:r>
                  </m:e>
                  <m:sub>
                    <m:r>
                      <w:rPr>
                        <w:rFonts w:ascii="Cambria Math" w:hAnsi="Cambria Math"/>
                        <w:sz w:val="16"/>
                        <w:szCs w:val="16"/>
                        <w:lang w:eastAsia="en-GB"/>
                      </w:rPr>
                      <m:t>2</m:t>
                    </m:r>
                  </m:sub>
                </m:sSub>
              </m:oMath>
            </m:oMathPara>
          </w:p>
        </w:tc>
        <w:tc>
          <w:tcPr>
            <w:tcW w:w="588" w:type="dxa"/>
            <w:gridSpan w:val="2"/>
            <w:tcBorders>
              <w:top w:val="single" w:sz="4" w:space="0" w:color="auto"/>
              <w:left w:val="nil"/>
              <w:bottom w:val="single" w:sz="6" w:space="0" w:color="auto"/>
              <w:right w:val="nil"/>
            </w:tcBorders>
            <w:shd w:val="clear" w:color="000000" w:fill="FFFFFF"/>
            <w:vAlign w:val="center"/>
            <w:hideMark/>
          </w:tcPr>
          <w:p w14:paraId="47B8A73C" w14:textId="77777777" w:rsidR="00357BB8" w:rsidRPr="00BF2E11" w:rsidRDefault="00357BB8" w:rsidP="00396A93">
            <w:pPr>
              <w:pStyle w:val="NoSpacing"/>
              <w:spacing w:after="120" w:line="480" w:lineRule="auto"/>
              <w:jc w:val="center"/>
              <w:rPr>
                <w:rFonts w:ascii="Garamond" w:hAnsi="Garamond"/>
                <w:sz w:val="16"/>
                <w:szCs w:val="16"/>
                <w:lang w:eastAsia="en-GB"/>
              </w:rPr>
            </w:pPr>
            <m:oMathPara>
              <m:oMath>
                <m:r>
                  <m:rPr>
                    <m:sty m:val="p"/>
                  </m:rPr>
                  <w:rPr>
                    <w:rFonts w:ascii="Cambria Math" w:hAnsi="Cambria Math"/>
                    <w:sz w:val="16"/>
                    <w:szCs w:val="16"/>
                    <w:lang w:eastAsia="en-GB"/>
                  </w:rPr>
                  <m:t>Δ</m:t>
                </m:r>
              </m:oMath>
            </m:oMathPara>
          </w:p>
        </w:tc>
        <w:tc>
          <w:tcPr>
            <w:tcW w:w="587" w:type="dxa"/>
            <w:gridSpan w:val="2"/>
            <w:tcBorders>
              <w:top w:val="single" w:sz="4" w:space="0" w:color="auto"/>
              <w:left w:val="nil"/>
              <w:bottom w:val="single" w:sz="6" w:space="0" w:color="auto"/>
              <w:right w:val="nil"/>
            </w:tcBorders>
            <w:shd w:val="clear" w:color="000000" w:fill="FFFFFF"/>
            <w:vAlign w:val="center"/>
          </w:tcPr>
          <w:p w14:paraId="11F488C8" w14:textId="77777777" w:rsidR="00357BB8" w:rsidRPr="00BF2E11" w:rsidRDefault="00357BB8" w:rsidP="00396A93">
            <w:pPr>
              <w:pStyle w:val="NoSpacing"/>
              <w:spacing w:after="120" w:line="480" w:lineRule="auto"/>
              <w:jc w:val="right"/>
              <w:rPr>
                <w:rFonts w:ascii="Garamond" w:hAnsi="Garamond"/>
                <w:sz w:val="16"/>
                <w:szCs w:val="16"/>
                <w:lang w:eastAsia="en-GB"/>
              </w:rPr>
            </w:pPr>
            <m:oMathPara>
              <m:oMath>
                <m:r>
                  <w:rPr>
                    <w:rFonts w:ascii="Cambria Math" w:hAnsi="Cambria Math"/>
                    <w:sz w:val="16"/>
                    <w:szCs w:val="16"/>
                    <w:lang w:eastAsia="en-GB"/>
                  </w:rPr>
                  <m:t>S</m:t>
                </m:r>
              </m:oMath>
            </m:oMathPara>
          </w:p>
        </w:tc>
        <w:tc>
          <w:tcPr>
            <w:tcW w:w="142" w:type="dxa"/>
            <w:tcBorders>
              <w:bottom w:val="single" w:sz="6" w:space="0" w:color="auto"/>
            </w:tcBorders>
            <w:shd w:val="clear" w:color="000000" w:fill="FFFFFF"/>
          </w:tcPr>
          <w:p w14:paraId="6D302E48" w14:textId="77777777" w:rsidR="00357BB8" w:rsidRPr="00BF2E11" w:rsidRDefault="00357BB8" w:rsidP="00396A93">
            <w:pPr>
              <w:pStyle w:val="NoSpacing"/>
              <w:spacing w:after="120" w:line="480" w:lineRule="auto"/>
              <w:jc w:val="center"/>
              <w:rPr>
                <w:rFonts w:ascii="Garamond" w:hAnsi="Garamond"/>
                <w:sz w:val="16"/>
                <w:szCs w:val="16"/>
                <w:lang w:eastAsia="en-GB"/>
              </w:rPr>
            </w:pPr>
          </w:p>
        </w:tc>
        <w:tc>
          <w:tcPr>
            <w:tcW w:w="443" w:type="dxa"/>
            <w:tcBorders>
              <w:top w:val="single" w:sz="4" w:space="0" w:color="auto"/>
              <w:bottom w:val="single" w:sz="6" w:space="0" w:color="auto"/>
            </w:tcBorders>
            <w:shd w:val="clear" w:color="000000" w:fill="FFFFFF"/>
            <w:vAlign w:val="center"/>
          </w:tcPr>
          <w:p w14:paraId="6C6C60E3" w14:textId="77777777" w:rsidR="00357BB8" w:rsidRPr="00BF2E11" w:rsidRDefault="00357BB8" w:rsidP="00396A93">
            <w:pPr>
              <w:pStyle w:val="NoSpacing"/>
              <w:spacing w:after="120" w:line="480" w:lineRule="auto"/>
              <w:jc w:val="center"/>
              <w:rPr>
                <w:rFonts w:ascii="Garamond" w:hAnsi="Garamond"/>
                <w:sz w:val="16"/>
                <w:szCs w:val="16"/>
                <w:lang w:eastAsia="en-GB"/>
              </w:rPr>
            </w:pPr>
            <w:r w:rsidRPr="00BF2E11">
              <w:rPr>
                <w:rFonts w:ascii="Garamond" w:hAnsi="Garamond"/>
                <w:sz w:val="16"/>
                <w:szCs w:val="16"/>
                <w:lang w:eastAsia="en-GB"/>
              </w:rPr>
              <w:t>Δ</w:t>
            </w:r>
          </w:p>
        </w:tc>
        <w:tc>
          <w:tcPr>
            <w:tcW w:w="450" w:type="dxa"/>
            <w:tcBorders>
              <w:top w:val="single" w:sz="4" w:space="0" w:color="auto"/>
              <w:bottom w:val="single" w:sz="6" w:space="0" w:color="auto"/>
            </w:tcBorders>
            <w:shd w:val="clear" w:color="000000" w:fill="FFFFFF"/>
            <w:vAlign w:val="center"/>
          </w:tcPr>
          <w:p w14:paraId="14CDD17D" w14:textId="77777777" w:rsidR="00357BB8" w:rsidRPr="00BF2E11" w:rsidRDefault="00357BB8" w:rsidP="00396A93">
            <w:pPr>
              <w:pStyle w:val="NoSpacing"/>
              <w:spacing w:after="120" w:line="480" w:lineRule="auto"/>
              <w:jc w:val="center"/>
              <w:rPr>
                <w:rFonts w:ascii="Garamond" w:hAnsi="Garamond"/>
                <w:sz w:val="16"/>
                <w:szCs w:val="16"/>
                <w:lang w:eastAsia="en-GB"/>
              </w:rPr>
            </w:pPr>
            <m:oMathPara>
              <m:oMath>
                <m:r>
                  <w:rPr>
                    <w:rFonts w:ascii="Cambria Math" w:hAnsi="Cambria Math"/>
                    <w:sz w:val="16"/>
                    <w:szCs w:val="16"/>
                    <w:lang w:eastAsia="en-GB"/>
                  </w:rPr>
                  <m:t>S</m:t>
                </m:r>
              </m:oMath>
            </m:oMathPara>
          </w:p>
        </w:tc>
      </w:tr>
      <w:tr w:rsidR="006C6BEA" w:rsidRPr="00BF2E11" w14:paraId="433D8275" w14:textId="77777777" w:rsidTr="005A2756">
        <w:trPr>
          <w:gridAfter w:val="2"/>
          <w:wAfter w:w="81" w:type="dxa"/>
          <w:trHeight w:hRule="exact" w:val="191"/>
          <w:jc w:val="center"/>
        </w:trPr>
        <w:tc>
          <w:tcPr>
            <w:tcW w:w="1840" w:type="dxa"/>
            <w:tcBorders>
              <w:top w:val="single" w:sz="6" w:space="0" w:color="auto"/>
              <w:left w:val="nil"/>
              <w:bottom w:val="nil"/>
              <w:right w:val="nil"/>
            </w:tcBorders>
            <w:shd w:val="clear" w:color="auto" w:fill="auto"/>
            <w:noWrap/>
            <w:vAlign w:val="bottom"/>
            <w:hideMark/>
          </w:tcPr>
          <w:p w14:paraId="597D51FF" w14:textId="6CCD0DC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Egypt</w:t>
            </w:r>
          </w:p>
        </w:tc>
        <w:tc>
          <w:tcPr>
            <w:tcW w:w="580" w:type="dxa"/>
            <w:tcBorders>
              <w:top w:val="single" w:sz="6" w:space="0" w:color="auto"/>
              <w:left w:val="nil"/>
              <w:bottom w:val="nil"/>
              <w:right w:val="nil"/>
            </w:tcBorders>
            <w:shd w:val="clear" w:color="auto" w:fill="auto"/>
            <w:vAlign w:val="bottom"/>
          </w:tcPr>
          <w:p w14:paraId="37BF80EC" w14:textId="5AEA90D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ARS</w:t>
            </w:r>
          </w:p>
        </w:tc>
        <w:tc>
          <w:tcPr>
            <w:tcW w:w="836" w:type="dxa"/>
            <w:tcBorders>
              <w:top w:val="single" w:sz="6" w:space="0" w:color="auto"/>
              <w:left w:val="nil"/>
              <w:bottom w:val="nil"/>
              <w:right w:val="nil"/>
            </w:tcBorders>
            <w:shd w:val="clear" w:color="auto" w:fill="auto"/>
            <w:noWrap/>
            <w:vAlign w:val="bottom"/>
            <w:hideMark/>
          </w:tcPr>
          <w:p w14:paraId="48C1BD0B" w14:textId="33E2FBB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2008</w:t>
            </w:r>
          </w:p>
        </w:tc>
        <w:tc>
          <w:tcPr>
            <w:tcW w:w="850" w:type="dxa"/>
            <w:tcBorders>
              <w:top w:val="single" w:sz="6" w:space="0" w:color="auto"/>
              <w:left w:val="nil"/>
              <w:bottom w:val="nil"/>
              <w:right w:val="nil"/>
            </w:tcBorders>
            <w:shd w:val="clear" w:color="auto" w:fill="auto"/>
            <w:noWrap/>
            <w:vAlign w:val="bottom"/>
            <w:hideMark/>
          </w:tcPr>
          <w:p w14:paraId="4B7E2AA2" w14:textId="26EFFF8B"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single" w:sz="6" w:space="0" w:color="auto"/>
              <w:left w:val="nil"/>
              <w:bottom w:val="nil"/>
              <w:right w:val="nil"/>
            </w:tcBorders>
            <w:shd w:val="clear" w:color="auto" w:fill="auto"/>
            <w:noWrap/>
            <w:vAlign w:val="bottom"/>
            <w:hideMark/>
          </w:tcPr>
          <w:p w14:paraId="4236684F" w14:textId="740DD94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70.7</w:t>
            </w:r>
          </w:p>
        </w:tc>
        <w:tc>
          <w:tcPr>
            <w:tcW w:w="437" w:type="dxa"/>
            <w:tcBorders>
              <w:top w:val="single" w:sz="6" w:space="0" w:color="auto"/>
              <w:left w:val="nil"/>
              <w:bottom w:val="nil"/>
              <w:right w:val="nil"/>
            </w:tcBorders>
            <w:shd w:val="clear" w:color="auto" w:fill="auto"/>
            <w:noWrap/>
            <w:vAlign w:val="bottom"/>
            <w:hideMark/>
          </w:tcPr>
          <w:p w14:paraId="3C4C8846" w14:textId="1CDCEB9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76.0</w:t>
            </w:r>
          </w:p>
        </w:tc>
        <w:tc>
          <w:tcPr>
            <w:tcW w:w="439" w:type="dxa"/>
            <w:tcBorders>
              <w:top w:val="single" w:sz="6" w:space="0" w:color="auto"/>
              <w:left w:val="nil"/>
              <w:bottom w:val="nil"/>
              <w:right w:val="nil"/>
            </w:tcBorders>
            <w:shd w:val="clear" w:color="auto" w:fill="auto"/>
            <w:noWrap/>
            <w:vAlign w:val="bottom"/>
            <w:hideMark/>
          </w:tcPr>
          <w:p w14:paraId="5F14BCA5" w14:textId="36F3F78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0.88</w:t>
            </w:r>
          </w:p>
        </w:tc>
        <w:tc>
          <w:tcPr>
            <w:tcW w:w="147" w:type="dxa"/>
            <w:tcBorders>
              <w:top w:val="single" w:sz="6" w:space="0" w:color="auto"/>
              <w:left w:val="nil"/>
              <w:bottom w:val="nil"/>
              <w:right w:val="nil"/>
            </w:tcBorders>
            <w:shd w:val="clear" w:color="auto" w:fill="auto"/>
            <w:noWrap/>
            <w:vAlign w:val="bottom"/>
            <w:hideMark/>
          </w:tcPr>
          <w:p w14:paraId="3995F044" w14:textId="15031FBF" w:rsidR="006C6BEA" w:rsidRPr="007F237A" w:rsidRDefault="006C6BEA" w:rsidP="00396A93">
            <w:pPr>
              <w:pStyle w:val="NoSpacing"/>
              <w:spacing w:after="120" w:line="480" w:lineRule="auto"/>
              <w:ind w:right="-29"/>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single" w:sz="6" w:space="0" w:color="auto"/>
              <w:left w:val="nil"/>
              <w:bottom w:val="nil"/>
              <w:right w:val="nil"/>
            </w:tcBorders>
            <w:shd w:val="clear" w:color="auto" w:fill="auto"/>
            <w:vAlign w:val="bottom"/>
          </w:tcPr>
          <w:p w14:paraId="482F30E0" w14:textId="085D005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0.56</w:t>
            </w:r>
          </w:p>
        </w:tc>
        <w:tc>
          <w:tcPr>
            <w:tcW w:w="157" w:type="dxa"/>
            <w:tcBorders>
              <w:top w:val="single" w:sz="6" w:space="0" w:color="auto"/>
              <w:left w:val="nil"/>
              <w:bottom w:val="nil"/>
              <w:right w:val="nil"/>
            </w:tcBorders>
            <w:shd w:val="clear" w:color="auto" w:fill="auto"/>
            <w:vAlign w:val="bottom"/>
          </w:tcPr>
          <w:p w14:paraId="5572E8DA" w14:textId="0F6B88C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single" w:sz="6" w:space="0" w:color="auto"/>
              <w:left w:val="nil"/>
              <w:bottom w:val="nil"/>
              <w:right w:val="nil"/>
            </w:tcBorders>
            <w:shd w:val="clear" w:color="auto" w:fill="auto"/>
            <w:noWrap/>
            <w:vAlign w:val="bottom"/>
            <w:hideMark/>
          </w:tcPr>
          <w:p w14:paraId="345BC71E" w14:textId="54A5C49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single" w:sz="6" w:space="0" w:color="auto"/>
              <w:left w:val="nil"/>
              <w:bottom w:val="nil"/>
              <w:right w:val="nil"/>
            </w:tcBorders>
            <w:shd w:val="clear" w:color="auto" w:fill="auto"/>
            <w:noWrap/>
            <w:vAlign w:val="bottom"/>
            <w:hideMark/>
          </w:tcPr>
          <w:p w14:paraId="3FF28E29" w14:textId="678799E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77.8</w:t>
            </w:r>
          </w:p>
        </w:tc>
        <w:tc>
          <w:tcPr>
            <w:tcW w:w="440" w:type="dxa"/>
            <w:tcBorders>
              <w:top w:val="single" w:sz="6" w:space="0" w:color="auto"/>
              <w:left w:val="nil"/>
              <w:bottom w:val="nil"/>
              <w:right w:val="nil"/>
            </w:tcBorders>
            <w:shd w:val="clear" w:color="auto" w:fill="auto"/>
            <w:noWrap/>
            <w:vAlign w:val="bottom"/>
            <w:hideMark/>
          </w:tcPr>
          <w:p w14:paraId="57448094" w14:textId="7EB2AFA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82.0</w:t>
            </w:r>
          </w:p>
        </w:tc>
        <w:tc>
          <w:tcPr>
            <w:tcW w:w="440" w:type="dxa"/>
            <w:tcBorders>
              <w:top w:val="single" w:sz="6" w:space="0" w:color="auto"/>
              <w:left w:val="nil"/>
              <w:bottom w:val="nil"/>
              <w:right w:val="nil"/>
            </w:tcBorders>
            <w:shd w:val="clear" w:color="auto" w:fill="auto"/>
            <w:noWrap/>
            <w:vAlign w:val="bottom"/>
            <w:hideMark/>
          </w:tcPr>
          <w:p w14:paraId="7A0584C1" w14:textId="18BED3F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0.69</w:t>
            </w:r>
          </w:p>
        </w:tc>
        <w:tc>
          <w:tcPr>
            <w:tcW w:w="148" w:type="dxa"/>
            <w:tcBorders>
              <w:top w:val="single" w:sz="6" w:space="0" w:color="auto"/>
              <w:left w:val="nil"/>
              <w:bottom w:val="nil"/>
              <w:right w:val="nil"/>
            </w:tcBorders>
            <w:shd w:val="clear" w:color="auto" w:fill="auto"/>
            <w:noWrap/>
            <w:vAlign w:val="bottom"/>
            <w:hideMark/>
          </w:tcPr>
          <w:p w14:paraId="40C2DBE5" w14:textId="7C249FC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single" w:sz="6" w:space="0" w:color="auto"/>
              <w:left w:val="nil"/>
              <w:bottom w:val="nil"/>
              <w:right w:val="nil"/>
            </w:tcBorders>
            <w:shd w:val="clear" w:color="auto" w:fill="auto"/>
            <w:vAlign w:val="bottom"/>
          </w:tcPr>
          <w:p w14:paraId="0E7ABCBB" w14:textId="6565D10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0.37</w:t>
            </w:r>
          </w:p>
        </w:tc>
        <w:tc>
          <w:tcPr>
            <w:tcW w:w="160" w:type="dxa"/>
            <w:tcBorders>
              <w:top w:val="single" w:sz="6" w:space="0" w:color="auto"/>
              <w:left w:val="nil"/>
              <w:bottom w:val="nil"/>
              <w:right w:val="nil"/>
            </w:tcBorders>
            <w:shd w:val="clear" w:color="auto" w:fill="auto"/>
            <w:vAlign w:val="bottom"/>
          </w:tcPr>
          <w:p w14:paraId="15A711ED" w14:textId="53A1F93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single" w:sz="6" w:space="0" w:color="auto"/>
              <w:left w:val="nil"/>
              <w:bottom w:val="nil"/>
              <w:right w:val="nil"/>
            </w:tcBorders>
            <w:shd w:val="clear" w:color="auto" w:fill="auto"/>
            <w:noWrap/>
            <w:vAlign w:val="bottom"/>
            <w:hideMark/>
          </w:tcPr>
          <w:p w14:paraId="45676938" w14:textId="74CBA9E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single" w:sz="6" w:space="0" w:color="auto"/>
              <w:left w:val="nil"/>
              <w:bottom w:val="nil"/>
              <w:right w:val="nil"/>
            </w:tcBorders>
            <w:shd w:val="clear" w:color="auto" w:fill="auto"/>
            <w:noWrap/>
            <w:vAlign w:val="bottom"/>
            <w:hideMark/>
          </w:tcPr>
          <w:p w14:paraId="2B3C650F" w14:textId="0FC6C97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84.6</w:t>
            </w:r>
          </w:p>
        </w:tc>
        <w:tc>
          <w:tcPr>
            <w:tcW w:w="440" w:type="dxa"/>
            <w:tcBorders>
              <w:top w:val="single" w:sz="6" w:space="0" w:color="auto"/>
              <w:left w:val="nil"/>
              <w:bottom w:val="nil"/>
              <w:right w:val="nil"/>
            </w:tcBorders>
            <w:shd w:val="clear" w:color="auto" w:fill="auto"/>
            <w:noWrap/>
            <w:vAlign w:val="bottom"/>
            <w:hideMark/>
          </w:tcPr>
          <w:p w14:paraId="46FDB083" w14:textId="25C0C1F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87.8</w:t>
            </w:r>
          </w:p>
        </w:tc>
        <w:tc>
          <w:tcPr>
            <w:tcW w:w="443" w:type="dxa"/>
            <w:tcBorders>
              <w:top w:val="single" w:sz="6" w:space="0" w:color="auto"/>
              <w:left w:val="nil"/>
              <w:bottom w:val="nil"/>
              <w:right w:val="nil"/>
            </w:tcBorders>
            <w:shd w:val="clear" w:color="auto" w:fill="auto"/>
            <w:noWrap/>
            <w:vAlign w:val="bottom"/>
            <w:hideMark/>
          </w:tcPr>
          <w:p w14:paraId="0D69770C" w14:textId="7569EE0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0.53</w:t>
            </w:r>
          </w:p>
        </w:tc>
        <w:tc>
          <w:tcPr>
            <w:tcW w:w="145" w:type="dxa"/>
            <w:tcBorders>
              <w:top w:val="single" w:sz="6" w:space="0" w:color="auto"/>
              <w:left w:val="nil"/>
              <w:bottom w:val="nil"/>
              <w:right w:val="nil"/>
            </w:tcBorders>
            <w:shd w:val="clear" w:color="auto" w:fill="auto"/>
            <w:noWrap/>
            <w:vAlign w:val="bottom"/>
            <w:hideMark/>
          </w:tcPr>
          <w:p w14:paraId="2208B897" w14:textId="1D35ABD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single" w:sz="6" w:space="0" w:color="auto"/>
              <w:left w:val="nil"/>
              <w:bottom w:val="nil"/>
              <w:right w:val="nil"/>
            </w:tcBorders>
            <w:shd w:val="clear" w:color="auto" w:fill="auto"/>
            <w:vAlign w:val="bottom"/>
          </w:tcPr>
          <w:p w14:paraId="439E394B" w14:textId="24ECE41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0.21</w:t>
            </w:r>
          </w:p>
        </w:tc>
        <w:tc>
          <w:tcPr>
            <w:tcW w:w="159" w:type="dxa"/>
            <w:tcBorders>
              <w:top w:val="single" w:sz="6" w:space="0" w:color="auto"/>
              <w:left w:val="nil"/>
              <w:bottom w:val="nil"/>
              <w:right w:val="nil"/>
            </w:tcBorders>
            <w:shd w:val="clear" w:color="auto" w:fill="auto"/>
            <w:vAlign w:val="bottom"/>
          </w:tcPr>
          <w:p w14:paraId="2808D42E" w14:textId="5C30121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tcBorders>
              <w:top w:val="single" w:sz="6" w:space="0" w:color="auto"/>
            </w:tcBorders>
            <w:shd w:val="clear" w:color="auto" w:fill="auto"/>
            <w:vAlign w:val="bottom"/>
          </w:tcPr>
          <w:p w14:paraId="75C0ABB2"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tcBorders>
              <w:top w:val="single" w:sz="6" w:space="0" w:color="auto"/>
            </w:tcBorders>
            <w:shd w:val="clear" w:color="auto" w:fill="auto"/>
            <w:vAlign w:val="center"/>
          </w:tcPr>
          <w:p w14:paraId="7B87B456" w14:textId="5D7756E3"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tcBorders>
              <w:top w:val="single" w:sz="6" w:space="0" w:color="auto"/>
            </w:tcBorders>
            <w:shd w:val="clear" w:color="auto" w:fill="auto"/>
            <w:vAlign w:val="center"/>
          </w:tcPr>
          <w:p w14:paraId="201E3E01" w14:textId="1C42D476"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655B851B"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29C29108" w14:textId="29EDFB3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Iraq</w:t>
            </w:r>
          </w:p>
        </w:tc>
        <w:tc>
          <w:tcPr>
            <w:tcW w:w="580" w:type="dxa"/>
            <w:tcBorders>
              <w:top w:val="nil"/>
              <w:left w:val="nil"/>
              <w:bottom w:val="nil"/>
              <w:right w:val="nil"/>
            </w:tcBorders>
            <w:shd w:val="clear" w:color="auto" w:fill="auto"/>
            <w:vAlign w:val="bottom"/>
          </w:tcPr>
          <w:p w14:paraId="2842A12C" w14:textId="73A597C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ARS</w:t>
            </w:r>
          </w:p>
        </w:tc>
        <w:tc>
          <w:tcPr>
            <w:tcW w:w="836" w:type="dxa"/>
            <w:tcBorders>
              <w:top w:val="nil"/>
              <w:left w:val="nil"/>
              <w:bottom w:val="nil"/>
              <w:right w:val="nil"/>
            </w:tcBorders>
            <w:shd w:val="clear" w:color="auto" w:fill="auto"/>
            <w:noWrap/>
            <w:vAlign w:val="bottom"/>
            <w:hideMark/>
          </w:tcPr>
          <w:p w14:paraId="1F2DD07B" w14:textId="023A9BE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w:t>
            </w:r>
          </w:p>
        </w:tc>
        <w:tc>
          <w:tcPr>
            <w:tcW w:w="850" w:type="dxa"/>
            <w:tcBorders>
              <w:top w:val="nil"/>
              <w:left w:val="nil"/>
              <w:bottom w:val="nil"/>
              <w:right w:val="nil"/>
            </w:tcBorders>
            <w:shd w:val="clear" w:color="auto" w:fill="auto"/>
            <w:noWrap/>
            <w:vAlign w:val="bottom"/>
            <w:hideMark/>
          </w:tcPr>
          <w:p w14:paraId="3BA3BAB4" w14:textId="274CDC5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2018</w:t>
            </w:r>
          </w:p>
        </w:tc>
        <w:tc>
          <w:tcPr>
            <w:tcW w:w="445" w:type="dxa"/>
            <w:tcBorders>
              <w:top w:val="nil"/>
              <w:left w:val="nil"/>
              <w:bottom w:val="nil"/>
              <w:right w:val="nil"/>
            </w:tcBorders>
            <w:shd w:val="clear" w:color="auto" w:fill="auto"/>
            <w:noWrap/>
            <w:vAlign w:val="bottom"/>
            <w:hideMark/>
          </w:tcPr>
          <w:p w14:paraId="133E51D4" w14:textId="767AEF3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64.9</w:t>
            </w:r>
          </w:p>
        </w:tc>
        <w:tc>
          <w:tcPr>
            <w:tcW w:w="437" w:type="dxa"/>
            <w:tcBorders>
              <w:top w:val="nil"/>
              <w:left w:val="nil"/>
              <w:bottom w:val="nil"/>
              <w:right w:val="nil"/>
            </w:tcBorders>
            <w:shd w:val="clear" w:color="auto" w:fill="auto"/>
            <w:noWrap/>
            <w:vAlign w:val="bottom"/>
            <w:hideMark/>
          </w:tcPr>
          <w:p w14:paraId="58D5DB9A" w14:textId="2D550AB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71.6</w:t>
            </w:r>
          </w:p>
        </w:tc>
        <w:tc>
          <w:tcPr>
            <w:tcW w:w="439" w:type="dxa"/>
            <w:tcBorders>
              <w:top w:val="nil"/>
              <w:left w:val="nil"/>
              <w:bottom w:val="nil"/>
              <w:right w:val="nil"/>
            </w:tcBorders>
            <w:shd w:val="clear" w:color="auto" w:fill="auto"/>
            <w:noWrap/>
            <w:vAlign w:val="bottom"/>
            <w:hideMark/>
          </w:tcPr>
          <w:p w14:paraId="1F567585" w14:textId="72106D9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0.96</w:t>
            </w:r>
          </w:p>
        </w:tc>
        <w:tc>
          <w:tcPr>
            <w:tcW w:w="147" w:type="dxa"/>
            <w:tcBorders>
              <w:top w:val="nil"/>
              <w:left w:val="nil"/>
              <w:bottom w:val="nil"/>
              <w:right w:val="nil"/>
            </w:tcBorders>
            <w:shd w:val="clear" w:color="auto" w:fill="auto"/>
            <w:noWrap/>
            <w:vAlign w:val="bottom"/>
            <w:hideMark/>
          </w:tcPr>
          <w:p w14:paraId="52E7293C" w14:textId="69EE060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auto"/>
            <w:vAlign w:val="bottom"/>
          </w:tcPr>
          <w:p w14:paraId="0925CC4D" w14:textId="3A3E73A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0.52</w:t>
            </w:r>
          </w:p>
        </w:tc>
        <w:tc>
          <w:tcPr>
            <w:tcW w:w="157" w:type="dxa"/>
            <w:tcBorders>
              <w:top w:val="nil"/>
              <w:left w:val="nil"/>
              <w:bottom w:val="nil"/>
              <w:right w:val="nil"/>
            </w:tcBorders>
            <w:shd w:val="clear" w:color="auto" w:fill="auto"/>
            <w:vAlign w:val="bottom"/>
          </w:tcPr>
          <w:p w14:paraId="0A1B4FDC" w14:textId="53E54E7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auto"/>
            <w:noWrap/>
            <w:vAlign w:val="bottom"/>
            <w:hideMark/>
          </w:tcPr>
          <w:p w14:paraId="54D37300" w14:textId="4757A38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auto"/>
            <w:noWrap/>
            <w:vAlign w:val="bottom"/>
            <w:hideMark/>
          </w:tcPr>
          <w:p w14:paraId="4EEFBD29" w14:textId="0DF29D2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73.8</w:t>
            </w:r>
          </w:p>
        </w:tc>
        <w:tc>
          <w:tcPr>
            <w:tcW w:w="440" w:type="dxa"/>
            <w:tcBorders>
              <w:top w:val="nil"/>
              <w:left w:val="nil"/>
              <w:bottom w:val="nil"/>
              <w:right w:val="nil"/>
            </w:tcBorders>
            <w:shd w:val="clear" w:color="auto" w:fill="auto"/>
            <w:noWrap/>
            <w:vAlign w:val="bottom"/>
            <w:hideMark/>
          </w:tcPr>
          <w:p w14:paraId="5E38B8E4" w14:textId="0577A43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78.2</w:t>
            </w:r>
          </w:p>
        </w:tc>
        <w:tc>
          <w:tcPr>
            <w:tcW w:w="440" w:type="dxa"/>
            <w:tcBorders>
              <w:top w:val="nil"/>
              <w:left w:val="nil"/>
              <w:bottom w:val="nil"/>
              <w:right w:val="nil"/>
            </w:tcBorders>
            <w:shd w:val="clear" w:color="auto" w:fill="auto"/>
            <w:noWrap/>
            <w:vAlign w:val="bottom"/>
            <w:hideMark/>
          </w:tcPr>
          <w:p w14:paraId="4119EB5A" w14:textId="0387649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0.63</w:t>
            </w:r>
          </w:p>
        </w:tc>
        <w:tc>
          <w:tcPr>
            <w:tcW w:w="148" w:type="dxa"/>
            <w:tcBorders>
              <w:top w:val="nil"/>
              <w:left w:val="nil"/>
              <w:bottom w:val="nil"/>
              <w:right w:val="nil"/>
            </w:tcBorders>
            <w:shd w:val="clear" w:color="auto" w:fill="auto"/>
            <w:noWrap/>
            <w:vAlign w:val="bottom"/>
            <w:hideMark/>
          </w:tcPr>
          <w:p w14:paraId="1A66C473" w14:textId="1AF624D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auto"/>
            <w:vAlign w:val="bottom"/>
          </w:tcPr>
          <w:p w14:paraId="738B20B4" w14:textId="042A63D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0.19</w:t>
            </w:r>
          </w:p>
        </w:tc>
        <w:tc>
          <w:tcPr>
            <w:tcW w:w="160" w:type="dxa"/>
            <w:tcBorders>
              <w:top w:val="nil"/>
              <w:left w:val="nil"/>
              <w:bottom w:val="nil"/>
              <w:right w:val="nil"/>
            </w:tcBorders>
            <w:shd w:val="clear" w:color="auto" w:fill="auto"/>
            <w:vAlign w:val="bottom"/>
          </w:tcPr>
          <w:p w14:paraId="3B728AAF" w14:textId="381F10E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auto"/>
            <w:noWrap/>
            <w:vAlign w:val="bottom"/>
            <w:hideMark/>
          </w:tcPr>
          <w:p w14:paraId="343F27A1" w14:textId="5F9CF42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auto"/>
            <w:noWrap/>
            <w:vAlign w:val="bottom"/>
            <w:hideMark/>
          </w:tcPr>
          <w:p w14:paraId="75E00CF9" w14:textId="11CBF93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79.9</w:t>
            </w:r>
          </w:p>
        </w:tc>
        <w:tc>
          <w:tcPr>
            <w:tcW w:w="440" w:type="dxa"/>
            <w:tcBorders>
              <w:top w:val="nil"/>
              <w:left w:val="nil"/>
              <w:bottom w:val="nil"/>
              <w:right w:val="nil"/>
            </w:tcBorders>
            <w:shd w:val="clear" w:color="auto" w:fill="auto"/>
            <w:noWrap/>
            <w:vAlign w:val="bottom"/>
            <w:hideMark/>
          </w:tcPr>
          <w:p w14:paraId="2F5EA338" w14:textId="5E09726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85.0</w:t>
            </w:r>
          </w:p>
        </w:tc>
        <w:tc>
          <w:tcPr>
            <w:tcW w:w="443" w:type="dxa"/>
            <w:tcBorders>
              <w:top w:val="nil"/>
              <w:left w:val="nil"/>
              <w:bottom w:val="nil"/>
              <w:right w:val="nil"/>
            </w:tcBorders>
            <w:shd w:val="clear" w:color="auto" w:fill="auto"/>
            <w:noWrap/>
            <w:vAlign w:val="bottom"/>
            <w:hideMark/>
          </w:tcPr>
          <w:p w14:paraId="5CA8716F" w14:textId="0D41CF8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0.73</w:t>
            </w:r>
          </w:p>
        </w:tc>
        <w:tc>
          <w:tcPr>
            <w:tcW w:w="145" w:type="dxa"/>
            <w:tcBorders>
              <w:top w:val="nil"/>
              <w:left w:val="nil"/>
              <w:bottom w:val="nil"/>
              <w:right w:val="nil"/>
            </w:tcBorders>
            <w:shd w:val="clear" w:color="auto" w:fill="auto"/>
            <w:noWrap/>
            <w:vAlign w:val="bottom"/>
            <w:hideMark/>
          </w:tcPr>
          <w:p w14:paraId="4514A436" w14:textId="2288B70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auto"/>
            <w:vAlign w:val="bottom"/>
          </w:tcPr>
          <w:p w14:paraId="43EC933E" w14:textId="0FE4F62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0.29</w:t>
            </w:r>
          </w:p>
        </w:tc>
        <w:tc>
          <w:tcPr>
            <w:tcW w:w="159" w:type="dxa"/>
            <w:tcBorders>
              <w:top w:val="nil"/>
              <w:left w:val="nil"/>
              <w:bottom w:val="nil"/>
              <w:right w:val="nil"/>
            </w:tcBorders>
            <w:shd w:val="clear" w:color="auto" w:fill="auto"/>
            <w:vAlign w:val="bottom"/>
          </w:tcPr>
          <w:p w14:paraId="65D99361" w14:textId="36B21AA9"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auto"/>
            <w:vAlign w:val="bottom"/>
          </w:tcPr>
          <w:p w14:paraId="66F7D29E"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auto"/>
            <w:vAlign w:val="center"/>
          </w:tcPr>
          <w:p w14:paraId="4C57E432" w14:textId="2BBD235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auto"/>
            <w:vAlign w:val="center"/>
          </w:tcPr>
          <w:p w14:paraId="62DA221C" w14:textId="784EBE94"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270B86E7"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030E3D18" w14:textId="7817CD8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Jordan</w:t>
            </w:r>
          </w:p>
        </w:tc>
        <w:tc>
          <w:tcPr>
            <w:tcW w:w="580" w:type="dxa"/>
            <w:tcBorders>
              <w:top w:val="nil"/>
              <w:left w:val="nil"/>
              <w:bottom w:val="nil"/>
              <w:right w:val="nil"/>
            </w:tcBorders>
            <w:shd w:val="clear" w:color="auto" w:fill="auto"/>
            <w:vAlign w:val="bottom"/>
          </w:tcPr>
          <w:p w14:paraId="544A84DB" w14:textId="56E81F8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ARS</w:t>
            </w:r>
          </w:p>
        </w:tc>
        <w:tc>
          <w:tcPr>
            <w:tcW w:w="836" w:type="dxa"/>
            <w:tcBorders>
              <w:top w:val="nil"/>
              <w:left w:val="nil"/>
              <w:bottom w:val="nil"/>
              <w:right w:val="nil"/>
            </w:tcBorders>
            <w:shd w:val="clear" w:color="auto" w:fill="auto"/>
            <w:noWrap/>
            <w:vAlign w:val="bottom"/>
            <w:hideMark/>
          </w:tcPr>
          <w:p w14:paraId="49D795CF" w14:textId="3FACC7E3"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2012</w:t>
            </w:r>
          </w:p>
        </w:tc>
        <w:tc>
          <w:tcPr>
            <w:tcW w:w="850" w:type="dxa"/>
            <w:tcBorders>
              <w:top w:val="nil"/>
              <w:left w:val="nil"/>
              <w:bottom w:val="nil"/>
              <w:right w:val="nil"/>
            </w:tcBorders>
            <w:shd w:val="clear" w:color="auto" w:fill="auto"/>
            <w:noWrap/>
            <w:vAlign w:val="bottom"/>
            <w:hideMark/>
          </w:tcPr>
          <w:p w14:paraId="6E9B0548" w14:textId="76EE43C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2017-18</w:t>
            </w:r>
          </w:p>
        </w:tc>
        <w:tc>
          <w:tcPr>
            <w:tcW w:w="445" w:type="dxa"/>
            <w:tcBorders>
              <w:top w:val="nil"/>
              <w:left w:val="nil"/>
              <w:bottom w:val="nil"/>
              <w:right w:val="nil"/>
            </w:tcBorders>
            <w:shd w:val="clear" w:color="auto" w:fill="auto"/>
            <w:noWrap/>
            <w:vAlign w:val="bottom"/>
            <w:hideMark/>
          </w:tcPr>
          <w:p w14:paraId="4C268840" w14:textId="10A1CF5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89.2</w:t>
            </w:r>
          </w:p>
        </w:tc>
        <w:tc>
          <w:tcPr>
            <w:tcW w:w="437" w:type="dxa"/>
            <w:tcBorders>
              <w:top w:val="nil"/>
              <w:left w:val="nil"/>
              <w:bottom w:val="nil"/>
              <w:right w:val="nil"/>
            </w:tcBorders>
            <w:shd w:val="clear" w:color="auto" w:fill="auto"/>
            <w:noWrap/>
            <w:vAlign w:val="bottom"/>
            <w:hideMark/>
          </w:tcPr>
          <w:p w14:paraId="7D45EB12" w14:textId="451DD6A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90.9</w:t>
            </w:r>
          </w:p>
        </w:tc>
        <w:tc>
          <w:tcPr>
            <w:tcW w:w="439" w:type="dxa"/>
            <w:tcBorders>
              <w:top w:val="nil"/>
              <w:left w:val="nil"/>
              <w:bottom w:val="nil"/>
              <w:right w:val="nil"/>
            </w:tcBorders>
            <w:shd w:val="clear" w:color="auto" w:fill="auto"/>
            <w:noWrap/>
            <w:vAlign w:val="bottom"/>
            <w:hideMark/>
          </w:tcPr>
          <w:p w14:paraId="7E57F9FC" w14:textId="14BD349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0.30</w:t>
            </w:r>
          </w:p>
        </w:tc>
        <w:tc>
          <w:tcPr>
            <w:tcW w:w="147" w:type="dxa"/>
            <w:tcBorders>
              <w:top w:val="nil"/>
              <w:left w:val="nil"/>
              <w:bottom w:val="nil"/>
              <w:right w:val="nil"/>
            </w:tcBorders>
            <w:shd w:val="clear" w:color="auto" w:fill="auto"/>
            <w:noWrap/>
            <w:vAlign w:val="bottom"/>
            <w:hideMark/>
          </w:tcPr>
          <w:p w14:paraId="101E40D8" w14:textId="2B3C47F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auto"/>
            <w:vAlign w:val="bottom"/>
          </w:tcPr>
          <w:p w14:paraId="73AA6187" w14:textId="41A6B22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0.24</w:t>
            </w:r>
          </w:p>
        </w:tc>
        <w:tc>
          <w:tcPr>
            <w:tcW w:w="157" w:type="dxa"/>
            <w:tcBorders>
              <w:top w:val="nil"/>
              <w:left w:val="nil"/>
              <w:bottom w:val="nil"/>
              <w:right w:val="nil"/>
            </w:tcBorders>
            <w:shd w:val="clear" w:color="auto" w:fill="auto"/>
            <w:vAlign w:val="bottom"/>
          </w:tcPr>
          <w:p w14:paraId="6A6C67AF" w14:textId="214AB90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auto"/>
            <w:noWrap/>
            <w:vAlign w:val="bottom"/>
            <w:hideMark/>
          </w:tcPr>
          <w:p w14:paraId="5BD2974A" w14:textId="3E4830B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auto"/>
            <w:noWrap/>
            <w:vAlign w:val="bottom"/>
            <w:hideMark/>
          </w:tcPr>
          <w:p w14:paraId="3902CF3F" w14:textId="0684126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94.6</w:t>
            </w:r>
          </w:p>
        </w:tc>
        <w:tc>
          <w:tcPr>
            <w:tcW w:w="440" w:type="dxa"/>
            <w:tcBorders>
              <w:top w:val="nil"/>
              <w:left w:val="nil"/>
              <w:bottom w:val="nil"/>
              <w:right w:val="nil"/>
            </w:tcBorders>
            <w:shd w:val="clear" w:color="auto" w:fill="auto"/>
            <w:noWrap/>
            <w:vAlign w:val="bottom"/>
            <w:hideMark/>
          </w:tcPr>
          <w:p w14:paraId="3BD563CD" w14:textId="5A84E32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95.5</w:t>
            </w:r>
          </w:p>
        </w:tc>
        <w:tc>
          <w:tcPr>
            <w:tcW w:w="440" w:type="dxa"/>
            <w:tcBorders>
              <w:top w:val="nil"/>
              <w:left w:val="nil"/>
              <w:bottom w:val="nil"/>
              <w:right w:val="nil"/>
            </w:tcBorders>
            <w:shd w:val="clear" w:color="auto" w:fill="auto"/>
            <w:noWrap/>
            <w:vAlign w:val="bottom"/>
            <w:hideMark/>
          </w:tcPr>
          <w:p w14:paraId="046286FE" w14:textId="2122802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0.15</w:t>
            </w:r>
          </w:p>
        </w:tc>
        <w:tc>
          <w:tcPr>
            <w:tcW w:w="148" w:type="dxa"/>
            <w:tcBorders>
              <w:top w:val="nil"/>
              <w:left w:val="nil"/>
              <w:bottom w:val="nil"/>
              <w:right w:val="nil"/>
            </w:tcBorders>
            <w:shd w:val="clear" w:color="auto" w:fill="auto"/>
            <w:noWrap/>
            <w:vAlign w:val="bottom"/>
            <w:hideMark/>
          </w:tcPr>
          <w:p w14:paraId="52E177BE" w14:textId="187A43B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auto"/>
            <w:vAlign w:val="bottom"/>
          </w:tcPr>
          <w:p w14:paraId="2EBB9A14" w14:textId="4E28F74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0.09</w:t>
            </w:r>
          </w:p>
        </w:tc>
        <w:tc>
          <w:tcPr>
            <w:tcW w:w="160" w:type="dxa"/>
            <w:tcBorders>
              <w:top w:val="nil"/>
              <w:left w:val="nil"/>
              <w:bottom w:val="nil"/>
              <w:right w:val="nil"/>
            </w:tcBorders>
            <w:shd w:val="clear" w:color="auto" w:fill="auto"/>
            <w:vAlign w:val="bottom"/>
          </w:tcPr>
          <w:p w14:paraId="6E12B3E0" w14:textId="6E3D8AF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auto"/>
            <w:noWrap/>
            <w:vAlign w:val="bottom"/>
            <w:hideMark/>
          </w:tcPr>
          <w:p w14:paraId="5E8B8492" w14:textId="45D1131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auto"/>
            <w:noWrap/>
            <w:vAlign w:val="bottom"/>
            <w:hideMark/>
          </w:tcPr>
          <w:p w14:paraId="2969B9F8" w14:textId="5F360A7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96.4</w:t>
            </w:r>
          </w:p>
        </w:tc>
        <w:tc>
          <w:tcPr>
            <w:tcW w:w="440" w:type="dxa"/>
            <w:tcBorders>
              <w:top w:val="nil"/>
              <w:left w:val="nil"/>
              <w:bottom w:val="nil"/>
              <w:right w:val="nil"/>
            </w:tcBorders>
            <w:shd w:val="clear" w:color="auto" w:fill="auto"/>
            <w:noWrap/>
            <w:vAlign w:val="bottom"/>
            <w:hideMark/>
          </w:tcPr>
          <w:p w14:paraId="58102C45" w14:textId="486E0AF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97.0</w:t>
            </w:r>
          </w:p>
        </w:tc>
        <w:tc>
          <w:tcPr>
            <w:tcW w:w="443" w:type="dxa"/>
            <w:tcBorders>
              <w:top w:val="nil"/>
              <w:left w:val="nil"/>
              <w:bottom w:val="nil"/>
              <w:right w:val="nil"/>
            </w:tcBorders>
            <w:shd w:val="clear" w:color="auto" w:fill="auto"/>
            <w:noWrap/>
            <w:vAlign w:val="bottom"/>
            <w:hideMark/>
          </w:tcPr>
          <w:p w14:paraId="7F7F3059" w14:textId="0010546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0.10</w:t>
            </w:r>
          </w:p>
        </w:tc>
        <w:tc>
          <w:tcPr>
            <w:tcW w:w="145" w:type="dxa"/>
            <w:tcBorders>
              <w:top w:val="nil"/>
              <w:left w:val="nil"/>
              <w:bottom w:val="nil"/>
              <w:right w:val="nil"/>
            </w:tcBorders>
            <w:shd w:val="clear" w:color="auto" w:fill="auto"/>
            <w:noWrap/>
            <w:vAlign w:val="bottom"/>
            <w:hideMark/>
          </w:tcPr>
          <w:p w14:paraId="4D6ECC01" w14:textId="548C143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auto"/>
            <w:vAlign w:val="bottom"/>
          </w:tcPr>
          <w:p w14:paraId="2E951E01" w14:textId="52D9820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0.04</w:t>
            </w:r>
          </w:p>
        </w:tc>
        <w:tc>
          <w:tcPr>
            <w:tcW w:w="159" w:type="dxa"/>
            <w:tcBorders>
              <w:top w:val="nil"/>
              <w:left w:val="nil"/>
              <w:bottom w:val="nil"/>
              <w:right w:val="nil"/>
            </w:tcBorders>
            <w:shd w:val="clear" w:color="auto" w:fill="auto"/>
            <w:vAlign w:val="bottom"/>
          </w:tcPr>
          <w:p w14:paraId="29ACC576" w14:textId="15C9ABF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auto"/>
            <w:vAlign w:val="bottom"/>
          </w:tcPr>
          <w:p w14:paraId="64200313"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auto"/>
            <w:vAlign w:val="center"/>
          </w:tcPr>
          <w:p w14:paraId="3B22ED7C" w14:textId="093F28BD"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auto"/>
            <w:vAlign w:val="center"/>
          </w:tcPr>
          <w:p w14:paraId="45FD7202" w14:textId="4C0F99F9"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64039C22"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00430D09" w14:textId="7A2AD61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State of Palestine</w:t>
            </w:r>
          </w:p>
        </w:tc>
        <w:tc>
          <w:tcPr>
            <w:tcW w:w="580" w:type="dxa"/>
            <w:tcBorders>
              <w:top w:val="nil"/>
              <w:left w:val="nil"/>
              <w:bottom w:val="nil"/>
              <w:right w:val="nil"/>
            </w:tcBorders>
            <w:shd w:val="clear" w:color="auto" w:fill="auto"/>
            <w:vAlign w:val="bottom"/>
          </w:tcPr>
          <w:p w14:paraId="2757BFD4" w14:textId="23A29A33"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ARS</w:t>
            </w:r>
          </w:p>
        </w:tc>
        <w:tc>
          <w:tcPr>
            <w:tcW w:w="836" w:type="dxa"/>
            <w:tcBorders>
              <w:top w:val="nil"/>
              <w:left w:val="nil"/>
              <w:bottom w:val="nil"/>
              <w:right w:val="nil"/>
            </w:tcBorders>
            <w:shd w:val="clear" w:color="auto" w:fill="auto"/>
            <w:noWrap/>
            <w:vAlign w:val="bottom"/>
            <w:hideMark/>
          </w:tcPr>
          <w:p w14:paraId="6C66EC46" w14:textId="62CF7AA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auto"/>
            <w:noWrap/>
            <w:vAlign w:val="bottom"/>
            <w:hideMark/>
          </w:tcPr>
          <w:p w14:paraId="438333DD" w14:textId="0A5EE49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bottom w:val="nil"/>
              <w:right w:val="nil"/>
            </w:tcBorders>
            <w:shd w:val="clear" w:color="auto" w:fill="auto"/>
            <w:noWrap/>
            <w:vAlign w:val="bottom"/>
            <w:hideMark/>
          </w:tcPr>
          <w:p w14:paraId="1B6977A2" w14:textId="2181E56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80.9</w:t>
            </w:r>
          </w:p>
        </w:tc>
        <w:tc>
          <w:tcPr>
            <w:tcW w:w="437" w:type="dxa"/>
            <w:tcBorders>
              <w:top w:val="nil"/>
              <w:left w:val="nil"/>
              <w:bottom w:val="nil"/>
              <w:right w:val="nil"/>
            </w:tcBorders>
            <w:shd w:val="clear" w:color="auto" w:fill="auto"/>
            <w:noWrap/>
            <w:vAlign w:val="bottom"/>
            <w:hideMark/>
          </w:tcPr>
          <w:p w14:paraId="381F4D3B" w14:textId="312B0DB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84.1</w:t>
            </w:r>
          </w:p>
        </w:tc>
        <w:tc>
          <w:tcPr>
            <w:tcW w:w="439" w:type="dxa"/>
            <w:tcBorders>
              <w:top w:val="nil"/>
              <w:left w:val="nil"/>
              <w:bottom w:val="nil"/>
              <w:right w:val="nil"/>
            </w:tcBorders>
            <w:shd w:val="clear" w:color="auto" w:fill="auto"/>
            <w:noWrap/>
            <w:vAlign w:val="bottom"/>
            <w:hideMark/>
          </w:tcPr>
          <w:p w14:paraId="23E29FEF" w14:textId="32F960F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0.80</w:t>
            </w:r>
          </w:p>
        </w:tc>
        <w:tc>
          <w:tcPr>
            <w:tcW w:w="147" w:type="dxa"/>
            <w:tcBorders>
              <w:top w:val="nil"/>
              <w:left w:val="nil"/>
              <w:bottom w:val="nil"/>
              <w:right w:val="nil"/>
            </w:tcBorders>
            <w:shd w:val="clear" w:color="auto" w:fill="auto"/>
            <w:noWrap/>
            <w:vAlign w:val="bottom"/>
            <w:hideMark/>
          </w:tcPr>
          <w:p w14:paraId="481E62F3" w14:textId="4971F4D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auto"/>
            <w:vAlign w:val="bottom"/>
          </w:tcPr>
          <w:p w14:paraId="50C6D6EC" w14:textId="5E96767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0.54</w:t>
            </w:r>
          </w:p>
        </w:tc>
        <w:tc>
          <w:tcPr>
            <w:tcW w:w="157" w:type="dxa"/>
            <w:tcBorders>
              <w:top w:val="nil"/>
              <w:left w:val="nil"/>
              <w:bottom w:val="nil"/>
              <w:right w:val="nil"/>
            </w:tcBorders>
            <w:shd w:val="clear" w:color="auto" w:fill="auto"/>
            <w:vAlign w:val="bottom"/>
          </w:tcPr>
          <w:p w14:paraId="773002FC" w14:textId="170E4D3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auto"/>
            <w:noWrap/>
            <w:vAlign w:val="bottom"/>
            <w:hideMark/>
          </w:tcPr>
          <w:p w14:paraId="07EF62EE" w14:textId="45779AE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auto"/>
            <w:noWrap/>
            <w:vAlign w:val="bottom"/>
            <w:hideMark/>
          </w:tcPr>
          <w:p w14:paraId="05B2EECD" w14:textId="6DCA6F8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87.7</w:t>
            </w:r>
          </w:p>
        </w:tc>
        <w:tc>
          <w:tcPr>
            <w:tcW w:w="440" w:type="dxa"/>
            <w:tcBorders>
              <w:top w:val="nil"/>
              <w:left w:val="nil"/>
              <w:bottom w:val="nil"/>
              <w:right w:val="nil"/>
            </w:tcBorders>
            <w:shd w:val="clear" w:color="auto" w:fill="auto"/>
            <w:noWrap/>
            <w:vAlign w:val="bottom"/>
            <w:hideMark/>
          </w:tcPr>
          <w:p w14:paraId="3C7FD3A3" w14:textId="03CE230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89.3</w:t>
            </w:r>
          </w:p>
        </w:tc>
        <w:tc>
          <w:tcPr>
            <w:tcW w:w="440" w:type="dxa"/>
            <w:tcBorders>
              <w:top w:val="nil"/>
              <w:left w:val="nil"/>
              <w:bottom w:val="nil"/>
              <w:right w:val="nil"/>
            </w:tcBorders>
            <w:shd w:val="clear" w:color="auto" w:fill="auto"/>
            <w:noWrap/>
            <w:vAlign w:val="bottom"/>
            <w:hideMark/>
          </w:tcPr>
          <w:p w14:paraId="0EE6F1A7" w14:textId="1901D2E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0.40</w:t>
            </w:r>
          </w:p>
        </w:tc>
        <w:tc>
          <w:tcPr>
            <w:tcW w:w="148" w:type="dxa"/>
            <w:tcBorders>
              <w:top w:val="nil"/>
              <w:left w:val="nil"/>
              <w:bottom w:val="nil"/>
              <w:right w:val="nil"/>
            </w:tcBorders>
            <w:shd w:val="clear" w:color="auto" w:fill="auto"/>
            <w:noWrap/>
            <w:vAlign w:val="bottom"/>
            <w:hideMark/>
          </w:tcPr>
          <w:p w14:paraId="4CD15A8D" w14:textId="12CE2C1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auto"/>
            <w:vAlign w:val="bottom"/>
          </w:tcPr>
          <w:p w14:paraId="168BA69F" w14:textId="2EB7BD62"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0.14</w:t>
            </w:r>
          </w:p>
        </w:tc>
        <w:tc>
          <w:tcPr>
            <w:tcW w:w="160" w:type="dxa"/>
            <w:tcBorders>
              <w:top w:val="nil"/>
              <w:left w:val="nil"/>
              <w:bottom w:val="nil"/>
              <w:right w:val="nil"/>
            </w:tcBorders>
            <w:shd w:val="clear" w:color="auto" w:fill="auto"/>
            <w:vAlign w:val="bottom"/>
          </w:tcPr>
          <w:p w14:paraId="0683DB9C" w14:textId="5EFF503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auto"/>
            <w:noWrap/>
            <w:vAlign w:val="bottom"/>
            <w:hideMark/>
          </w:tcPr>
          <w:p w14:paraId="0B8CABD8" w14:textId="69D3A50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auto"/>
            <w:noWrap/>
            <w:vAlign w:val="bottom"/>
            <w:hideMark/>
          </w:tcPr>
          <w:p w14:paraId="2EA92B7A" w14:textId="5140D8C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90.4</w:t>
            </w:r>
          </w:p>
        </w:tc>
        <w:tc>
          <w:tcPr>
            <w:tcW w:w="440" w:type="dxa"/>
            <w:tcBorders>
              <w:top w:val="nil"/>
              <w:left w:val="nil"/>
              <w:bottom w:val="nil"/>
              <w:right w:val="nil"/>
            </w:tcBorders>
            <w:shd w:val="clear" w:color="auto" w:fill="auto"/>
            <w:noWrap/>
            <w:vAlign w:val="bottom"/>
            <w:hideMark/>
          </w:tcPr>
          <w:p w14:paraId="2AF5AF07" w14:textId="7A604BF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92.1</w:t>
            </w:r>
          </w:p>
        </w:tc>
        <w:tc>
          <w:tcPr>
            <w:tcW w:w="443" w:type="dxa"/>
            <w:tcBorders>
              <w:top w:val="nil"/>
              <w:left w:val="nil"/>
              <w:bottom w:val="nil"/>
              <w:right w:val="nil"/>
            </w:tcBorders>
            <w:shd w:val="clear" w:color="auto" w:fill="auto"/>
            <w:noWrap/>
            <w:vAlign w:val="bottom"/>
            <w:hideMark/>
          </w:tcPr>
          <w:p w14:paraId="2E4872DD" w14:textId="148C6C0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0.43</w:t>
            </w:r>
          </w:p>
        </w:tc>
        <w:tc>
          <w:tcPr>
            <w:tcW w:w="145" w:type="dxa"/>
            <w:tcBorders>
              <w:top w:val="nil"/>
              <w:left w:val="nil"/>
              <w:bottom w:val="nil"/>
              <w:right w:val="nil"/>
            </w:tcBorders>
            <w:shd w:val="clear" w:color="auto" w:fill="auto"/>
            <w:noWrap/>
            <w:vAlign w:val="bottom"/>
            <w:hideMark/>
          </w:tcPr>
          <w:p w14:paraId="2C6B6187" w14:textId="0DA03C9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auto"/>
            <w:vAlign w:val="bottom"/>
          </w:tcPr>
          <w:p w14:paraId="2E893855" w14:textId="5A7EA83D"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0.17</w:t>
            </w:r>
          </w:p>
        </w:tc>
        <w:tc>
          <w:tcPr>
            <w:tcW w:w="159" w:type="dxa"/>
            <w:tcBorders>
              <w:top w:val="nil"/>
              <w:left w:val="nil"/>
              <w:bottom w:val="nil"/>
              <w:right w:val="nil"/>
            </w:tcBorders>
            <w:shd w:val="clear" w:color="auto" w:fill="auto"/>
            <w:vAlign w:val="bottom"/>
          </w:tcPr>
          <w:p w14:paraId="6142E8DF" w14:textId="1DF2D74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auto"/>
            <w:vAlign w:val="bottom"/>
          </w:tcPr>
          <w:p w14:paraId="5EECA49A"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auto"/>
            <w:vAlign w:val="center"/>
          </w:tcPr>
          <w:p w14:paraId="37738FDF" w14:textId="4FE46DC0"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auto"/>
            <w:vAlign w:val="center"/>
          </w:tcPr>
          <w:p w14:paraId="67633560" w14:textId="57A6566D"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5EF8072C" w14:textId="77777777" w:rsidTr="005A2756">
        <w:trPr>
          <w:gridAfter w:val="2"/>
          <w:wAfter w:w="81" w:type="dxa"/>
          <w:trHeight w:hRule="exact" w:val="191"/>
          <w:jc w:val="center"/>
        </w:trPr>
        <w:tc>
          <w:tcPr>
            <w:tcW w:w="1840" w:type="dxa"/>
            <w:tcBorders>
              <w:top w:val="nil"/>
              <w:left w:val="nil"/>
              <w:right w:val="nil"/>
            </w:tcBorders>
            <w:shd w:val="clear" w:color="auto" w:fill="D9D9D9" w:themeFill="background1" w:themeFillShade="D9"/>
            <w:noWrap/>
            <w:vAlign w:val="bottom"/>
            <w:hideMark/>
          </w:tcPr>
          <w:p w14:paraId="7989B2A5" w14:textId="136AB6C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Sudan</w:t>
            </w:r>
          </w:p>
        </w:tc>
        <w:tc>
          <w:tcPr>
            <w:tcW w:w="580" w:type="dxa"/>
            <w:tcBorders>
              <w:top w:val="nil"/>
              <w:left w:val="nil"/>
              <w:right w:val="nil"/>
            </w:tcBorders>
            <w:shd w:val="clear" w:color="auto" w:fill="D9D9D9" w:themeFill="background1" w:themeFillShade="D9"/>
            <w:vAlign w:val="bottom"/>
          </w:tcPr>
          <w:p w14:paraId="32974C2B" w14:textId="24157FE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ARS</w:t>
            </w:r>
          </w:p>
        </w:tc>
        <w:tc>
          <w:tcPr>
            <w:tcW w:w="836" w:type="dxa"/>
            <w:tcBorders>
              <w:top w:val="nil"/>
              <w:left w:val="nil"/>
              <w:right w:val="nil"/>
            </w:tcBorders>
            <w:shd w:val="clear" w:color="auto" w:fill="D9D9D9" w:themeFill="background1" w:themeFillShade="D9"/>
            <w:noWrap/>
            <w:vAlign w:val="bottom"/>
            <w:hideMark/>
          </w:tcPr>
          <w:p w14:paraId="7151DA92" w14:textId="1A85734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right w:val="nil"/>
            </w:tcBorders>
            <w:shd w:val="clear" w:color="auto" w:fill="D9D9D9" w:themeFill="background1" w:themeFillShade="D9"/>
            <w:noWrap/>
            <w:vAlign w:val="bottom"/>
            <w:hideMark/>
          </w:tcPr>
          <w:p w14:paraId="6C3B01C8" w14:textId="16317DC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right w:val="nil"/>
            </w:tcBorders>
            <w:shd w:val="clear" w:color="auto" w:fill="D9D9D9" w:themeFill="background1" w:themeFillShade="D9"/>
            <w:noWrap/>
            <w:vAlign w:val="bottom"/>
            <w:hideMark/>
          </w:tcPr>
          <w:p w14:paraId="2EC0417B" w14:textId="0C82D9E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26.7</w:t>
            </w:r>
          </w:p>
        </w:tc>
        <w:tc>
          <w:tcPr>
            <w:tcW w:w="437" w:type="dxa"/>
            <w:tcBorders>
              <w:top w:val="nil"/>
              <w:left w:val="nil"/>
              <w:right w:val="nil"/>
            </w:tcBorders>
            <w:shd w:val="clear" w:color="auto" w:fill="D9D9D9" w:themeFill="background1" w:themeFillShade="D9"/>
            <w:noWrap/>
            <w:vAlign w:val="bottom"/>
            <w:hideMark/>
          </w:tcPr>
          <w:p w14:paraId="209CCDD9" w14:textId="397C425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30.1</w:t>
            </w:r>
          </w:p>
        </w:tc>
        <w:tc>
          <w:tcPr>
            <w:tcW w:w="439" w:type="dxa"/>
            <w:tcBorders>
              <w:top w:val="nil"/>
              <w:left w:val="nil"/>
              <w:right w:val="nil"/>
            </w:tcBorders>
            <w:shd w:val="clear" w:color="auto" w:fill="D9D9D9" w:themeFill="background1" w:themeFillShade="D9"/>
            <w:noWrap/>
            <w:vAlign w:val="bottom"/>
            <w:hideMark/>
          </w:tcPr>
          <w:p w14:paraId="3A91C038" w14:textId="4492CDE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0.84</w:t>
            </w:r>
          </w:p>
        </w:tc>
        <w:tc>
          <w:tcPr>
            <w:tcW w:w="147" w:type="dxa"/>
            <w:tcBorders>
              <w:top w:val="nil"/>
              <w:left w:val="nil"/>
              <w:right w:val="nil"/>
            </w:tcBorders>
            <w:shd w:val="clear" w:color="auto" w:fill="D9D9D9" w:themeFill="background1" w:themeFillShade="D9"/>
            <w:noWrap/>
            <w:vAlign w:val="bottom"/>
            <w:hideMark/>
          </w:tcPr>
          <w:p w14:paraId="0487FBA4" w14:textId="5970D5B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right w:val="nil"/>
            </w:tcBorders>
            <w:shd w:val="clear" w:color="auto" w:fill="D9D9D9" w:themeFill="background1" w:themeFillShade="D9"/>
            <w:vAlign w:val="bottom"/>
          </w:tcPr>
          <w:p w14:paraId="6FCD6724" w14:textId="65EDFB56"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0.03</w:t>
            </w:r>
          </w:p>
        </w:tc>
        <w:tc>
          <w:tcPr>
            <w:tcW w:w="157" w:type="dxa"/>
            <w:tcBorders>
              <w:top w:val="nil"/>
              <w:left w:val="nil"/>
              <w:right w:val="nil"/>
            </w:tcBorders>
            <w:shd w:val="clear" w:color="auto" w:fill="D9D9D9" w:themeFill="background1" w:themeFillShade="D9"/>
            <w:vAlign w:val="bottom"/>
          </w:tcPr>
          <w:p w14:paraId="35FAC27F" w14:textId="48F081A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right w:val="nil"/>
            </w:tcBorders>
            <w:shd w:val="clear" w:color="auto" w:fill="D9D9D9" w:themeFill="background1" w:themeFillShade="D9"/>
            <w:noWrap/>
            <w:vAlign w:val="bottom"/>
            <w:hideMark/>
          </w:tcPr>
          <w:p w14:paraId="700443B2" w14:textId="177A4D9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right w:val="nil"/>
            </w:tcBorders>
            <w:shd w:val="clear" w:color="auto" w:fill="D9D9D9" w:themeFill="background1" w:themeFillShade="D9"/>
            <w:noWrap/>
            <w:vAlign w:val="bottom"/>
            <w:hideMark/>
          </w:tcPr>
          <w:p w14:paraId="6EA60164" w14:textId="0B7BECE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37.1</w:t>
            </w:r>
          </w:p>
        </w:tc>
        <w:tc>
          <w:tcPr>
            <w:tcW w:w="440" w:type="dxa"/>
            <w:tcBorders>
              <w:top w:val="nil"/>
              <w:left w:val="nil"/>
              <w:right w:val="nil"/>
            </w:tcBorders>
            <w:shd w:val="clear" w:color="auto" w:fill="D9D9D9" w:themeFill="background1" w:themeFillShade="D9"/>
            <w:noWrap/>
            <w:vAlign w:val="bottom"/>
            <w:hideMark/>
          </w:tcPr>
          <w:p w14:paraId="719051BC" w14:textId="3DA8EE6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41.1</w:t>
            </w:r>
          </w:p>
        </w:tc>
        <w:tc>
          <w:tcPr>
            <w:tcW w:w="440" w:type="dxa"/>
            <w:tcBorders>
              <w:top w:val="nil"/>
              <w:left w:val="nil"/>
              <w:right w:val="nil"/>
            </w:tcBorders>
            <w:shd w:val="clear" w:color="auto" w:fill="D9D9D9" w:themeFill="background1" w:themeFillShade="D9"/>
            <w:noWrap/>
            <w:vAlign w:val="bottom"/>
            <w:hideMark/>
          </w:tcPr>
          <w:p w14:paraId="489C959A" w14:textId="6A4A235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1.00</w:t>
            </w:r>
          </w:p>
        </w:tc>
        <w:tc>
          <w:tcPr>
            <w:tcW w:w="148" w:type="dxa"/>
            <w:tcBorders>
              <w:top w:val="nil"/>
              <w:left w:val="nil"/>
              <w:right w:val="nil"/>
            </w:tcBorders>
            <w:shd w:val="clear" w:color="auto" w:fill="D9D9D9" w:themeFill="background1" w:themeFillShade="D9"/>
            <w:noWrap/>
            <w:vAlign w:val="bottom"/>
            <w:hideMark/>
          </w:tcPr>
          <w:p w14:paraId="3A241BF9" w14:textId="0EF7C42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right w:val="nil"/>
            </w:tcBorders>
            <w:shd w:val="clear" w:color="auto" w:fill="D9D9D9" w:themeFill="background1" w:themeFillShade="D9"/>
            <w:vAlign w:val="bottom"/>
          </w:tcPr>
          <w:p w14:paraId="1651EFEF" w14:textId="361DE7F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0.19</w:t>
            </w:r>
          </w:p>
        </w:tc>
        <w:tc>
          <w:tcPr>
            <w:tcW w:w="160" w:type="dxa"/>
            <w:tcBorders>
              <w:top w:val="nil"/>
              <w:left w:val="nil"/>
              <w:right w:val="nil"/>
            </w:tcBorders>
            <w:shd w:val="clear" w:color="auto" w:fill="D9D9D9" w:themeFill="background1" w:themeFillShade="D9"/>
            <w:vAlign w:val="bottom"/>
          </w:tcPr>
          <w:p w14:paraId="606E5A72" w14:textId="22C4420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right w:val="nil"/>
            </w:tcBorders>
            <w:shd w:val="clear" w:color="auto" w:fill="D9D9D9" w:themeFill="background1" w:themeFillShade="D9"/>
            <w:noWrap/>
            <w:vAlign w:val="bottom"/>
            <w:hideMark/>
          </w:tcPr>
          <w:p w14:paraId="0490B137" w14:textId="55B4BA6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right w:val="nil"/>
            </w:tcBorders>
            <w:shd w:val="clear" w:color="auto" w:fill="D9D9D9" w:themeFill="background1" w:themeFillShade="D9"/>
            <w:noWrap/>
            <w:vAlign w:val="bottom"/>
            <w:hideMark/>
          </w:tcPr>
          <w:p w14:paraId="3DEB50BD" w14:textId="4AEC14B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45.8</w:t>
            </w:r>
          </w:p>
        </w:tc>
        <w:tc>
          <w:tcPr>
            <w:tcW w:w="440" w:type="dxa"/>
            <w:tcBorders>
              <w:top w:val="nil"/>
              <w:left w:val="nil"/>
              <w:right w:val="nil"/>
            </w:tcBorders>
            <w:shd w:val="clear" w:color="auto" w:fill="D9D9D9" w:themeFill="background1" w:themeFillShade="D9"/>
            <w:noWrap/>
            <w:vAlign w:val="bottom"/>
            <w:hideMark/>
          </w:tcPr>
          <w:p w14:paraId="078540A0" w14:textId="6764792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49.9</w:t>
            </w:r>
          </w:p>
        </w:tc>
        <w:tc>
          <w:tcPr>
            <w:tcW w:w="443" w:type="dxa"/>
            <w:tcBorders>
              <w:top w:val="nil"/>
              <w:left w:val="nil"/>
              <w:right w:val="nil"/>
            </w:tcBorders>
            <w:shd w:val="clear" w:color="auto" w:fill="D9D9D9" w:themeFill="background1" w:themeFillShade="D9"/>
            <w:noWrap/>
            <w:vAlign w:val="bottom"/>
            <w:hideMark/>
          </w:tcPr>
          <w:p w14:paraId="1E0CE510" w14:textId="372B549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1.01</w:t>
            </w:r>
          </w:p>
        </w:tc>
        <w:tc>
          <w:tcPr>
            <w:tcW w:w="145" w:type="dxa"/>
            <w:tcBorders>
              <w:top w:val="nil"/>
              <w:left w:val="nil"/>
              <w:right w:val="nil"/>
            </w:tcBorders>
            <w:shd w:val="clear" w:color="auto" w:fill="D9D9D9" w:themeFill="background1" w:themeFillShade="D9"/>
            <w:noWrap/>
            <w:vAlign w:val="bottom"/>
            <w:hideMark/>
          </w:tcPr>
          <w:p w14:paraId="6FBC4D5C" w14:textId="5EFAA2F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right w:val="nil"/>
            </w:tcBorders>
            <w:shd w:val="clear" w:color="auto" w:fill="D9D9D9" w:themeFill="background1" w:themeFillShade="D9"/>
            <w:vAlign w:val="bottom"/>
          </w:tcPr>
          <w:p w14:paraId="25F0A541" w14:textId="7B2157C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0.20</w:t>
            </w:r>
          </w:p>
        </w:tc>
        <w:tc>
          <w:tcPr>
            <w:tcW w:w="159" w:type="dxa"/>
            <w:tcBorders>
              <w:top w:val="nil"/>
              <w:left w:val="nil"/>
              <w:right w:val="nil"/>
            </w:tcBorders>
            <w:shd w:val="clear" w:color="auto" w:fill="D9D9D9" w:themeFill="background1" w:themeFillShade="D9"/>
            <w:vAlign w:val="bottom"/>
          </w:tcPr>
          <w:p w14:paraId="1C007892" w14:textId="7C8F39A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591E373A"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7739A321" w14:textId="120B7BE6"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79341AE0" w14:textId="65D8316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6EAD5EB2" w14:textId="77777777" w:rsidTr="005A2756">
        <w:trPr>
          <w:gridAfter w:val="2"/>
          <w:wAfter w:w="81" w:type="dxa"/>
          <w:trHeight w:hRule="exact" w:val="191"/>
          <w:jc w:val="center"/>
        </w:trPr>
        <w:tc>
          <w:tcPr>
            <w:tcW w:w="1840" w:type="dxa"/>
            <w:tcBorders>
              <w:top w:val="nil"/>
              <w:left w:val="nil"/>
              <w:bottom w:val="single" w:sz="4" w:space="0" w:color="808080" w:themeColor="background1" w:themeShade="80"/>
              <w:right w:val="nil"/>
            </w:tcBorders>
            <w:shd w:val="clear" w:color="auto" w:fill="auto"/>
            <w:noWrap/>
            <w:vAlign w:val="bottom"/>
            <w:hideMark/>
          </w:tcPr>
          <w:p w14:paraId="6C38104D" w14:textId="17048DB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Yemen</w:t>
            </w:r>
          </w:p>
        </w:tc>
        <w:tc>
          <w:tcPr>
            <w:tcW w:w="580" w:type="dxa"/>
            <w:tcBorders>
              <w:top w:val="nil"/>
              <w:left w:val="nil"/>
              <w:bottom w:val="single" w:sz="4" w:space="0" w:color="808080" w:themeColor="background1" w:themeShade="80"/>
              <w:right w:val="nil"/>
            </w:tcBorders>
            <w:shd w:val="clear" w:color="auto" w:fill="FFFFFF" w:themeFill="background1"/>
            <w:vAlign w:val="bottom"/>
          </w:tcPr>
          <w:p w14:paraId="3DD65AB3" w14:textId="6E3E1A6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ARS</w:t>
            </w:r>
          </w:p>
        </w:tc>
        <w:tc>
          <w:tcPr>
            <w:tcW w:w="836" w:type="dxa"/>
            <w:tcBorders>
              <w:top w:val="nil"/>
              <w:left w:val="nil"/>
              <w:bottom w:val="single" w:sz="4" w:space="0" w:color="808080" w:themeColor="background1" w:themeShade="80"/>
              <w:right w:val="nil"/>
            </w:tcBorders>
            <w:shd w:val="clear" w:color="auto" w:fill="FFFFFF" w:themeFill="background1"/>
            <w:noWrap/>
            <w:vAlign w:val="bottom"/>
            <w:hideMark/>
          </w:tcPr>
          <w:p w14:paraId="63626143" w14:textId="278F401B"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2006</w:t>
            </w:r>
          </w:p>
        </w:tc>
        <w:tc>
          <w:tcPr>
            <w:tcW w:w="850" w:type="dxa"/>
            <w:tcBorders>
              <w:top w:val="nil"/>
              <w:left w:val="nil"/>
              <w:bottom w:val="single" w:sz="4" w:space="0" w:color="808080" w:themeColor="background1" w:themeShade="80"/>
              <w:right w:val="nil"/>
            </w:tcBorders>
            <w:shd w:val="clear" w:color="auto" w:fill="FFFFFF" w:themeFill="background1"/>
            <w:noWrap/>
            <w:vAlign w:val="bottom"/>
            <w:hideMark/>
          </w:tcPr>
          <w:p w14:paraId="503A382E" w14:textId="02AFD21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2013</w:t>
            </w:r>
          </w:p>
        </w:tc>
        <w:tc>
          <w:tcPr>
            <w:tcW w:w="445" w:type="dxa"/>
            <w:tcBorders>
              <w:top w:val="nil"/>
              <w:left w:val="nil"/>
              <w:bottom w:val="single" w:sz="4" w:space="0" w:color="808080" w:themeColor="background1" w:themeShade="80"/>
              <w:right w:val="nil"/>
            </w:tcBorders>
            <w:shd w:val="clear" w:color="auto" w:fill="FFFFFF" w:themeFill="background1"/>
            <w:noWrap/>
            <w:vAlign w:val="bottom"/>
            <w:hideMark/>
          </w:tcPr>
          <w:p w14:paraId="648A2BAE" w14:textId="0D90002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39.1</w:t>
            </w:r>
          </w:p>
        </w:tc>
        <w:tc>
          <w:tcPr>
            <w:tcW w:w="437" w:type="dxa"/>
            <w:tcBorders>
              <w:top w:val="nil"/>
              <w:left w:val="nil"/>
              <w:bottom w:val="single" w:sz="4" w:space="0" w:color="808080" w:themeColor="background1" w:themeShade="80"/>
              <w:right w:val="nil"/>
            </w:tcBorders>
            <w:shd w:val="clear" w:color="auto" w:fill="FFFFFF" w:themeFill="background1"/>
            <w:noWrap/>
            <w:vAlign w:val="bottom"/>
            <w:hideMark/>
          </w:tcPr>
          <w:p w14:paraId="23BA8C6D" w14:textId="7F2D9BE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46.8</w:t>
            </w:r>
          </w:p>
        </w:tc>
        <w:tc>
          <w:tcPr>
            <w:tcW w:w="439" w:type="dxa"/>
            <w:tcBorders>
              <w:top w:val="nil"/>
              <w:left w:val="nil"/>
              <w:bottom w:val="single" w:sz="4" w:space="0" w:color="808080" w:themeColor="background1" w:themeShade="80"/>
              <w:right w:val="nil"/>
            </w:tcBorders>
            <w:shd w:val="clear" w:color="auto" w:fill="FFFFFF" w:themeFill="background1"/>
            <w:noWrap/>
            <w:vAlign w:val="bottom"/>
            <w:hideMark/>
          </w:tcPr>
          <w:p w14:paraId="46A9FFBF" w14:textId="57A2A45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1.09</w:t>
            </w:r>
          </w:p>
        </w:tc>
        <w:tc>
          <w:tcPr>
            <w:tcW w:w="147" w:type="dxa"/>
            <w:tcBorders>
              <w:top w:val="nil"/>
              <w:left w:val="nil"/>
              <w:bottom w:val="single" w:sz="4" w:space="0" w:color="808080" w:themeColor="background1" w:themeShade="80"/>
              <w:right w:val="nil"/>
            </w:tcBorders>
            <w:shd w:val="clear" w:color="auto" w:fill="FFFFFF" w:themeFill="background1"/>
            <w:noWrap/>
            <w:vAlign w:val="bottom"/>
            <w:hideMark/>
          </w:tcPr>
          <w:p w14:paraId="02C52D8A" w14:textId="0F50794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single" w:sz="4" w:space="0" w:color="808080" w:themeColor="background1" w:themeShade="80"/>
              <w:right w:val="nil"/>
            </w:tcBorders>
            <w:shd w:val="clear" w:color="auto" w:fill="FFFFFF" w:themeFill="background1"/>
            <w:vAlign w:val="bottom"/>
          </w:tcPr>
          <w:p w14:paraId="6170B0DE" w14:textId="22EE02F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0.30</w:t>
            </w:r>
          </w:p>
        </w:tc>
        <w:tc>
          <w:tcPr>
            <w:tcW w:w="157" w:type="dxa"/>
            <w:tcBorders>
              <w:top w:val="nil"/>
              <w:left w:val="nil"/>
              <w:bottom w:val="single" w:sz="4" w:space="0" w:color="808080" w:themeColor="background1" w:themeShade="80"/>
              <w:right w:val="nil"/>
            </w:tcBorders>
            <w:shd w:val="clear" w:color="auto" w:fill="FFFFFF" w:themeFill="background1"/>
            <w:vAlign w:val="bottom"/>
          </w:tcPr>
          <w:p w14:paraId="3B3E1529" w14:textId="21DE65D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single" w:sz="4" w:space="0" w:color="808080" w:themeColor="background1" w:themeShade="80"/>
              <w:right w:val="nil"/>
            </w:tcBorders>
            <w:shd w:val="clear" w:color="auto" w:fill="FFFFFF" w:themeFill="background1"/>
            <w:noWrap/>
            <w:vAlign w:val="bottom"/>
            <w:hideMark/>
          </w:tcPr>
          <w:p w14:paraId="57BE8E93" w14:textId="7A62737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single" w:sz="4" w:space="0" w:color="808080" w:themeColor="background1" w:themeShade="80"/>
              <w:right w:val="nil"/>
            </w:tcBorders>
            <w:shd w:val="clear" w:color="auto" w:fill="FFFFFF" w:themeFill="background1"/>
            <w:noWrap/>
            <w:vAlign w:val="bottom"/>
            <w:hideMark/>
          </w:tcPr>
          <w:p w14:paraId="44707E96" w14:textId="15FAE6F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51.3</w:t>
            </w:r>
          </w:p>
        </w:tc>
        <w:tc>
          <w:tcPr>
            <w:tcW w:w="440" w:type="dxa"/>
            <w:tcBorders>
              <w:top w:val="nil"/>
              <w:left w:val="nil"/>
              <w:bottom w:val="single" w:sz="4" w:space="0" w:color="808080" w:themeColor="background1" w:themeShade="80"/>
              <w:right w:val="nil"/>
            </w:tcBorders>
            <w:shd w:val="clear" w:color="auto" w:fill="FFFFFF" w:themeFill="background1"/>
            <w:noWrap/>
            <w:vAlign w:val="bottom"/>
            <w:hideMark/>
          </w:tcPr>
          <w:p w14:paraId="2AB50A86" w14:textId="5892BC8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58.3</w:t>
            </w:r>
          </w:p>
        </w:tc>
        <w:tc>
          <w:tcPr>
            <w:tcW w:w="440" w:type="dxa"/>
            <w:tcBorders>
              <w:top w:val="nil"/>
              <w:left w:val="nil"/>
              <w:bottom w:val="single" w:sz="4" w:space="0" w:color="808080" w:themeColor="background1" w:themeShade="80"/>
              <w:right w:val="nil"/>
            </w:tcBorders>
            <w:shd w:val="clear" w:color="auto" w:fill="FFFFFF" w:themeFill="background1"/>
            <w:noWrap/>
            <w:vAlign w:val="bottom"/>
            <w:hideMark/>
          </w:tcPr>
          <w:p w14:paraId="7E617BD6" w14:textId="19DDEA6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1.00</w:t>
            </w:r>
          </w:p>
        </w:tc>
        <w:tc>
          <w:tcPr>
            <w:tcW w:w="148" w:type="dxa"/>
            <w:tcBorders>
              <w:top w:val="nil"/>
              <w:left w:val="nil"/>
              <w:bottom w:val="single" w:sz="4" w:space="0" w:color="808080" w:themeColor="background1" w:themeShade="80"/>
              <w:right w:val="nil"/>
            </w:tcBorders>
            <w:shd w:val="clear" w:color="auto" w:fill="FFFFFF" w:themeFill="background1"/>
            <w:noWrap/>
            <w:vAlign w:val="bottom"/>
            <w:hideMark/>
          </w:tcPr>
          <w:p w14:paraId="7CD8B3AE" w14:textId="674DD9C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single" w:sz="4" w:space="0" w:color="808080" w:themeColor="background1" w:themeShade="80"/>
              <w:right w:val="nil"/>
            </w:tcBorders>
            <w:shd w:val="clear" w:color="auto" w:fill="FFFFFF" w:themeFill="background1"/>
            <w:vAlign w:val="bottom"/>
          </w:tcPr>
          <w:p w14:paraId="20720CA1" w14:textId="7453B00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0.21</w:t>
            </w:r>
          </w:p>
        </w:tc>
        <w:tc>
          <w:tcPr>
            <w:tcW w:w="160" w:type="dxa"/>
            <w:tcBorders>
              <w:top w:val="nil"/>
              <w:left w:val="nil"/>
              <w:bottom w:val="single" w:sz="4" w:space="0" w:color="808080" w:themeColor="background1" w:themeShade="80"/>
              <w:right w:val="nil"/>
            </w:tcBorders>
            <w:shd w:val="clear" w:color="auto" w:fill="FFFFFF" w:themeFill="background1"/>
            <w:vAlign w:val="bottom"/>
          </w:tcPr>
          <w:p w14:paraId="525B3E0D" w14:textId="610D53D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single" w:sz="4" w:space="0" w:color="808080" w:themeColor="background1" w:themeShade="80"/>
              <w:right w:val="nil"/>
            </w:tcBorders>
            <w:shd w:val="clear" w:color="auto" w:fill="FFFFFF" w:themeFill="background1"/>
            <w:noWrap/>
            <w:vAlign w:val="bottom"/>
            <w:hideMark/>
          </w:tcPr>
          <w:p w14:paraId="11685018" w14:textId="7C66BCA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single" w:sz="4" w:space="0" w:color="808080" w:themeColor="background1" w:themeShade="80"/>
              <w:right w:val="nil"/>
            </w:tcBorders>
            <w:shd w:val="clear" w:color="auto" w:fill="FFFFFF" w:themeFill="background1"/>
            <w:noWrap/>
            <w:vAlign w:val="bottom"/>
            <w:hideMark/>
          </w:tcPr>
          <w:p w14:paraId="69D55440" w14:textId="3E3F348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59.7</w:t>
            </w:r>
          </w:p>
        </w:tc>
        <w:tc>
          <w:tcPr>
            <w:tcW w:w="440" w:type="dxa"/>
            <w:tcBorders>
              <w:top w:val="nil"/>
              <w:left w:val="nil"/>
              <w:bottom w:val="single" w:sz="4" w:space="0" w:color="808080" w:themeColor="background1" w:themeShade="80"/>
              <w:right w:val="nil"/>
            </w:tcBorders>
            <w:shd w:val="clear" w:color="auto" w:fill="FFFFFF" w:themeFill="background1"/>
            <w:noWrap/>
            <w:vAlign w:val="bottom"/>
            <w:hideMark/>
          </w:tcPr>
          <w:p w14:paraId="380E098C" w14:textId="15174DE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66.6</w:t>
            </w:r>
          </w:p>
        </w:tc>
        <w:tc>
          <w:tcPr>
            <w:tcW w:w="443" w:type="dxa"/>
            <w:tcBorders>
              <w:top w:val="nil"/>
              <w:left w:val="nil"/>
              <w:bottom w:val="single" w:sz="4" w:space="0" w:color="808080" w:themeColor="background1" w:themeShade="80"/>
              <w:right w:val="nil"/>
            </w:tcBorders>
            <w:shd w:val="clear" w:color="auto" w:fill="FFFFFF" w:themeFill="background1"/>
            <w:noWrap/>
            <w:vAlign w:val="bottom"/>
            <w:hideMark/>
          </w:tcPr>
          <w:p w14:paraId="0D9101BA" w14:textId="177F268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0.98</w:t>
            </w:r>
          </w:p>
        </w:tc>
        <w:tc>
          <w:tcPr>
            <w:tcW w:w="145" w:type="dxa"/>
            <w:tcBorders>
              <w:top w:val="nil"/>
              <w:left w:val="nil"/>
              <w:bottom w:val="single" w:sz="4" w:space="0" w:color="808080" w:themeColor="background1" w:themeShade="80"/>
              <w:right w:val="nil"/>
            </w:tcBorders>
            <w:shd w:val="clear" w:color="auto" w:fill="FFFFFF" w:themeFill="background1"/>
            <w:noWrap/>
            <w:vAlign w:val="bottom"/>
            <w:hideMark/>
          </w:tcPr>
          <w:p w14:paraId="0EFBE316" w14:textId="3240A64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single" w:sz="4" w:space="0" w:color="808080" w:themeColor="background1" w:themeShade="80"/>
              <w:right w:val="nil"/>
            </w:tcBorders>
            <w:shd w:val="clear" w:color="auto" w:fill="FFFFFF" w:themeFill="background1"/>
            <w:vAlign w:val="bottom"/>
          </w:tcPr>
          <w:p w14:paraId="70438467" w14:textId="152AEDE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0.19</w:t>
            </w:r>
          </w:p>
        </w:tc>
        <w:tc>
          <w:tcPr>
            <w:tcW w:w="159" w:type="dxa"/>
            <w:tcBorders>
              <w:top w:val="nil"/>
              <w:left w:val="nil"/>
              <w:bottom w:val="single" w:sz="4" w:space="0" w:color="808080" w:themeColor="background1" w:themeShade="80"/>
              <w:right w:val="nil"/>
            </w:tcBorders>
            <w:shd w:val="clear" w:color="auto" w:fill="FFFFFF" w:themeFill="background1"/>
            <w:vAlign w:val="bottom"/>
          </w:tcPr>
          <w:p w14:paraId="693B5335" w14:textId="7CBE3A7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tcBorders>
              <w:bottom w:val="single" w:sz="4" w:space="0" w:color="808080" w:themeColor="background1" w:themeShade="80"/>
            </w:tcBorders>
            <w:shd w:val="clear" w:color="auto" w:fill="FFFFFF" w:themeFill="background1"/>
            <w:vAlign w:val="bottom"/>
          </w:tcPr>
          <w:p w14:paraId="23F418C2"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tcBorders>
              <w:bottom w:val="single" w:sz="4" w:space="0" w:color="808080" w:themeColor="background1" w:themeShade="80"/>
            </w:tcBorders>
            <w:shd w:val="clear" w:color="auto" w:fill="FFFFFF" w:themeFill="background1"/>
            <w:vAlign w:val="center"/>
          </w:tcPr>
          <w:p w14:paraId="666691A8" w14:textId="4D1845DE"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tcBorders>
              <w:bottom w:val="single" w:sz="4" w:space="0" w:color="808080" w:themeColor="background1" w:themeShade="80"/>
            </w:tcBorders>
            <w:shd w:val="clear" w:color="auto" w:fill="FFFFFF" w:themeFill="background1"/>
            <w:vAlign w:val="center"/>
          </w:tcPr>
          <w:p w14:paraId="07EEC94E" w14:textId="411A22A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6D1FA30E" w14:textId="77777777" w:rsidTr="005A2756">
        <w:trPr>
          <w:gridAfter w:val="2"/>
          <w:wAfter w:w="81" w:type="dxa"/>
          <w:trHeight w:hRule="exact" w:val="191"/>
          <w:jc w:val="center"/>
        </w:trPr>
        <w:tc>
          <w:tcPr>
            <w:tcW w:w="1840" w:type="dxa"/>
            <w:tcBorders>
              <w:top w:val="single" w:sz="4" w:space="0" w:color="808080" w:themeColor="background1" w:themeShade="80"/>
              <w:left w:val="nil"/>
              <w:bottom w:val="nil"/>
              <w:right w:val="nil"/>
            </w:tcBorders>
            <w:shd w:val="clear" w:color="auto" w:fill="auto"/>
            <w:noWrap/>
            <w:vAlign w:val="bottom"/>
            <w:hideMark/>
          </w:tcPr>
          <w:p w14:paraId="0C16B6B2" w14:textId="4B2EF2C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Cambodia</w:t>
            </w:r>
          </w:p>
        </w:tc>
        <w:tc>
          <w:tcPr>
            <w:tcW w:w="580" w:type="dxa"/>
            <w:tcBorders>
              <w:top w:val="single" w:sz="4" w:space="0" w:color="808080" w:themeColor="background1" w:themeShade="80"/>
              <w:left w:val="nil"/>
              <w:bottom w:val="nil"/>
              <w:right w:val="nil"/>
            </w:tcBorders>
            <w:shd w:val="clear" w:color="auto" w:fill="FFFFFF" w:themeFill="background1"/>
            <w:vAlign w:val="bottom"/>
          </w:tcPr>
          <w:p w14:paraId="5E6B9105" w14:textId="0C1C597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EAP</w:t>
            </w:r>
          </w:p>
        </w:tc>
        <w:tc>
          <w:tcPr>
            <w:tcW w:w="836" w:type="dxa"/>
            <w:tcBorders>
              <w:top w:val="single" w:sz="4" w:space="0" w:color="808080" w:themeColor="background1" w:themeShade="80"/>
              <w:left w:val="nil"/>
              <w:bottom w:val="nil"/>
              <w:right w:val="nil"/>
            </w:tcBorders>
            <w:shd w:val="clear" w:color="auto" w:fill="FFFFFF" w:themeFill="background1"/>
            <w:noWrap/>
            <w:vAlign w:val="bottom"/>
            <w:hideMark/>
          </w:tcPr>
          <w:p w14:paraId="5FA75C29" w14:textId="73F66EE3"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single" w:sz="4" w:space="0" w:color="808080" w:themeColor="background1" w:themeShade="80"/>
              <w:left w:val="nil"/>
              <w:bottom w:val="nil"/>
              <w:right w:val="nil"/>
            </w:tcBorders>
            <w:shd w:val="clear" w:color="auto" w:fill="FFFFFF" w:themeFill="background1"/>
            <w:noWrap/>
            <w:vAlign w:val="bottom"/>
            <w:hideMark/>
          </w:tcPr>
          <w:p w14:paraId="32876796" w14:textId="03AAA21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single" w:sz="4" w:space="0" w:color="808080" w:themeColor="background1" w:themeShade="80"/>
              <w:left w:val="nil"/>
              <w:bottom w:val="nil"/>
              <w:right w:val="nil"/>
            </w:tcBorders>
            <w:shd w:val="clear" w:color="auto" w:fill="FFFFFF" w:themeFill="background1"/>
            <w:noWrap/>
            <w:vAlign w:val="bottom"/>
            <w:hideMark/>
          </w:tcPr>
          <w:p w14:paraId="0F9DC567" w14:textId="3400CB9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39.3</w:t>
            </w:r>
          </w:p>
        </w:tc>
        <w:tc>
          <w:tcPr>
            <w:tcW w:w="437" w:type="dxa"/>
            <w:tcBorders>
              <w:top w:val="single" w:sz="4" w:space="0" w:color="808080" w:themeColor="background1" w:themeShade="80"/>
              <w:left w:val="nil"/>
              <w:bottom w:val="nil"/>
              <w:right w:val="nil"/>
            </w:tcBorders>
            <w:shd w:val="clear" w:color="auto" w:fill="FFFFFF" w:themeFill="background1"/>
            <w:noWrap/>
            <w:vAlign w:val="bottom"/>
            <w:hideMark/>
          </w:tcPr>
          <w:p w14:paraId="32AAC714" w14:textId="062CFF1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45.8</w:t>
            </w:r>
          </w:p>
        </w:tc>
        <w:tc>
          <w:tcPr>
            <w:tcW w:w="439" w:type="dxa"/>
            <w:tcBorders>
              <w:top w:val="single" w:sz="4" w:space="0" w:color="808080" w:themeColor="background1" w:themeShade="80"/>
              <w:left w:val="nil"/>
              <w:bottom w:val="nil"/>
              <w:right w:val="nil"/>
            </w:tcBorders>
            <w:shd w:val="clear" w:color="auto" w:fill="FFFFFF" w:themeFill="background1"/>
            <w:noWrap/>
            <w:vAlign w:val="bottom"/>
            <w:hideMark/>
          </w:tcPr>
          <w:p w14:paraId="5CA408C1" w14:textId="38534A6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1.61</w:t>
            </w:r>
          </w:p>
        </w:tc>
        <w:tc>
          <w:tcPr>
            <w:tcW w:w="147" w:type="dxa"/>
            <w:tcBorders>
              <w:top w:val="single" w:sz="4" w:space="0" w:color="808080" w:themeColor="background1" w:themeShade="80"/>
              <w:left w:val="nil"/>
              <w:bottom w:val="nil"/>
              <w:right w:val="nil"/>
            </w:tcBorders>
            <w:shd w:val="clear" w:color="auto" w:fill="FFFFFF" w:themeFill="background1"/>
            <w:noWrap/>
            <w:vAlign w:val="bottom"/>
            <w:hideMark/>
          </w:tcPr>
          <w:p w14:paraId="1BF0C0B0" w14:textId="4218A45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single" w:sz="4" w:space="0" w:color="808080" w:themeColor="background1" w:themeShade="80"/>
              <w:left w:val="nil"/>
              <w:bottom w:val="nil"/>
              <w:right w:val="nil"/>
            </w:tcBorders>
            <w:shd w:val="clear" w:color="auto" w:fill="FFFFFF" w:themeFill="background1"/>
            <w:vAlign w:val="bottom"/>
          </w:tcPr>
          <w:p w14:paraId="7E1CDAFA" w14:textId="4FE0500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0.35</w:t>
            </w:r>
          </w:p>
        </w:tc>
        <w:tc>
          <w:tcPr>
            <w:tcW w:w="157" w:type="dxa"/>
            <w:tcBorders>
              <w:top w:val="single" w:sz="4" w:space="0" w:color="808080" w:themeColor="background1" w:themeShade="80"/>
              <w:left w:val="nil"/>
              <w:bottom w:val="nil"/>
              <w:right w:val="nil"/>
            </w:tcBorders>
            <w:shd w:val="clear" w:color="auto" w:fill="FFFFFF" w:themeFill="background1"/>
            <w:vAlign w:val="bottom"/>
          </w:tcPr>
          <w:p w14:paraId="3409AE1E" w14:textId="328C6A1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single" w:sz="4" w:space="0" w:color="808080" w:themeColor="background1" w:themeShade="80"/>
              <w:left w:val="nil"/>
              <w:bottom w:val="nil"/>
              <w:right w:val="nil"/>
            </w:tcBorders>
            <w:shd w:val="clear" w:color="auto" w:fill="FFFFFF" w:themeFill="background1"/>
            <w:noWrap/>
            <w:vAlign w:val="bottom"/>
            <w:hideMark/>
          </w:tcPr>
          <w:p w14:paraId="72699421" w14:textId="7737B19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single" w:sz="4" w:space="0" w:color="808080" w:themeColor="background1" w:themeShade="80"/>
              <w:left w:val="nil"/>
              <w:bottom w:val="nil"/>
              <w:right w:val="nil"/>
            </w:tcBorders>
            <w:shd w:val="clear" w:color="auto" w:fill="FFFFFF" w:themeFill="background1"/>
            <w:noWrap/>
            <w:vAlign w:val="bottom"/>
            <w:hideMark/>
          </w:tcPr>
          <w:p w14:paraId="5764B105" w14:textId="169022F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49.4</w:t>
            </w:r>
          </w:p>
        </w:tc>
        <w:tc>
          <w:tcPr>
            <w:tcW w:w="440" w:type="dxa"/>
            <w:tcBorders>
              <w:top w:val="single" w:sz="4" w:space="0" w:color="808080" w:themeColor="background1" w:themeShade="80"/>
              <w:left w:val="nil"/>
              <w:bottom w:val="nil"/>
              <w:right w:val="nil"/>
            </w:tcBorders>
            <w:shd w:val="clear" w:color="auto" w:fill="FFFFFF" w:themeFill="background1"/>
            <w:noWrap/>
            <w:vAlign w:val="bottom"/>
            <w:hideMark/>
          </w:tcPr>
          <w:p w14:paraId="4CE7F08C" w14:textId="4E9AE54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55.5</w:t>
            </w:r>
          </w:p>
        </w:tc>
        <w:tc>
          <w:tcPr>
            <w:tcW w:w="440" w:type="dxa"/>
            <w:tcBorders>
              <w:top w:val="single" w:sz="4" w:space="0" w:color="808080" w:themeColor="background1" w:themeShade="80"/>
              <w:left w:val="nil"/>
              <w:bottom w:val="nil"/>
              <w:right w:val="nil"/>
            </w:tcBorders>
            <w:shd w:val="clear" w:color="auto" w:fill="FFFFFF" w:themeFill="background1"/>
            <w:noWrap/>
            <w:vAlign w:val="bottom"/>
            <w:hideMark/>
          </w:tcPr>
          <w:p w14:paraId="7903FBA1" w14:textId="7A021F7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1.52</w:t>
            </w:r>
          </w:p>
        </w:tc>
        <w:tc>
          <w:tcPr>
            <w:tcW w:w="148" w:type="dxa"/>
            <w:tcBorders>
              <w:top w:val="single" w:sz="4" w:space="0" w:color="808080" w:themeColor="background1" w:themeShade="80"/>
              <w:left w:val="nil"/>
              <w:bottom w:val="nil"/>
              <w:right w:val="nil"/>
            </w:tcBorders>
            <w:shd w:val="clear" w:color="auto" w:fill="FFFFFF" w:themeFill="background1"/>
            <w:noWrap/>
            <w:vAlign w:val="bottom"/>
            <w:hideMark/>
          </w:tcPr>
          <w:p w14:paraId="28D94859" w14:textId="5C46F22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single" w:sz="4" w:space="0" w:color="808080" w:themeColor="background1" w:themeShade="80"/>
              <w:left w:val="nil"/>
              <w:bottom w:val="nil"/>
              <w:right w:val="nil"/>
            </w:tcBorders>
            <w:shd w:val="clear" w:color="auto" w:fill="FFFFFF" w:themeFill="background1"/>
            <w:vAlign w:val="bottom"/>
          </w:tcPr>
          <w:p w14:paraId="32B957B9" w14:textId="7BA9C391"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0.26</w:t>
            </w:r>
          </w:p>
        </w:tc>
        <w:tc>
          <w:tcPr>
            <w:tcW w:w="160" w:type="dxa"/>
            <w:tcBorders>
              <w:top w:val="single" w:sz="4" w:space="0" w:color="808080" w:themeColor="background1" w:themeShade="80"/>
              <w:left w:val="nil"/>
              <w:bottom w:val="nil"/>
              <w:right w:val="nil"/>
            </w:tcBorders>
            <w:shd w:val="clear" w:color="auto" w:fill="FFFFFF" w:themeFill="background1"/>
            <w:vAlign w:val="bottom"/>
          </w:tcPr>
          <w:p w14:paraId="0B672270" w14:textId="06EBAA76"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single" w:sz="4" w:space="0" w:color="808080" w:themeColor="background1" w:themeShade="80"/>
              <w:left w:val="nil"/>
              <w:bottom w:val="nil"/>
              <w:right w:val="nil"/>
            </w:tcBorders>
            <w:shd w:val="clear" w:color="auto" w:fill="FFFFFF" w:themeFill="background1"/>
            <w:noWrap/>
            <w:vAlign w:val="bottom"/>
            <w:hideMark/>
          </w:tcPr>
          <w:p w14:paraId="0EA0C814" w14:textId="37264D9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single" w:sz="4" w:space="0" w:color="808080" w:themeColor="background1" w:themeShade="80"/>
              <w:left w:val="nil"/>
              <w:bottom w:val="nil"/>
              <w:right w:val="nil"/>
            </w:tcBorders>
            <w:shd w:val="clear" w:color="auto" w:fill="FFFFFF" w:themeFill="background1"/>
            <w:noWrap/>
            <w:vAlign w:val="bottom"/>
            <w:hideMark/>
          </w:tcPr>
          <w:p w14:paraId="4928733E" w14:textId="1EC7BBC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56.6</w:t>
            </w:r>
          </w:p>
        </w:tc>
        <w:tc>
          <w:tcPr>
            <w:tcW w:w="440" w:type="dxa"/>
            <w:tcBorders>
              <w:top w:val="single" w:sz="4" w:space="0" w:color="808080" w:themeColor="background1" w:themeShade="80"/>
              <w:left w:val="nil"/>
              <w:bottom w:val="nil"/>
              <w:right w:val="nil"/>
            </w:tcBorders>
            <w:shd w:val="clear" w:color="auto" w:fill="FFFFFF" w:themeFill="background1"/>
            <w:noWrap/>
            <w:vAlign w:val="bottom"/>
            <w:hideMark/>
          </w:tcPr>
          <w:p w14:paraId="2FD9F268" w14:textId="1FC2E0C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62.4</w:t>
            </w:r>
          </w:p>
        </w:tc>
        <w:tc>
          <w:tcPr>
            <w:tcW w:w="443" w:type="dxa"/>
            <w:tcBorders>
              <w:top w:val="single" w:sz="4" w:space="0" w:color="808080" w:themeColor="background1" w:themeShade="80"/>
              <w:left w:val="nil"/>
              <w:bottom w:val="nil"/>
              <w:right w:val="nil"/>
            </w:tcBorders>
            <w:shd w:val="clear" w:color="auto" w:fill="FFFFFF" w:themeFill="background1"/>
            <w:noWrap/>
            <w:vAlign w:val="bottom"/>
            <w:hideMark/>
          </w:tcPr>
          <w:p w14:paraId="5735544D" w14:textId="451C39B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1.46</w:t>
            </w:r>
          </w:p>
        </w:tc>
        <w:tc>
          <w:tcPr>
            <w:tcW w:w="145" w:type="dxa"/>
            <w:tcBorders>
              <w:top w:val="single" w:sz="4" w:space="0" w:color="808080" w:themeColor="background1" w:themeShade="80"/>
              <w:left w:val="nil"/>
              <w:bottom w:val="nil"/>
              <w:right w:val="nil"/>
            </w:tcBorders>
            <w:shd w:val="clear" w:color="auto" w:fill="FFFFFF" w:themeFill="background1"/>
            <w:noWrap/>
            <w:vAlign w:val="bottom"/>
            <w:hideMark/>
          </w:tcPr>
          <w:p w14:paraId="33EFE39E" w14:textId="1C9CDFE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single" w:sz="4" w:space="0" w:color="808080" w:themeColor="background1" w:themeShade="80"/>
              <w:left w:val="nil"/>
              <w:bottom w:val="nil"/>
              <w:right w:val="nil"/>
            </w:tcBorders>
            <w:shd w:val="clear" w:color="auto" w:fill="FFFFFF" w:themeFill="background1"/>
            <w:vAlign w:val="bottom"/>
          </w:tcPr>
          <w:p w14:paraId="14FBEF7B" w14:textId="27185B4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0.20</w:t>
            </w:r>
          </w:p>
        </w:tc>
        <w:tc>
          <w:tcPr>
            <w:tcW w:w="159" w:type="dxa"/>
            <w:tcBorders>
              <w:top w:val="single" w:sz="4" w:space="0" w:color="808080" w:themeColor="background1" w:themeShade="80"/>
              <w:left w:val="nil"/>
              <w:bottom w:val="nil"/>
              <w:right w:val="nil"/>
            </w:tcBorders>
            <w:shd w:val="clear" w:color="auto" w:fill="FFFFFF" w:themeFill="background1"/>
            <w:vAlign w:val="bottom"/>
          </w:tcPr>
          <w:p w14:paraId="201EF550" w14:textId="073E32D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tcBorders>
              <w:top w:val="single" w:sz="4" w:space="0" w:color="808080" w:themeColor="background1" w:themeShade="80"/>
            </w:tcBorders>
            <w:shd w:val="clear" w:color="auto" w:fill="FFFFFF" w:themeFill="background1"/>
            <w:vAlign w:val="bottom"/>
          </w:tcPr>
          <w:p w14:paraId="5EB5B74E"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tcBorders>
              <w:top w:val="single" w:sz="4" w:space="0" w:color="808080" w:themeColor="background1" w:themeShade="80"/>
            </w:tcBorders>
            <w:shd w:val="clear" w:color="auto" w:fill="FFFFFF" w:themeFill="background1"/>
            <w:vAlign w:val="center"/>
          </w:tcPr>
          <w:p w14:paraId="7C4622D8" w14:textId="75898CFC"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tcBorders>
              <w:top w:val="single" w:sz="4" w:space="0" w:color="808080" w:themeColor="background1" w:themeShade="80"/>
            </w:tcBorders>
            <w:shd w:val="clear" w:color="auto" w:fill="FFFFFF" w:themeFill="background1"/>
            <w:vAlign w:val="center"/>
          </w:tcPr>
          <w:p w14:paraId="29B3ADCF" w14:textId="4BD97DAC"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07193CAF"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71BF4D83" w14:textId="7F43718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China</w:t>
            </w:r>
          </w:p>
        </w:tc>
        <w:tc>
          <w:tcPr>
            <w:tcW w:w="580" w:type="dxa"/>
            <w:tcBorders>
              <w:top w:val="nil"/>
              <w:left w:val="nil"/>
              <w:bottom w:val="nil"/>
              <w:right w:val="nil"/>
            </w:tcBorders>
            <w:shd w:val="clear" w:color="auto" w:fill="FFFFFF" w:themeFill="background1"/>
            <w:vAlign w:val="bottom"/>
          </w:tcPr>
          <w:p w14:paraId="530D9D7D" w14:textId="4C5643A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EAP</w:t>
            </w:r>
          </w:p>
        </w:tc>
        <w:tc>
          <w:tcPr>
            <w:tcW w:w="836" w:type="dxa"/>
            <w:tcBorders>
              <w:top w:val="nil"/>
              <w:left w:val="nil"/>
              <w:bottom w:val="nil"/>
              <w:right w:val="nil"/>
            </w:tcBorders>
            <w:shd w:val="clear" w:color="auto" w:fill="FFFFFF" w:themeFill="background1"/>
            <w:noWrap/>
            <w:vAlign w:val="bottom"/>
            <w:hideMark/>
          </w:tcPr>
          <w:p w14:paraId="4C5FAAD6" w14:textId="548269B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FFFFFF" w:themeFill="background1"/>
            <w:noWrap/>
            <w:vAlign w:val="bottom"/>
            <w:hideMark/>
          </w:tcPr>
          <w:p w14:paraId="0D29B933" w14:textId="11B9A85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bottom w:val="nil"/>
              <w:right w:val="nil"/>
            </w:tcBorders>
            <w:shd w:val="clear" w:color="auto" w:fill="FFFFFF" w:themeFill="background1"/>
            <w:noWrap/>
            <w:vAlign w:val="bottom"/>
            <w:hideMark/>
          </w:tcPr>
          <w:p w14:paraId="14B28AC2" w14:textId="78EB1CE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63.7</w:t>
            </w:r>
          </w:p>
        </w:tc>
        <w:tc>
          <w:tcPr>
            <w:tcW w:w="437" w:type="dxa"/>
            <w:tcBorders>
              <w:top w:val="nil"/>
              <w:left w:val="nil"/>
              <w:bottom w:val="nil"/>
              <w:right w:val="nil"/>
            </w:tcBorders>
            <w:shd w:val="clear" w:color="auto" w:fill="FFFFFF" w:themeFill="background1"/>
            <w:noWrap/>
            <w:vAlign w:val="bottom"/>
            <w:hideMark/>
          </w:tcPr>
          <w:p w14:paraId="2081F4EB" w14:textId="5B0CE4D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70.3</w:t>
            </w:r>
          </w:p>
        </w:tc>
        <w:tc>
          <w:tcPr>
            <w:tcW w:w="439" w:type="dxa"/>
            <w:tcBorders>
              <w:top w:val="nil"/>
              <w:left w:val="nil"/>
              <w:bottom w:val="nil"/>
              <w:right w:val="nil"/>
            </w:tcBorders>
            <w:shd w:val="clear" w:color="auto" w:fill="FFFFFF" w:themeFill="background1"/>
            <w:noWrap/>
            <w:vAlign w:val="bottom"/>
            <w:hideMark/>
          </w:tcPr>
          <w:p w14:paraId="349D96F1" w14:textId="491EBFD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1.66</w:t>
            </w:r>
          </w:p>
        </w:tc>
        <w:tc>
          <w:tcPr>
            <w:tcW w:w="147" w:type="dxa"/>
            <w:tcBorders>
              <w:top w:val="nil"/>
              <w:left w:val="nil"/>
              <w:bottom w:val="nil"/>
              <w:right w:val="nil"/>
            </w:tcBorders>
            <w:shd w:val="clear" w:color="auto" w:fill="FFFFFF" w:themeFill="background1"/>
            <w:noWrap/>
            <w:vAlign w:val="bottom"/>
            <w:hideMark/>
          </w:tcPr>
          <w:p w14:paraId="1CB45E8A" w14:textId="674C13D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4E9B9672" w14:textId="4A07252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0.69</w:t>
            </w:r>
          </w:p>
        </w:tc>
        <w:tc>
          <w:tcPr>
            <w:tcW w:w="157" w:type="dxa"/>
            <w:tcBorders>
              <w:top w:val="nil"/>
              <w:left w:val="nil"/>
              <w:bottom w:val="nil"/>
              <w:right w:val="nil"/>
            </w:tcBorders>
            <w:shd w:val="clear" w:color="auto" w:fill="FFFFFF" w:themeFill="background1"/>
            <w:vAlign w:val="bottom"/>
          </w:tcPr>
          <w:p w14:paraId="41E763BD" w14:textId="5EDC980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64EA18B5" w14:textId="16A174F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03C2C9CC" w14:textId="693EEFA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71.2</w:t>
            </w:r>
          </w:p>
        </w:tc>
        <w:tc>
          <w:tcPr>
            <w:tcW w:w="440" w:type="dxa"/>
            <w:tcBorders>
              <w:top w:val="nil"/>
              <w:left w:val="nil"/>
              <w:bottom w:val="nil"/>
              <w:right w:val="nil"/>
            </w:tcBorders>
            <w:shd w:val="clear" w:color="auto" w:fill="FFFFFF" w:themeFill="background1"/>
            <w:noWrap/>
            <w:vAlign w:val="bottom"/>
            <w:hideMark/>
          </w:tcPr>
          <w:p w14:paraId="62C45C1E" w14:textId="6C0005B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76.9</w:t>
            </w:r>
          </w:p>
        </w:tc>
        <w:tc>
          <w:tcPr>
            <w:tcW w:w="440" w:type="dxa"/>
            <w:tcBorders>
              <w:top w:val="nil"/>
              <w:left w:val="nil"/>
              <w:bottom w:val="nil"/>
              <w:right w:val="nil"/>
            </w:tcBorders>
            <w:shd w:val="clear" w:color="auto" w:fill="FFFFFF" w:themeFill="background1"/>
            <w:noWrap/>
            <w:vAlign w:val="bottom"/>
            <w:hideMark/>
          </w:tcPr>
          <w:p w14:paraId="220ECFE7" w14:textId="1F8E720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1.44</w:t>
            </w:r>
          </w:p>
        </w:tc>
        <w:tc>
          <w:tcPr>
            <w:tcW w:w="148" w:type="dxa"/>
            <w:tcBorders>
              <w:top w:val="nil"/>
              <w:left w:val="nil"/>
              <w:bottom w:val="nil"/>
              <w:right w:val="nil"/>
            </w:tcBorders>
            <w:shd w:val="clear" w:color="auto" w:fill="FFFFFF" w:themeFill="background1"/>
            <w:noWrap/>
            <w:vAlign w:val="bottom"/>
            <w:hideMark/>
          </w:tcPr>
          <w:p w14:paraId="2D4AA510" w14:textId="12474B3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23AB2FFB" w14:textId="72AFB63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0.47</w:t>
            </w:r>
          </w:p>
        </w:tc>
        <w:tc>
          <w:tcPr>
            <w:tcW w:w="160" w:type="dxa"/>
            <w:tcBorders>
              <w:top w:val="nil"/>
              <w:left w:val="nil"/>
              <w:bottom w:val="nil"/>
              <w:right w:val="nil"/>
            </w:tcBorders>
            <w:shd w:val="clear" w:color="auto" w:fill="FFFFFF" w:themeFill="background1"/>
            <w:vAlign w:val="bottom"/>
          </w:tcPr>
          <w:p w14:paraId="795C6980" w14:textId="41324A7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694851FA" w14:textId="646D856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167DD50A" w14:textId="3BBA650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76.4</w:t>
            </w:r>
          </w:p>
        </w:tc>
        <w:tc>
          <w:tcPr>
            <w:tcW w:w="440" w:type="dxa"/>
            <w:tcBorders>
              <w:top w:val="nil"/>
              <w:left w:val="nil"/>
              <w:bottom w:val="nil"/>
              <w:right w:val="nil"/>
            </w:tcBorders>
            <w:shd w:val="clear" w:color="auto" w:fill="FFFFFF" w:themeFill="background1"/>
            <w:noWrap/>
            <w:vAlign w:val="bottom"/>
            <w:hideMark/>
          </w:tcPr>
          <w:p w14:paraId="7462A5B7" w14:textId="523AEF3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81.8</w:t>
            </w:r>
          </w:p>
        </w:tc>
        <w:tc>
          <w:tcPr>
            <w:tcW w:w="443" w:type="dxa"/>
            <w:tcBorders>
              <w:top w:val="nil"/>
              <w:left w:val="nil"/>
              <w:bottom w:val="nil"/>
              <w:right w:val="nil"/>
            </w:tcBorders>
            <w:shd w:val="clear" w:color="auto" w:fill="FFFFFF" w:themeFill="background1"/>
            <w:noWrap/>
            <w:vAlign w:val="bottom"/>
            <w:hideMark/>
          </w:tcPr>
          <w:p w14:paraId="077C4975" w14:textId="22051C2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1.34</w:t>
            </w:r>
          </w:p>
        </w:tc>
        <w:tc>
          <w:tcPr>
            <w:tcW w:w="145" w:type="dxa"/>
            <w:tcBorders>
              <w:top w:val="nil"/>
              <w:left w:val="nil"/>
              <w:bottom w:val="nil"/>
              <w:right w:val="nil"/>
            </w:tcBorders>
            <w:shd w:val="clear" w:color="auto" w:fill="FFFFFF" w:themeFill="background1"/>
            <w:noWrap/>
            <w:vAlign w:val="bottom"/>
            <w:hideMark/>
          </w:tcPr>
          <w:p w14:paraId="461AB73D" w14:textId="6F780B1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09F47FAC" w14:textId="509498C9"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0.37</w:t>
            </w:r>
          </w:p>
        </w:tc>
        <w:tc>
          <w:tcPr>
            <w:tcW w:w="159" w:type="dxa"/>
            <w:tcBorders>
              <w:top w:val="nil"/>
              <w:left w:val="nil"/>
              <w:bottom w:val="nil"/>
              <w:right w:val="nil"/>
            </w:tcBorders>
            <w:shd w:val="clear" w:color="auto" w:fill="FFFFFF" w:themeFill="background1"/>
            <w:vAlign w:val="bottom"/>
          </w:tcPr>
          <w:p w14:paraId="03D29B2A" w14:textId="3ECA539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41975E25"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67037AA5" w14:textId="18298D1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0B84F78B" w14:textId="31C77A72"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4295622D"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6E39A6FD" w14:textId="39E02B8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Indonesia</w:t>
            </w:r>
          </w:p>
        </w:tc>
        <w:tc>
          <w:tcPr>
            <w:tcW w:w="580" w:type="dxa"/>
            <w:tcBorders>
              <w:top w:val="nil"/>
              <w:left w:val="nil"/>
              <w:bottom w:val="nil"/>
              <w:right w:val="nil"/>
            </w:tcBorders>
            <w:shd w:val="clear" w:color="auto" w:fill="FFFFFF" w:themeFill="background1"/>
            <w:vAlign w:val="bottom"/>
          </w:tcPr>
          <w:p w14:paraId="34C83890" w14:textId="4BE756E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EAP</w:t>
            </w:r>
          </w:p>
        </w:tc>
        <w:tc>
          <w:tcPr>
            <w:tcW w:w="836" w:type="dxa"/>
            <w:tcBorders>
              <w:top w:val="nil"/>
              <w:left w:val="nil"/>
              <w:bottom w:val="nil"/>
              <w:right w:val="nil"/>
            </w:tcBorders>
            <w:shd w:val="clear" w:color="auto" w:fill="FFFFFF" w:themeFill="background1"/>
            <w:noWrap/>
            <w:vAlign w:val="bottom"/>
            <w:hideMark/>
          </w:tcPr>
          <w:p w14:paraId="002EC183" w14:textId="218F4B4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2012</w:t>
            </w:r>
          </w:p>
        </w:tc>
        <w:tc>
          <w:tcPr>
            <w:tcW w:w="850" w:type="dxa"/>
            <w:tcBorders>
              <w:top w:val="nil"/>
              <w:left w:val="nil"/>
              <w:bottom w:val="nil"/>
              <w:right w:val="nil"/>
            </w:tcBorders>
            <w:shd w:val="clear" w:color="auto" w:fill="FFFFFF" w:themeFill="background1"/>
            <w:noWrap/>
            <w:vAlign w:val="bottom"/>
            <w:hideMark/>
          </w:tcPr>
          <w:p w14:paraId="1CC25FDC" w14:textId="60C429A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2017</w:t>
            </w:r>
          </w:p>
        </w:tc>
        <w:tc>
          <w:tcPr>
            <w:tcW w:w="445" w:type="dxa"/>
            <w:tcBorders>
              <w:top w:val="nil"/>
              <w:left w:val="nil"/>
              <w:bottom w:val="nil"/>
              <w:right w:val="nil"/>
            </w:tcBorders>
            <w:shd w:val="clear" w:color="auto" w:fill="FFFFFF" w:themeFill="background1"/>
            <w:noWrap/>
            <w:vAlign w:val="bottom"/>
            <w:hideMark/>
          </w:tcPr>
          <w:p w14:paraId="67E44746" w14:textId="24EEB44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71.8</w:t>
            </w:r>
          </w:p>
        </w:tc>
        <w:tc>
          <w:tcPr>
            <w:tcW w:w="437" w:type="dxa"/>
            <w:tcBorders>
              <w:top w:val="nil"/>
              <w:left w:val="nil"/>
              <w:bottom w:val="nil"/>
              <w:right w:val="nil"/>
            </w:tcBorders>
            <w:shd w:val="clear" w:color="auto" w:fill="FFFFFF" w:themeFill="background1"/>
            <w:noWrap/>
            <w:vAlign w:val="bottom"/>
            <w:hideMark/>
          </w:tcPr>
          <w:p w14:paraId="3B8F342D" w14:textId="6BB4C6C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79.3</w:t>
            </w:r>
          </w:p>
        </w:tc>
        <w:tc>
          <w:tcPr>
            <w:tcW w:w="439" w:type="dxa"/>
            <w:tcBorders>
              <w:top w:val="nil"/>
              <w:left w:val="nil"/>
              <w:bottom w:val="nil"/>
              <w:right w:val="nil"/>
            </w:tcBorders>
            <w:shd w:val="clear" w:color="auto" w:fill="FFFFFF" w:themeFill="background1"/>
            <w:noWrap/>
            <w:vAlign w:val="bottom"/>
            <w:hideMark/>
          </w:tcPr>
          <w:p w14:paraId="7FD183D3" w14:textId="447F81F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1.49</w:t>
            </w:r>
          </w:p>
        </w:tc>
        <w:tc>
          <w:tcPr>
            <w:tcW w:w="147" w:type="dxa"/>
            <w:tcBorders>
              <w:top w:val="nil"/>
              <w:left w:val="nil"/>
              <w:bottom w:val="nil"/>
              <w:right w:val="nil"/>
            </w:tcBorders>
            <w:shd w:val="clear" w:color="auto" w:fill="FFFFFF" w:themeFill="background1"/>
            <w:noWrap/>
            <w:vAlign w:val="bottom"/>
            <w:hideMark/>
          </w:tcPr>
          <w:p w14:paraId="23BB41EC" w14:textId="00FBE83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61DCAF68" w14:textId="096B523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0.79</w:t>
            </w:r>
          </w:p>
        </w:tc>
        <w:tc>
          <w:tcPr>
            <w:tcW w:w="157" w:type="dxa"/>
            <w:tcBorders>
              <w:top w:val="nil"/>
              <w:left w:val="nil"/>
              <w:bottom w:val="nil"/>
              <w:right w:val="nil"/>
            </w:tcBorders>
            <w:shd w:val="clear" w:color="auto" w:fill="FFFFFF" w:themeFill="background1"/>
            <w:vAlign w:val="bottom"/>
          </w:tcPr>
          <w:p w14:paraId="6A421D38" w14:textId="0634E689"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0567D187" w14:textId="6CCB415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7ADDD5E5" w14:textId="55126BA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80.0</w:t>
            </w:r>
          </w:p>
        </w:tc>
        <w:tc>
          <w:tcPr>
            <w:tcW w:w="440" w:type="dxa"/>
            <w:tcBorders>
              <w:top w:val="nil"/>
              <w:left w:val="nil"/>
              <w:bottom w:val="nil"/>
              <w:right w:val="nil"/>
            </w:tcBorders>
            <w:shd w:val="clear" w:color="auto" w:fill="FFFFFF" w:themeFill="background1"/>
            <w:noWrap/>
            <w:vAlign w:val="bottom"/>
            <w:hideMark/>
          </w:tcPr>
          <w:p w14:paraId="2B63B8B0" w14:textId="3BF17DB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86.5</w:t>
            </w:r>
          </w:p>
        </w:tc>
        <w:tc>
          <w:tcPr>
            <w:tcW w:w="440" w:type="dxa"/>
            <w:tcBorders>
              <w:top w:val="nil"/>
              <w:left w:val="nil"/>
              <w:bottom w:val="nil"/>
              <w:right w:val="nil"/>
            </w:tcBorders>
            <w:shd w:val="clear" w:color="auto" w:fill="FFFFFF" w:themeFill="background1"/>
            <w:noWrap/>
            <w:vAlign w:val="bottom"/>
            <w:hideMark/>
          </w:tcPr>
          <w:p w14:paraId="2BB11394" w14:textId="2458644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1.30</w:t>
            </w:r>
          </w:p>
        </w:tc>
        <w:tc>
          <w:tcPr>
            <w:tcW w:w="148" w:type="dxa"/>
            <w:tcBorders>
              <w:top w:val="nil"/>
              <w:left w:val="nil"/>
              <w:bottom w:val="nil"/>
              <w:right w:val="nil"/>
            </w:tcBorders>
            <w:shd w:val="clear" w:color="auto" w:fill="FFFFFF" w:themeFill="background1"/>
            <w:noWrap/>
            <w:vAlign w:val="bottom"/>
            <w:hideMark/>
          </w:tcPr>
          <w:p w14:paraId="4348CDDC" w14:textId="30CA176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5B0E5A7F" w14:textId="5F98AB5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0.60</w:t>
            </w:r>
          </w:p>
        </w:tc>
        <w:tc>
          <w:tcPr>
            <w:tcW w:w="160" w:type="dxa"/>
            <w:tcBorders>
              <w:top w:val="nil"/>
              <w:left w:val="nil"/>
              <w:bottom w:val="nil"/>
              <w:right w:val="nil"/>
            </w:tcBorders>
            <w:shd w:val="clear" w:color="auto" w:fill="FFFFFF" w:themeFill="background1"/>
            <w:vAlign w:val="bottom"/>
          </w:tcPr>
          <w:p w14:paraId="50B2915A" w14:textId="3979791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6D7F1404" w14:textId="5B90639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3F2FD3FD" w14:textId="1550CEB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84.9</w:t>
            </w:r>
          </w:p>
        </w:tc>
        <w:tc>
          <w:tcPr>
            <w:tcW w:w="440" w:type="dxa"/>
            <w:tcBorders>
              <w:top w:val="nil"/>
              <w:left w:val="nil"/>
              <w:bottom w:val="nil"/>
              <w:right w:val="nil"/>
            </w:tcBorders>
            <w:shd w:val="clear" w:color="auto" w:fill="FFFFFF" w:themeFill="background1"/>
            <w:noWrap/>
            <w:vAlign w:val="bottom"/>
            <w:hideMark/>
          </w:tcPr>
          <w:p w14:paraId="28E4788A" w14:textId="71655EC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90.7</w:t>
            </w:r>
          </w:p>
        </w:tc>
        <w:tc>
          <w:tcPr>
            <w:tcW w:w="443" w:type="dxa"/>
            <w:tcBorders>
              <w:top w:val="nil"/>
              <w:left w:val="nil"/>
              <w:bottom w:val="nil"/>
              <w:right w:val="nil"/>
            </w:tcBorders>
            <w:shd w:val="clear" w:color="auto" w:fill="FFFFFF" w:themeFill="background1"/>
            <w:noWrap/>
            <w:vAlign w:val="bottom"/>
            <w:hideMark/>
          </w:tcPr>
          <w:p w14:paraId="5FF101A0" w14:textId="7872234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1.17</w:t>
            </w:r>
          </w:p>
        </w:tc>
        <w:tc>
          <w:tcPr>
            <w:tcW w:w="145" w:type="dxa"/>
            <w:tcBorders>
              <w:top w:val="nil"/>
              <w:left w:val="nil"/>
              <w:bottom w:val="nil"/>
              <w:right w:val="nil"/>
            </w:tcBorders>
            <w:shd w:val="clear" w:color="auto" w:fill="FFFFFF" w:themeFill="background1"/>
            <w:noWrap/>
            <w:vAlign w:val="bottom"/>
            <w:hideMark/>
          </w:tcPr>
          <w:p w14:paraId="3BD83982" w14:textId="04BB48E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7122F6A8" w14:textId="32F09B99"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0.47</w:t>
            </w:r>
          </w:p>
        </w:tc>
        <w:tc>
          <w:tcPr>
            <w:tcW w:w="159" w:type="dxa"/>
            <w:tcBorders>
              <w:top w:val="nil"/>
              <w:left w:val="nil"/>
              <w:bottom w:val="nil"/>
              <w:right w:val="nil"/>
            </w:tcBorders>
            <w:shd w:val="clear" w:color="auto" w:fill="FFFFFF" w:themeFill="background1"/>
            <w:vAlign w:val="bottom"/>
          </w:tcPr>
          <w:p w14:paraId="655D8157" w14:textId="0DC555F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4F37DF9D"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2D8A714A" w14:textId="42DCDD6E"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3328E2E6" w14:textId="3FEA3CD2"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35376CDB"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77E44344" w14:textId="680DA9B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Lao PDR</w:t>
            </w:r>
          </w:p>
        </w:tc>
        <w:tc>
          <w:tcPr>
            <w:tcW w:w="580" w:type="dxa"/>
            <w:tcBorders>
              <w:top w:val="nil"/>
              <w:left w:val="nil"/>
              <w:bottom w:val="nil"/>
              <w:right w:val="nil"/>
            </w:tcBorders>
            <w:shd w:val="clear" w:color="auto" w:fill="FFFFFF" w:themeFill="background1"/>
            <w:vAlign w:val="bottom"/>
          </w:tcPr>
          <w:p w14:paraId="0AF58FA0" w14:textId="3D560F8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EAP</w:t>
            </w:r>
          </w:p>
        </w:tc>
        <w:tc>
          <w:tcPr>
            <w:tcW w:w="836" w:type="dxa"/>
            <w:tcBorders>
              <w:top w:val="nil"/>
              <w:left w:val="nil"/>
              <w:bottom w:val="nil"/>
              <w:right w:val="nil"/>
            </w:tcBorders>
            <w:shd w:val="clear" w:color="auto" w:fill="FFFFFF" w:themeFill="background1"/>
            <w:noWrap/>
            <w:vAlign w:val="bottom"/>
            <w:hideMark/>
          </w:tcPr>
          <w:p w14:paraId="0993B3C9" w14:textId="4ABFD3D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2011-12</w:t>
            </w:r>
          </w:p>
        </w:tc>
        <w:tc>
          <w:tcPr>
            <w:tcW w:w="850" w:type="dxa"/>
            <w:tcBorders>
              <w:top w:val="nil"/>
              <w:left w:val="nil"/>
              <w:bottom w:val="nil"/>
              <w:right w:val="nil"/>
            </w:tcBorders>
            <w:shd w:val="clear" w:color="auto" w:fill="FFFFFF" w:themeFill="background1"/>
            <w:noWrap/>
            <w:vAlign w:val="bottom"/>
            <w:hideMark/>
          </w:tcPr>
          <w:p w14:paraId="0264E484" w14:textId="58FDD46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2017</w:t>
            </w:r>
          </w:p>
        </w:tc>
        <w:tc>
          <w:tcPr>
            <w:tcW w:w="445" w:type="dxa"/>
            <w:tcBorders>
              <w:top w:val="nil"/>
              <w:left w:val="nil"/>
              <w:bottom w:val="nil"/>
              <w:right w:val="nil"/>
            </w:tcBorders>
            <w:shd w:val="clear" w:color="auto" w:fill="FFFFFF" w:themeFill="background1"/>
            <w:noWrap/>
            <w:vAlign w:val="bottom"/>
            <w:hideMark/>
          </w:tcPr>
          <w:p w14:paraId="739F3BCB" w14:textId="2C7DC2C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35.2</w:t>
            </w:r>
          </w:p>
        </w:tc>
        <w:tc>
          <w:tcPr>
            <w:tcW w:w="437" w:type="dxa"/>
            <w:tcBorders>
              <w:top w:val="nil"/>
              <w:left w:val="nil"/>
              <w:bottom w:val="nil"/>
              <w:right w:val="nil"/>
            </w:tcBorders>
            <w:shd w:val="clear" w:color="auto" w:fill="FFFFFF" w:themeFill="background1"/>
            <w:noWrap/>
            <w:vAlign w:val="bottom"/>
            <w:hideMark/>
          </w:tcPr>
          <w:p w14:paraId="3EC5E285" w14:textId="379DBFB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51.1</w:t>
            </w:r>
          </w:p>
        </w:tc>
        <w:tc>
          <w:tcPr>
            <w:tcW w:w="439" w:type="dxa"/>
            <w:tcBorders>
              <w:top w:val="nil"/>
              <w:left w:val="nil"/>
              <w:bottom w:val="nil"/>
              <w:right w:val="nil"/>
            </w:tcBorders>
            <w:shd w:val="clear" w:color="auto" w:fill="FFFFFF" w:themeFill="background1"/>
            <w:noWrap/>
            <w:vAlign w:val="bottom"/>
            <w:hideMark/>
          </w:tcPr>
          <w:p w14:paraId="488FD7F7" w14:textId="32DAA87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2.89</w:t>
            </w:r>
          </w:p>
        </w:tc>
        <w:tc>
          <w:tcPr>
            <w:tcW w:w="147" w:type="dxa"/>
            <w:tcBorders>
              <w:top w:val="nil"/>
              <w:left w:val="nil"/>
              <w:bottom w:val="nil"/>
              <w:right w:val="nil"/>
            </w:tcBorders>
            <w:shd w:val="clear" w:color="auto" w:fill="FFFFFF" w:themeFill="background1"/>
            <w:noWrap/>
            <w:vAlign w:val="bottom"/>
            <w:hideMark/>
          </w:tcPr>
          <w:p w14:paraId="515CFBCA" w14:textId="270FF59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77346526" w14:textId="4E2C210D"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1.23</w:t>
            </w:r>
          </w:p>
        </w:tc>
        <w:tc>
          <w:tcPr>
            <w:tcW w:w="157" w:type="dxa"/>
            <w:tcBorders>
              <w:top w:val="nil"/>
              <w:left w:val="nil"/>
              <w:bottom w:val="nil"/>
              <w:right w:val="nil"/>
            </w:tcBorders>
            <w:shd w:val="clear" w:color="auto" w:fill="FFFFFF" w:themeFill="background1"/>
            <w:vAlign w:val="bottom"/>
          </w:tcPr>
          <w:p w14:paraId="30194ACE" w14:textId="362F269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55579F2B" w14:textId="6B68524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1D8228C3" w14:textId="21DD323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47.7</w:t>
            </w:r>
          </w:p>
        </w:tc>
        <w:tc>
          <w:tcPr>
            <w:tcW w:w="440" w:type="dxa"/>
            <w:tcBorders>
              <w:top w:val="nil"/>
              <w:left w:val="nil"/>
              <w:bottom w:val="nil"/>
              <w:right w:val="nil"/>
            </w:tcBorders>
            <w:shd w:val="clear" w:color="auto" w:fill="FFFFFF" w:themeFill="background1"/>
            <w:noWrap/>
            <w:vAlign w:val="bottom"/>
            <w:hideMark/>
          </w:tcPr>
          <w:p w14:paraId="25628926" w14:textId="403B877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62.5</w:t>
            </w:r>
          </w:p>
        </w:tc>
        <w:tc>
          <w:tcPr>
            <w:tcW w:w="440" w:type="dxa"/>
            <w:tcBorders>
              <w:top w:val="nil"/>
              <w:left w:val="nil"/>
              <w:bottom w:val="nil"/>
              <w:right w:val="nil"/>
            </w:tcBorders>
            <w:shd w:val="clear" w:color="auto" w:fill="FFFFFF" w:themeFill="background1"/>
            <w:noWrap/>
            <w:vAlign w:val="bottom"/>
            <w:hideMark/>
          </w:tcPr>
          <w:p w14:paraId="50343525" w14:textId="493C3F8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2.69</w:t>
            </w:r>
          </w:p>
        </w:tc>
        <w:tc>
          <w:tcPr>
            <w:tcW w:w="148" w:type="dxa"/>
            <w:tcBorders>
              <w:top w:val="nil"/>
              <w:left w:val="nil"/>
              <w:bottom w:val="nil"/>
              <w:right w:val="nil"/>
            </w:tcBorders>
            <w:shd w:val="clear" w:color="auto" w:fill="FFFFFF" w:themeFill="background1"/>
            <w:noWrap/>
            <w:vAlign w:val="bottom"/>
            <w:hideMark/>
          </w:tcPr>
          <w:p w14:paraId="7DE7AB13" w14:textId="5202B21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3B9AE18D" w14:textId="20C35102"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1.03</w:t>
            </w:r>
          </w:p>
        </w:tc>
        <w:tc>
          <w:tcPr>
            <w:tcW w:w="160" w:type="dxa"/>
            <w:tcBorders>
              <w:top w:val="nil"/>
              <w:left w:val="nil"/>
              <w:bottom w:val="nil"/>
              <w:right w:val="nil"/>
            </w:tcBorders>
            <w:shd w:val="clear" w:color="auto" w:fill="FFFFFF" w:themeFill="background1"/>
            <w:vAlign w:val="bottom"/>
          </w:tcPr>
          <w:p w14:paraId="3FCBBC8F" w14:textId="37D596F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060D87BB" w14:textId="7137990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501CB2E0" w14:textId="0F70A66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56.9</w:t>
            </w:r>
          </w:p>
        </w:tc>
        <w:tc>
          <w:tcPr>
            <w:tcW w:w="440" w:type="dxa"/>
            <w:tcBorders>
              <w:top w:val="nil"/>
              <w:left w:val="nil"/>
              <w:bottom w:val="nil"/>
              <w:right w:val="nil"/>
            </w:tcBorders>
            <w:shd w:val="clear" w:color="auto" w:fill="FFFFFF" w:themeFill="background1"/>
            <w:noWrap/>
            <w:vAlign w:val="bottom"/>
            <w:hideMark/>
          </w:tcPr>
          <w:p w14:paraId="78072013" w14:textId="6C7B915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70.2</w:t>
            </w:r>
          </w:p>
        </w:tc>
        <w:tc>
          <w:tcPr>
            <w:tcW w:w="443" w:type="dxa"/>
            <w:tcBorders>
              <w:top w:val="nil"/>
              <w:left w:val="nil"/>
              <w:bottom w:val="nil"/>
              <w:right w:val="nil"/>
            </w:tcBorders>
            <w:shd w:val="clear" w:color="auto" w:fill="FFFFFF" w:themeFill="background1"/>
            <w:noWrap/>
            <w:vAlign w:val="bottom"/>
            <w:hideMark/>
          </w:tcPr>
          <w:p w14:paraId="44667DE6" w14:textId="4DB418B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2.41</w:t>
            </w:r>
          </w:p>
        </w:tc>
        <w:tc>
          <w:tcPr>
            <w:tcW w:w="145" w:type="dxa"/>
            <w:tcBorders>
              <w:top w:val="nil"/>
              <w:left w:val="nil"/>
              <w:bottom w:val="nil"/>
              <w:right w:val="nil"/>
            </w:tcBorders>
            <w:shd w:val="clear" w:color="auto" w:fill="FFFFFF" w:themeFill="background1"/>
            <w:noWrap/>
            <w:vAlign w:val="bottom"/>
            <w:hideMark/>
          </w:tcPr>
          <w:p w14:paraId="2AF8CA48" w14:textId="44F2261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2574EAF3" w14:textId="21B1711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0.75</w:t>
            </w:r>
          </w:p>
        </w:tc>
        <w:tc>
          <w:tcPr>
            <w:tcW w:w="159" w:type="dxa"/>
            <w:tcBorders>
              <w:top w:val="nil"/>
              <w:left w:val="nil"/>
              <w:bottom w:val="nil"/>
              <w:right w:val="nil"/>
            </w:tcBorders>
            <w:shd w:val="clear" w:color="auto" w:fill="FFFFFF" w:themeFill="background1"/>
            <w:vAlign w:val="bottom"/>
          </w:tcPr>
          <w:p w14:paraId="11662800" w14:textId="1098EB06"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17193290"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3CB57862" w14:textId="6CC3C9B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18D818AD" w14:textId="75D8E808"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6A64AC25"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2A57D664" w14:textId="3681750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Philippines</w:t>
            </w:r>
          </w:p>
        </w:tc>
        <w:tc>
          <w:tcPr>
            <w:tcW w:w="580" w:type="dxa"/>
            <w:tcBorders>
              <w:top w:val="nil"/>
              <w:left w:val="nil"/>
              <w:bottom w:val="nil"/>
              <w:right w:val="nil"/>
            </w:tcBorders>
            <w:shd w:val="clear" w:color="auto" w:fill="FFFFFF" w:themeFill="background1"/>
            <w:vAlign w:val="bottom"/>
          </w:tcPr>
          <w:p w14:paraId="06C88316" w14:textId="21396985"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EAP</w:t>
            </w:r>
          </w:p>
        </w:tc>
        <w:tc>
          <w:tcPr>
            <w:tcW w:w="836" w:type="dxa"/>
            <w:tcBorders>
              <w:top w:val="nil"/>
              <w:left w:val="nil"/>
              <w:bottom w:val="nil"/>
              <w:right w:val="nil"/>
            </w:tcBorders>
            <w:shd w:val="clear" w:color="auto" w:fill="FFFFFF" w:themeFill="background1"/>
            <w:noWrap/>
            <w:vAlign w:val="bottom"/>
            <w:hideMark/>
          </w:tcPr>
          <w:p w14:paraId="5559A4C7" w14:textId="200AEE52"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2013</w:t>
            </w:r>
          </w:p>
        </w:tc>
        <w:tc>
          <w:tcPr>
            <w:tcW w:w="850" w:type="dxa"/>
            <w:tcBorders>
              <w:top w:val="nil"/>
              <w:left w:val="nil"/>
              <w:bottom w:val="nil"/>
              <w:right w:val="nil"/>
            </w:tcBorders>
            <w:shd w:val="clear" w:color="auto" w:fill="FFFFFF" w:themeFill="background1"/>
            <w:noWrap/>
            <w:vAlign w:val="bottom"/>
            <w:hideMark/>
          </w:tcPr>
          <w:p w14:paraId="6B135290" w14:textId="79B8332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2017</w:t>
            </w:r>
          </w:p>
        </w:tc>
        <w:tc>
          <w:tcPr>
            <w:tcW w:w="445" w:type="dxa"/>
            <w:tcBorders>
              <w:top w:val="nil"/>
              <w:left w:val="nil"/>
              <w:bottom w:val="nil"/>
              <w:right w:val="nil"/>
            </w:tcBorders>
            <w:shd w:val="clear" w:color="auto" w:fill="FFFFFF" w:themeFill="background1"/>
            <w:noWrap/>
            <w:vAlign w:val="bottom"/>
            <w:hideMark/>
          </w:tcPr>
          <w:p w14:paraId="5F534A35" w14:textId="0728E0E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67.3</w:t>
            </w:r>
          </w:p>
        </w:tc>
        <w:tc>
          <w:tcPr>
            <w:tcW w:w="437" w:type="dxa"/>
            <w:tcBorders>
              <w:top w:val="nil"/>
              <w:left w:val="nil"/>
              <w:bottom w:val="nil"/>
              <w:right w:val="nil"/>
            </w:tcBorders>
            <w:shd w:val="clear" w:color="auto" w:fill="FFFFFF" w:themeFill="background1"/>
            <w:noWrap/>
            <w:vAlign w:val="bottom"/>
            <w:hideMark/>
          </w:tcPr>
          <w:p w14:paraId="1952C2AD" w14:textId="5D851CC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71.9</w:t>
            </w:r>
          </w:p>
        </w:tc>
        <w:tc>
          <w:tcPr>
            <w:tcW w:w="439" w:type="dxa"/>
            <w:tcBorders>
              <w:top w:val="nil"/>
              <w:left w:val="nil"/>
              <w:bottom w:val="nil"/>
              <w:right w:val="nil"/>
            </w:tcBorders>
            <w:shd w:val="clear" w:color="auto" w:fill="FFFFFF" w:themeFill="background1"/>
            <w:noWrap/>
            <w:vAlign w:val="bottom"/>
            <w:hideMark/>
          </w:tcPr>
          <w:p w14:paraId="17031E26" w14:textId="477CA4C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1.16</w:t>
            </w:r>
          </w:p>
        </w:tc>
        <w:tc>
          <w:tcPr>
            <w:tcW w:w="147" w:type="dxa"/>
            <w:tcBorders>
              <w:top w:val="nil"/>
              <w:left w:val="nil"/>
              <w:bottom w:val="nil"/>
              <w:right w:val="nil"/>
            </w:tcBorders>
            <w:shd w:val="clear" w:color="auto" w:fill="FFFFFF" w:themeFill="background1"/>
            <w:noWrap/>
            <w:vAlign w:val="bottom"/>
            <w:hideMark/>
          </w:tcPr>
          <w:p w14:paraId="6DA84D3A" w14:textId="3DC3A81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6CA79777" w14:textId="106B201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0.59</w:t>
            </w:r>
          </w:p>
        </w:tc>
        <w:tc>
          <w:tcPr>
            <w:tcW w:w="157" w:type="dxa"/>
            <w:tcBorders>
              <w:top w:val="nil"/>
              <w:left w:val="nil"/>
              <w:bottom w:val="nil"/>
              <w:right w:val="nil"/>
            </w:tcBorders>
            <w:shd w:val="clear" w:color="auto" w:fill="FFFFFF" w:themeFill="background1"/>
            <w:vAlign w:val="bottom"/>
          </w:tcPr>
          <w:p w14:paraId="746A918F" w14:textId="59EF8E1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375F195B" w14:textId="7632011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565C7C04" w14:textId="5D03B94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77.0</w:t>
            </w:r>
          </w:p>
        </w:tc>
        <w:tc>
          <w:tcPr>
            <w:tcW w:w="440" w:type="dxa"/>
            <w:tcBorders>
              <w:top w:val="nil"/>
              <w:left w:val="nil"/>
              <w:bottom w:val="nil"/>
              <w:right w:val="nil"/>
            </w:tcBorders>
            <w:shd w:val="clear" w:color="auto" w:fill="FFFFFF" w:themeFill="background1"/>
            <w:noWrap/>
            <w:vAlign w:val="bottom"/>
            <w:hideMark/>
          </w:tcPr>
          <w:p w14:paraId="350E9BFE" w14:textId="3ABA652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80.3</w:t>
            </w:r>
          </w:p>
        </w:tc>
        <w:tc>
          <w:tcPr>
            <w:tcW w:w="440" w:type="dxa"/>
            <w:tcBorders>
              <w:top w:val="nil"/>
              <w:left w:val="nil"/>
              <w:bottom w:val="nil"/>
              <w:right w:val="nil"/>
            </w:tcBorders>
            <w:shd w:val="clear" w:color="auto" w:fill="FFFFFF" w:themeFill="background1"/>
            <w:noWrap/>
            <w:vAlign w:val="bottom"/>
            <w:hideMark/>
          </w:tcPr>
          <w:p w14:paraId="0C832064" w14:textId="77EA122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0.83</w:t>
            </w:r>
          </w:p>
        </w:tc>
        <w:tc>
          <w:tcPr>
            <w:tcW w:w="148" w:type="dxa"/>
            <w:tcBorders>
              <w:top w:val="nil"/>
              <w:left w:val="nil"/>
              <w:bottom w:val="nil"/>
              <w:right w:val="nil"/>
            </w:tcBorders>
            <w:shd w:val="clear" w:color="auto" w:fill="FFFFFF" w:themeFill="background1"/>
            <w:noWrap/>
            <w:vAlign w:val="bottom"/>
            <w:hideMark/>
          </w:tcPr>
          <w:p w14:paraId="1D7E49E3" w14:textId="2CB1E28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10E54DBA" w14:textId="74BBBB01"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0.26</w:t>
            </w:r>
          </w:p>
        </w:tc>
        <w:tc>
          <w:tcPr>
            <w:tcW w:w="160" w:type="dxa"/>
            <w:tcBorders>
              <w:top w:val="nil"/>
              <w:left w:val="nil"/>
              <w:bottom w:val="nil"/>
              <w:right w:val="nil"/>
            </w:tcBorders>
            <w:shd w:val="clear" w:color="auto" w:fill="FFFFFF" w:themeFill="background1"/>
            <w:vAlign w:val="bottom"/>
          </w:tcPr>
          <w:p w14:paraId="47E39E41" w14:textId="266CDFB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023AFA9C" w14:textId="7A18969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2BACE1BA" w14:textId="5A9D3D2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82.2</w:t>
            </w:r>
          </w:p>
        </w:tc>
        <w:tc>
          <w:tcPr>
            <w:tcW w:w="440" w:type="dxa"/>
            <w:tcBorders>
              <w:top w:val="nil"/>
              <w:left w:val="nil"/>
              <w:bottom w:val="nil"/>
              <w:right w:val="nil"/>
            </w:tcBorders>
            <w:shd w:val="clear" w:color="auto" w:fill="FFFFFF" w:themeFill="background1"/>
            <w:noWrap/>
            <w:vAlign w:val="bottom"/>
            <w:hideMark/>
          </w:tcPr>
          <w:p w14:paraId="225C791C" w14:textId="13CAF37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85.0</w:t>
            </w:r>
          </w:p>
        </w:tc>
        <w:tc>
          <w:tcPr>
            <w:tcW w:w="443" w:type="dxa"/>
            <w:tcBorders>
              <w:top w:val="nil"/>
              <w:left w:val="nil"/>
              <w:bottom w:val="nil"/>
              <w:right w:val="nil"/>
            </w:tcBorders>
            <w:shd w:val="clear" w:color="auto" w:fill="FFFFFF" w:themeFill="background1"/>
            <w:noWrap/>
            <w:vAlign w:val="bottom"/>
            <w:hideMark/>
          </w:tcPr>
          <w:p w14:paraId="509EFE2A" w14:textId="1C96210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0.71</w:t>
            </w:r>
          </w:p>
        </w:tc>
        <w:tc>
          <w:tcPr>
            <w:tcW w:w="145" w:type="dxa"/>
            <w:tcBorders>
              <w:top w:val="nil"/>
              <w:left w:val="nil"/>
              <w:bottom w:val="nil"/>
              <w:right w:val="nil"/>
            </w:tcBorders>
            <w:shd w:val="clear" w:color="auto" w:fill="FFFFFF" w:themeFill="background1"/>
            <w:noWrap/>
            <w:vAlign w:val="bottom"/>
            <w:hideMark/>
          </w:tcPr>
          <w:p w14:paraId="7E8966AC" w14:textId="783B2C7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7834D762" w14:textId="5FDAFC26"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0.13</w:t>
            </w:r>
          </w:p>
        </w:tc>
        <w:tc>
          <w:tcPr>
            <w:tcW w:w="159" w:type="dxa"/>
            <w:tcBorders>
              <w:top w:val="nil"/>
              <w:left w:val="nil"/>
              <w:bottom w:val="nil"/>
              <w:right w:val="nil"/>
            </w:tcBorders>
            <w:shd w:val="clear" w:color="auto" w:fill="FFFFFF" w:themeFill="background1"/>
            <w:vAlign w:val="bottom"/>
          </w:tcPr>
          <w:p w14:paraId="1E37B108" w14:textId="2551BD2D"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598F3F12"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67737419" w14:textId="4AF7AEA6"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5339C5C3" w14:textId="1BCC278E"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705C0C68"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332CED45" w14:textId="7D93587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Thailand</w:t>
            </w:r>
          </w:p>
        </w:tc>
        <w:tc>
          <w:tcPr>
            <w:tcW w:w="580" w:type="dxa"/>
            <w:tcBorders>
              <w:top w:val="nil"/>
              <w:left w:val="nil"/>
              <w:bottom w:val="nil"/>
              <w:right w:val="nil"/>
            </w:tcBorders>
            <w:shd w:val="clear" w:color="auto" w:fill="FFFFFF" w:themeFill="background1"/>
            <w:vAlign w:val="bottom"/>
          </w:tcPr>
          <w:p w14:paraId="5D974422" w14:textId="38D26935"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EAP</w:t>
            </w:r>
          </w:p>
        </w:tc>
        <w:tc>
          <w:tcPr>
            <w:tcW w:w="836" w:type="dxa"/>
            <w:tcBorders>
              <w:top w:val="nil"/>
              <w:left w:val="nil"/>
              <w:bottom w:val="nil"/>
              <w:right w:val="nil"/>
            </w:tcBorders>
            <w:shd w:val="clear" w:color="auto" w:fill="FFFFFF" w:themeFill="background1"/>
            <w:noWrap/>
            <w:vAlign w:val="bottom"/>
            <w:hideMark/>
          </w:tcPr>
          <w:p w14:paraId="0F1DC4EA" w14:textId="528B052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2012</w:t>
            </w:r>
          </w:p>
        </w:tc>
        <w:tc>
          <w:tcPr>
            <w:tcW w:w="850" w:type="dxa"/>
            <w:tcBorders>
              <w:top w:val="nil"/>
              <w:left w:val="nil"/>
              <w:bottom w:val="nil"/>
              <w:right w:val="nil"/>
            </w:tcBorders>
            <w:shd w:val="clear" w:color="auto" w:fill="FFFFFF" w:themeFill="background1"/>
            <w:noWrap/>
            <w:vAlign w:val="bottom"/>
            <w:hideMark/>
          </w:tcPr>
          <w:p w14:paraId="04180274" w14:textId="3B538B1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2015-16</w:t>
            </w:r>
          </w:p>
        </w:tc>
        <w:tc>
          <w:tcPr>
            <w:tcW w:w="445" w:type="dxa"/>
            <w:tcBorders>
              <w:top w:val="nil"/>
              <w:left w:val="nil"/>
              <w:bottom w:val="nil"/>
              <w:right w:val="nil"/>
            </w:tcBorders>
            <w:shd w:val="clear" w:color="auto" w:fill="FFFFFF" w:themeFill="background1"/>
            <w:noWrap/>
            <w:vAlign w:val="bottom"/>
            <w:hideMark/>
          </w:tcPr>
          <w:p w14:paraId="2822CD85" w14:textId="70127A3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79.0</w:t>
            </w:r>
          </w:p>
        </w:tc>
        <w:tc>
          <w:tcPr>
            <w:tcW w:w="437" w:type="dxa"/>
            <w:tcBorders>
              <w:top w:val="nil"/>
              <w:left w:val="nil"/>
              <w:bottom w:val="nil"/>
              <w:right w:val="nil"/>
            </w:tcBorders>
            <w:shd w:val="clear" w:color="auto" w:fill="FFFFFF" w:themeFill="background1"/>
            <w:noWrap/>
            <w:vAlign w:val="bottom"/>
            <w:hideMark/>
          </w:tcPr>
          <w:p w14:paraId="5A3335B1" w14:textId="198E79B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80.6</w:t>
            </w:r>
          </w:p>
        </w:tc>
        <w:tc>
          <w:tcPr>
            <w:tcW w:w="439" w:type="dxa"/>
            <w:tcBorders>
              <w:top w:val="nil"/>
              <w:left w:val="nil"/>
              <w:bottom w:val="nil"/>
              <w:right w:val="nil"/>
            </w:tcBorders>
            <w:shd w:val="clear" w:color="auto" w:fill="FFFFFF" w:themeFill="background1"/>
            <w:noWrap/>
            <w:vAlign w:val="bottom"/>
            <w:hideMark/>
          </w:tcPr>
          <w:p w14:paraId="799FA0FD" w14:textId="1CEE9BC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0.45</w:t>
            </w:r>
          </w:p>
        </w:tc>
        <w:tc>
          <w:tcPr>
            <w:tcW w:w="147" w:type="dxa"/>
            <w:tcBorders>
              <w:top w:val="nil"/>
              <w:left w:val="nil"/>
              <w:bottom w:val="nil"/>
              <w:right w:val="nil"/>
            </w:tcBorders>
            <w:shd w:val="clear" w:color="auto" w:fill="FFFFFF" w:themeFill="background1"/>
            <w:noWrap/>
            <w:vAlign w:val="bottom"/>
            <w:hideMark/>
          </w:tcPr>
          <w:p w14:paraId="7BEFF401" w14:textId="2A86555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3F70D25C" w14:textId="38C6D87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0.18</w:t>
            </w:r>
          </w:p>
        </w:tc>
        <w:tc>
          <w:tcPr>
            <w:tcW w:w="157" w:type="dxa"/>
            <w:tcBorders>
              <w:top w:val="nil"/>
              <w:left w:val="nil"/>
              <w:bottom w:val="nil"/>
              <w:right w:val="nil"/>
            </w:tcBorders>
            <w:shd w:val="clear" w:color="auto" w:fill="FFFFFF" w:themeFill="background1"/>
            <w:vAlign w:val="bottom"/>
          </w:tcPr>
          <w:p w14:paraId="6642E0F8" w14:textId="1C6DBAE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2EBD8A39" w14:textId="4B2DC99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386C7769" w14:textId="2154AC4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86.0</w:t>
            </w:r>
          </w:p>
        </w:tc>
        <w:tc>
          <w:tcPr>
            <w:tcW w:w="440" w:type="dxa"/>
            <w:tcBorders>
              <w:top w:val="nil"/>
              <w:left w:val="nil"/>
              <w:bottom w:val="nil"/>
              <w:right w:val="nil"/>
            </w:tcBorders>
            <w:shd w:val="clear" w:color="auto" w:fill="FFFFFF" w:themeFill="background1"/>
            <w:noWrap/>
            <w:vAlign w:val="bottom"/>
            <w:hideMark/>
          </w:tcPr>
          <w:p w14:paraId="342DD4A8" w14:textId="45248EB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87.8</w:t>
            </w:r>
          </w:p>
        </w:tc>
        <w:tc>
          <w:tcPr>
            <w:tcW w:w="440" w:type="dxa"/>
            <w:tcBorders>
              <w:top w:val="nil"/>
              <w:left w:val="nil"/>
              <w:bottom w:val="nil"/>
              <w:right w:val="nil"/>
            </w:tcBorders>
            <w:shd w:val="clear" w:color="auto" w:fill="FFFFFF" w:themeFill="background1"/>
            <w:noWrap/>
            <w:vAlign w:val="bottom"/>
            <w:hideMark/>
          </w:tcPr>
          <w:p w14:paraId="5D43FEE1" w14:textId="04C8873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0.51</w:t>
            </w:r>
          </w:p>
        </w:tc>
        <w:tc>
          <w:tcPr>
            <w:tcW w:w="148" w:type="dxa"/>
            <w:tcBorders>
              <w:top w:val="nil"/>
              <w:left w:val="nil"/>
              <w:bottom w:val="nil"/>
              <w:right w:val="nil"/>
            </w:tcBorders>
            <w:shd w:val="clear" w:color="auto" w:fill="FFFFFF" w:themeFill="background1"/>
            <w:noWrap/>
            <w:vAlign w:val="bottom"/>
            <w:hideMark/>
          </w:tcPr>
          <w:p w14:paraId="1495F361" w14:textId="7071FB3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57A68A75" w14:textId="560A56E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0.25</w:t>
            </w:r>
          </w:p>
        </w:tc>
        <w:tc>
          <w:tcPr>
            <w:tcW w:w="160" w:type="dxa"/>
            <w:tcBorders>
              <w:top w:val="nil"/>
              <w:left w:val="nil"/>
              <w:bottom w:val="nil"/>
              <w:right w:val="nil"/>
            </w:tcBorders>
            <w:shd w:val="clear" w:color="auto" w:fill="FFFFFF" w:themeFill="background1"/>
            <w:vAlign w:val="bottom"/>
          </w:tcPr>
          <w:p w14:paraId="2B1A8984" w14:textId="5708743D"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341A4CB8" w14:textId="56893A3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6FFDF86C" w14:textId="17DF10D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90.3</w:t>
            </w:r>
          </w:p>
        </w:tc>
        <w:tc>
          <w:tcPr>
            <w:tcW w:w="440" w:type="dxa"/>
            <w:tcBorders>
              <w:top w:val="nil"/>
              <w:left w:val="nil"/>
              <w:bottom w:val="nil"/>
              <w:right w:val="nil"/>
            </w:tcBorders>
            <w:shd w:val="clear" w:color="auto" w:fill="FFFFFF" w:themeFill="background1"/>
            <w:noWrap/>
            <w:vAlign w:val="bottom"/>
            <w:hideMark/>
          </w:tcPr>
          <w:p w14:paraId="7D302F4E" w14:textId="0E8D079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91.9</w:t>
            </w:r>
          </w:p>
        </w:tc>
        <w:tc>
          <w:tcPr>
            <w:tcW w:w="443" w:type="dxa"/>
            <w:tcBorders>
              <w:top w:val="nil"/>
              <w:left w:val="nil"/>
              <w:bottom w:val="nil"/>
              <w:right w:val="nil"/>
            </w:tcBorders>
            <w:shd w:val="clear" w:color="auto" w:fill="FFFFFF" w:themeFill="background1"/>
            <w:noWrap/>
            <w:vAlign w:val="bottom"/>
            <w:hideMark/>
          </w:tcPr>
          <w:p w14:paraId="3C93CF14" w14:textId="6BFB6AE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0.45</w:t>
            </w:r>
          </w:p>
        </w:tc>
        <w:tc>
          <w:tcPr>
            <w:tcW w:w="145" w:type="dxa"/>
            <w:tcBorders>
              <w:top w:val="nil"/>
              <w:left w:val="nil"/>
              <w:bottom w:val="nil"/>
              <w:right w:val="nil"/>
            </w:tcBorders>
            <w:shd w:val="clear" w:color="auto" w:fill="FFFFFF" w:themeFill="background1"/>
            <w:noWrap/>
            <w:vAlign w:val="bottom"/>
            <w:hideMark/>
          </w:tcPr>
          <w:p w14:paraId="0D7C02F8" w14:textId="2D376FD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698A8942" w14:textId="7EBF958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0.18</w:t>
            </w:r>
          </w:p>
        </w:tc>
        <w:tc>
          <w:tcPr>
            <w:tcW w:w="159" w:type="dxa"/>
            <w:tcBorders>
              <w:top w:val="nil"/>
              <w:left w:val="nil"/>
              <w:bottom w:val="nil"/>
              <w:right w:val="nil"/>
            </w:tcBorders>
            <w:shd w:val="clear" w:color="auto" w:fill="FFFFFF" w:themeFill="background1"/>
            <w:vAlign w:val="bottom"/>
          </w:tcPr>
          <w:p w14:paraId="02C0866B" w14:textId="1DF772F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2EF15764"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7BB26AB9" w14:textId="28DE4D0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06B5326C" w14:textId="3CDFC73D"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1AD680CE" w14:textId="77777777" w:rsidTr="005A2756">
        <w:trPr>
          <w:gridAfter w:val="2"/>
          <w:wAfter w:w="81" w:type="dxa"/>
          <w:trHeight w:hRule="exact" w:val="191"/>
          <w:jc w:val="center"/>
        </w:trPr>
        <w:tc>
          <w:tcPr>
            <w:tcW w:w="1840" w:type="dxa"/>
            <w:tcBorders>
              <w:top w:val="nil"/>
              <w:left w:val="nil"/>
              <w:right w:val="nil"/>
            </w:tcBorders>
            <w:shd w:val="clear" w:color="auto" w:fill="auto"/>
            <w:noWrap/>
            <w:vAlign w:val="bottom"/>
            <w:hideMark/>
          </w:tcPr>
          <w:p w14:paraId="1654F44F" w14:textId="0D204D8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Timor-Leste</w:t>
            </w:r>
          </w:p>
        </w:tc>
        <w:tc>
          <w:tcPr>
            <w:tcW w:w="580" w:type="dxa"/>
            <w:tcBorders>
              <w:top w:val="nil"/>
              <w:left w:val="nil"/>
              <w:right w:val="nil"/>
            </w:tcBorders>
            <w:shd w:val="clear" w:color="auto" w:fill="FFFFFF" w:themeFill="background1"/>
            <w:vAlign w:val="bottom"/>
          </w:tcPr>
          <w:p w14:paraId="542D3E5C" w14:textId="4D3CC527"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EAP</w:t>
            </w:r>
          </w:p>
        </w:tc>
        <w:tc>
          <w:tcPr>
            <w:tcW w:w="836" w:type="dxa"/>
            <w:tcBorders>
              <w:top w:val="nil"/>
              <w:left w:val="nil"/>
              <w:right w:val="nil"/>
            </w:tcBorders>
            <w:shd w:val="clear" w:color="auto" w:fill="FFFFFF" w:themeFill="background1"/>
            <w:noWrap/>
            <w:vAlign w:val="bottom"/>
            <w:hideMark/>
          </w:tcPr>
          <w:p w14:paraId="66BE2A15" w14:textId="35EF83F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2009-10</w:t>
            </w:r>
          </w:p>
        </w:tc>
        <w:tc>
          <w:tcPr>
            <w:tcW w:w="850" w:type="dxa"/>
            <w:tcBorders>
              <w:top w:val="nil"/>
              <w:left w:val="nil"/>
              <w:right w:val="nil"/>
            </w:tcBorders>
            <w:shd w:val="clear" w:color="auto" w:fill="FFFFFF" w:themeFill="background1"/>
            <w:noWrap/>
            <w:vAlign w:val="bottom"/>
            <w:hideMark/>
          </w:tcPr>
          <w:p w14:paraId="28615F97" w14:textId="2760660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2016</w:t>
            </w:r>
          </w:p>
        </w:tc>
        <w:tc>
          <w:tcPr>
            <w:tcW w:w="445" w:type="dxa"/>
            <w:tcBorders>
              <w:top w:val="nil"/>
              <w:left w:val="nil"/>
              <w:right w:val="nil"/>
            </w:tcBorders>
            <w:shd w:val="clear" w:color="auto" w:fill="FFFFFF" w:themeFill="background1"/>
            <w:noWrap/>
            <w:vAlign w:val="bottom"/>
            <w:hideMark/>
          </w:tcPr>
          <w:p w14:paraId="3A9CF647" w14:textId="19ACBE3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29.6</w:t>
            </w:r>
          </w:p>
        </w:tc>
        <w:tc>
          <w:tcPr>
            <w:tcW w:w="437" w:type="dxa"/>
            <w:tcBorders>
              <w:top w:val="nil"/>
              <w:left w:val="nil"/>
              <w:right w:val="nil"/>
            </w:tcBorders>
            <w:shd w:val="clear" w:color="auto" w:fill="FFFFFF" w:themeFill="background1"/>
            <w:noWrap/>
            <w:vAlign w:val="bottom"/>
            <w:hideMark/>
          </w:tcPr>
          <w:p w14:paraId="32A0D424" w14:textId="161B7B3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43.2</w:t>
            </w:r>
          </w:p>
        </w:tc>
        <w:tc>
          <w:tcPr>
            <w:tcW w:w="439" w:type="dxa"/>
            <w:tcBorders>
              <w:top w:val="nil"/>
              <w:left w:val="nil"/>
              <w:right w:val="nil"/>
            </w:tcBorders>
            <w:shd w:val="clear" w:color="auto" w:fill="FFFFFF" w:themeFill="background1"/>
            <w:noWrap/>
            <w:vAlign w:val="bottom"/>
            <w:hideMark/>
          </w:tcPr>
          <w:p w14:paraId="5EF73474" w14:textId="575B10D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2.11</w:t>
            </w:r>
          </w:p>
        </w:tc>
        <w:tc>
          <w:tcPr>
            <w:tcW w:w="147" w:type="dxa"/>
            <w:tcBorders>
              <w:top w:val="nil"/>
              <w:left w:val="nil"/>
              <w:right w:val="nil"/>
            </w:tcBorders>
            <w:shd w:val="clear" w:color="auto" w:fill="FFFFFF" w:themeFill="background1"/>
            <w:noWrap/>
            <w:vAlign w:val="bottom"/>
            <w:hideMark/>
          </w:tcPr>
          <w:p w14:paraId="4CA43C01" w14:textId="61FD2A7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right w:val="nil"/>
            </w:tcBorders>
            <w:shd w:val="clear" w:color="auto" w:fill="FFFFFF" w:themeFill="background1"/>
            <w:vAlign w:val="bottom"/>
          </w:tcPr>
          <w:p w14:paraId="539EC17D" w14:textId="39FB495D"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0.42</w:t>
            </w:r>
          </w:p>
        </w:tc>
        <w:tc>
          <w:tcPr>
            <w:tcW w:w="157" w:type="dxa"/>
            <w:tcBorders>
              <w:top w:val="nil"/>
              <w:left w:val="nil"/>
              <w:right w:val="nil"/>
            </w:tcBorders>
            <w:shd w:val="clear" w:color="auto" w:fill="FFFFFF" w:themeFill="background1"/>
            <w:vAlign w:val="bottom"/>
          </w:tcPr>
          <w:p w14:paraId="0C71AB0F" w14:textId="6E5793C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right w:val="nil"/>
            </w:tcBorders>
            <w:shd w:val="clear" w:color="auto" w:fill="FFFFFF" w:themeFill="background1"/>
            <w:noWrap/>
            <w:vAlign w:val="bottom"/>
            <w:hideMark/>
          </w:tcPr>
          <w:p w14:paraId="7FBC1F55" w14:textId="4031187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right w:val="nil"/>
            </w:tcBorders>
            <w:shd w:val="clear" w:color="auto" w:fill="FFFFFF" w:themeFill="background1"/>
            <w:noWrap/>
            <w:vAlign w:val="bottom"/>
            <w:hideMark/>
          </w:tcPr>
          <w:p w14:paraId="6F0B0B9E" w14:textId="2FE0A53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38.3</w:t>
            </w:r>
          </w:p>
        </w:tc>
        <w:tc>
          <w:tcPr>
            <w:tcW w:w="440" w:type="dxa"/>
            <w:tcBorders>
              <w:top w:val="nil"/>
              <w:left w:val="nil"/>
              <w:right w:val="nil"/>
            </w:tcBorders>
            <w:shd w:val="clear" w:color="auto" w:fill="FFFFFF" w:themeFill="background1"/>
            <w:noWrap/>
            <w:vAlign w:val="bottom"/>
            <w:hideMark/>
          </w:tcPr>
          <w:p w14:paraId="15C9A376" w14:textId="3280367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52.0</w:t>
            </w:r>
          </w:p>
        </w:tc>
        <w:tc>
          <w:tcPr>
            <w:tcW w:w="440" w:type="dxa"/>
            <w:tcBorders>
              <w:top w:val="nil"/>
              <w:left w:val="nil"/>
              <w:right w:val="nil"/>
            </w:tcBorders>
            <w:shd w:val="clear" w:color="auto" w:fill="FFFFFF" w:themeFill="background1"/>
            <w:noWrap/>
            <w:vAlign w:val="bottom"/>
            <w:hideMark/>
          </w:tcPr>
          <w:p w14:paraId="7390B178" w14:textId="47F21FC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2.10</w:t>
            </w:r>
          </w:p>
        </w:tc>
        <w:tc>
          <w:tcPr>
            <w:tcW w:w="148" w:type="dxa"/>
            <w:tcBorders>
              <w:top w:val="nil"/>
              <w:left w:val="nil"/>
              <w:right w:val="nil"/>
            </w:tcBorders>
            <w:shd w:val="clear" w:color="auto" w:fill="FFFFFF" w:themeFill="background1"/>
            <w:noWrap/>
            <w:vAlign w:val="bottom"/>
            <w:hideMark/>
          </w:tcPr>
          <w:p w14:paraId="10F52D00" w14:textId="4A01BB8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right w:val="nil"/>
            </w:tcBorders>
            <w:shd w:val="clear" w:color="auto" w:fill="FFFFFF" w:themeFill="background1"/>
            <w:vAlign w:val="bottom"/>
          </w:tcPr>
          <w:p w14:paraId="28CC1BC3" w14:textId="3ABA4F5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0.41</w:t>
            </w:r>
          </w:p>
        </w:tc>
        <w:tc>
          <w:tcPr>
            <w:tcW w:w="160" w:type="dxa"/>
            <w:tcBorders>
              <w:top w:val="nil"/>
              <w:left w:val="nil"/>
              <w:right w:val="nil"/>
            </w:tcBorders>
            <w:shd w:val="clear" w:color="auto" w:fill="FFFFFF" w:themeFill="background1"/>
            <w:vAlign w:val="bottom"/>
          </w:tcPr>
          <w:p w14:paraId="3951DB9C" w14:textId="674508E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right w:val="nil"/>
            </w:tcBorders>
            <w:shd w:val="clear" w:color="auto" w:fill="FFFFFF" w:themeFill="background1"/>
            <w:noWrap/>
            <w:vAlign w:val="bottom"/>
            <w:hideMark/>
          </w:tcPr>
          <w:p w14:paraId="1462CC5C" w14:textId="7D35880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right w:val="nil"/>
            </w:tcBorders>
            <w:shd w:val="clear" w:color="auto" w:fill="FFFFFF" w:themeFill="background1"/>
            <w:noWrap/>
            <w:vAlign w:val="bottom"/>
            <w:hideMark/>
          </w:tcPr>
          <w:p w14:paraId="2D46B359" w14:textId="4F4DEE3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45.0</w:t>
            </w:r>
          </w:p>
        </w:tc>
        <w:tc>
          <w:tcPr>
            <w:tcW w:w="440" w:type="dxa"/>
            <w:tcBorders>
              <w:top w:val="nil"/>
              <w:left w:val="nil"/>
              <w:right w:val="nil"/>
            </w:tcBorders>
            <w:shd w:val="clear" w:color="auto" w:fill="FFFFFF" w:themeFill="background1"/>
            <w:noWrap/>
            <w:vAlign w:val="bottom"/>
            <w:hideMark/>
          </w:tcPr>
          <w:p w14:paraId="0C5B3394" w14:textId="7DB35DE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58.1</w:t>
            </w:r>
          </w:p>
        </w:tc>
        <w:tc>
          <w:tcPr>
            <w:tcW w:w="443" w:type="dxa"/>
            <w:tcBorders>
              <w:top w:val="nil"/>
              <w:left w:val="nil"/>
              <w:right w:val="nil"/>
            </w:tcBorders>
            <w:shd w:val="clear" w:color="auto" w:fill="FFFFFF" w:themeFill="background1"/>
            <w:noWrap/>
            <w:vAlign w:val="bottom"/>
            <w:hideMark/>
          </w:tcPr>
          <w:p w14:paraId="21D66ADE" w14:textId="6D6B514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2.00</w:t>
            </w:r>
          </w:p>
        </w:tc>
        <w:tc>
          <w:tcPr>
            <w:tcW w:w="145" w:type="dxa"/>
            <w:tcBorders>
              <w:top w:val="nil"/>
              <w:left w:val="nil"/>
              <w:right w:val="nil"/>
            </w:tcBorders>
            <w:shd w:val="clear" w:color="auto" w:fill="FFFFFF" w:themeFill="background1"/>
            <w:noWrap/>
            <w:vAlign w:val="bottom"/>
            <w:hideMark/>
          </w:tcPr>
          <w:p w14:paraId="39CE7FAB" w14:textId="1AB7216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right w:val="nil"/>
            </w:tcBorders>
            <w:shd w:val="clear" w:color="auto" w:fill="FFFFFF" w:themeFill="background1"/>
            <w:vAlign w:val="bottom"/>
          </w:tcPr>
          <w:p w14:paraId="4204A5BA" w14:textId="606D9D9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0.31</w:t>
            </w:r>
          </w:p>
        </w:tc>
        <w:tc>
          <w:tcPr>
            <w:tcW w:w="159" w:type="dxa"/>
            <w:tcBorders>
              <w:top w:val="nil"/>
              <w:left w:val="nil"/>
              <w:right w:val="nil"/>
            </w:tcBorders>
            <w:shd w:val="clear" w:color="auto" w:fill="FFFFFF" w:themeFill="background1"/>
            <w:vAlign w:val="bottom"/>
          </w:tcPr>
          <w:p w14:paraId="4756ABE8" w14:textId="58DC2519"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630DCD3A"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23872421" w14:textId="30A15392"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1281DBB6" w14:textId="50FAED35"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4238143C" w14:textId="77777777" w:rsidTr="005A2756">
        <w:trPr>
          <w:gridAfter w:val="2"/>
          <w:wAfter w:w="81" w:type="dxa"/>
          <w:trHeight w:hRule="exact" w:val="191"/>
          <w:jc w:val="center"/>
        </w:trPr>
        <w:tc>
          <w:tcPr>
            <w:tcW w:w="184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32180E57" w14:textId="192DD14E" w:rsidR="006C6BEA" w:rsidRPr="007F237A" w:rsidRDefault="00323117" w:rsidP="00396A93">
            <w:pPr>
              <w:pStyle w:val="NoSpacing"/>
              <w:spacing w:after="120" w:line="480" w:lineRule="auto"/>
              <w:rPr>
                <w:rFonts w:ascii="Garamond" w:hAnsi="Garamond"/>
                <w:sz w:val="18"/>
                <w:szCs w:val="18"/>
                <w:lang w:eastAsia="en-GB"/>
              </w:rPr>
            </w:pPr>
            <w:r>
              <w:rPr>
                <w:rFonts w:ascii="Garamond" w:hAnsi="Garamond" w:cs="Arial"/>
                <w:color w:val="000000"/>
                <w:sz w:val="18"/>
                <w:szCs w:val="18"/>
              </w:rPr>
              <w:t>Vietnam</w:t>
            </w:r>
          </w:p>
        </w:tc>
        <w:tc>
          <w:tcPr>
            <w:tcW w:w="580" w:type="dxa"/>
            <w:tcBorders>
              <w:top w:val="nil"/>
              <w:left w:val="nil"/>
              <w:bottom w:val="single" w:sz="4" w:space="0" w:color="808080" w:themeColor="background1" w:themeShade="80"/>
              <w:right w:val="nil"/>
            </w:tcBorders>
            <w:shd w:val="clear" w:color="auto" w:fill="D9D9D9" w:themeFill="background1" w:themeFillShade="D9"/>
            <w:vAlign w:val="bottom"/>
          </w:tcPr>
          <w:p w14:paraId="5FEAFF96" w14:textId="051A624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EAP</w:t>
            </w:r>
          </w:p>
        </w:tc>
        <w:tc>
          <w:tcPr>
            <w:tcW w:w="836"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555C117B" w14:textId="2689A2C3"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2010-11</w:t>
            </w:r>
          </w:p>
        </w:tc>
        <w:tc>
          <w:tcPr>
            <w:tcW w:w="85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48177C6A" w14:textId="708711C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480CDB74" w14:textId="01DE5E6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69.2</w:t>
            </w:r>
          </w:p>
        </w:tc>
        <w:tc>
          <w:tcPr>
            <w:tcW w:w="437"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304BCF07" w14:textId="11A3795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70.4</w:t>
            </w:r>
          </w:p>
        </w:tc>
        <w:tc>
          <w:tcPr>
            <w:tcW w:w="439"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675209DF" w14:textId="2954446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0.36</w:t>
            </w:r>
          </w:p>
        </w:tc>
        <w:tc>
          <w:tcPr>
            <w:tcW w:w="147"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5151910B" w14:textId="1B01385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single" w:sz="4" w:space="0" w:color="808080" w:themeColor="background1" w:themeShade="80"/>
              <w:right w:val="nil"/>
            </w:tcBorders>
            <w:shd w:val="clear" w:color="auto" w:fill="D9D9D9" w:themeFill="background1" w:themeFillShade="D9"/>
            <w:vAlign w:val="bottom"/>
          </w:tcPr>
          <w:p w14:paraId="41363574" w14:textId="26DEA2A6"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0.07</w:t>
            </w:r>
          </w:p>
        </w:tc>
        <w:tc>
          <w:tcPr>
            <w:tcW w:w="157" w:type="dxa"/>
            <w:tcBorders>
              <w:top w:val="nil"/>
              <w:left w:val="nil"/>
              <w:bottom w:val="single" w:sz="4" w:space="0" w:color="808080" w:themeColor="background1" w:themeShade="80"/>
              <w:right w:val="nil"/>
            </w:tcBorders>
            <w:shd w:val="clear" w:color="auto" w:fill="D9D9D9" w:themeFill="background1" w:themeFillShade="D9"/>
            <w:vAlign w:val="bottom"/>
          </w:tcPr>
          <w:p w14:paraId="57AD708A" w14:textId="4F62FCC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33C35053" w14:textId="4CFAFCE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66ED5319" w14:textId="7204594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79.3</w:t>
            </w:r>
          </w:p>
        </w:tc>
        <w:tc>
          <w:tcPr>
            <w:tcW w:w="44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3999C2D8" w14:textId="159331F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80.9</w:t>
            </w:r>
          </w:p>
        </w:tc>
        <w:tc>
          <w:tcPr>
            <w:tcW w:w="44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5AD4AD5C" w14:textId="18071EE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0.44</w:t>
            </w:r>
          </w:p>
        </w:tc>
        <w:tc>
          <w:tcPr>
            <w:tcW w:w="148"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2C0B9AE8" w14:textId="7D0A092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single" w:sz="4" w:space="0" w:color="808080" w:themeColor="background1" w:themeShade="80"/>
              <w:right w:val="nil"/>
            </w:tcBorders>
            <w:shd w:val="clear" w:color="auto" w:fill="D9D9D9" w:themeFill="background1" w:themeFillShade="D9"/>
            <w:vAlign w:val="bottom"/>
          </w:tcPr>
          <w:p w14:paraId="5442931E" w14:textId="20912E1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0.15</w:t>
            </w:r>
          </w:p>
        </w:tc>
        <w:tc>
          <w:tcPr>
            <w:tcW w:w="160" w:type="dxa"/>
            <w:tcBorders>
              <w:top w:val="nil"/>
              <w:left w:val="nil"/>
              <w:bottom w:val="single" w:sz="4" w:space="0" w:color="808080" w:themeColor="background1" w:themeShade="80"/>
              <w:right w:val="nil"/>
            </w:tcBorders>
            <w:shd w:val="clear" w:color="auto" w:fill="D9D9D9" w:themeFill="background1" w:themeFillShade="D9"/>
            <w:vAlign w:val="bottom"/>
          </w:tcPr>
          <w:p w14:paraId="1912C1C3" w14:textId="68A66A1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7FA023D6" w14:textId="171F81A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3D8BCC51" w14:textId="5DB520F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84.5</w:t>
            </w:r>
          </w:p>
        </w:tc>
        <w:tc>
          <w:tcPr>
            <w:tcW w:w="44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372A17C4" w14:textId="3BDF55A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86.2</w:t>
            </w:r>
          </w:p>
        </w:tc>
        <w:tc>
          <w:tcPr>
            <w:tcW w:w="443"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64DE99F6" w14:textId="4784CBB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0.49</w:t>
            </w:r>
          </w:p>
        </w:tc>
        <w:tc>
          <w:tcPr>
            <w:tcW w:w="145"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4AC55173" w14:textId="35647F6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single" w:sz="4" w:space="0" w:color="808080" w:themeColor="background1" w:themeShade="80"/>
              <w:right w:val="nil"/>
            </w:tcBorders>
            <w:shd w:val="clear" w:color="auto" w:fill="D9D9D9" w:themeFill="background1" w:themeFillShade="D9"/>
            <w:vAlign w:val="bottom"/>
          </w:tcPr>
          <w:p w14:paraId="0ED295E0" w14:textId="5B0D7EC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0.19</w:t>
            </w:r>
          </w:p>
        </w:tc>
        <w:tc>
          <w:tcPr>
            <w:tcW w:w="159" w:type="dxa"/>
            <w:tcBorders>
              <w:top w:val="nil"/>
              <w:left w:val="nil"/>
              <w:bottom w:val="single" w:sz="4" w:space="0" w:color="808080" w:themeColor="background1" w:themeShade="80"/>
              <w:right w:val="nil"/>
            </w:tcBorders>
            <w:shd w:val="clear" w:color="auto" w:fill="D9D9D9" w:themeFill="background1" w:themeFillShade="D9"/>
            <w:vAlign w:val="bottom"/>
          </w:tcPr>
          <w:p w14:paraId="3FCC77D5" w14:textId="36DD339D"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tcBorders>
              <w:bottom w:val="single" w:sz="4" w:space="0" w:color="808080" w:themeColor="background1" w:themeShade="80"/>
            </w:tcBorders>
            <w:shd w:val="clear" w:color="auto" w:fill="D9D9D9" w:themeFill="background1" w:themeFillShade="D9"/>
            <w:vAlign w:val="bottom"/>
          </w:tcPr>
          <w:p w14:paraId="221E0ED5"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tcBorders>
              <w:bottom w:val="single" w:sz="4" w:space="0" w:color="808080" w:themeColor="background1" w:themeShade="80"/>
            </w:tcBorders>
            <w:shd w:val="clear" w:color="auto" w:fill="D9D9D9" w:themeFill="background1" w:themeFillShade="D9"/>
            <w:vAlign w:val="center"/>
          </w:tcPr>
          <w:p w14:paraId="762BBCCB" w14:textId="31F9702A"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tcBorders>
              <w:bottom w:val="single" w:sz="4" w:space="0" w:color="808080" w:themeColor="background1" w:themeShade="80"/>
            </w:tcBorders>
            <w:shd w:val="clear" w:color="auto" w:fill="D9D9D9" w:themeFill="background1" w:themeFillShade="D9"/>
            <w:vAlign w:val="center"/>
          </w:tcPr>
          <w:p w14:paraId="06F6B987" w14:textId="3E08E660"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00DA5CF1" w14:textId="77777777" w:rsidTr="005A2756">
        <w:trPr>
          <w:gridAfter w:val="2"/>
          <w:wAfter w:w="81" w:type="dxa"/>
          <w:trHeight w:hRule="exact" w:val="191"/>
          <w:jc w:val="center"/>
        </w:trPr>
        <w:tc>
          <w:tcPr>
            <w:tcW w:w="1840" w:type="dxa"/>
            <w:tcBorders>
              <w:top w:val="single" w:sz="4" w:space="0" w:color="808080" w:themeColor="background1" w:themeShade="80"/>
              <w:left w:val="nil"/>
              <w:bottom w:val="nil"/>
              <w:right w:val="nil"/>
            </w:tcBorders>
            <w:shd w:val="clear" w:color="auto" w:fill="auto"/>
            <w:noWrap/>
            <w:vAlign w:val="bottom"/>
            <w:hideMark/>
          </w:tcPr>
          <w:p w14:paraId="7C6D115E" w14:textId="4A5E6C0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Albania</w:t>
            </w:r>
          </w:p>
        </w:tc>
        <w:tc>
          <w:tcPr>
            <w:tcW w:w="580" w:type="dxa"/>
            <w:tcBorders>
              <w:top w:val="single" w:sz="4" w:space="0" w:color="808080" w:themeColor="background1" w:themeShade="80"/>
              <w:left w:val="nil"/>
              <w:bottom w:val="nil"/>
              <w:right w:val="nil"/>
            </w:tcBorders>
            <w:shd w:val="clear" w:color="auto" w:fill="FFFFFF" w:themeFill="background1"/>
            <w:vAlign w:val="bottom"/>
          </w:tcPr>
          <w:p w14:paraId="7F403F9A" w14:textId="4F2513E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ECA</w:t>
            </w:r>
          </w:p>
        </w:tc>
        <w:tc>
          <w:tcPr>
            <w:tcW w:w="836" w:type="dxa"/>
            <w:tcBorders>
              <w:top w:val="single" w:sz="4" w:space="0" w:color="808080" w:themeColor="background1" w:themeShade="80"/>
              <w:left w:val="nil"/>
              <w:bottom w:val="nil"/>
              <w:right w:val="nil"/>
            </w:tcBorders>
            <w:shd w:val="clear" w:color="auto" w:fill="FFFFFF" w:themeFill="background1"/>
            <w:noWrap/>
            <w:vAlign w:val="bottom"/>
            <w:hideMark/>
          </w:tcPr>
          <w:p w14:paraId="5ED4EBE8" w14:textId="64CB7D15"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2008-9</w:t>
            </w:r>
          </w:p>
        </w:tc>
        <w:tc>
          <w:tcPr>
            <w:tcW w:w="850" w:type="dxa"/>
            <w:tcBorders>
              <w:top w:val="single" w:sz="4" w:space="0" w:color="808080" w:themeColor="background1" w:themeShade="80"/>
              <w:left w:val="nil"/>
              <w:bottom w:val="nil"/>
              <w:right w:val="nil"/>
            </w:tcBorders>
            <w:shd w:val="clear" w:color="auto" w:fill="FFFFFF" w:themeFill="background1"/>
            <w:noWrap/>
            <w:vAlign w:val="bottom"/>
            <w:hideMark/>
          </w:tcPr>
          <w:p w14:paraId="296B11F4" w14:textId="76C19C9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2017-18</w:t>
            </w:r>
          </w:p>
        </w:tc>
        <w:tc>
          <w:tcPr>
            <w:tcW w:w="445" w:type="dxa"/>
            <w:tcBorders>
              <w:top w:val="single" w:sz="4" w:space="0" w:color="808080" w:themeColor="background1" w:themeShade="80"/>
              <w:left w:val="nil"/>
              <w:bottom w:val="nil"/>
              <w:right w:val="nil"/>
            </w:tcBorders>
            <w:shd w:val="clear" w:color="auto" w:fill="FFFFFF" w:themeFill="background1"/>
            <w:noWrap/>
            <w:vAlign w:val="bottom"/>
            <w:hideMark/>
          </w:tcPr>
          <w:p w14:paraId="0B9C7BFC" w14:textId="7AF83ED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79.0</w:t>
            </w:r>
          </w:p>
        </w:tc>
        <w:tc>
          <w:tcPr>
            <w:tcW w:w="437" w:type="dxa"/>
            <w:tcBorders>
              <w:top w:val="single" w:sz="4" w:space="0" w:color="808080" w:themeColor="background1" w:themeShade="80"/>
              <w:left w:val="nil"/>
              <w:bottom w:val="nil"/>
              <w:right w:val="nil"/>
            </w:tcBorders>
            <w:shd w:val="clear" w:color="auto" w:fill="FFFFFF" w:themeFill="background1"/>
            <w:noWrap/>
            <w:vAlign w:val="bottom"/>
            <w:hideMark/>
          </w:tcPr>
          <w:p w14:paraId="0D4D2AD2" w14:textId="32068EF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84.2</w:t>
            </w:r>
          </w:p>
        </w:tc>
        <w:tc>
          <w:tcPr>
            <w:tcW w:w="439" w:type="dxa"/>
            <w:tcBorders>
              <w:top w:val="single" w:sz="4" w:space="0" w:color="808080" w:themeColor="background1" w:themeShade="80"/>
              <w:left w:val="nil"/>
              <w:bottom w:val="nil"/>
              <w:right w:val="nil"/>
            </w:tcBorders>
            <w:shd w:val="clear" w:color="auto" w:fill="FFFFFF" w:themeFill="background1"/>
            <w:noWrap/>
            <w:vAlign w:val="bottom"/>
            <w:hideMark/>
          </w:tcPr>
          <w:p w14:paraId="64707D93" w14:textId="658D350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0.57</w:t>
            </w:r>
          </w:p>
        </w:tc>
        <w:tc>
          <w:tcPr>
            <w:tcW w:w="147" w:type="dxa"/>
            <w:tcBorders>
              <w:top w:val="single" w:sz="4" w:space="0" w:color="808080" w:themeColor="background1" w:themeShade="80"/>
              <w:left w:val="nil"/>
              <w:bottom w:val="nil"/>
              <w:right w:val="nil"/>
            </w:tcBorders>
            <w:shd w:val="clear" w:color="auto" w:fill="FFFFFF" w:themeFill="background1"/>
            <w:noWrap/>
            <w:vAlign w:val="bottom"/>
            <w:hideMark/>
          </w:tcPr>
          <w:p w14:paraId="4A8E4E96" w14:textId="0C0E49E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single" w:sz="4" w:space="0" w:color="808080" w:themeColor="background1" w:themeShade="80"/>
              <w:left w:val="nil"/>
              <w:bottom w:val="nil"/>
              <w:right w:val="nil"/>
            </w:tcBorders>
            <w:shd w:val="clear" w:color="auto" w:fill="FFFFFF" w:themeFill="background1"/>
            <w:vAlign w:val="bottom"/>
          </w:tcPr>
          <w:p w14:paraId="5069B6B2" w14:textId="28C0286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0.38</w:t>
            </w:r>
          </w:p>
        </w:tc>
        <w:tc>
          <w:tcPr>
            <w:tcW w:w="157" w:type="dxa"/>
            <w:tcBorders>
              <w:top w:val="single" w:sz="4" w:space="0" w:color="808080" w:themeColor="background1" w:themeShade="80"/>
              <w:left w:val="nil"/>
              <w:bottom w:val="nil"/>
              <w:right w:val="nil"/>
            </w:tcBorders>
            <w:shd w:val="clear" w:color="auto" w:fill="FFFFFF" w:themeFill="background1"/>
            <w:vAlign w:val="bottom"/>
          </w:tcPr>
          <w:p w14:paraId="02929B37" w14:textId="5E18C5F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single" w:sz="4" w:space="0" w:color="808080" w:themeColor="background1" w:themeShade="80"/>
              <w:left w:val="nil"/>
              <w:bottom w:val="nil"/>
              <w:right w:val="nil"/>
            </w:tcBorders>
            <w:shd w:val="clear" w:color="auto" w:fill="FFFFFF" w:themeFill="background1"/>
            <w:noWrap/>
            <w:vAlign w:val="bottom"/>
            <w:hideMark/>
          </w:tcPr>
          <w:p w14:paraId="4D594A92" w14:textId="61826EE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single" w:sz="4" w:space="0" w:color="808080" w:themeColor="background1" w:themeShade="80"/>
              <w:left w:val="nil"/>
              <w:bottom w:val="nil"/>
              <w:right w:val="nil"/>
            </w:tcBorders>
            <w:shd w:val="clear" w:color="auto" w:fill="FFFFFF" w:themeFill="background1"/>
            <w:noWrap/>
            <w:vAlign w:val="bottom"/>
            <w:hideMark/>
          </w:tcPr>
          <w:p w14:paraId="758EA8B7" w14:textId="752BEC1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85.5</w:t>
            </w:r>
          </w:p>
        </w:tc>
        <w:tc>
          <w:tcPr>
            <w:tcW w:w="440" w:type="dxa"/>
            <w:tcBorders>
              <w:top w:val="single" w:sz="4" w:space="0" w:color="808080" w:themeColor="background1" w:themeShade="80"/>
              <w:left w:val="nil"/>
              <w:bottom w:val="nil"/>
              <w:right w:val="nil"/>
            </w:tcBorders>
            <w:shd w:val="clear" w:color="auto" w:fill="FFFFFF" w:themeFill="background1"/>
            <w:noWrap/>
            <w:vAlign w:val="bottom"/>
            <w:hideMark/>
          </w:tcPr>
          <w:p w14:paraId="7CEB77FA" w14:textId="49A74B3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89.3</w:t>
            </w:r>
          </w:p>
        </w:tc>
        <w:tc>
          <w:tcPr>
            <w:tcW w:w="440" w:type="dxa"/>
            <w:tcBorders>
              <w:top w:val="single" w:sz="4" w:space="0" w:color="808080" w:themeColor="background1" w:themeShade="80"/>
              <w:left w:val="nil"/>
              <w:bottom w:val="nil"/>
              <w:right w:val="nil"/>
            </w:tcBorders>
            <w:shd w:val="clear" w:color="auto" w:fill="FFFFFF" w:themeFill="background1"/>
            <w:noWrap/>
            <w:vAlign w:val="bottom"/>
            <w:hideMark/>
          </w:tcPr>
          <w:p w14:paraId="7066A9A1" w14:textId="7439F32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0.42</w:t>
            </w:r>
          </w:p>
        </w:tc>
        <w:tc>
          <w:tcPr>
            <w:tcW w:w="148" w:type="dxa"/>
            <w:tcBorders>
              <w:top w:val="single" w:sz="4" w:space="0" w:color="808080" w:themeColor="background1" w:themeShade="80"/>
              <w:left w:val="nil"/>
              <w:bottom w:val="nil"/>
              <w:right w:val="nil"/>
            </w:tcBorders>
            <w:shd w:val="clear" w:color="auto" w:fill="FFFFFF" w:themeFill="background1"/>
            <w:noWrap/>
            <w:vAlign w:val="bottom"/>
            <w:hideMark/>
          </w:tcPr>
          <w:p w14:paraId="2D86706A" w14:textId="06570DB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single" w:sz="4" w:space="0" w:color="808080" w:themeColor="background1" w:themeShade="80"/>
              <w:left w:val="nil"/>
              <w:bottom w:val="nil"/>
              <w:right w:val="nil"/>
            </w:tcBorders>
            <w:shd w:val="clear" w:color="auto" w:fill="FFFFFF" w:themeFill="background1"/>
            <w:vAlign w:val="bottom"/>
          </w:tcPr>
          <w:p w14:paraId="19934DC7" w14:textId="3E1FFEF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0.23</w:t>
            </w:r>
          </w:p>
        </w:tc>
        <w:tc>
          <w:tcPr>
            <w:tcW w:w="160" w:type="dxa"/>
            <w:tcBorders>
              <w:top w:val="single" w:sz="4" w:space="0" w:color="808080" w:themeColor="background1" w:themeShade="80"/>
              <w:left w:val="nil"/>
              <w:bottom w:val="nil"/>
              <w:right w:val="nil"/>
            </w:tcBorders>
            <w:shd w:val="clear" w:color="auto" w:fill="FFFFFF" w:themeFill="background1"/>
            <w:vAlign w:val="bottom"/>
          </w:tcPr>
          <w:p w14:paraId="431B98C5" w14:textId="47FAC902"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single" w:sz="4" w:space="0" w:color="808080" w:themeColor="background1" w:themeShade="80"/>
              <w:left w:val="nil"/>
              <w:bottom w:val="nil"/>
              <w:right w:val="nil"/>
            </w:tcBorders>
            <w:shd w:val="clear" w:color="auto" w:fill="FFFFFF" w:themeFill="background1"/>
            <w:noWrap/>
            <w:vAlign w:val="bottom"/>
            <w:hideMark/>
          </w:tcPr>
          <w:p w14:paraId="14C0905D" w14:textId="03C32C6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single" w:sz="4" w:space="0" w:color="808080" w:themeColor="background1" w:themeShade="80"/>
              <w:left w:val="nil"/>
              <w:bottom w:val="nil"/>
              <w:right w:val="nil"/>
            </w:tcBorders>
            <w:shd w:val="clear" w:color="auto" w:fill="FFFFFF" w:themeFill="background1"/>
            <w:noWrap/>
            <w:vAlign w:val="bottom"/>
            <w:hideMark/>
          </w:tcPr>
          <w:p w14:paraId="3A6F0E9C" w14:textId="69539B8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89.1</w:t>
            </w:r>
          </w:p>
        </w:tc>
        <w:tc>
          <w:tcPr>
            <w:tcW w:w="440" w:type="dxa"/>
            <w:tcBorders>
              <w:top w:val="single" w:sz="4" w:space="0" w:color="808080" w:themeColor="background1" w:themeShade="80"/>
              <w:left w:val="nil"/>
              <w:bottom w:val="nil"/>
              <w:right w:val="nil"/>
            </w:tcBorders>
            <w:shd w:val="clear" w:color="auto" w:fill="FFFFFF" w:themeFill="background1"/>
            <w:noWrap/>
            <w:vAlign w:val="bottom"/>
            <w:hideMark/>
          </w:tcPr>
          <w:p w14:paraId="519053CF" w14:textId="13A30F2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91.9</w:t>
            </w:r>
          </w:p>
        </w:tc>
        <w:tc>
          <w:tcPr>
            <w:tcW w:w="443" w:type="dxa"/>
            <w:tcBorders>
              <w:top w:val="single" w:sz="4" w:space="0" w:color="808080" w:themeColor="background1" w:themeShade="80"/>
              <w:left w:val="nil"/>
              <w:bottom w:val="nil"/>
              <w:right w:val="nil"/>
            </w:tcBorders>
            <w:shd w:val="clear" w:color="auto" w:fill="FFFFFF" w:themeFill="background1"/>
            <w:noWrap/>
            <w:vAlign w:val="bottom"/>
            <w:hideMark/>
          </w:tcPr>
          <w:p w14:paraId="28EBFD93" w14:textId="20A33E2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0.32</w:t>
            </w:r>
          </w:p>
        </w:tc>
        <w:tc>
          <w:tcPr>
            <w:tcW w:w="145" w:type="dxa"/>
            <w:tcBorders>
              <w:top w:val="single" w:sz="4" w:space="0" w:color="808080" w:themeColor="background1" w:themeShade="80"/>
              <w:left w:val="nil"/>
              <w:bottom w:val="nil"/>
              <w:right w:val="nil"/>
            </w:tcBorders>
            <w:shd w:val="clear" w:color="auto" w:fill="FFFFFF" w:themeFill="background1"/>
            <w:noWrap/>
            <w:vAlign w:val="bottom"/>
            <w:hideMark/>
          </w:tcPr>
          <w:p w14:paraId="006BADEC" w14:textId="03202E5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single" w:sz="4" w:space="0" w:color="808080" w:themeColor="background1" w:themeShade="80"/>
              <w:left w:val="nil"/>
              <w:bottom w:val="nil"/>
              <w:right w:val="nil"/>
            </w:tcBorders>
            <w:shd w:val="clear" w:color="auto" w:fill="FFFFFF" w:themeFill="background1"/>
            <w:vAlign w:val="bottom"/>
          </w:tcPr>
          <w:p w14:paraId="3DFBEF15" w14:textId="48763A92"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0.13</w:t>
            </w:r>
          </w:p>
        </w:tc>
        <w:tc>
          <w:tcPr>
            <w:tcW w:w="159" w:type="dxa"/>
            <w:tcBorders>
              <w:top w:val="single" w:sz="4" w:space="0" w:color="808080" w:themeColor="background1" w:themeShade="80"/>
              <w:left w:val="nil"/>
              <w:bottom w:val="nil"/>
              <w:right w:val="nil"/>
            </w:tcBorders>
            <w:shd w:val="clear" w:color="auto" w:fill="FFFFFF" w:themeFill="background1"/>
            <w:vAlign w:val="bottom"/>
          </w:tcPr>
          <w:p w14:paraId="050FC2E3" w14:textId="100500C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tcBorders>
              <w:top w:val="single" w:sz="4" w:space="0" w:color="808080" w:themeColor="background1" w:themeShade="80"/>
            </w:tcBorders>
            <w:shd w:val="clear" w:color="auto" w:fill="FFFFFF" w:themeFill="background1"/>
            <w:vAlign w:val="bottom"/>
          </w:tcPr>
          <w:p w14:paraId="48B43DA1"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tcBorders>
              <w:top w:val="single" w:sz="4" w:space="0" w:color="808080" w:themeColor="background1" w:themeShade="80"/>
            </w:tcBorders>
            <w:shd w:val="clear" w:color="auto" w:fill="FFFFFF" w:themeFill="background1"/>
            <w:vAlign w:val="center"/>
          </w:tcPr>
          <w:p w14:paraId="45AD280C" w14:textId="5D137EEE"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tcBorders>
              <w:top w:val="single" w:sz="4" w:space="0" w:color="808080" w:themeColor="background1" w:themeShade="80"/>
            </w:tcBorders>
            <w:shd w:val="clear" w:color="auto" w:fill="FFFFFF" w:themeFill="background1"/>
            <w:vAlign w:val="center"/>
          </w:tcPr>
          <w:p w14:paraId="1EE6370B" w14:textId="2CD498E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7BAB15A1"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542C4904" w14:textId="3E733D6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Armenia</w:t>
            </w:r>
          </w:p>
        </w:tc>
        <w:tc>
          <w:tcPr>
            <w:tcW w:w="580" w:type="dxa"/>
            <w:tcBorders>
              <w:top w:val="nil"/>
              <w:left w:val="nil"/>
              <w:bottom w:val="nil"/>
              <w:right w:val="nil"/>
            </w:tcBorders>
            <w:shd w:val="clear" w:color="auto" w:fill="FFFFFF" w:themeFill="background1"/>
            <w:vAlign w:val="bottom"/>
          </w:tcPr>
          <w:p w14:paraId="41F9F286" w14:textId="6FCFC65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ECA</w:t>
            </w:r>
          </w:p>
        </w:tc>
        <w:tc>
          <w:tcPr>
            <w:tcW w:w="836" w:type="dxa"/>
            <w:tcBorders>
              <w:top w:val="nil"/>
              <w:left w:val="nil"/>
              <w:bottom w:val="nil"/>
              <w:right w:val="nil"/>
            </w:tcBorders>
            <w:shd w:val="clear" w:color="auto" w:fill="FFFFFF" w:themeFill="background1"/>
            <w:noWrap/>
            <w:vAlign w:val="bottom"/>
            <w:hideMark/>
          </w:tcPr>
          <w:p w14:paraId="2CD9DC57" w14:textId="1106AD1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FFFFFF" w:themeFill="background1"/>
            <w:noWrap/>
            <w:vAlign w:val="bottom"/>
            <w:hideMark/>
          </w:tcPr>
          <w:p w14:paraId="3CE6D165" w14:textId="39502B92"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2015-16</w:t>
            </w:r>
          </w:p>
        </w:tc>
        <w:tc>
          <w:tcPr>
            <w:tcW w:w="445" w:type="dxa"/>
            <w:tcBorders>
              <w:top w:val="nil"/>
              <w:left w:val="nil"/>
              <w:bottom w:val="nil"/>
              <w:right w:val="nil"/>
            </w:tcBorders>
            <w:shd w:val="clear" w:color="auto" w:fill="FFFFFF" w:themeFill="background1"/>
            <w:noWrap/>
            <w:vAlign w:val="bottom"/>
            <w:hideMark/>
          </w:tcPr>
          <w:p w14:paraId="7DFBD6B8" w14:textId="628C04B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86.5</w:t>
            </w:r>
          </w:p>
        </w:tc>
        <w:tc>
          <w:tcPr>
            <w:tcW w:w="437" w:type="dxa"/>
            <w:tcBorders>
              <w:top w:val="nil"/>
              <w:left w:val="nil"/>
              <w:bottom w:val="nil"/>
              <w:right w:val="nil"/>
            </w:tcBorders>
            <w:shd w:val="clear" w:color="auto" w:fill="FFFFFF" w:themeFill="background1"/>
            <w:noWrap/>
            <w:vAlign w:val="bottom"/>
            <w:hideMark/>
          </w:tcPr>
          <w:p w14:paraId="4169588A" w14:textId="5D726B0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89.0</w:t>
            </w:r>
          </w:p>
        </w:tc>
        <w:tc>
          <w:tcPr>
            <w:tcW w:w="439" w:type="dxa"/>
            <w:tcBorders>
              <w:top w:val="nil"/>
              <w:left w:val="nil"/>
              <w:bottom w:val="nil"/>
              <w:right w:val="nil"/>
            </w:tcBorders>
            <w:shd w:val="clear" w:color="auto" w:fill="FFFFFF" w:themeFill="background1"/>
            <w:noWrap/>
            <w:vAlign w:val="bottom"/>
            <w:hideMark/>
          </w:tcPr>
          <w:p w14:paraId="01767E2D" w14:textId="5ADF97E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0.46</w:t>
            </w:r>
          </w:p>
        </w:tc>
        <w:tc>
          <w:tcPr>
            <w:tcW w:w="147" w:type="dxa"/>
            <w:tcBorders>
              <w:top w:val="nil"/>
              <w:left w:val="nil"/>
              <w:bottom w:val="nil"/>
              <w:right w:val="nil"/>
            </w:tcBorders>
            <w:shd w:val="clear" w:color="auto" w:fill="FFFFFF" w:themeFill="background1"/>
            <w:noWrap/>
            <w:vAlign w:val="bottom"/>
            <w:hideMark/>
          </w:tcPr>
          <w:p w14:paraId="39D3483C" w14:textId="09A7E2A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7986EF00" w14:textId="1C14AC3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0.37</w:t>
            </w:r>
          </w:p>
        </w:tc>
        <w:tc>
          <w:tcPr>
            <w:tcW w:w="157" w:type="dxa"/>
            <w:tcBorders>
              <w:top w:val="nil"/>
              <w:left w:val="nil"/>
              <w:bottom w:val="nil"/>
              <w:right w:val="nil"/>
            </w:tcBorders>
            <w:shd w:val="clear" w:color="auto" w:fill="FFFFFF" w:themeFill="background1"/>
            <w:vAlign w:val="bottom"/>
          </w:tcPr>
          <w:p w14:paraId="488BCA10" w14:textId="6152A35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35D3936B" w14:textId="3D3504A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10CB2DEA" w14:textId="529D9C4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91.4</w:t>
            </w:r>
          </w:p>
        </w:tc>
        <w:tc>
          <w:tcPr>
            <w:tcW w:w="440" w:type="dxa"/>
            <w:tcBorders>
              <w:top w:val="nil"/>
              <w:left w:val="nil"/>
              <w:bottom w:val="nil"/>
              <w:right w:val="nil"/>
            </w:tcBorders>
            <w:shd w:val="clear" w:color="auto" w:fill="FFFFFF" w:themeFill="background1"/>
            <w:noWrap/>
            <w:vAlign w:val="bottom"/>
            <w:hideMark/>
          </w:tcPr>
          <w:p w14:paraId="5DAD2CC4" w14:textId="32DE6B1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92.7</w:t>
            </w:r>
          </w:p>
        </w:tc>
        <w:tc>
          <w:tcPr>
            <w:tcW w:w="440" w:type="dxa"/>
            <w:tcBorders>
              <w:top w:val="nil"/>
              <w:left w:val="nil"/>
              <w:bottom w:val="nil"/>
              <w:right w:val="nil"/>
            </w:tcBorders>
            <w:shd w:val="clear" w:color="auto" w:fill="FFFFFF" w:themeFill="background1"/>
            <w:noWrap/>
            <w:vAlign w:val="bottom"/>
            <w:hideMark/>
          </w:tcPr>
          <w:p w14:paraId="579B5556" w14:textId="7F0FF4D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0.23</w:t>
            </w:r>
          </w:p>
        </w:tc>
        <w:tc>
          <w:tcPr>
            <w:tcW w:w="148" w:type="dxa"/>
            <w:tcBorders>
              <w:top w:val="nil"/>
              <w:left w:val="nil"/>
              <w:bottom w:val="nil"/>
              <w:right w:val="nil"/>
            </w:tcBorders>
            <w:shd w:val="clear" w:color="auto" w:fill="FFFFFF" w:themeFill="background1"/>
            <w:noWrap/>
            <w:vAlign w:val="bottom"/>
            <w:hideMark/>
          </w:tcPr>
          <w:p w14:paraId="7D25A0ED" w14:textId="5A665AD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279B9863" w14:textId="019C5A2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0.14</w:t>
            </w:r>
          </w:p>
        </w:tc>
        <w:tc>
          <w:tcPr>
            <w:tcW w:w="160" w:type="dxa"/>
            <w:tcBorders>
              <w:top w:val="nil"/>
              <w:left w:val="nil"/>
              <w:bottom w:val="nil"/>
              <w:right w:val="nil"/>
            </w:tcBorders>
            <w:shd w:val="clear" w:color="auto" w:fill="FFFFFF" w:themeFill="background1"/>
            <w:vAlign w:val="bottom"/>
          </w:tcPr>
          <w:p w14:paraId="1731E436" w14:textId="389F786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700CA1B6" w14:textId="7A5DC2F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2FA4C8DE" w14:textId="13C4CE1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94.3</w:t>
            </w:r>
          </w:p>
        </w:tc>
        <w:tc>
          <w:tcPr>
            <w:tcW w:w="440" w:type="dxa"/>
            <w:tcBorders>
              <w:top w:val="nil"/>
              <w:left w:val="nil"/>
              <w:bottom w:val="nil"/>
              <w:right w:val="nil"/>
            </w:tcBorders>
            <w:shd w:val="clear" w:color="auto" w:fill="FFFFFF" w:themeFill="background1"/>
            <w:noWrap/>
            <w:vAlign w:val="bottom"/>
            <w:hideMark/>
          </w:tcPr>
          <w:p w14:paraId="5FBAA8F7" w14:textId="327DE93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95.1</w:t>
            </w:r>
          </w:p>
        </w:tc>
        <w:tc>
          <w:tcPr>
            <w:tcW w:w="443" w:type="dxa"/>
            <w:tcBorders>
              <w:top w:val="nil"/>
              <w:left w:val="nil"/>
              <w:bottom w:val="nil"/>
              <w:right w:val="nil"/>
            </w:tcBorders>
            <w:shd w:val="clear" w:color="auto" w:fill="FFFFFF" w:themeFill="background1"/>
            <w:noWrap/>
            <w:vAlign w:val="bottom"/>
            <w:hideMark/>
          </w:tcPr>
          <w:p w14:paraId="16F0EE0A" w14:textId="601B433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0.15</w:t>
            </w:r>
          </w:p>
        </w:tc>
        <w:tc>
          <w:tcPr>
            <w:tcW w:w="145" w:type="dxa"/>
            <w:tcBorders>
              <w:top w:val="nil"/>
              <w:left w:val="nil"/>
              <w:bottom w:val="nil"/>
              <w:right w:val="nil"/>
            </w:tcBorders>
            <w:shd w:val="clear" w:color="auto" w:fill="FFFFFF" w:themeFill="background1"/>
            <w:noWrap/>
            <w:vAlign w:val="bottom"/>
            <w:hideMark/>
          </w:tcPr>
          <w:p w14:paraId="33E8B519" w14:textId="34555C3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01785428" w14:textId="6FE4166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0.06</w:t>
            </w:r>
          </w:p>
        </w:tc>
        <w:tc>
          <w:tcPr>
            <w:tcW w:w="159" w:type="dxa"/>
            <w:tcBorders>
              <w:top w:val="nil"/>
              <w:left w:val="nil"/>
              <w:bottom w:val="nil"/>
              <w:right w:val="nil"/>
            </w:tcBorders>
            <w:shd w:val="clear" w:color="auto" w:fill="FFFFFF" w:themeFill="background1"/>
            <w:vAlign w:val="bottom"/>
          </w:tcPr>
          <w:p w14:paraId="00412E5E" w14:textId="51EDA50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5F9C8997"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13574919" w14:textId="2A37D0B1"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169C0CFD" w14:textId="587E83B8"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56D876FB"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6D69CBE1" w14:textId="7E7DA52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Bosnia and Herzegovina</w:t>
            </w:r>
          </w:p>
        </w:tc>
        <w:tc>
          <w:tcPr>
            <w:tcW w:w="580" w:type="dxa"/>
            <w:tcBorders>
              <w:top w:val="nil"/>
              <w:left w:val="nil"/>
              <w:bottom w:val="nil"/>
              <w:right w:val="nil"/>
            </w:tcBorders>
            <w:shd w:val="clear" w:color="auto" w:fill="FFFFFF" w:themeFill="background1"/>
            <w:vAlign w:val="bottom"/>
          </w:tcPr>
          <w:p w14:paraId="0EBF6376" w14:textId="02772A9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ECA</w:t>
            </w:r>
          </w:p>
        </w:tc>
        <w:tc>
          <w:tcPr>
            <w:tcW w:w="836" w:type="dxa"/>
            <w:tcBorders>
              <w:top w:val="nil"/>
              <w:left w:val="nil"/>
              <w:bottom w:val="nil"/>
              <w:right w:val="nil"/>
            </w:tcBorders>
            <w:shd w:val="clear" w:color="auto" w:fill="FFFFFF" w:themeFill="background1"/>
            <w:noWrap/>
            <w:vAlign w:val="bottom"/>
            <w:hideMark/>
          </w:tcPr>
          <w:p w14:paraId="5F576EEC" w14:textId="0E9B854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2006</w:t>
            </w:r>
          </w:p>
        </w:tc>
        <w:tc>
          <w:tcPr>
            <w:tcW w:w="850" w:type="dxa"/>
            <w:tcBorders>
              <w:top w:val="nil"/>
              <w:left w:val="nil"/>
              <w:bottom w:val="nil"/>
              <w:right w:val="nil"/>
            </w:tcBorders>
            <w:shd w:val="clear" w:color="auto" w:fill="FFFFFF" w:themeFill="background1"/>
            <w:noWrap/>
            <w:vAlign w:val="bottom"/>
            <w:hideMark/>
          </w:tcPr>
          <w:p w14:paraId="38473165" w14:textId="18004A7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2011-12</w:t>
            </w:r>
          </w:p>
        </w:tc>
        <w:tc>
          <w:tcPr>
            <w:tcW w:w="445" w:type="dxa"/>
            <w:tcBorders>
              <w:top w:val="nil"/>
              <w:left w:val="nil"/>
              <w:bottom w:val="nil"/>
              <w:right w:val="nil"/>
            </w:tcBorders>
            <w:shd w:val="clear" w:color="auto" w:fill="FFFFFF" w:themeFill="background1"/>
            <w:noWrap/>
            <w:vAlign w:val="bottom"/>
            <w:hideMark/>
          </w:tcPr>
          <w:p w14:paraId="1E3ECB7B" w14:textId="5409271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77.7</w:t>
            </w:r>
          </w:p>
        </w:tc>
        <w:tc>
          <w:tcPr>
            <w:tcW w:w="437" w:type="dxa"/>
            <w:tcBorders>
              <w:top w:val="nil"/>
              <w:left w:val="nil"/>
              <w:bottom w:val="nil"/>
              <w:right w:val="nil"/>
            </w:tcBorders>
            <w:shd w:val="clear" w:color="auto" w:fill="FFFFFF" w:themeFill="background1"/>
            <w:noWrap/>
            <w:vAlign w:val="bottom"/>
            <w:hideMark/>
          </w:tcPr>
          <w:p w14:paraId="6A10F4B7" w14:textId="32C3B98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84.7</w:t>
            </w:r>
          </w:p>
        </w:tc>
        <w:tc>
          <w:tcPr>
            <w:tcW w:w="439" w:type="dxa"/>
            <w:tcBorders>
              <w:top w:val="nil"/>
              <w:left w:val="nil"/>
              <w:bottom w:val="nil"/>
              <w:right w:val="nil"/>
            </w:tcBorders>
            <w:shd w:val="clear" w:color="auto" w:fill="FFFFFF" w:themeFill="background1"/>
            <w:noWrap/>
            <w:vAlign w:val="bottom"/>
            <w:hideMark/>
          </w:tcPr>
          <w:p w14:paraId="2788F1D0" w14:textId="22579AC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1.29</w:t>
            </w:r>
          </w:p>
        </w:tc>
        <w:tc>
          <w:tcPr>
            <w:tcW w:w="147" w:type="dxa"/>
            <w:tcBorders>
              <w:top w:val="nil"/>
              <w:left w:val="nil"/>
              <w:bottom w:val="nil"/>
              <w:right w:val="nil"/>
            </w:tcBorders>
            <w:shd w:val="clear" w:color="auto" w:fill="FFFFFF" w:themeFill="background1"/>
            <w:noWrap/>
            <w:vAlign w:val="bottom"/>
            <w:hideMark/>
          </w:tcPr>
          <w:p w14:paraId="4BB19087" w14:textId="2C7F0BC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76026E52" w14:textId="20A7E63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1.12</w:t>
            </w:r>
          </w:p>
        </w:tc>
        <w:tc>
          <w:tcPr>
            <w:tcW w:w="157" w:type="dxa"/>
            <w:tcBorders>
              <w:top w:val="nil"/>
              <w:left w:val="nil"/>
              <w:bottom w:val="nil"/>
              <w:right w:val="nil"/>
            </w:tcBorders>
            <w:shd w:val="clear" w:color="auto" w:fill="FFFFFF" w:themeFill="background1"/>
            <w:vAlign w:val="bottom"/>
          </w:tcPr>
          <w:p w14:paraId="564F337A" w14:textId="34CA3FC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3776BA8B" w14:textId="2D30B41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60DF3D90" w14:textId="1968E8D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85.6</w:t>
            </w:r>
          </w:p>
        </w:tc>
        <w:tc>
          <w:tcPr>
            <w:tcW w:w="440" w:type="dxa"/>
            <w:tcBorders>
              <w:top w:val="nil"/>
              <w:left w:val="nil"/>
              <w:bottom w:val="nil"/>
              <w:right w:val="nil"/>
            </w:tcBorders>
            <w:shd w:val="clear" w:color="auto" w:fill="FFFFFF" w:themeFill="background1"/>
            <w:noWrap/>
            <w:vAlign w:val="bottom"/>
            <w:hideMark/>
          </w:tcPr>
          <w:p w14:paraId="6F4999B2" w14:textId="067A80A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89.6</w:t>
            </w:r>
          </w:p>
        </w:tc>
        <w:tc>
          <w:tcPr>
            <w:tcW w:w="440" w:type="dxa"/>
            <w:tcBorders>
              <w:top w:val="nil"/>
              <w:left w:val="nil"/>
              <w:bottom w:val="nil"/>
              <w:right w:val="nil"/>
            </w:tcBorders>
            <w:shd w:val="clear" w:color="auto" w:fill="FFFFFF" w:themeFill="background1"/>
            <w:noWrap/>
            <w:vAlign w:val="bottom"/>
            <w:hideMark/>
          </w:tcPr>
          <w:p w14:paraId="759A4071" w14:textId="367F50A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0.73</w:t>
            </w:r>
          </w:p>
        </w:tc>
        <w:tc>
          <w:tcPr>
            <w:tcW w:w="148" w:type="dxa"/>
            <w:tcBorders>
              <w:top w:val="nil"/>
              <w:left w:val="nil"/>
              <w:bottom w:val="nil"/>
              <w:right w:val="nil"/>
            </w:tcBorders>
            <w:shd w:val="clear" w:color="auto" w:fill="FFFFFF" w:themeFill="background1"/>
            <w:noWrap/>
            <w:vAlign w:val="bottom"/>
            <w:hideMark/>
          </w:tcPr>
          <w:p w14:paraId="39A715C7" w14:textId="7D314BD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59FB4E54" w14:textId="32A139C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0.56</w:t>
            </w:r>
          </w:p>
        </w:tc>
        <w:tc>
          <w:tcPr>
            <w:tcW w:w="160" w:type="dxa"/>
            <w:tcBorders>
              <w:top w:val="nil"/>
              <w:left w:val="nil"/>
              <w:bottom w:val="nil"/>
              <w:right w:val="nil"/>
            </w:tcBorders>
            <w:shd w:val="clear" w:color="auto" w:fill="FFFFFF" w:themeFill="background1"/>
            <w:vAlign w:val="bottom"/>
          </w:tcPr>
          <w:p w14:paraId="18F8E0F5" w14:textId="2D3B54F1"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1EDAD4D2" w14:textId="3D8FF85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4C235082" w14:textId="79CB0BD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88.5</w:t>
            </w:r>
          </w:p>
        </w:tc>
        <w:tc>
          <w:tcPr>
            <w:tcW w:w="440" w:type="dxa"/>
            <w:tcBorders>
              <w:top w:val="nil"/>
              <w:left w:val="nil"/>
              <w:bottom w:val="nil"/>
              <w:right w:val="nil"/>
            </w:tcBorders>
            <w:shd w:val="clear" w:color="auto" w:fill="FFFFFF" w:themeFill="background1"/>
            <w:noWrap/>
            <w:vAlign w:val="bottom"/>
            <w:hideMark/>
          </w:tcPr>
          <w:p w14:paraId="01D46B5D" w14:textId="7AC3094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91.2</w:t>
            </w:r>
          </w:p>
        </w:tc>
        <w:tc>
          <w:tcPr>
            <w:tcW w:w="443" w:type="dxa"/>
            <w:tcBorders>
              <w:top w:val="nil"/>
              <w:left w:val="nil"/>
              <w:bottom w:val="nil"/>
              <w:right w:val="nil"/>
            </w:tcBorders>
            <w:shd w:val="clear" w:color="auto" w:fill="FFFFFF" w:themeFill="background1"/>
            <w:noWrap/>
            <w:vAlign w:val="bottom"/>
            <w:hideMark/>
          </w:tcPr>
          <w:p w14:paraId="4D2783FC" w14:textId="18F9C3A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0.48</w:t>
            </w:r>
          </w:p>
        </w:tc>
        <w:tc>
          <w:tcPr>
            <w:tcW w:w="145" w:type="dxa"/>
            <w:tcBorders>
              <w:top w:val="nil"/>
              <w:left w:val="nil"/>
              <w:bottom w:val="nil"/>
              <w:right w:val="nil"/>
            </w:tcBorders>
            <w:shd w:val="clear" w:color="auto" w:fill="FFFFFF" w:themeFill="background1"/>
            <w:noWrap/>
            <w:vAlign w:val="bottom"/>
            <w:hideMark/>
          </w:tcPr>
          <w:p w14:paraId="7FFF3309" w14:textId="3964471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7C55E4F7" w14:textId="5F991EA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0.32</w:t>
            </w:r>
          </w:p>
        </w:tc>
        <w:tc>
          <w:tcPr>
            <w:tcW w:w="159" w:type="dxa"/>
            <w:tcBorders>
              <w:top w:val="nil"/>
              <w:left w:val="nil"/>
              <w:bottom w:val="nil"/>
              <w:right w:val="nil"/>
            </w:tcBorders>
            <w:shd w:val="clear" w:color="auto" w:fill="FFFFFF" w:themeFill="background1"/>
            <w:vAlign w:val="bottom"/>
          </w:tcPr>
          <w:p w14:paraId="063DCBF3" w14:textId="17F0A7D1"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0BC5D244"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3F203BE4" w14:textId="1834DEE3"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52A674B7" w14:textId="16DB2B4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3CF0CB2A"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18CDDE38" w14:textId="78C1E7C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Kazakhstan</w:t>
            </w:r>
          </w:p>
        </w:tc>
        <w:tc>
          <w:tcPr>
            <w:tcW w:w="580" w:type="dxa"/>
            <w:tcBorders>
              <w:top w:val="nil"/>
              <w:left w:val="nil"/>
              <w:bottom w:val="nil"/>
              <w:right w:val="nil"/>
            </w:tcBorders>
            <w:shd w:val="clear" w:color="auto" w:fill="FFFFFF" w:themeFill="background1"/>
            <w:vAlign w:val="bottom"/>
          </w:tcPr>
          <w:p w14:paraId="2CD2BD69" w14:textId="2B520172"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ECA</w:t>
            </w:r>
          </w:p>
        </w:tc>
        <w:tc>
          <w:tcPr>
            <w:tcW w:w="836" w:type="dxa"/>
            <w:tcBorders>
              <w:top w:val="nil"/>
              <w:left w:val="nil"/>
              <w:bottom w:val="nil"/>
              <w:right w:val="nil"/>
            </w:tcBorders>
            <w:shd w:val="clear" w:color="auto" w:fill="FFFFFF" w:themeFill="background1"/>
            <w:noWrap/>
            <w:vAlign w:val="bottom"/>
            <w:hideMark/>
          </w:tcPr>
          <w:p w14:paraId="2BB923AC" w14:textId="327F1792"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2010-11</w:t>
            </w:r>
          </w:p>
        </w:tc>
        <w:tc>
          <w:tcPr>
            <w:tcW w:w="850" w:type="dxa"/>
            <w:tcBorders>
              <w:top w:val="nil"/>
              <w:left w:val="nil"/>
              <w:bottom w:val="nil"/>
              <w:right w:val="nil"/>
            </w:tcBorders>
            <w:shd w:val="clear" w:color="auto" w:fill="FFFFFF" w:themeFill="background1"/>
            <w:noWrap/>
            <w:vAlign w:val="bottom"/>
            <w:hideMark/>
          </w:tcPr>
          <w:p w14:paraId="789A5A5B" w14:textId="4248BD9B"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2015</w:t>
            </w:r>
          </w:p>
        </w:tc>
        <w:tc>
          <w:tcPr>
            <w:tcW w:w="445" w:type="dxa"/>
            <w:tcBorders>
              <w:top w:val="nil"/>
              <w:left w:val="nil"/>
              <w:bottom w:val="nil"/>
              <w:right w:val="nil"/>
            </w:tcBorders>
            <w:shd w:val="clear" w:color="auto" w:fill="FFFFFF" w:themeFill="background1"/>
            <w:noWrap/>
            <w:vAlign w:val="bottom"/>
            <w:hideMark/>
          </w:tcPr>
          <w:p w14:paraId="54894796" w14:textId="15D3751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82.0</w:t>
            </w:r>
          </w:p>
        </w:tc>
        <w:tc>
          <w:tcPr>
            <w:tcW w:w="437" w:type="dxa"/>
            <w:tcBorders>
              <w:top w:val="nil"/>
              <w:left w:val="nil"/>
              <w:bottom w:val="nil"/>
              <w:right w:val="nil"/>
            </w:tcBorders>
            <w:shd w:val="clear" w:color="auto" w:fill="FFFFFF" w:themeFill="background1"/>
            <w:noWrap/>
            <w:vAlign w:val="bottom"/>
            <w:hideMark/>
          </w:tcPr>
          <w:p w14:paraId="318C24BA" w14:textId="475631E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87.0</w:t>
            </w:r>
          </w:p>
        </w:tc>
        <w:tc>
          <w:tcPr>
            <w:tcW w:w="439" w:type="dxa"/>
            <w:tcBorders>
              <w:top w:val="nil"/>
              <w:left w:val="nil"/>
              <w:bottom w:val="nil"/>
              <w:right w:val="nil"/>
            </w:tcBorders>
            <w:shd w:val="clear" w:color="auto" w:fill="FFFFFF" w:themeFill="background1"/>
            <w:noWrap/>
            <w:vAlign w:val="bottom"/>
            <w:hideMark/>
          </w:tcPr>
          <w:p w14:paraId="6869C83D" w14:textId="4BAC573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1.11</w:t>
            </w:r>
          </w:p>
        </w:tc>
        <w:tc>
          <w:tcPr>
            <w:tcW w:w="147" w:type="dxa"/>
            <w:tcBorders>
              <w:top w:val="nil"/>
              <w:left w:val="nil"/>
              <w:bottom w:val="nil"/>
              <w:right w:val="nil"/>
            </w:tcBorders>
            <w:shd w:val="clear" w:color="auto" w:fill="FFFFFF" w:themeFill="background1"/>
            <w:noWrap/>
            <w:vAlign w:val="bottom"/>
            <w:hideMark/>
          </w:tcPr>
          <w:p w14:paraId="3D33AFBE" w14:textId="046891E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02E9CEDD" w14:textId="7455050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0.64</w:t>
            </w:r>
          </w:p>
        </w:tc>
        <w:tc>
          <w:tcPr>
            <w:tcW w:w="157" w:type="dxa"/>
            <w:tcBorders>
              <w:top w:val="nil"/>
              <w:left w:val="nil"/>
              <w:bottom w:val="nil"/>
              <w:right w:val="nil"/>
            </w:tcBorders>
            <w:shd w:val="clear" w:color="auto" w:fill="FFFFFF" w:themeFill="background1"/>
            <w:vAlign w:val="bottom"/>
          </w:tcPr>
          <w:p w14:paraId="5EB1A8A9" w14:textId="44B280A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60A033F6" w14:textId="6267167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7CF649AB" w14:textId="5BF01E5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88.1</w:t>
            </w:r>
          </w:p>
        </w:tc>
        <w:tc>
          <w:tcPr>
            <w:tcW w:w="440" w:type="dxa"/>
            <w:tcBorders>
              <w:top w:val="nil"/>
              <w:left w:val="nil"/>
              <w:bottom w:val="nil"/>
              <w:right w:val="nil"/>
            </w:tcBorders>
            <w:shd w:val="clear" w:color="auto" w:fill="FFFFFF" w:themeFill="background1"/>
            <w:noWrap/>
            <w:vAlign w:val="bottom"/>
            <w:hideMark/>
          </w:tcPr>
          <w:p w14:paraId="0F751524" w14:textId="0E64183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92.8</w:t>
            </w:r>
          </w:p>
        </w:tc>
        <w:tc>
          <w:tcPr>
            <w:tcW w:w="440" w:type="dxa"/>
            <w:tcBorders>
              <w:top w:val="nil"/>
              <w:left w:val="nil"/>
              <w:bottom w:val="nil"/>
              <w:right w:val="nil"/>
            </w:tcBorders>
            <w:shd w:val="clear" w:color="auto" w:fill="FFFFFF" w:themeFill="background1"/>
            <w:noWrap/>
            <w:vAlign w:val="bottom"/>
            <w:hideMark/>
          </w:tcPr>
          <w:p w14:paraId="19B8CED6" w14:textId="4B1C289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1.04</w:t>
            </w:r>
          </w:p>
        </w:tc>
        <w:tc>
          <w:tcPr>
            <w:tcW w:w="148" w:type="dxa"/>
            <w:tcBorders>
              <w:top w:val="nil"/>
              <w:left w:val="nil"/>
              <w:bottom w:val="nil"/>
              <w:right w:val="nil"/>
            </w:tcBorders>
            <w:shd w:val="clear" w:color="auto" w:fill="FFFFFF" w:themeFill="background1"/>
            <w:noWrap/>
            <w:vAlign w:val="bottom"/>
            <w:hideMark/>
          </w:tcPr>
          <w:p w14:paraId="61E3A987" w14:textId="4040F06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75EB8C50" w14:textId="7EC3742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0.57</w:t>
            </w:r>
          </w:p>
        </w:tc>
        <w:tc>
          <w:tcPr>
            <w:tcW w:w="160" w:type="dxa"/>
            <w:tcBorders>
              <w:top w:val="nil"/>
              <w:left w:val="nil"/>
              <w:bottom w:val="nil"/>
              <w:right w:val="nil"/>
            </w:tcBorders>
            <w:shd w:val="clear" w:color="auto" w:fill="FFFFFF" w:themeFill="background1"/>
            <w:vAlign w:val="bottom"/>
          </w:tcPr>
          <w:p w14:paraId="6872C4F5" w14:textId="3261E551"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15FADA6D" w14:textId="57002B6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539A3EE5" w14:textId="12D314F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91.7</w:t>
            </w:r>
          </w:p>
        </w:tc>
        <w:tc>
          <w:tcPr>
            <w:tcW w:w="440" w:type="dxa"/>
            <w:tcBorders>
              <w:top w:val="nil"/>
              <w:left w:val="nil"/>
              <w:bottom w:val="nil"/>
              <w:right w:val="nil"/>
            </w:tcBorders>
            <w:shd w:val="clear" w:color="auto" w:fill="FFFFFF" w:themeFill="background1"/>
            <w:noWrap/>
            <w:vAlign w:val="bottom"/>
            <w:hideMark/>
          </w:tcPr>
          <w:p w14:paraId="5F6BB2FA" w14:textId="14E79EE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95.2</w:t>
            </w:r>
          </w:p>
        </w:tc>
        <w:tc>
          <w:tcPr>
            <w:tcW w:w="443" w:type="dxa"/>
            <w:tcBorders>
              <w:top w:val="nil"/>
              <w:left w:val="nil"/>
              <w:bottom w:val="nil"/>
              <w:right w:val="nil"/>
            </w:tcBorders>
            <w:shd w:val="clear" w:color="auto" w:fill="FFFFFF" w:themeFill="background1"/>
            <w:noWrap/>
            <w:vAlign w:val="bottom"/>
            <w:hideMark/>
          </w:tcPr>
          <w:p w14:paraId="41BE0E37" w14:textId="6353EC3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0.78</w:t>
            </w:r>
          </w:p>
        </w:tc>
        <w:tc>
          <w:tcPr>
            <w:tcW w:w="145" w:type="dxa"/>
            <w:tcBorders>
              <w:top w:val="nil"/>
              <w:left w:val="nil"/>
              <w:bottom w:val="nil"/>
              <w:right w:val="nil"/>
            </w:tcBorders>
            <w:shd w:val="clear" w:color="auto" w:fill="FFFFFF" w:themeFill="background1"/>
            <w:noWrap/>
            <w:vAlign w:val="bottom"/>
            <w:hideMark/>
          </w:tcPr>
          <w:p w14:paraId="33343550" w14:textId="7AFD8EE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74EE1607" w14:textId="5118AA1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0.31</w:t>
            </w:r>
          </w:p>
        </w:tc>
        <w:tc>
          <w:tcPr>
            <w:tcW w:w="159" w:type="dxa"/>
            <w:tcBorders>
              <w:top w:val="nil"/>
              <w:left w:val="nil"/>
              <w:bottom w:val="nil"/>
              <w:right w:val="nil"/>
            </w:tcBorders>
            <w:shd w:val="clear" w:color="auto" w:fill="FFFFFF" w:themeFill="background1"/>
            <w:vAlign w:val="bottom"/>
          </w:tcPr>
          <w:p w14:paraId="6CCFEDD2" w14:textId="1469575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7FE3850D"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567435FD" w14:textId="65B7CD8F"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434804E6" w14:textId="12CB94C9"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3CB384D2"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7CAEDB67" w14:textId="1127A94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Kyrgyzstan</w:t>
            </w:r>
          </w:p>
        </w:tc>
        <w:tc>
          <w:tcPr>
            <w:tcW w:w="580" w:type="dxa"/>
            <w:tcBorders>
              <w:top w:val="nil"/>
              <w:left w:val="nil"/>
              <w:bottom w:val="nil"/>
              <w:right w:val="nil"/>
            </w:tcBorders>
            <w:shd w:val="clear" w:color="auto" w:fill="FFFFFF" w:themeFill="background1"/>
            <w:vAlign w:val="bottom"/>
          </w:tcPr>
          <w:p w14:paraId="5B23F3C1" w14:textId="53A916D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ECA</w:t>
            </w:r>
          </w:p>
        </w:tc>
        <w:tc>
          <w:tcPr>
            <w:tcW w:w="836" w:type="dxa"/>
            <w:tcBorders>
              <w:top w:val="nil"/>
              <w:left w:val="nil"/>
              <w:bottom w:val="nil"/>
              <w:right w:val="nil"/>
            </w:tcBorders>
            <w:shd w:val="clear" w:color="auto" w:fill="FFFFFF" w:themeFill="background1"/>
            <w:noWrap/>
            <w:vAlign w:val="bottom"/>
            <w:hideMark/>
          </w:tcPr>
          <w:p w14:paraId="0D4B1E57" w14:textId="75986CE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2005-6</w:t>
            </w:r>
          </w:p>
        </w:tc>
        <w:tc>
          <w:tcPr>
            <w:tcW w:w="850" w:type="dxa"/>
            <w:tcBorders>
              <w:top w:val="nil"/>
              <w:left w:val="nil"/>
              <w:bottom w:val="nil"/>
              <w:right w:val="nil"/>
            </w:tcBorders>
            <w:shd w:val="clear" w:color="auto" w:fill="FFFFFF" w:themeFill="background1"/>
            <w:noWrap/>
            <w:vAlign w:val="bottom"/>
            <w:hideMark/>
          </w:tcPr>
          <w:p w14:paraId="15D7A050" w14:textId="6C9C686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bottom w:val="nil"/>
              <w:right w:val="nil"/>
            </w:tcBorders>
            <w:shd w:val="clear" w:color="auto" w:fill="FFFFFF" w:themeFill="background1"/>
            <w:noWrap/>
            <w:vAlign w:val="bottom"/>
            <w:hideMark/>
          </w:tcPr>
          <w:p w14:paraId="0C2DD317" w14:textId="0B2E53F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68.4</w:t>
            </w:r>
          </w:p>
        </w:tc>
        <w:tc>
          <w:tcPr>
            <w:tcW w:w="437" w:type="dxa"/>
            <w:tcBorders>
              <w:top w:val="nil"/>
              <w:left w:val="nil"/>
              <w:bottom w:val="nil"/>
              <w:right w:val="nil"/>
            </w:tcBorders>
            <w:shd w:val="clear" w:color="auto" w:fill="FFFFFF" w:themeFill="background1"/>
            <w:noWrap/>
            <w:vAlign w:val="bottom"/>
            <w:hideMark/>
          </w:tcPr>
          <w:p w14:paraId="5507CB68" w14:textId="31456BA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75.5</w:t>
            </w:r>
          </w:p>
        </w:tc>
        <w:tc>
          <w:tcPr>
            <w:tcW w:w="439" w:type="dxa"/>
            <w:tcBorders>
              <w:top w:val="nil"/>
              <w:left w:val="nil"/>
              <w:bottom w:val="nil"/>
              <w:right w:val="nil"/>
            </w:tcBorders>
            <w:shd w:val="clear" w:color="auto" w:fill="FFFFFF" w:themeFill="background1"/>
            <w:noWrap/>
            <w:vAlign w:val="bottom"/>
            <w:hideMark/>
          </w:tcPr>
          <w:p w14:paraId="27133B83" w14:textId="409BC73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0.85</w:t>
            </w:r>
          </w:p>
        </w:tc>
        <w:tc>
          <w:tcPr>
            <w:tcW w:w="147" w:type="dxa"/>
            <w:tcBorders>
              <w:top w:val="nil"/>
              <w:left w:val="nil"/>
              <w:bottom w:val="nil"/>
              <w:right w:val="nil"/>
            </w:tcBorders>
            <w:shd w:val="clear" w:color="auto" w:fill="FFFFFF" w:themeFill="background1"/>
            <w:noWrap/>
            <w:vAlign w:val="bottom"/>
            <w:hideMark/>
          </w:tcPr>
          <w:p w14:paraId="27DEC531" w14:textId="1DA9711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283FAFE9" w14:textId="7EE0A48D"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0.31</w:t>
            </w:r>
          </w:p>
        </w:tc>
        <w:tc>
          <w:tcPr>
            <w:tcW w:w="157" w:type="dxa"/>
            <w:tcBorders>
              <w:top w:val="nil"/>
              <w:left w:val="nil"/>
              <w:bottom w:val="nil"/>
              <w:right w:val="nil"/>
            </w:tcBorders>
            <w:shd w:val="clear" w:color="auto" w:fill="FFFFFF" w:themeFill="background1"/>
            <w:vAlign w:val="bottom"/>
          </w:tcPr>
          <w:p w14:paraId="2E4C3F95" w14:textId="58E11F4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3E300AF9" w14:textId="3CF74E9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5421D61C" w14:textId="0D54633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75.2</w:t>
            </w:r>
          </w:p>
        </w:tc>
        <w:tc>
          <w:tcPr>
            <w:tcW w:w="440" w:type="dxa"/>
            <w:tcBorders>
              <w:top w:val="nil"/>
              <w:left w:val="nil"/>
              <w:bottom w:val="nil"/>
              <w:right w:val="nil"/>
            </w:tcBorders>
            <w:shd w:val="clear" w:color="auto" w:fill="FFFFFF" w:themeFill="background1"/>
            <w:noWrap/>
            <w:vAlign w:val="bottom"/>
            <w:hideMark/>
          </w:tcPr>
          <w:p w14:paraId="311FE057" w14:textId="318A832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82.2</w:t>
            </w:r>
          </w:p>
        </w:tc>
        <w:tc>
          <w:tcPr>
            <w:tcW w:w="440" w:type="dxa"/>
            <w:tcBorders>
              <w:top w:val="nil"/>
              <w:left w:val="nil"/>
              <w:bottom w:val="nil"/>
              <w:right w:val="nil"/>
            </w:tcBorders>
            <w:shd w:val="clear" w:color="auto" w:fill="FFFFFF" w:themeFill="background1"/>
            <w:noWrap/>
            <w:vAlign w:val="bottom"/>
            <w:hideMark/>
          </w:tcPr>
          <w:p w14:paraId="2EEE4039" w14:textId="06F31E4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0.81</w:t>
            </w:r>
          </w:p>
        </w:tc>
        <w:tc>
          <w:tcPr>
            <w:tcW w:w="148" w:type="dxa"/>
            <w:tcBorders>
              <w:top w:val="nil"/>
              <w:left w:val="nil"/>
              <w:bottom w:val="nil"/>
              <w:right w:val="nil"/>
            </w:tcBorders>
            <w:shd w:val="clear" w:color="auto" w:fill="FFFFFF" w:themeFill="background1"/>
            <w:noWrap/>
            <w:vAlign w:val="bottom"/>
            <w:hideMark/>
          </w:tcPr>
          <w:p w14:paraId="0522A3A7" w14:textId="56BC6F4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1CECE216" w14:textId="70C3FD5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0.28</w:t>
            </w:r>
          </w:p>
        </w:tc>
        <w:tc>
          <w:tcPr>
            <w:tcW w:w="160" w:type="dxa"/>
            <w:tcBorders>
              <w:top w:val="nil"/>
              <w:left w:val="nil"/>
              <w:bottom w:val="nil"/>
              <w:right w:val="nil"/>
            </w:tcBorders>
            <w:shd w:val="clear" w:color="auto" w:fill="FFFFFF" w:themeFill="background1"/>
            <w:vAlign w:val="bottom"/>
          </w:tcPr>
          <w:p w14:paraId="46AA241C" w14:textId="694159D2"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08380FE8" w14:textId="5E4C0A3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69C6E091" w14:textId="6542028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79.9</w:t>
            </w:r>
          </w:p>
        </w:tc>
        <w:tc>
          <w:tcPr>
            <w:tcW w:w="440" w:type="dxa"/>
            <w:tcBorders>
              <w:top w:val="nil"/>
              <w:left w:val="nil"/>
              <w:bottom w:val="nil"/>
              <w:right w:val="nil"/>
            </w:tcBorders>
            <w:shd w:val="clear" w:color="auto" w:fill="FFFFFF" w:themeFill="background1"/>
            <w:noWrap/>
            <w:vAlign w:val="bottom"/>
            <w:hideMark/>
          </w:tcPr>
          <w:p w14:paraId="0DA1F7BD" w14:textId="7D242C0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86.3</w:t>
            </w:r>
          </w:p>
        </w:tc>
        <w:tc>
          <w:tcPr>
            <w:tcW w:w="443" w:type="dxa"/>
            <w:tcBorders>
              <w:top w:val="nil"/>
              <w:left w:val="nil"/>
              <w:bottom w:val="nil"/>
              <w:right w:val="nil"/>
            </w:tcBorders>
            <w:shd w:val="clear" w:color="auto" w:fill="FFFFFF" w:themeFill="background1"/>
            <w:noWrap/>
            <w:vAlign w:val="bottom"/>
            <w:hideMark/>
          </w:tcPr>
          <w:p w14:paraId="19A9D811" w14:textId="7D00669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0.75</w:t>
            </w:r>
          </w:p>
        </w:tc>
        <w:tc>
          <w:tcPr>
            <w:tcW w:w="145" w:type="dxa"/>
            <w:tcBorders>
              <w:top w:val="nil"/>
              <w:left w:val="nil"/>
              <w:bottom w:val="nil"/>
              <w:right w:val="nil"/>
            </w:tcBorders>
            <w:shd w:val="clear" w:color="auto" w:fill="FFFFFF" w:themeFill="background1"/>
            <w:noWrap/>
            <w:vAlign w:val="bottom"/>
            <w:hideMark/>
          </w:tcPr>
          <w:p w14:paraId="23D2C5D1" w14:textId="3DBAC30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67FB9AE5" w14:textId="39A30FC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0.22</w:t>
            </w:r>
          </w:p>
        </w:tc>
        <w:tc>
          <w:tcPr>
            <w:tcW w:w="159" w:type="dxa"/>
            <w:tcBorders>
              <w:top w:val="nil"/>
              <w:left w:val="nil"/>
              <w:bottom w:val="nil"/>
              <w:right w:val="nil"/>
            </w:tcBorders>
            <w:shd w:val="clear" w:color="auto" w:fill="FFFFFF" w:themeFill="background1"/>
            <w:vAlign w:val="bottom"/>
          </w:tcPr>
          <w:p w14:paraId="3A723755" w14:textId="30D2F02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4AC1802F"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7C5F6FC6" w14:textId="51F4D54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745003ED" w14:textId="767B0A3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40D150B8"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4DFB5184" w14:textId="56436D3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Macedonia</w:t>
            </w:r>
          </w:p>
        </w:tc>
        <w:tc>
          <w:tcPr>
            <w:tcW w:w="580" w:type="dxa"/>
            <w:tcBorders>
              <w:top w:val="nil"/>
              <w:left w:val="nil"/>
              <w:bottom w:val="nil"/>
              <w:right w:val="nil"/>
            </w:tcBorders>
            <w:shd w:val="clear" w:color="auto" w:fill="FFFFFF" w:themeFill="background1"/>
            <w:vAlign w:val="bottom"/>
          </w:tcPr>
          <w:p w14:paraId="3D731E01" w14:textId="7009C4F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ECA</w:t>
            </w:r>
          </w:p>
        </w:tc>
        <w:tc>
          <w:tcPr>
            <w:tcW w:w="836" w:type="dxa"/>
            <w:tcBorders>
              <w:top w:val="nil"/>
              <w:left w:val="nil"/>
              <w:bottom w:val="nil"/>
              <w:right w:val="nil"/>
            </w:tcBorders>
            <w:shd w:val="clear" w:color="auto" w:fill="FFFFFF" w:themeFill="background1"/>
            <w:noWrap/>
            <w:vAlign w:val="bottom"/>
            <w:hideMark/>
          </w:tcPr>
          <w:p w14:paraId="0452D92B" w14:textId="770C74D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2005-6</w:t>
            </w:r>
          </w:p>
        </w:tc>
        <w:tc>
          <w:tcPr>
            <w:tcW w:w="850" w:type="dxa"/>
            <w:tcBorders>
              <w:top w:val="nil"/>
              <w:left w:val="nil"/>
              <w:bottom w:val="nil"/>
              <w:right w:val="nil"/>
            </w:tcBorders>
            <w:shd w:val="clear" w:color="auto" w:fill="FFFFFF" w:themeFill="background1"/>
            <w:noWrap/>
            <w:vAlign w:val="bottom"/>
            <w:hideMark/>
          </w:tcPr>
          <w:p w14:paraId="79620110" w14:textId="06474F33"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w:t>
            </w:r>
          </w:p>
        </w:tc>
        <w:tc>
          <w:tcPr>
            <w:tcW w:w="445" w:type="dxa"/>
            <w:tcBorders>
              <w:top w:val="nil"/>
              <w:left w:val="nil"/>
              <w:bottom w:val="nil"/>
              <w:right w:val="nil"/>
            </w:tcBorders>
            <w:shd w:val="clear" w:color="auto" w:fill="FFFFFF" w:themeFill="background1"/>
            <w:noWrap/>
            <w:vAlign w:val="bottom"/>
            <w:hideMark/>
          </w:tcPr>
          <w:p w14:paraId="3FCFB6BA" w14:textId="7833352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73.6</w:t>
            </w:r>
          </w:p>
        </w:tc>
        <w:tc>
          <w:tcPr>
            <w:tcW w:w="437" w:type="dxa"/>
            <w:tcBorders>
              <w:top w:val="nil"/>
              <w:left w:val="nil"/>
              <w:bottom w:val="nil"/>
              <w:right w:val="nil"/>
            </w:tcBorders>
            <w:shd w:val="clear" w:color="auto" w:fill="FFFFFF" w:themeFill="background1"/>
            <w:noWrap/>
            <w:vAlign w:val="bottom"/>
            <w:hideMark/>
          </w:tcPr>
          <w:p w14:paraId="1EA1D769" w14:textId="07B51B5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85.3</w:t>
            </w:r>
          </w:p>
        </w:tc>
        <w:tc>
          <w:tcPr>
            <w:tcW w:w="439" w:type="dxa"/>
            <w:tcBorders>
              <w:top w:val="nil"/>
              <w:left w:val="nil"/>
              <w:bottom w:val="nil"/>
              <w:right w:val="nil"/>
            </w:tcBorders>
            <w:shd w:val="clear" w:color="auto" w:fill="FFFFFF" w:themeFill="background1"/>
            <w:noWrap/>
            <w:vAlign w:val="bottom"/>
            <w:hideMark/>
          </w:tcPr>
          <w:p w14:paraId="41D1A8D1" w14:textId="1626B5D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2.12</w:t>
            </w:r>
          </w:p>
        </w:tc>
        <w:tc>
          <w:tcPr>
            <w:tcW w:w="147" w:type="dxa"/>
            <w:tcBorders>
              <w:top w:val="nil"/>
              <w:left w:val="nil"/>
              <w:bottom w:val="nil"/>
              <w:right w:val="nil"/>
            </w:tcBorders>
            <w:shd w:val="clear" w:color="auto" w:fill="FFFFFF" w:themeFill="background1"/>
            <w:noWrap/>
            <w:vAlign w:val="bottom"/>
            <w:hideMark/>
          </w:tcPr>
          <w:p w14:paraId="23463351" w14:textId="15871AA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572B78A6" w14:textId="4B6C9E7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1.53</w:t>
            </w:r>
          </w:p>
        </w:tc>
        <w:tc>
          <w:tcPr>
            <w:tcW w:w="157" w:type="dxa"/>
            <w:tcBorders>
              <w:top w:val="nil"/>
              <w:left w:val="nil"/>
              <w:bottom w:val="nil"/>
              <w:right w:val="nil"/>
            </w:tcBorders>
            <w:shd w:val="clear" w:color="auto" w:fill="FFFFFF" w:themeFill="background1"/>
            <w:vAlign w:val="bottom"/>
          </w:tcPr>
          <w:p w14:paraId="39C06A6C" w14:textId="572FBCB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25BF7D37" w14:textId="6A7ED8C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3E336180" w14:textId="484FDB1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83.5</w:t>
            </w:r>
          </w:p>
        </w:tc>
        <w:tc>
          <w:tcPr>
            <w:tcW w:w="440" w:type="dxa"/>
            <w:tcBorders>
              <w:top w:val="nil"/>
              <w:left w:val="nil"/>
              <w:bottom w:val="nil"/>
              <w:right w:val="nil"/>
            </w:tcBorders>
            <w:shd w:val="clear" w:color="auto" w:fill="FFFFFF" w:themeFill="background1"/>
            <w:noWrap/>
            <w:vAlign w:val="bottom"/>
            <w:hideMark/>
          </w:tcPr>
          <w:p w14:paraId="54304005" w14:textId="62943FC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89.9</w:t>
            </w:r>
          </w:p>
        </w:tc>
        <w:tc>
          <w:tcPr>
            <w:tcW w:w="440" w:type="dxa"/>
            <w:tcBorders>
              <w:top w:val="nil"/>
              <w:left w:val="nil"/>
              <w:bottom w:val="nil"/>
              <w:right w:val="nil"/>
            </w:tcBorders>
            <w:shd w:val="clear" w:color="auto" w:fill="FFFFFF" w:themeFill="background1"/>
            <w:noWrap/>
            <w:vAlign w:val="bottom"/>
            <w:hideMark/>
          </w:tcPr>
          <w:p w14:paraId="5A14D575" w14:textId="0096AE9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1.16</w:t>
            </w:r>
          </w:p>
        </w:tc>
        <w:tc>
          <w:tcPr>
            <w:tcW w:w="148" w:type="dxa"/>
            <w:tcBorders>
              <w:top w:val="nil"/>
              <w:left w:val="nil"/>
              <w:bottom w:val="nil"/>
              <w:right w:val="nil"/>
            </w:tcBorders>
            <w:shd w:val="clear" w:color="auto" w:fill="FFFFFF" w:themeFill="background1"/>
            <w:noWrap/>
            <w:vAlign w:val="bottom"/>
            <w:hideMark/>
          </w:tcPr>
          <w:p w14:paraId="6C4DDAF1" w14:textId="4BC17D0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01D54FE8" w14:textId="34516CE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0.56</w:t>
            </w:r>
          </w:p>
        </w:tc>
        <w:tc>
          <w:tcPr>
            <w:tcW w:w="160" w:type="dxa"/>
            <w:tcBorders>
              <w:top w:val="nil"/>
              <w:left w:val="nil"/>
              <w:bottom w:val="nil"/>
              <w:right w:val="nil"/>
            </w:tcBorders>
            <w:shd w:val="clear" w:color="auto" w:fill="FFFFFF" w:themeFill="background1"/>
            <w:vAlign w:val="bottom"/>
          </w:tcPr>
          <w:p w14:paraId="6F673099" w14:textId="33B47FE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64C05C10" w14:textId="278EDC7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4298B3BE" w14:textId="34F88BD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87.8</w:t>
            </w:r>
          </w:p>
        </w:tc>
        <w:tc>
          <w:tcPr>
            <w:tcW w:w="440" w:type="dxa"/>
            <w:tcBorders>
              <w:top w:val="nil"/>
              <w:left w:val="nil"/>
              <w:bottom w:val="nil"/>
              <w:right w:val="nil"/>
            </w:tcBorders>
            <w:shd w:val="clear" w:color="auto" w:fill="FFFFFF" w:themeFill="background1"/>
            <w:noWrap/>
            <w:vAlign w:val="bottom"/>
            <w:hideMark/>
          </w:tcPr>
          <w:p w14:paraId="7734695F" w14:textId="5D1542E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93.3</w:t>
            </w:r>
          </w:p>
        </w:tc>
        <w:tc>
          <w:tcPr>
            <w:tcW w:w="443" w:type="dxa"/>
            <w:tcBorders>
              <w:top w:val="nil"/>
              <w:left w:val="nil"/>
              <w:bottom w:val="nil"/>
              <w:right w:val="nil"/>
            </w:tcBorders>
            <w:shd w:val="clear" w:color="auto" w:fill="FFFFFF" w:themeFill="background1"/>
            <w:noWrap/>
            <w:vAlign w:val="bottom"/>
            <w:hideMark/>
          </w:tcPr>
          <w:p w14:paraId="30BB4A30" w14:textId="69C5010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0.99</w:t>
            </w:r>
          </w:p>
        </w:tc>
        <w:tc>
          <w:tcPr>
            <w:tcW w:w="145" w:type="dxa"/>
            <w:tcBorders>
              <w:top w:val="nil"/>
              <w:left w:val="nil"/>
              <w:bottom w:val="nil"/>
              <w:right w:val="nil"/>
            </w:tcBorders>
            <w:shd w:val="clear" w:color="auto" w:fill="FFFFFF" w:themeFill="background1"/>
            <w:noWrap/>
            <w:vAlign w:val="bottom"/>
            <w:hideMark/>
          </w:tcPr>
          <w:p w14:paraId="1C19E3D7" w14:textId="36C0517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28465EC3" w14:textId="3FAFA2E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0.40</w:t>
            </w:r>
          </w:p>
        </w:tc>
        <w:tc>
          <w:tcPr>
            <w:tcW w:w="159" w:type="dxa"/>
            <w:tcBorders>
              <w:top w:val="nil"/>
              <w:left w:val="nil"/>
              <w:bottom w:val="nil"/>
              <w:right w:val="nil"/>
            </w:tcBorders>
            <w:shd w:val="clear" w:color="auto" w:fill="FFFFFF" w:themeFill="background1"/>
            <w:vAlign w:val="bottom"/>
          </w:tcPr>
          <w:p w14:paraId="2EAE2666" w14:textId="0083CA1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6A03DC70"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312C962C" w14:textId="6CB154BF"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1689D587" w14:textId="12B6E53A"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437C5F8A"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391270EB" w14:textId="3CD9626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lastRenderedPageBreak/>
              <w:t>Moldova</w:t>
            </w:r>
          </w:p>
        </w:tc>
        <w:tc>
          <w:tcPr>
            <w:tcW w:w="580" w:type="dxa"/>
            <w:tcBorders>
              <w:top w:val="nil"/>
              <w:left w:val="nil"/>
              <w:bottom w:val="nil"/>
              <w:right w:val="nil"/>
            </w:tcBorders>
            <w:shd w:val="clear" w:color="auto" w:fill="FFFFFF" w:themeFill="background1"/>
            <w:vAlign w:val="bottom"/>
          </w:tcPr>
          <w:p w14:paraId="1382CB8E" w14:textId="38612D9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ECA</w:t>
            </w:r>
          </w:p>
        </w:tc>
        <w:tc>
          <w:tcPr>
            <w:tcW w:w="836" w:type="dxa"/>
            <w:tcBorders>
              <w:top w:val="nil"/>
              <w:left w:val="nil"/>
              <w:bottom w:val="nil"/>
              <w:right w:val="nil"/>
            </w:tcBorders>
            <w:shd w:val="clear" w:color="auto" w:fill="FFFFFF" w:themeFill="background1"/>
            <w:noWrap/>
            <w:vAlign w:val="bottom"/>
            <w:hideMark/>
          </w:tcPr>
          <w:p w14:paraId="1BC7B472" w14:textId="6CFD9F2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2005</w:t>
            </w:r>
          </w:p>
        </w:tc>
        <w:tc>
          <w:tcPr>
            <w:tcW w:w="850" w:type="dxa"/>
            <w:tcBorders>
              <w:top w:val="nil"/>
              <w:left w:val="nil"/>
              <w:bottom w:val="nil"/>
              <w:right w:val="nil"/>
            </w:tcBorders>
            <w:shd w:val="clear" w:color="auto" w:fill="FFFFFF" w:themeFill="background1"/>
            <w:noWrap/>
            <w:vAlign w:val="bottom"/>
            <w:hideMark/>
          </w:tcPr>
          <w:p w14:paraId="5762332F" w14:textId="4CAEA475"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2012</w:t>
            </w:r>
          </w:p>
        </w:tc>
        <w:tc>
          <w:tcPr>
            <w:tcW w:w="445" w:type="dxa"/>
            <w:tcBorders>
              <w:top w:val="nil"/>
              <w:left w:val="nil"/>
              <w:bottom w:val="nil"/>
              <w:right w:val="nil"/>
            </w:tcBorders>
            <w:shd w:val="clear" w:color="auto" w:fill="FFFFFF" w:themeFill="background1"/>
            <w:noWrap/>
            <w:vAlign w:val="bottom"/>
            <w:hideMark/>
          </w:tcPr>
          <w:p w14:paraId="6D526DA2" w14:textId="7738C74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82.1</w:t>
            </w:r>
          </w:p>
        </w:tc>
        <w:tc>
          <w:tcPr>
            <w:tcW w:w="437" w:type="dxa"/>
            <w:tcBorders>
              <w:top w:val="nil"/>
              <w:left w:val="nil"/>
              <w:bottom w:val="nil"/>
              <w:right w:val="nil"/>
            </w:tcBorders>
            <w:shd w:val="clear" w:color="auto" w:fill="FFFFFF" w:themeFill="background1"/>
            <w:noWrap/>
            <w:vAlign w:val="bottom"/>
            <w:hideMark/>
          </w:tcPr>
          <w:p w14:paraId="0E44DEB5" w14:textId="651B4F8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84.9</w:t>
            </w:r>
          </w:p>
        </w:tc>
        <w:tc>
          <w:tcPr>
            <w:tcW w:w="439" w:type="dxa"/>
            <w:tcBorders>
              <w:top w:val="nil"/>
              <w:left w:val="nil"/>
              <w:bottom w:val="nil"/>
              <w:right w:val="nil"/>
            </w:tcBorders>
            <w:shd w:val="clear" w:color="auto" w:fill="FFFFFF" w:themeFill="background1"/>
            <w:noWrap/>
            <w:vAlign w:val="bottom"/>
            <w:hideMark/>
          </w:tcPr>
          <w:p w14:paraId="03208D2A" w14:textId="3BCF0CC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0.40</w:t>
            </w:r>
          </w:p>
        </w:tc>
        <w:tc>
          <w:tcPr>
            <w:tcW w:w="147" w:type="dxa"/>
            <w:tcBorders>
              <w:top w:val="nil"/>
              <w:left w:val="nil"/>
              <w:bottom w:val="nil"/>
              <w:right w:val="nil"/>
            </w:tcBorders>
            <w:shd w:val="clear" w:color="auto" w:fill="FFFFFF" w:themeFill="background1"/>
            <w:noWrap/>
            <w:vAlign w:val="bottom"/>
            <w:hideMark/>
          </w:tcPr>
          <w:p w14:paraId="12D43BB5" w14:textId="10A15EE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7303521D" w14:textId="55EF3DE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0.34</w:t>
            </w:r>
          </w:p>
        </w:tc>
        <w:tc>
          <w:tcPr>
            <w:tcW w:w="157" w:type="dxa"/>
            <w:tcBorders>
              <w:top w:val="nil"/>
              <w:left w:val="nil"/>
              <w:bottom w:val="nil"/>
              <w:right w:val="nil"/>
            </w:tcBorders>
            <w:shd w:val="clear" w:color="auto" w:fill="FFFFFF" w:themeFill="background1"/>
            <w:vAlign w:val="bottom"/>
          </w:tcPr>
          <w:p w14:paraId="61721EB1" w14:textId="25BDC3F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72104563" w14:textId="7FA5F1E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7542E60A" w14:textId="6E83344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88.3</w:t>
            </w:r>
          </w:p>
        </w:tc>
        <w:tc>
          <w:tcPr>
            <w:tcW w:w="440" w:type="dxa"/>
            <w:tcBorders>
              <w:top w:val="nil"/>
              <w:left w:val="nil"/>
              <w:bottom w:val="nil"/>
              <w:right w:val="nil"/>
            </w:tcBorders>
            <w:shd w:val="clear" w:color="auto" w:fill="FFFFFF" w:themeFill="background1"/>
            <w:noWrap/>
            <w:vAlign w:val="bottom"/>
            <w:hideMark/>
          </w:tcPr>
          <w:p w14:paraId="2280103C" w14:textId="3D89274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89.7</w:t>
            </w:r>
          </w:p>
        </w:tc>
        <w:tc>
          <w:tcPr>
            <w:tcW w:w="440" w:type="dxa"/>
            <w:tcBorders>
              <w:top w:val="nil"/>
              <w:left w:val="nil"/>
              <w:bottom w:val="nil"/>
              <w:right w:val="nil"/>
            </w:tcBorders>
            <w:shd w:val="clear" w:color="auto" w:fill="FFFFFF" w:themeFill="background1"/>
            <w:noWrap/>
            <w:vAlign w:val="bottom"/>
            <w:hideMark/>
          </w:tcPr>
          <w:p w14:paraId="25FB985A" w14:textId="0A15000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0.20</w:t>
            </w:r>
          </w:p>
        </w:tc>
        <w:tc>
          <w:tcPr>
            <w:tcW w:w="148" w:type="dxa"/>
            <w:tcBorders>
              <w:top w:val="nil"/>
              <w:left w:val="nil"/>
              <w:bottom w:val="nil"/>
              <w:right w:val="nil"/>
            </w:tcBorders>
            <w:shd w:val="clear" w:color="auto" w:fill="FFFFFF" w:themeFill="background1"/>
            <w:noWrap/>
            <w:vAlign w:val="bottom"/>
            <w:hideMark/>
          </w:tcPr>
          <w:p w14:paraId="40108445" w14:textId="137D1A7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54AF2128" w14:textId="15F5FA8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0.14</w:t>
            </w:r>
          </w:p>
        </w:tc>
        <w:tc>
          <w:tcPr>
            <w:tcW w:w="160" w:type="dxa"/>
            <w:tcBorders>
              <w:top w:val="nil"/>
              <w:left w:val="nil"/>
              <w:bottom w:val="nil"/>
              <w:right w:val="nil"/>
            </w:tcBorders>
            <w:shd w:val="clear" w:color="auto" w:fill="FFFFFF" w:themeFill="background1"/>
            <w:vAlign w:val="bottom"/>
          </w:tcPr>
          <w:p w14:paraId="5D97F06B" w14:textId="531C9D9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28EF2080" w14:textId="2F58EFB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78BE89FD" w14:textId="7B6769E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91.8</w:t>
            </w:r>
          </w:p>
        </w:tc>
        <w:tc>
          <w:tcPr>
            <w:tcW w:w="440" w:type="dxa"/>
            <w:tcBorders>
              <w:top w:val="nil"/>
              <w:left w:val="nil"/>
              <w:bottom w:val="nil"/>
              <w:right w:val="nil"/>
            </w:tcBorders>
            <w:shd w:val="clear" w:color="auto" w:fill="FFFFFF" w:themeFill="background1"/>
            <w:noWrap/>
            <w:vAlign w:val="bottom"/>
            <w:hideMark/>
          </w:tcPr>
          <w:p w14:paraId="40C0B7A8" w14:textId="090813B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92.5</w:t>
            </w:r>
          </w:p>
        </w:tc>
        <w:tc>
          <w:tcPr>
            <w:tcW w:w="443" w:type="dxa"/>
            <w:tcBorders>
              <w:top w:val="nil"/>
              <w:left w:val="nil"/>
              <w:bottom w:val="nil"/>
              <w:right w:val="nil"/>
            </w:tcBorders>
            <w:shd w:val="clear" w:color="auto" w:fill="FFFFFF" w:themeFill="background1"/>
            <w:noWrap/>
            <w:vAlign w:val="bottom"/>
            <w:hideMark/>
          </w:tcPr>
          <w:p w14:paraId="3C526E8A" w14:textId="09A7F12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0.10</w:t>
            </w:r>
          </w:p>
        </w:tc>
        <w:tc>
          <w:tcPr>
            <w:tcW w:w="145" w:type="dxa"/>
            <w:tcBorders>
              <w:top w:val="nil"/>
              <w:left w:val="nil"/>
              <w:bottom w:val="nil"/>
              <w:right w:val="nil"/>
            </w:tcBorders>
            <w:shd w:val="clear" w:color="auto" w:fill="FFFFFF" w:themeFill="background1"/>
            <w:noWrap/>
            <w:vAlign w:val="bottom"/>
            <w:hideMark/>
          </w:tcPr>
          <w:p w14:paraId="41677B0D" w14:textId="057D772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39E8702C" w14:textId="1093277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0.04</w:t>
            </w:r>
          </w:p>
        </w:tc>
        <w:tc>
          <w:tcPr>
            <w:tcW w:w="159" w:type="dxa"/>
            <w:tcBorders>
              <w:top w:val="nil"/>
              <w:left w:val="nil"/>
              <w:bottom w:val="nil"/>
              <w:right w:val="nil"/>
            </w:tcBorders>
            <w:shd w:val="clear" w:color="auto" w:fill="FFFFFF" w:themeFill="background1"/>
            <w:vAlign w:val="bottom"/>
          </w:tcPr>
          <w:p w14:paraId="252428A5" w14:textId="45A8BD82"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7738018D"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3AA08698" w14:textId="33BFFE24"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3B583F2C" w14:textId="0976CF78"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468F5682"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156A01D5" w14:textId="0D29448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Mongolia</w:t>
            </w:r>
          </w:p>
        </w:tc>
        <w:tc>
          <w:tcPr>
            <w:tcW w:w="580" w:type="dxa"/>
            <w:tcBorders>
              <w:top w:val="nil"/>
              <w:left w:val="nil"/>
              <w:bottom w:val="nil"/>
              <w:right w:val="nil"/>
            </w:tcBorders>
            <w:shd w:val="clear" w:color="auto" w:fill="D9D9D9" w:themeFill="background1" w:themeFillShade="D9"/>
            <w:vAlign w:val="bottom"/>
          </w:tcPr>
          <w:p w14:paraId="1ED513E9" w14:textId="0A384B0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ECA</w:t>
            </w:r>
          </w:p>
        </w:tc>
        <w:tc>
          <w:tcPr>
            <w:tcW w:w="836" w:type="dxa"/>
            <w:tcBorders>
              <w:top w:val="nil"/>
              <w:left w:val="nil"/>
              <w:bottom w:val="nil"/>
              <w:right w:val="nil"/>
            </w:tcBorders>
            <w:shd w:val="clear" w:color="auto" w:fill="D9D9D9" w:themeFill="background1" w:themeFillShade="D9"/>
            <w:noWrap/>
            <w:vAlign w:val="bottom"/>
            <w:hideMark/>
          </w:tcPr>
          <w:p w14:paraId="6F6988B7" w14:textId="6406FD1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D9D9D9" w:themeFill="background1" w:themeFillShade="D9"/>
            <w:noWrap/>
            <w:vAlign w:val="bottom"/>
            <w:hideMark/>
          </w:tcPr>
          <w:p w14:paraId="3EAEC1BA" w14:textId="5868466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2013</w:t>
            </w:r>
          </w:p>
        </w:tc>
        <w:tc>
          <w:tcPr>
            <w:tcW w:w="445" w:type="dxa"/>
            <w:tcBorders>
              <w:top w:val="nil"/>
              <w:left w:val="nil"/>
              <w:bottom w:val="nil"/>
              <w:right w:val="nil"/>
            </w:tcBorders>
            <w:shd w:val="clear" w:color="auto" w:fill="D9D9D9" w:themeFill="background1" w:themeFillShade="D9"/>
            <w:noWrap/>
            <w:vAlign w:val="bottom"/>
            <w:hideMark/>
          </w:tcPr>
          <w:p w14:paraId="514AD01D" w14:textId="51E3B05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58.6</w:t>
            </w:r>
          </w:p>
        </w:tc>
        <w:tc>
          <w:tcPr>
            <w:tcW w:w="437" w:type="dxa"/>
            <w:tcBorders>
              <w:top w:val="nil"/>
              <w:left w:val="nil"/>
              <w:bottom w:val="nil"/>
              <w:right w:val="nil"/>
            </w:tcBorders>
            <w:shd w:val="clear" w:color="auto" w:fill="D9D9D9" w:themeFill="background1" w:themeFillShade="D9"/>
            <w:noWrap/>
            <w:vAlign w:val="bottom"/>
            <w:hideMark/>
          </w:tcPr>
          <w:p w14:paraId="3E1ED6AE" w14:textId="195E290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62.8</w:t>
            </w:r>
          </w:p>
        </w:tc>
        <w:tc>
          <w:tcPr>
            <w:tcW w:w="439" w:type="dxa"/>
            <w:tcBorders>
              <w:top w:val="nil"/>
              <w:left w:val="nil"/>
              <w:bottom w:val="nil"/>
              <w:right w:val="nil"/>
            </w:tcBorders>
            <w:shd w:val="clear" w:color="auto" w:fill="D9D9D9" w:themeFill="background1" w:themeFillShade="D9"/>
            <w:noWrap/>
            <w:vAlign w:val="bottom"/>
            <w:hideMark/>
          </w:tcPr>
          <w:p w14:paraId="401EAB80" w14:textId="0E86584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1.40</w:t>
            </w:r>
          </w:p>
        </w:tc>
        <w:tc>
          <w:tcPr>
            <w:tcW w:w="147" w:type="dxa"/>
            <w:tcBorders>
              <w:top w:val="nil"/>
              <w:left w:val="nil"/>
              <w:bottom w:val="nil"/>
              <w:right w:val="nil"/>
            </w:tcBorders>
            <w:shd w:val="clear" w:color="auto" w:fill="D9D9D9" w:themeFill="background1" w:themeFillShade="D9"/>
            <w:noWrap/>
            <w:vAlign w:val="bottom"/>
            <w:hideMark/>
          </w:tcPr>
          <w:p w14:paraId="73A6229E" w14:textId="483FA78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478AEE6D" w14:textId="40B2578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0.11</w:t>
            </w:r>
          </w:p>
        </w:tc>
        <w:tc>
          <w:tcPr>
            <w:tcW w:w="157" w:type="dxa"/>
            <w:tcBorders>
              <w:top w:val="nil"/>
              <w:left w:val="nil"/>
              <w:bottom w:val="nil"/>
              <w:right w:val="nil"/>
            </w:tcBorders>
            <w:shd w:val="clear" w:color="auto" w:fill="D9D9D9" w:themeFill="background1" w:themeFillShade="D9"/>
            <w:vAlign w:val="bottom"/>
          </w:tcPr>
          <w:p w14:paraId="37E99C25" w14:textId="2437309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18181B66" w14:textId="654001C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6FDFD75E" w14:textId="30B8815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66.7</w:t>
            </w:r>
          </w:p>
        </w:tc>
        <w:tc>
          <w:tcPr>
            <w:tcW w:w="440" w:type="dxa"/>
            <w:tcBorders>
              <w:top w:val="nil"/>
              <w:left w:val="nil"/>
              <w:bottom w:val="nil"/>
              <w:right w:val="nil"/>
            </w:tcBorders>
            <w:shd w:val="clear" w:color="auto" w:fill="D9D9D9" w:themeFill="background1" w:themeFillShade="D9"/>
            <w:noWrap/>
            <w:vAlign w:val="bottom"/>
            <w:hideMark/>
          </w:tcPr>
          <w:p w14:paraId="79561DA4" w14:textId="025766D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70.9</w:t>
            </w:r>
          </w:p>
        </w:tc>
        <w:tc>
          <w:tcPr>
            <w:tcW w:w="440" w:type="dxa"/>
            <w:tcBorders>
              <w:top w:val="nil"/>
              <w:left w:val="nil"/>
              <w:bottom w:val="nil"/>
              <w:right w:val="nil"/>
            </w:tcBorders>
            <w:shd w:val="clear" w:color="auto" w:fill="D9D9D9" w:themeFill="background1" w:themeFillShade="D9"/>
            <w:noWrap/>
            <w:vAlign w:val="bottom"/>
            <w:hideMark/>
          </w:tcPr>
          <w:p w14:paraId="77BC1D60" w14:textId="0F76AE3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1.38</w:t>
            </w:r>
          </w:p>
        </w:tc>
        <w:tc>
          <w:tcPr>
            <w:tcW w:w="148" w:type="dxa"/>
            <w:tcBorders>
              <w:top w:val="nil"/>
              <w:left w:val="nil"/>
              <w:bottom w:val="nil"/>
              <w:right w:val="nil"/>
            </w:tcBorders>
            <w:shd w:val="clear" w:color="auto" w:fill="D9D9D9" w:themeFill="background1" w:themeFillShade="D9"/>
            <w:noWrap/>
            <w:vAlign w:val="bottom"/>
            <w:hideMark/>
          </w:tcPr>
          <w:p w14:paraId="06BFF55F" w14:textId="44EDB48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0D34FCFB" w14:textId="4310FD0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0.08</w:t>
            </w:r>
          </w:p>
        </w:tc>
        <w:tc>
          <w:tcPr>
            <w:tcW w:w="160" w:type="dxa"/>
            <w:tcBorders>
              <w:top w:val="nil"/>
              <w:left w:val="nil"/>
              <w:bottom w:val="nil"/>
              <w:right w:val="nil"/>
            </w:tcBorders>
            <w:shd w:val="clear" w:color="auto" w:fill="D9D9D9" w:themeFill="background1" w:themeFillShade="D9"/>
            <w:vAlign w:val="bottom"/>
          </w:tcPr>
          <w:p w14:paraId="44D9D6E4" w14:textId="1F19D43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00" w:type="dxa"/>
            <w:tcBorders>
              <w:top w:val="nil"/>
              <w:left w:val="nil"/>
              <w:bottom w:val="nil"/>
              <w:right w:val="nil"/>
            </w:tcBorders>
            <w:shd w:val="clear" w:color="auto" w:fill="D9D9D9" w:themeFill="background1" w:themeFillShade="D9"/>
            <w:noWrap/>
            <w:vAlign w:val="bottom"/>
            <w:hideMark/>
          </w:tcPr>
          <w:p w14:paraId="7415BB06" w14:textId="3D6F88E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00B4B8FD" w14:textId="33A1AFD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71.9</w:t>
            </w:r>
          </w:p>
        </w:tc>
        <w:tc>
          <w:tcPr>
            <w:tcW w:w="440" w:type="dxa"/>
            <w:tcBorders>
              <w:top w:val="nil"/>
              <w:left w:val="nil"/>
              <w:bottom w:val="nil"/>
              <w:right w:val="nil"/>
            </w:tcBorders>
            <w:shd w:val="clear" w:color="auto" w:fill="D9D9D9" w:themeFill="background1" w:themeFillShade="D9"/>
            <w:noWrap/>
            <w:vAlign w:val="bottom"/>
            <w:hideMark/>
          </w:tcPr>
          <w:p w14:paraId="3029734A" w14:textId="2B6B56D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76.1</w:t>
            </w:r>
          </w:p>
        </w:tc>
        <w:tc>
          <w:tcPr>
            <w:tcW w:w="443" w:type="dxa"/>
            <w:tcBorders>
              <w:top w:val="nil"/>
              <w:left w:val="nil"/>
              <w:bottom w:val="nil"/>
              <w:right w:val="nil"/>
            </w:tcBorders>
            <w:shd w:val="clear" w:color="auto" w:fill="D9D9D9" w:themeFill="background1" w:themeFillShade="D9"/>
            <w:noWrap/>
            <w:vAlign w:val="bottom"/>
            <w:hideMark/>
          </w:tcPr>
          <w:p w14:paraId="4138AC42" w14:textId="09BB061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1.41</w:t>
            </w:r>
          </w:p>
        </w:tc>
        <w:tc>
          <w:tcPr>
            <w:tcW w:w="145" w:type="dxa"/>
            <w:tcBorders>
              <w:top w:val="nil"/>
              <w:left w:val="nil"/>
              <w:bottom w:val="nil"/>
              <w:right w:val="nil"/>
            </w:tcBorders>
            <w:shd w:val="clear" w:color="auto" w:fill="D9D9D9" w:themeFill="background1" w:themeFillShade="D9"/>
            <w:noWrap/>
            <w:vAlign w:val="bottom"/>
            <w:hideMark/>
          </w:tcPr>
          <w:p w14:paraId="3635452B" w14:textId="1760A52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34AB550B" w14:textId="1AB3B20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0.12</w:t>
            </w:r>
          </w:p>
        </w:tc>
        <w:tc>
          <w:tcPr>
            <w:tcW w:w="159" w:type="dxa"/>
            <w:tcBorders>
              <w:top w:val="nil"/>
              <w:left w:val="nil"/>
              <w:bottom w:val="nil"/>
              <w:right w:val="nil"/>
            </w:tcBorders>
            <w:shd w:val="clear" w:color="auto" w:fill="D9D9D9" w:themeFill="background1" w:themeFillShade="D9"/>
            <w:vAlign w:val="bottom"/>
          </w:tcPr>
          <w:p w14:paraId="2BEA5958" w14:textId="069ABF1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58725058"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348135D5" w14:textId="179E517C"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5BFAFB80" w14:textId="764007BD"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7C716EE7"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03F6A07B" w14:textId="5D858B1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Montenegro</w:t>
            </w:r>
          </w:p>
        </w:tc>
        <w:tc>
          <w:tcPr>
            <w:tcW w:w="580" w:type="dxa"/>
            <w:tcBorders>
              <w:top w:val="nil"/>
              <w:left w:val="nil"/>
              <w:bottom w:val="nil"/>
              <w:right w:val="nil"/>
            </w:tcBorders>
            <w:shd w:val="clear" w:color="auto" w:fill="D9D9D9" w:themeFill="background1" w:themeFillShade="D9"/>
            <w:vAlign w:val="bottom"/>
          </w:tcPr>
          <w:p w14:paraId="27774DB3" w14:textId="42AB098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ECA</w:t>
            </w:r>
          </w:p>
        </w:tc>
        <w:tc>
          <w:tcPr>
            <w:tcW w:w="836" w:type="dxa"/>
            <w:tcBorders>
              <w:top w:val="nil"/>
              <w:left w:val="nil"/>
              <w:bottom w:val="nil"/>
              <w:right w:val="nil"/>
            </w:tcBorders>
            <w:shd w:val="clear" w:color="auto" w:fill="D9D9D9" w:themeFill="background1" w:themeFillShade="D9"/>
            <w:noWrap/>
            <w:vAlign w:val="bottom"/>
            <w:hideMark/>
          </w:tcPr>
          <w:p w14:paraId="26EC9CA7" w14:textId="3B946EA5"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2005-6</w:t>
            </w:r>
          </w:p>
        </w:tc>
        <w:tc>
          <w:tcPr>
            <w:tcW w:w="850" w:type="dxa"/>
            <w:tcBorders>
              <w:top w:val="nil"/>
              <w:left w:val="nil"/>
              <w:bottom w:val="nil"/>
              <w:right w:val="nil"/>
            </w:tcBorders>
            <w:shd w:val="clear" w:color="auto" w:fill="D9D9D9" w:themeFill="background1" w:themeFillShade="D9"/>
            <w:noWrap/>
            <w:vAlign w:val="bottom"/>
            <w:hideMark/>
          </w:tcPr>
          <w:p w14:paraId="5E42773A" w14:textId="7733340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2013</w:t>
            </w:r>
          </w:p>
        </w:tc>
        <w:tc>
          <w:tcPr>
            <w:tcW w:w="445" w:type="dxa"/>
            <w:tcBorders>
              <w:top w:val="nil"/>
              <w:left w:val="nil"/>
              <w:bottom w:val="nil"/>
              <w:right w:val="nil"/>
            </w:tcBorders>
            <w:shd w:val="clear" w:color="auto" w:fill="D9D9D9" w:themeFill="background1" w:themeFillShade="D9"/>
            <w:noWrap/>
            <w:vAlign w:val="bottom"/>
            <w:hideMark/>
          </w:tcPr>
          <w:p w14:paraId="36E4CDA1" w14:textId="5AFC32F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82.9</w:t>
            </w:r>
          </w:p>
        </w:tc>
        <w:tc>
          <w:tcPr>
            <w:tcW w:w="437" w:type="dxa"/>
            <w:tcBorders>
              <w:top w:val="nil"/>
              <w:left w:val="nil"/>
              <w:bottom w:val="nil"/>
              <w:right w:val="nil"/>
            </w:tcBorders>
            <w:shd w:val="clear" w:color="auto" w:fill="D9D9D9" w:themeFill="background1" w:themeFillShade="D9"/>
            <w:noWrap/>
            <w:vAlign w:val="bottom"/>
            <w:hideMark/>
          </w:tcPr>
          <w:p w14:paraId="02B16000" w14:textId="7F4FAA9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85.1</w:t>
            </w:r>
          </w:p>
        </w:tc>
        <w:tc>
          <w:tcPr>
            <w:tcW w:w="439" w:type="dxa"/>
            <w:tcBorders>
              <w:top w:val="nil"/>
              <w:left w:val="nil"/>
              <w:bottom w:val="nil"/>
              <w:right w:val="nil"/>
            </w:tcBorders>
            <w:shd w:val="clear" w:color="auto" w:fill="D9D9D9" w:themeFill="background1" w:themeFillShade="D9"/>
            <w:noWrap/>
            <w:vAlign w:val="bottom"/>
            <w:hideMark/>
          </w:tcPr>
          <w:p w14:paraId="69BC908D" w14:textId="0B77308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0.29</w:t>
            </w:r>
          </w:p>
        </w:tc>
        <w:tc>
          <w:tcPr>
            <w:tcW w:w="147" w:type="dxa"/>
            <w:tcBorders>
              <w:top w:val="nil"/>
              <w:left w:val="nil"/>
              <w:bottom w:val="nil"/>
              <w:right w:val="nil"/>
            </w:tcBorders>
            <w:shd w:val="clear" w:color="auto" w:fill="D9D9D9" w:themeFill="background1" w:themeFillShade="D9"/>
            <w:noWrap/>
            <w:vAlign w:val="bottom"/>
            <w:hideMark/>
          </w:tcPr>
          <w:p w14:paraId="0202660B" w14:textId="2F7FF4A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31115EEE" w14:textId="56EAEB9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0.31</w:t>
            </w:r>
          </w:p>
        </w:tc>
        <w:tc>
          <w:tcPr>
            <w:tcW w:w="157" w:type="dxa"/>
            <w:tcBorders>
              <w:top w:val="nil"/>
              <w:left w:val="nil"/>
              <w:bottom w:val="nil"/>
              <w:right w:val="nil"/>
            </w:tcBorders>
            <w:shd w:val="clear" w:color="auto" w:fill="D9D9D9" w:themeFill="background1" w:themeFillShade="D9"/>
            <w:vAlign w:val="bottom"/>
          </w:tcPr>
          <w:p w14:paraId="0273AD61" w14:textId="599AD67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D9D9D9" w:themeFill="background1" w:themeFillShade="D9"/>
            <w:noWrap/>
            <w:vAlign w:val="bottom"/>
            <w:hideMark/>
          </w:tcPr>
          <w:p w14:paraId="2ACF0F59" w14:textId="791E1CD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648C8A25" w14:textId="77D887A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88.7</w:t>
            </w:r>
          </w:p>
        </w:tc>
        <w:tc>
          <w:tcPr>
            <w:tcW w:w="440" w:type="dxa"/>
            <w:tcBorders>
              <w:top w:val="nil"/>
              <w:left w:val="nil"/>
              <w:bottom w:val="nil"/>
              <w:right w:val="nil"/>
            </w:tcBorders>
            <w:shd w:val="clear" w:color="auto" w:fill="D9D9D9" w:themeFill="background1" w:themeFillShade="D9"/>
            <w:noWrap/>
            <w:vAlign w:val="bottom"/>
            <w:hideMark/>
          </w:tcPr>
          <w:p w14:paraId="7E9CA2DA" w14:textId="3F074E8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89.8</w:t>
            </w:r>
          </w:p>
        </w:tc>
        <w:tc>
          <w:tcPr>
            <w:tcW w:w="440" w:type="dxa"/>
            <w:tcBorders>
              <w:top w:val="nil"/>
              <w:left w:val="nil"/>
              <w:bottom w:val="nil"/>
              <w:right w:val="nil"/>
            </w:tcBorders>
            <w:shd w:val="clear" w:color="auto" w:fill="D9D9D9" w:themeFill="background1" w:themeFillShade="D9"/>
            <w:noWrap/>
            <w:vAlign w:val="bottom"/>
            <w:hideMark/>
          </w:tcPr>
          <w:p w14:paraId="5A20773C" w14:textId="4C080CB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0.15</w:t>
            </w:r>
          </w:p>
        </w:tc>
        <w:tc>
          <w:tcPr>
            <w:tcW w:w="148" w:type="dxa"/>
            <w:tcBorders>
              <w:top w:val="nil"/>
              <w:left w:val="nil"/>
              <w:bottom w:val="nil"/>
              <w:right w:val="nil"/>
            </w:tcBorders>
            <w:shd w:val="clear" w:color="auto" w:fill="D9D9D9" w:themeFill="background1" w:themeFillShade="D9"/>
            <w:noWrap/>
            <w:vAlign w:val="bottom"/>
            <w:hideMark/>
          </w:tcPr>
          <w:p w14:paraId="2A8B2452" w14:textId="09C4DB8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36FD2A5E" w14:textId="56E29D8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0.16</w:t>
            </w:r>
          </w:p>
        </w:tc>
        <w:tc>
          <w:tcPr>
            <w:tcW w:w="160" w:type="dxa"/>
            <w:tcBorders>
              <w:top w:val="nil"/>
              <w:left w:val="nil"/>
              <w:bottom w:val="nil"/>
              <w:right w:val="nil"/>
            </w:tcBorders>
            <w:shd w:val="clear" w:color="auto" w:fill="D9D9D9" w:themeFill="background1" w:themeFillShade="D9"/>
            <w:vAlign w:val="bottom"/>
          </w:tcPr>
          <w:p w14:paraId="294F240D" w14:textId="1E147A8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5C26E0A3" w14:textId="14A64FA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5A84A5DB" w14:textId="07F5694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92.1</w:t>
            </w:r>
          </w:p>
        </w:tc>
        <w:tc>
          <w:tcPr>
            <w:tcW w:w="440" w:type="dxa"/>
            <w:tcBorders>
              <w:top w:val="nil"/>
              <w:left w:val="nil"/>
              <w:bottom w:val="nil"/>
              <w:right w:val="nil"/>
            </w:tcBorders>
            <w:shd w:val="clear" w:color="auto" w:fill="D9D9D9" w:themeFill="background1" w:themeFillShade="D9"/>
            <w:noWrap/>
            <w:vAlign w:val="bottom"/>
            <w:hideMark/>
          </w:tcPr>
          <w:p w14:paraId="2DDB97D4" w14:textId="4C775DC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91.9</w:t>
            </w:r>
          </w:p>
        </w:tc>
        <w:tc>
          <w:tcPr>
            <w:tcW w:w="443" w:type="dxa"/>
            <w:tcBorders>
              <w:top w:val="nil"/>
              <w:left w:val="nil"/>
              <w:bottom w:val="nil"/>
              <w:right w:val="nil"/>
            </w:tcBorders>
            <w:shd w:val="clear" w:color="auto" w:fill="D9D9D9" w:themeFill="background1" w:themeFillShade="D9"/>
            <w:noWrap/>
            <w:vAlign w:val="bottom"/>
            <w:hideMark/>
          </w:tcPr>
          <w:p w14:paraId="5C5C6E9D" w14:textId="4ADD2A6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-0.02</w:t>
            </w:r>
          </w:p>
        </w:tc>
        <w:tc>
          <w:tcPr>
            <w:tcW w:w="145" w:type="dxa"/>
            <w:tcBorders>
              <w:top w:val="nil"/>
              <w:left w:val="nil"/>
              <w:bottom w:val="nil"/>
              <w:right w:val="nil"/>
            </w:tcBorders>
            <w:shd w:val="clear" w:color="auto" w:fill="D9D9D9" w:themeFill="background1" w:themeFillShade="D9"/>
            <w:noWrap/>
            <w:vAlign w:val="bottom"/>
            <w:hideMark/>
          </w:tcPr>
          <w:p w14:paraId="610C6BA1" w14:textId="2F31692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428" w:type="dxa"/>
            <w:tcBorders>
              <w:top w:val="nil"/>
              <w:left w:val="nil"/>
              <w:bottom w:val="nil"/>
              <w:right w:val="nil"/>
            </w:tcBorders>
            <w:shd w:val="clear" w:color="auto" w:fill="D9D9D9" w:themeFill="background1" w:themeFillShade="D9"/>
            <w:vAlign w:val="bottom"/>
          </w:tcPr>
          <w:p w14:paraId="3489DD39" w14:textId="30678FF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-0.01</w:t>
            </w:r>
          </w:p>
        </w:tc>
        <w:tc>
          <w:tcPr>
            <w:tcW w:w="159" w:type="dxa"/>
            <w:tcBorders>
              <w:top w:val="nil"/>
              <w:left w:val="nil"/>
              <w:bottom w:val="nil"/>
              <w:right w:val="nil"/>
            </w:tcBorders>
            <w:shd w:val="clear" w:color="auto" w:fill="D9D9D9" w:themeFill="background1" w:themeFillShade="D9"/>
            <w:vAlign w:val="bottom"/>
          </w:tcPr>
          <w:p w14:paraId="27F8B677" w14:textId="7278910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2" w:type="dxa"/>
            <w:shd w:val="clear" w:color="auto" w:fill="D9D9D9" w:themeFill="background1" w:themeFillShade="D9"/>
            <w:vAlign w:val="bottom"/>
          </w:tcPr>
          <w:p w14:paraId="0B7CB625"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4A6464C9" w14:textId="6DD686C2"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c>
          <w:tcPr>
            <w:tcW w:w="450" w:type="dxa"/>
            <w:shd w:val="clear" w:color="auto" w:fill="D9D9D9" w:themeFill="background1" w:themeFillShade="D9"/>
            <w:vAlign w:val="center"/>
          </w:tcPr>
          <w:p w14:paraId="087B4778" w14:textId="4C487545"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20099B82"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26B8897B" w14:textId="6CA496B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Serbia</w:t>
            </w:r>
          </w:p>
        </w:tc>
        <w:tc>
          <w:tcPr>
            <w:tcW w:w="580" w:type="dxa"/>
            <w:tcBorders>
              <w:top w:val="nil"/>
              <w:left w:val="nil"/>
              <w:bottom w:val="nil"/>
              <w:right w:val="nil"/>
            </w:tcBorders>
            <w:shd w:val="clear" w:color="auto" w:fill="FFFFFF" w:themeFill="background1"/>
            <w:vAlign w:val="bottom"/>
          </w:tcPr>
          <w:p w14:paraId="107F0D60" w14:textId="592E73B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ECA</w:t>
            </w:r>
          </w:p>
        </w:tc>
        <w:tc>
          <w:tcPr>
            <w:tcW w:w="836" w:type="dxa"/>
            <w:tcBorders>
              <w:top w:val="nil"/>
              <w:left w:val="nil"/>
              <w:bottom w:val="nil"/>
              <w:right w:val="nil"/>
            </w:tcBorders>
            <w:shd w:val="clear" w:color="auto" w:fill="FFFFFF" w:themeFill="background1"/>
            <w:noWrap/>
            <w:vAlign w:val="bottom"/>
            <w:hideMark/>
          </w:tcPr>
          <w:p w14:paraId="7530DF9B" w14:textId="41644CB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FFFFFF" w:themeFill="background1"/>
            <w:noWrap/>
            <w:vAlign w:val="bottom"/>
            <w:hideMark/>
          </w:tcPr>
          <w:p w14:paraId="6EFF454D" w14:textId="04FB3A8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bottom w:val="nil"/>
              <w:right w:val="nil"/>
            </w:tcBorders>
            <w:shd w:val="clear" w:color="auto" w:fill="FFFFFF" w:themeFill="background1"/>
            <w:noWrap/>
            <w:vAlign w:val="bottom"/>
            <w:hideMark/>
          </w:tcPr>
          <w:p w14:paraId="52128EE3" w14:textId="7EC36AE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87.5</w:t>
            </w:r>
          </w:p>
        </w:tc>
        <w:tc>
          <w:tcPr>
            <w:tcW w:w="437" w:type="dxa"/>
            <w:tcBorders>
              <w:top w:val="nil"/>
              <w:left w:val="nil"/>
              <w:bottom w:val="nil"/>
              <w:right w:val="nil"/>
            </w:tcBorders>
            <w:shd w:val="clear" w:color="auto" w:fill="FFFFFF" w:themeFill="background1"/>
            <w:noWrap/>
            <w:vAlign w:val="bottom"/>
            <w:hideMark/>
          </w:tcPr>
          <w:p w14:paraId="2D00744E" w14:textId="0A4122F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88.7</w:t>
            </w:r>
          </w:p>
        </w:tc>
        <w:tc>
          <w:tcPr>
            <w:tcW w:w="439" w:type="dxa"/>
            <w:tcBorders>
              <w:top w:val="nil"/>
              <w:left w:val="nil"/>
              <w:bottom w:val="nil"/>
              <w:right w:val="nil"/>
            </w:tcBorders>
            <w:shd w:val="clear" w:color="auto" w:fill="FFFFFF" w:themeFill="background1"/>
            <w:noWrap/>
            <w:vAlign w:val="bottom"/>
            <w:hideMark/>
          </w:tcPr>
          <w:p w14:paraId="057AA603" w14:textId="54B8C11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0.30</w:t>
            </w:r>
          </w:p>
        </w:tc>
        <w:tc>
          <w:tcPr>
            <w:tcW w:w="147" w:type="dxa"/>
            <w:tcBorders>
              <w:top w:val="nil"/>
              <w:left w:val="nil"/>
              <w:bottom w:val="nil"/>
              <w:right w:val="nil"/>
            </w:tcBorders>
            <w:shd w:val="clear" w:color="auto" w:fill="FFFFFF" w:themeFill="background1"/>
            <w:noWrap/>
            <w:vAlign w:val="bottom"/>
            <w:hideMark/>
          </w:tcPr>
          <w:p w14:paraId="4D3F741E" w14:textId="3FFDB81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16567120" w14:textId="2BB5702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0.24</w:t>
            </w:r>
          </w:p>
        </w:tc>
        <w:tc>
          <w:tcPr>
            <w:tcW w:w="157" w:type="dxa"/>
            <w:tcBorders>
              <w:top w:val="nil"/>
              <w:left w:val="nil"/>
              <w:bottom w:val="nil"/>
              <w:right w:val="nil"/>
            </w:tcBorders>
            <w:shd w:val="clear" w:color="auto" w:fill="FFFFFF" w:themeFill="background1"/>
            <w:vAlign w:val="bottom"/>
          </w:tcPr>
          <w:p w14:paraId="0D3EA462" w14:textId="778628F1"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3734E937" w14:textId="00FBFC9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03E3C3DE" w14:textId="6EC354A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91.1</w:t>
            </w:r>
          </w:p>
        </w:tc>
        <w:tc>
          <w:tcPr>
            <w:tcW w:w="440" w:type="dxa"/>
            <w:tcBorders>
              <w:top w:val="nil"/>
              <w:left w:val="nil"/>
              <w:bottom w:val="nil"/>
              <w:right w:val="nil"/>
            </w:tcBorders>
            <w:shd w:val="clear" w:color="auto" w:fill="FFFFFF" w:themeFill="background1"/>
            <w:noWrap/>
            <w:vAlign w:val="bottom"/>
            <w:hideMark/>
          </w:tcPr>
          <w:p w14:paraId="53DDC9CE" w14:textId="5BC3646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91.7</w:t>
            </w:r>
          </w:p>
        </w:tc>
        <w:tc>
          <w:tcPr>
            <w:tcW w:w="440" w:type="dxa"/>
            <w:tcBorders>
              <w:top w:val="nil"/>
              <w:left w:val="nil"/>
              <w:bottom w:val="nil"/>
              <w:right w:val="nil"/>
            </w:tcBorders>
            <w:shd w:val="clear" w:color="auto" w:fill="FFFFFF" w:themeFill="background1"/>
            <w:noWrap/>
            <w:vAlign w:val="bottom"/>
            <w:hideMark/>
          </w:tcPr>
          <w:p w14:paraId="7E93B97A" w14:textId="735EAD7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0.14</w:t>
            </w:r>
          </w:p>
        </w:tc>
        <w:tc>
          <w:tcPr>
            <w:tcW w:w="148" w:type="dxa"/>
            <w:tcBorders>
              <w:top w:val="nil"/>
              <w:left w:val="nil"/>
              <w:bottom w:val="nil"/>
              <w:right w:val="nil"/>
            </w:tcBorders>
            <w:shd w:val="clear" w:color="auto" w:fill="FFFFFF" w:themeFill="background1"/>
            <w:noWrap/>
            <w:vAlign w:val="bottom"/>
            <w:hideMark/>
          </w:tcPr>
          <w:p w14:paraId="043F6EC4" w14:textId="1D58A0E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108908FB" w14:textId="33E9186D"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0.09</w:t>
            </w:r>
          </w:p>
        </w:tc>
        <w:tc>
          <w:tcPr>
            <w:tcW w:w="160" w:type="dxa"/>
            <w:tcBorders>
              <w:top w:val="nil"/>
              <w:left w:val="nil"/>
              <w:bottom w:val="nil"/>
              <w:right w:val="nil"/>
            </w:tcBorders>
            <w:shd w:val="clear" w:color="auto" w:fill="FFFFFF" w:themeFill="background1"/>
            <w:vAlign w:val="bottom"/>
          </w:tcPr>
          <w:p w14:paraId="742A4C5D" w14:textId="08A19A0E"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15C07B0E" w14:textId="1E61205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143D97E3" w14:textId="41B0A6A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94.1</w:t>
            </w:r>
          </w:p>
        </w:tc>
        <w:tc>
          <w:tcPr>
            <w:tcW w:w="440" w:type="dxa"/>
            <w:tcBorders>
              <w:top w:val="nil"/>
              <w:left w:val="nil"/>
              <w:bottom w:val="nil"/>
              <w:right w:val="nil"/>
            </w:tcBorders>
            <w:shd w:val="clear" w:color="auto" w:fill="FFFFFF" w:themeFill="background1"/>
            <w:noWrap/>
            <w:vAlign w:val="bottom"/>
            <w:hideMark/>
          </w:tcPr>
          <w:p w14:paraId="19F8A41A" w14:textId="7D04A5E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94.5</w:t>
            </w:r>
          </w:p>
        </w:tc>
        <w:tc>
          <w:tcPr>
            <w:tcW w:w="443" w:type="dxa"/>
            <w:tcBorders>
              <w:top w:val="nil"/>
              <w:left w:val="nil"/>
              <w:bottom w:val="nil"/>
              <w:right w:val="nil"/>
            </w:tcBorders>
            <w:shd w:val="clear" w:color="auto" w:fill="FFFFFF" w:themeFill="background1"/>
            <w:noWrap/>
            <w:vAlign w:val="bottom"/>
            <w:hideMark/>
          </w:tcPr>
          <w:p w14:paraId="72BC3B9B" w14:textId="305C0A6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0.10</w:t>
            </w:r>
          </w:p>
        </w:tc>
        <w:tc>
          <w:tcPr>
            <w:tcW w:w="145" w:type="dxa"/>
            <w:tcBorders>
              <w:top w:val="nil"/>
              <w:left w:val="nil"/>
              <w:bottom w:val="nil"/>
              <w:right w:val="nil"/>
            </w:tcBorders>
            <w:shd w:val="clear" w:color="auto" w:fill="FFFFFF" w:themeFill="background1"/>
            <w:noWrap/>
            <w:vAlign w:val="bottom"/>
            <w:hideMark/>
          </w:tcPr>
          <w:p w14:paraId="3A47920F" w14:textId="5D002DA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66BB20E3" w14:textId="6472FC16"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0.04</w:t>
            </w:r>
          </w:p>
        </w:tc>
        <w:tc>
          <w:tcPr>
            <w:tcW w:w="159" w:type="dxa"/>
            <w:tcBorders>
              <w:top w:val="nil"/>
              <w:left w:val="nil"/>
              <w:bottom w:val="nil"/>
              <w:right w:val="nil"/>
            </w:tcBorders>
            <w:shd w:val="clear" w:color="auto" w:fill="FFFFFF" w:themeFill="background1"/>
            <w:vAlign w:val="bottom"/>
          </w:tcPr>
          <w:p w14:paraId="33E9A3B2" w14:textId="1C71835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2539A77A"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2FDAB58F" w14:textId="146AE72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7473F84D" w14:textId="7E6050B9"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2B1DA6EF"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2B9F95AE" w14:textId="165F674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Tajikistan</w:t>
            </w:r>
          </w:p>
        </w:tc>
        <w:tc>
          <w:tcPr>
            <w:tcW w:w="580" w:type="dxa"/>
            <w:tcBorders>
              <w:top w:val="nil"/>
              <w:left w:val="nil"/>
              <w:bottom w:val="nil"/>
              <w:right w:val="nil"/>
            </w:tcBorders>
            <w:shd w:val="clear" w:color="auto" w:fill="FFFFFF" w:themeFill="background1"/>
            <w:vAlign w:val="bottom"/>
          </w:tcPr>
          <w:p w14:paraId="243E0AAE" w14:textId="6F9D9A5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ECA</w:t>
            </w:r>
          </w:p>
        </w:tc>
        <w:tc>
          <w:tcPr>
            <w:tcW w:w="836" w:type="dxa"/>
            <w:tcBorders>
              <w:top w:val="nil"/>
              <w:left w:val="nil"/>
              <w:bottom w:val="nil"/>
              <w:right w:val="nil"/>
            </w:tcBorders>
            <w:shd w:val="clear" w:color="auto" w:fill="FFFFFF" w:themeFill="background1"/>
            <w:noWrap/>
            <w:vAlign w:val="bottom"/>
            <w:hideMark/>
          </w:tcPr>
          <w:p w14:paraId="7B2C8036" w14:textId="218F9EF5"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2012</w:t>
            </w:r>
          </w:p>
        </w:tc>
        <w:tc>
          <w:tcPr>
            <w:tcW w:w="850" w:type="dxa"/>
            <w:tcBorders>
              <w:top w:val="nil"/>
              <w:left w:val="nil"/>
              <w:bottom w:val="nil"/>
              <w:right w:val="nil"/>
            </w:tcBorders>
            <w:shd w:val="clear" w:color="auto" w:fill="FFFFFF" w:themeFill="background1"/>
            <w:noWrap/>
            <w:vAlign w:val="bottom"/>
            <w:hideMark/>
          </w:tcPr>
          <w:p w14:paraId="753F9100" w14:textId="17A7944B"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2017</w:t>
            </w:r>
          </w:p>
        </w:tc>
        <w:tc>
          <w:tcPr>
            <w:tcW w:w="445" w:type="dxa"/>
            <w:tcBorders>
              <w:top w:val="nil"/>
              <w:left w:val="nil"/>
              <w:bottom w:val="nil"/>
              <w:right w:val="nil"/>
            </w:tcBorders>
            <w:shd w:val="clear" w:color="auto" w:fill="FFFFFF" w:themeFill="background1"/>
            <w:noWrap/>
            <w:vAlign w:val="bottom"/>
            <w:hideMark/>
          </w:tcPr>
          <w:p w14:paraId="22AA90BB" w14:textId="3B37620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64.5</w:t>
            </w:r>
          </w:p>
        </w:tc>
        <w:tc>
          <w:tcPr>
            <w:tcW w:w="437" w:type="dxa"/>
            <w:tcBorders>
              <w:top w:val="nil"/>
              <w:left w:val="nil"/>
              <w:bottom w:val="nil"/>
              <w:right w:val="nil"/>
            </w:tcBorders>
            <w:shd w:val="clear" w:color="auto" w:fill="FFFFFF" w:themeFill="background1"/>
            <w:noWrap/>
            <w:vAlign w:val="bottom"/>
            <w:hideMark/>
          </w:tcPr>
          <w:p w14:paraId="047F26C9" w14:textId="5AFD019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69.2</w:t>
            </w:r>
          </w:p>
        </w:tc>
        <w:tc>
          <w:tcPr>
            <w:tcW w:w="439" w:type="dxa"/>
            <w:tcBorders>
              <w:top w:val="nil"/>
              <w:left w:val="nil"/>
              <w:bottom w:val="nil"/>
              <w:right w:val="nil"/>
            </w:tcBorders>
            <w:shd w:val="clear" w:color="auto" w:fill="FFFFFF" w:themeFill="background1"/>
            <w:noWrap/>
            <w:vAlign w:val="bottom"/>
            <w:hideMark/>
          </w:tcPr>
          <w:p w14:paraId="1CFFA020" w14:textId="1C45D0D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0.94</w:t>
            </w:r>
          </w:p>
        </w:tc>
        <w:tc>
          <w:tcPr>
            <w:tcW w:w="147" w:type="dxa"/>
            <w:tcBorders>
              <w:top w:val="nil"/>
              <w:left w:val="nil"/>
              <w:bottom w:val="nil"/>
              <w:right w:val="nil"/>
            </w:tcBorders>
            <w:shd w:val="clear" w:color="auto" w:fill="FFFFFF" w:themeFill="background1"/>
            <w:noWrap/>
            <w:vAlign w:val="bottom"/>
            <w:hideMark/>
          </w:tcPr>
          <w:p w14:paraId="15AE9A75" w14:textId="6B337BE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66684222" w14:textId="7395941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0.29</w:t>
            </w:r>
          </w:p>
        </w:tc>
        <w:tc>
          <w:tcPr>
            <w:tcW w:w="157" w:type="dxa"/>
            <w:tcBorders>
              <w:top w:val="nil"/>
              <w:left w:val="nil"/>
              <w:bottom w:val="nil"/>
              <w:right w:val="nil"/>
            </w:tcBorders>
            <w:shd w:val="clear" w:color="auto" w:fill="FFFFFF" w:themeFill="background1"/>
            <w:vAlign w:val="bottom"/>
          </w:tcPr>
          <w:p w14:paraId="48BE0511" w14:textId="29E5EA1D"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3CD53A89" w14:textId="358EC9C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5B33800C" w14:textId="1135766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70.7</w:t>
            </w:r>
          </w:p>
        </w:tc>
        <w:tc>
          <w:tcPr>
            <w:tcW w:w="440" w:type="dxa"/>
            <w:tcBorders>
              <w:top w:val="nil"/>
              <w:left w:val="nil"/>
              <w:bottom w:val="nil"/>
              <w:right w:val="nil"/>
            </w:tcBorders>
            <w:shd w:val="clear" w:color="auto" w:fill="FFFFFF" w:themeFill="background1"/>
            <w:noWrap/>
            <w:vAlign w:val="bottom"/>
            <w:hideMark/>
          </w:tcPr>
          <w:p w14:paraId="61C423E0" w14:textId="08457F8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75.3</w:t>
            </w:r>
          </w:p>
        </w:tc>
        <w:tc>
          <w:tcPr>
            <w:tcW w:w="440" w:type="dxa"/>
            <w:tcBorders>
              <w:top w:val="nil"/>
              <w:left w:val="nil"/>
              <w:bottom w:val="nil"/>
              <w:right w:val="nil"/>
            </w:tcBorders>
            <w:shd w:val="clear" w:color="auto" w:fill="FFFFFF" w:themeFill="background1"/>
            <w:noWrap/>
            <w:vAlign w:val="bottom"/>
            <w:hideMark/>
          </w:tcPr>
          <w:p w14:paraId="3CA12835" w14:textId="6B2E856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0.92</w:t>
            </w:r>
          </w:p>
        </w:tc>
        <w:tc>
          <w:tcPr>
            <w:tcW w:w="148" w:type="dxa"/>
            <w:tcBorders>
              <w:top w:val="nil"/>
              <w:left w:val="nil"/>
              <w:bottom w:val="nil"/>
              <w:right w:val="nil"/>
            </w:tcBorders>
            <w:shd w:val="clear" w:color="auto" w:fill="FFFFFF" w:themeFill="background1"/>
            <w:noWrap/>
            <w:vAlign w:val="bottom"/>
            <w:hideMark/>
          </w:tcPr>
          <w:p w14:paraId="0D905F4F" w14:textId="73D6595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76A51C4F" w14:textId="46E71C5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0.27</w:t>
            </w:r>
          </w:p>
        </w:tc>
        <w:tc>
          <w:tcPr>
            <w:tcW w:w="160" w:type="dxa"/>
            <w:tcBorders>
              <w:top w:val="nil"/>
              <w:left w:val="nil"/>
              <w:bottom w:val="nil"/>
              <w:right w:val="nil"/>
            </w:tcBorders>
            <w:shd w:val="clear" w:color="auto" w:fill="FFFFFF" w:themeFill="background1"/>
            <w:vAlign w:val="bottom"/>
          </w:tcPr>
          <w:p w14:paraId="373BEEE6" w14:textId="7B8BF7B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1148AC1F" w14:textId="0E4267D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2BFFEE70" w14:textId="674E11E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75.8</w:t>
            </w:r>
          </w:p>
        </w:tc>
        <w:tc>
          <w:tcPr>
            <w:tcW w:w="440" w:type="dxa"/>
            <w:tcBorders>
              <w:top w:val="nil"/>
              <w:left w:val="nil"/>
              <w:bottom w:val="nil"/>
              <w:right w:val="nil"/>
            </w:tcBorders>
            <w:shd w:val="clear" w:color="auto" w:fill="FFFFFF" w:themeFill="background1"/>
            <w:noWrap/>
            <w:vAlign w:val="bottom"/>
            <w:hideMark/>
          </w:tcPr>
          <w:p w14:paraId="146B1BFA" w14:textId="53CD958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80.4</w:t>
            </w:r>
          </w:p>
        </w:tc>
        <w:tc>
          <w:tcPr>
            <w:tcW w:w="443" w:type="dxa"/>
            <w:tcBorders>
              <w:top w:val="nil"/>
              <w:left w:val="nil"/>
              <w:bottom w:val="nil"/>
              <w:right w:val="nil"/>
            </w:tcBorders>
            <w:shd w:val="clear" w:color="auto" w:fill="FFFFFF" w:themeFill="background1"/>
            <w:noWrap/>
            <w:vAlign w:val="bottom"/>
            <w:hideMark/>
          </w:tcPr>
          <w:p w14:paraId="6C1CFEC3" w14:textId="220B1D6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0.93</w:t>
            </w:r>
          </w:p>
        </w:tc>
        <w:tc>
          <w:tcPr>
            <w:tcW w:w="145" w:type="dxa"/>
            <w:tcBorders>
              <w:top w:val="nil"/>
              <w:left w:val="nil"/>
              <w:bottom w:val="nil"/>
              <w:right w:val="nil"/>
            </w:tcBorders>
            <w:shd w:val="clear" w:color="auto" w:fill="FFFFFF" w:themeFill="background1"/>
            <w:noWrap/>
            <w:vAlign w:val="bottom"/>
            <w:hideMark/>
          </w:tcPr>
          <w:p w14:paraId="2F6680D7" w14:textId="638B398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0A6997A5" w14:textId="41A7911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0.28</w:t>
            </w:r>
          </w:p>
        </w:tc>
        <w:tc>
          <w:tcPr>
            <w:tcW w:w="159" w:type="dxa"/>
            <w:tcBorders>
              <w:top w:val="nil"/>
              <w:left w:val="nil"/>
              <w:bottom w:val="nil"/>
              <w:right w:val="nil"/>
            </w:tcBorders>
            <w:shd w:val="clear" w:color="auto" w:fill="FFFFFF" w:themeFill="background1"/>
            <w:vAlign w:val="bottom"/>
          </w:tcPr>
          <w:p w14:paraId="0FEB38C3" w14:textId="4A6D614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4DED3D92"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215FF4BD" w14:textId="087439D3"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793CC34F" w14:textId="06EF6BB0"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51BC7404" w14:textId="77777777" w:rsidTr="005A2756">
        <w:trPr>
          <w:gridAfter w:val="2"/>
          <w:wAfter w:w="81" w:type="dxa"/>
          <w:trHeight w:hRule="exact" w:val="191"/>
          <w:jc w:val="center"/>
        </w:trPr>
        <w:tc>
          <w:tcPr>
            <w:tcW w:w="1840" w:type="dxa"/>
            <w:tcBorders>
              <w:top w:val="nil"/>
              <w:left w:val="nil"/>
              <w:right w:val="nil"/>
            </w:tcBorders>
            <w:shd w:val="clear" w:color="auto" w:fill="auto"/>
            <w:noWrap/>
            <w:vAlign w:val="bottom"/>
            <w:hideMark/>
          </w:tcPr>
          <w:p w14:paraId="2B99F4C5" w14:textId="0DCB3CF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Turkmenistan</w:t>
            </w:r>
          </w:p>
        </w:tc>
        <w:tc>
          <w:tcPr>
            <w:tcW w:w="580" w:type="dxa"/>
            <w:tcBorders>
              <w:top w:val="nil"/>
              <w:left w:val="nil"/>
              <w:right w:val="nil"/>
            </w:tcBorders>
            <w:shd w:val="clear" w:color="auto" w:fill="FFFFFF" w:themeFill="background1"/>
            <w:vAlign w:val="bottom"/>
          </w:tcPr>
          <w:p w14:paraId="4C4FEA27" w14:textId="0BAEE0E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ECA</w:t>
            </w:r>
          </w:p>
        </w:tc>
        <w:tc>
          <w:tcPr>
            <w:tcW w:w="836" w:type="dxa"/>
            <w:tcBorders>
              <w:top w:val="nil"/>
              <w:left w:val="nil"/>
              <w:right w:val="nil"/>
            </w:tcBorders>
            <w:shd w:val="clear" w:color="auto" w:fill="FFFFFF" w:themeFill="background1"/>
            <w:noWrap/>
            <w:vAlign w:val="bottom"/>
            <w:hideMark/>
          </w:tcPr>
          <w:p w14:paraId="30D6CA0A" w14:textId="490B716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2006</w:t>
            </w:r>
          </w:p>
        </w:tc>
        <w:tc>
          <w:tcPr>
            <w:tcW w:w="850" w:type="dxa"/>
            <w:tcBorders>
              <w:top w:val="nil"/>
              <w:left w:val="nil"/>
              <w:right w:val="nil"/>
            </w:tcBorders>
            <w:shd w:val="clear" w:color="auto" w:fill="FFFFFF" w:themeFill="background1"/>
            <w:noWrap/>
            <w:vAlign w:val="bottom"/>
            <w:hideMark/>
          </w:tcPr>
          <w:p w14:paraId="3B119C61" w14:textId="6370F97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2015-16</w:t>
            </w:r>
          </w:p>
        </w:tc>
        <w:tc>
          <w:tcPr>
            <w:tcW w:w="445" w:type="dxa"/>
            <w:tcBorders>
              <w:top w:val="nil"/>
              <w:left w:val="nil"/>
              <w:right w:val="nil"/>
            </w:tcBorders>
            <w:shd w:val="clear" w:color="auto" w:fill="FFFFFF" w:themeFill="background1"/>
            <w:noWrap/>
            <w:vAlign w:val="bottom"/>
            <w:hideMark/>
          </w:tcPr>
          <w:p w14:paraId="2DA8F84D" w14:textId="78CE8BC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75.6</w:t>
            </w:r>
          </w:p>
        </w:tc>
        <w:tc>
          <w:tcPr>
            <w:tcW w:w="437" w:type="dxa"/>
            <w:tcBorders>
              <w:top w:val="nil"/>
              <w:left w:val="nil"/>
              <w:right w:val="nil"/>
            </w:tcBorders>
            <w:shd w:val="clear" w:color="auto" w:fill="FFFFFF" w:themeFill="background1"/>
            <w:noWrap/>
            <w:vAlign w:val="bottom"/>
            <w:hideMark/>
          </w:tcPr>
          <w:p w14:paraId="464A6B41" w14:textId="5C26890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81.7</w:t>
            </w:r>
          </w:p>
        </w:tc>
        <w:tc>
          <w:tcPr>
            <w:tcW w:w="439" w:type="dxa"/>
            <w:tcBorders>
              <w:top w:val="nil"/>
              <w:left w:val="nil"/>
              <w:right w:val="nil"/>
            </w:tcBorders>
            <w:shd w:val="clear" w:color="auto" w:fill="FFFFFF" w:themeFill="background1"/>
            <w:noWrap/>
            <w:vAlign w:val="bottom"/>
            <w:hideMark/>
          </w:tcPr>
          <w:p w14:paraId="300168D1" w14:textId="5B888ED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0.63</w:t>
            </w:r>
          </w:p>
        </w:tc>
        <w:tc>
          <w:tcPr>
            <w:tcW w:w="147" w:type="dxa"/>
            <w:tcBorders>
              <w:top w:val="nil"/>
              <w:left w:val="nil"/>
              <w:right w:val="nil"/>
            </w:tcBorders>
            <w:shd w:val="clear" w:color="auto" w:fill="FFFFFF" w:themeFill="background1"/>
            <w:noWrap/>
            <w:vAlign w:val="bottom"/>
            <w:hideMark/>
          </w:tcPr>
          <w:p w14:paraId="411EE95A" w14:textId="7B7D7F3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right w:val="nil"/>
            </w:tcBorders>
            <w:shd w:val="clear" w:color="auto" w:fill="FFFFFF" w:themeFill="background1"/>
            <w:vAlign w:val="bottom"/>
          </w:tcPr>
          <w:p w14:paraId="59EAE9DA" w14:textId="763CBA8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0.22</w:t>
            </w:r>
          </w:p>
        </w:tc>
        <w:tc>
          <w:tcPr>
            <w:tcW w:w="157" w:type="dxa"/>
            <w:tcBorders>
              <w:top w:val="nil"/>
              <w:left w:val="nil"/>
              <w:right w:val="nil"/>
            </w:tcBorders>
            <w:shd w:val="clear" w:color="auto" w:fill="FFFFFF" w:themeFill="background1"/>
            <w:vAlign w:val="bottom"/>
          </w:tcPr>
          <w:p w14:paraId="241A26F7" w14:textId="66861C6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right w:val="nil"/>
            </w:tcBorders>
            <w:shd w:val="clear" w:color="auto" w:fill="FFFFFF" w:themeFill="background1"/>
            <w:noWrap/>
            <w:vAlign w:val="bottom"/>
            <w:hideMark/>
          </w:tcPr>
          <w:p w14:paraId="1A55923F" w14:textId="3DE3A58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right w:val="nil"/>
            </w:tcBorders>
            <w:shd w:val="clear" w:color="auto" w:fill="FFFFFF" w:themeFill="background1"/>
            <w:noWrap/>
            <w:vAlign w:val="bottom"/>
            <w:hideMark/>
          </w:tcPr>
          <w:p w14:paraId="5FD83D6C" w14:textId="7F9075B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81.6</w:t>
            </w:r>
          </w:p>
        </w:tc>
        <w:tc>
          <w:tcPr>
            <w:tcW w:w="440" w:type="dxa"/>
            <w:tcBorders>
              <w:top w:val="nil"/>
              <w:left w:val="nil"/>
              <w:right w:val="nil"/>
            </w:tcBorders>
            <w:shd w:val="clear" w:color="auto" w:fill="FFFFFF" w:themeFill="background1"/>
            <w:noWrap/>
            <w:vAlign w:val="bottom"/>
            <w:hideMark/>
          </w:tcPr>
          <w:p w14:paraId="05B93D77" w14:textId="6C4CFE4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88.7</w:t>
            </w:r>
          </w:p>
        </w:tc>
        <w:tc>
          <w:tcPr>
            <w:tcW w:w="440" w:type="dxa"/>
            <w:tcBorders>
              <w:top w:val="nil"/>
              <w:left w:val="nil"/>
              <w:right w:val="nil"/>
            </w:tcBorders>
            <w:shd w:val="clear" w:color="auto" w:fill="FFFFFF" w:themeFill="background1"/>
            <w:noWrap/>
            <w:vAlign w:val="bottom"/>
            <w:hideMark/>
          </w:tcPr>
          <w:p w14:paraId="2E77C0EB" w14:textId="7611E71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0.74</w:t>
            </w:r>
          </w:p>
        </w:tc>
        <w:tc>
          <w:tcPr>
            <w:tcW w:w="148" w:type="dxa"/>
            <w:tcBorders>
              <w:top w:val="nil"/>
              <w:left w:val="nil"/>
              <w:right w:val="nil"/>
            </w:tcBorders>
            <w:shd w:val="clear" w:color="auto" w:fill="FFFFFF" w:themeFill="background1"/>
            <w:noWrap/>
            <w:vAlign w:val="bottom"/>
            <w:hideMark/>
          </w:tcPr>
          <w:p w14:paraId="4330C42C" w14:textId="2991FB6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right w:val="nil"/>
            </w:tcBorders>
            <w:shd w:val="clear" w:color="auto" w:fill="FFFFFF" w:themeFill="background1"/>
            <w:vAlign w:val="bottom"/>
          </w:tcPr>
          <w:p w14:paraId="40E2ACCB" w14:textId="31999259"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0.33</w:t>
            </w:r>
          </w:p>
        </w:tc>
        <w:tc>
          <w:tcPr>
            <w:tcW w:w="160" w:type="dxa"/>
            <w:tcBorders>
              <w:top w:val="nil"/>
              <w:left w:val="nil"/>
              <w:right w:val="nil"/>
            </w:tcBorders>
            <w:shd w:val="clear" w:color="auto" w:fill="FFFFFF" w:themeFill="background1"/>
            <w:vAlign w:val="bottom"/>
          </w:tcPr>
          <w:p w14:paraId="530BB54C" w14:textId="13D0014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right w:val="nil"/>
            </w:tcBorders>
            <w:shd w:val="clear" w:color="auto" w:fill="FFFFFF" w:themeFill="background1"/>
            <w:noWrap/>
            <w:vAlign w:val="bottom"/>
            <w:hideMark/>
          </w:tcPr>
          <w:p w14:paraId="0336FE61" w14:textId="5FF8735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right w:val="nil"/>
            </w:tcBorders>
            <w:shd w:val="clear" w:color="auto" w:fill="FFFFFF" w:themeFill="background1"/>
            <w:noWrap/>
            <w:vAlign w:val="bottom"/>
            <w:hideMark/>
          </w:tcPr>
          <w:p w14:paraId="6FC97393" w14:textId="4990622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85.9</w:t>
            </w:r>
          </w:p>
        </w:tc>
        <w:tc>
          <w:tcPr>
            <w:tcW w:w="440" w:type="dxa"/>
            <w:tcBorders>
              <w:top w:val="nil"/>
              <w:left w:val="nil"/>
              <w:right w:val="nil"/>
            </w:tcBorders>
            <w:shd w:val="clear" w:color="auto" w:fill="FFFFFF" w:themeFill="background1"/>
            <w:noWrap/>
            <w:vAlign w:val="bottom"/>
            <w:hideMark/>
          </w:tcPr>
          <w:p w14:paraId="1E63D248" w14:textId="464D394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92.4</w:t>
            </w:r>
          </w:p>
        </w:tc>
        <w:tc>
          <w:tcPr>
            <w:tcW w:w="443" w:type="dxa"/>
            <w:tcBorders>
              <w:top w:val="nil"/>
              <w:left w:val="nil"/>
              <w:right w:val="nil"/>
            </w:tcBorders>
            <w:shd w:val="clear" w:color="auto" w:fill="FFFFFF" w:themeFill="background1"/>
            <w:noWrap/>
            <w:vAlign w:val="bottom"/>
            <w:hideMark/>
          </w:tcPr>
          <w:p w14:paraId="7686D2B8" w14:textId="4B2F1AB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0.68</w:t>
            </w:r>
          </w:p>
        </w:tc>
        <w:tc>
          <w:tcPr>
            <w:tcW w:w="145" w:type="dxa"/>
            <w:tcBorders>
              <w:top w:val="nil"/>
              <w:left w:val="nil"/>
              <w:right w:val="nil"/>
            </w:tcBorders>
            <w:shd w:val="clear" w:color="auto" w:fill="FFFFFF" w:themeFill="background1"/>
            <w:noWrap/>
            <w:vAlign w:val="bottom"/>
            <w:hideMark/>
          </w:tcPr>
          <w:p w14:paraId="2D4ED062" w14:textId="4A995CD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right w:val="nil"/>
            </w:tcBorders>
            <w:shd w:val="clear" w:color="auto" w:fill="FFFFFF" w:themeFill="background1"/>
            <w:vAlign w:val="bottom"/>
          </w:tcPr>
          <w:p w14:paraId="439D1D0A" w14:textId="389FE2B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0.27</w:t>
            </w:r>
          </w:p>
        </w:tc>
        <w:tc>
          <w:tcPr>
            <w:tcW w:w="159" w:type="dxa"/>
            <w:tcBorders>
              <w:top w:val="nil"/>
              <w:left w:val="nil"/>
              <w:right w:val="nil"/>
            </w:tcBorders>
            <w:shd w:val="clear" w:color="auto" w:fill="FFFFFF" w:themeFill="background1"/>
            <w:vAlign w:val="bottom"/>
          </w:tcPr>
          <w:p w14:paraId="7D6FCF83" w14:textId="79A482C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4578CE59"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46910C9D" w14:textId="51173BC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459DCC89" w14:textId="28481D9C"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4F18AF53" w14:textId="77777777" w:rsidTr="005A2756">
        <w:trPr>
          <w:gridAfter w:val="2"/>
          <w:wAfter w:w="81" w:type="dxa"/>
          <w:trHeight w:hRule="exact" w:val="191"/>
          <w:jc w:val="center"/>
        </w:trPr>
        <w:tc>
          <w:tcPr>
            <w:tcW w:w="1840" w:type="dxa"/>
            <w:tcBorders>
              <w:top w:val="nil"/>
              <w:left w:val="nil"/>
              <w:bottom w:val="single" w:sz="4" w:space="0" w:color="808080" w:themeColor="background1" w:themeShade="80"/>
              <w:right w:val="nil"/>
            </w:tcBorders>
            <w:shd w:val="clear" w:color="auto" w:fill="auto"/>
            <w:noWrap/>
            <w:vAlign w:val="bottom"/>
            <w:hideMark/>
          </w:tcPr>
          <w:p w14:paraId="45BBABE6" w14:textId="3604507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Ukraine</w:t>
            </w:r>
          </w:p>
        </w:tc>
        <w:tc>
          <w:tcPr>
            <w:tcW w:w="580" w:type="dxa"/>
            <w:tcBorders>
              <w:top w:val="nil"/>
              <w:left w:val="nil"/>
              <w:bottom w:val="single" w:sz="4" w:space="0" w:color="808080" w:themeColor="background1" w:themeShade="80"/>
              <w:right w:val="nil"/>
            </w:tcBorders>
            <w:shd w:val="clear" w:color="auto" w:fill="FFFFFF" w:themeFill="background1"/>
            <w:vAlign w:val="bottom"/>
          </w:tcPr>
          <w:p w14:paraId="4BBE665A" w14:textId="2D3CA54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ECA</w:t>
            </w:r>
          </w:p>
        </w:tc>
        <w:tc>
          <w:tcPr>
            <w:tcW w:w="836" w:type="dxa"/>
            <w:tcBorders>
              <w:top w:val="nil"/>
              <w:left w:val="nil"/>
              <w:bottom w:val="single" w:sz="4" w:space="0" w:color="808080" w:themeColor="background1" w:themeShade="80"/>
              <w:right w:val="nil"/>
            </w:tcBorders>
            <w:shd w:val="clear" w:color="auto" w:fill="FFFFFF" w:themeFill="background1"/>
            <w:noWrap/>
            <w:vAlign w:val="bottom"/>
            <w:hideMark/>
          </w:tcPr>
          <w:p w14:paraId="626975B1" w14:textId="7023F20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2007</w:t>
            </w:r>
          </w:p>
        </w:tc>
        <w:tc>
          <w:tcPr>
            <w:tcW w:w="850" w:type="dxa"/>
            <w:tcBorders>
              <w:top w:val="nil"/>
              <w:left w:val="nil"/>
              <w:bottom w:val="single" w:sz="4" w:space="0" w:color="808080" w:themeColor="background1" w:themeShade="80"/>
              <w:right w:val="nil"/>
            </w:tcBorders>
            <w:shd w:val="clear" w:color="auto" w:fill="FFFFFF" w:themeFill="background1"/>
            <w:noWrap/>
            <w:vAlign w:val="bottom"/>
            <w:hideMark/>
          </w:tcPr>
          <w:p w14:paraId="02D4EFD4" w14:textId="57A794E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2012</w:t>
            </w:r>
          </w:p>
        </w:tc>
        <w:tc>
          <w:tcPr>
            <w:tcW w:w="445" w:type="dxa"/>
            <w:tcBorders>
              <w:top w:val="nil"/>
              <w:left w:val="nil"/>
              <w:bottom w:val="single" w:sz="4" w:space="0" w:color="808080" w:themeColor="background1" w:themeShade="80"/>
              <w:right w:val="nil"/>
            </w:tcBorders>
            <w:shd w:val="clear" w:color="auto" w:fill="FFFFFF" w:themeFill="background1"/>
            <w:noWrap/>
            <w:vAlign w:val="bottom"/>
            <w:hideMark/>
          </w:tcPr>
          <w:p w14:paraId="3E015A67" w14:textId="2BEFE10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89.5</w:t>
            </w:r>
          </w:p>
        </w:tc>
        <w:tc>
          <w:tcPr>
            <w:tcW w:w="437" w:type="dxa"/>
            <w:tcBorders>
              <w:top w:val="nil"/>
              <w:left w:val="nil"/>
              <w:bottom w:val="single" w:sz="4" w:space="0" w:color="808080" w:themeColor="background1" w:themeShade="80"/>
              <w:right w:val="nil"/>
            </w:tcBorders>
            <w:shd w:val="clear" w:color="auto" w:fill="FFFFFF" w:themeFill="background1"/>
            <w:noWrap/>
            <w:vAlign w:val="bottom"/>
            <w:hideMark/>
          </w:tcPr>
          <w:p w14:paraId="54F5F8B6" w14:textId="0BD4258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94.8</w:t>
            </w:r>
          </w:p>
        </w:tc>
        <w:tc>
          <w:tcPr>
            <w:tcW w:w="439" w:type="dxa"/>
            <w:tcBorders>
              <w:top w:val="nil"/>
              <w:left w:val="nil"/>
              <w:bottom w:val="single" w:sz="4" w:space="0" w:color="808080" w:themeColor="background1" w:themeShade="80"/>
              <w:right w:val="nil"/>
            </w:tcBorders>
            <w:shd w:val="clear" w:color="auto" w:fill="FFFFFF" w:themeFill="background1"/>
            <w:noWrap/>
            <w:vAlign w:val="bottom"/>
            <w:hideMark/>
          </w:tcPr>
          <w:p w14:paraId="7B53400C" w14:textId="651B091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1.06</w:t>
            </w:r>
          </w:p>
        </w:tc>
        <w:tc>
          <w:tcPr>
            <w:tcW w:w="147" w:type="dxa"/>
            <w:tcBorders>
              <w:top w:val="nil"/>
              <w:left w:val="nil"/>
              <w:bottom w:val="single" w:sz="4" w:space="0" w:color="808080" w:themeColor="background1" w:themeShade="80"/>
              <w:right w:val="nil"/>
            </w:tcBorders>
            <w:shd w:val="clear" w:color="auto" w:fill="FFFFFF" w:themeFill="background1"/>
            <w:noWrap/>
            <w:vAlign w:val="bottom"/>
            <w:hideMark/>
          </w:tcPr>
          <w:p w14:paraId="43CCF5B5" w14:textId="030BBE2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single" w:sz="4" w:space="0" w:color="808080" w:themeColor="background1" w:themeShade="80"/>
              <w:right w:val="nil"/>
            </w:tcBorders>
            <w:shd w:val="clear" w:color="auto" w:fill="FFFFFF" w:themeFill="background1"/>
            <w:vAlign w:val="bottom"/>
          </w:tcPr>
          <w:p w14:paraId="28FB0995" w14:textId="59CFB31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0.84</w:t>
            </w:r>
          </w:p>
        </w:tc>
        <w:tc>
          <w:tcPr>
            <w:tcW w:w="157" w:type="dxa"/>
            <w:tcBorders>
              <w:top w:val="nil"/>
              <w:left w:val="nil"/>
              <w:bottom w:val="single" w:sz="4" w:space="0" w:color="808080" w:themeColor="background1" w:themeShade="80"/>
              <w:right w:val="nil"/>
            </w:tcBorders>
            <w:shd w:val="clear" w:color="auto" w:fill="FFFFFF" w:themeFill="background1"/>
            <w:vAlign w:val="bottom"/>
          </w:tcPr>
          <w:p w14:paraId="41AB5107" w14:textId="6462FC2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single" w:sz="4" w:space="0" w:color="808080" w:themeColor="background1" w:themeShade="80"/>
              <w:right w:val="nil"/>
            </w:tcBorders>
            <w:shd w:val="clear" w:color="auto" w:fill="FFFFFF" w:themeFill="background1"/>
            <w:noWrap/>
            <w:vAlign w:val="bottom"/>
            <w:hideMark/>
          </w:tcPr>
          <w:p w14:paraId="64504059" w14:textId="3AA73D4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single" w:sz="4" w:space="0" w:color="808080" w:themeColor="background1" w:themeShade="80"/>
              <w:right w:val="nil"/>
            </w:tcBorders>
            <w:shd w:val="clear" w:color="auto" w:fill="FFFFFF" w:themeFill="background1"/>
            <w:noWrap/>
            <w:vAlign w:val="bottom"/>
            <w:hideMark/>
          </w:tcPr>
          <w:p w14:paraId="75C1891F" w14:textId="76B8F05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94.7</w:t>
            </w:r>
          </w:p>
        </w:tc>
        <w:tc>
          <w:tcPr>
            <w:tcW w:w="440" w:type="dxa"/>
            <w:tcBorders>
              <w:top w:val="nil"/>
              <w:left w:val="nil"/>
              <w:bottom w:val="single" w:sz="4" w:space="0" w:color="808080" w:themeColor="background1" w:themeShade="80"/>
              <w:right w:val="nil"/>
            </w:tcBorders>
            <w:shd w:val="clear" w:color="auto" w:fill="FFFFFF" w:themeFill="background1"/>
            <w:noWrap/>
            <w:vAlign w:val="bottom"/>
            <w:hideMark/>
          </w:tcPr>
          <w:p w14:paraId="1CB64E98" w14:textId="2DBB3D6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97.4</w:t>
            </w:r>
          </w:p>
        </w:tc>
        <w:tc>
          <w:tcPr>
            <w:tcW w:w="440" w:type="dxa"/>
            <w:tcBorders>
              <w:top w:val="nil"/>
              <w:left w:val="nil"/>
              <w:bottom w:val="single" w:sz="4" w:space="0" w:color="808080" w:themeColor="background1" w:themeShade="80"/>
              <w:right w:val="nil"/>
            </w:tcBorders>
            <w:shd w:val="clear" w:color="auto" w:fill="FFFFFF" w:themeFill="background1"/>
            <w:noWrap/>
            <w:vAlign w:val="bottom"/>
            <w:hideMark/>
          </w:tcPr>
          <w:p w14:paraId="18F1D917" w14:textId="7549BDF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0.55</w:t>
            </w:r>
          </w:p>
        </w:tc>
        <w:tc>
          <w:tcPr>
            <w:tcW w:w="148" w:type="dxa"/>
            <w:tcBorders>
              <w:top w:val="nil"/>
              <w:left w:val="nil"/>
              <w:bottom w:val="single" w:sz="4" w:space="0" w:color="808080" w:themeColor="background1" w:themeShade="80"/>
              <w:right w:val="nil"/>
            </w:tcBorders>
            <w:shd w:val="clear" w:color="auto" w:fill="FFFFFF" w:themeFill="background1"/>
            <w:noWrap/>
            <w:vAlign w:val="bottom"/>
            <w:hideMark/>
          </w:tcPr>
          <w:p w14:paraId="1121FFDB" w14:textId="07416EF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single" w:sz="4" w:space="0" w:color="808080" w:themeColor="background1" w:themeShade="80"/>
              <w:right w:val="nil"/>
            </w:tcBorders>
            <w:shd w:val="clear" w:color="auto" w:fill="FFFFFF" w:themeFill="background1"/>
            <w:vAlign w:val="bottom"/>
          </w:tcPr>
          <w:p w14:paraId="60612662" w14:textId="14AF5421"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0.33</w:t>
            </w:r>
          </w:p>
        </w:tc>
        <w:tc>
          <w:tcPr>
            <w:tcW w:w="160" w:type="dxa"/>
            <w:tcBorders>
              <w:top w:val="nil"/>
              <w:left w:val="nil"/>
              <w:bottom w:val="single" w:sz="4" w:space="0" w:color="808080" w:themeColor="background1" w:themeShade="80"/>
              <w:right w:val="nil"/>
            </w:tcBorders>
            <w:shd w:val="clear" w:color="auto" w:fill="FFFFFF" w:themeFill="background1"/>
            <w:vAlign w:val="bottom"/>
          </w:tcPr>
          <w:p w14:paraId="0A0A75CA" w14:textId="69848DF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single" w:sz="4" w:space="0" w:color="808080" w:themeColor="background1" w:themeShade="80"/>
              <w:right w:val="nil"/>
            </w:tcBorders>
            <w:shd w:val="clear" w:color="auto" w:fill="FFFFFF" w:themeFill="background1"/>
            <w:noWrap/>
            <w:vAlign w:val="bottom"/>
            <w:hideMark/>
          </w:tcPr>
          <w:p w14:paraId="4E558758" w14:textId="5509FFA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single" w:sz="4" w:space="0" w:color="808080" w:themeColor="background1" w:themeShade="80"/>
              <w:right w:val="nil"/>
            </w:tcBorders>
            <w:shd w:val="clear" w:color="auto" w:fill="FFFFFF" w:themeFill="background1"/>
            <w:noWrap/>
            <w:vAlign w:val="bottom"/>
            <w:hideMark/>
          </w:tcPr>
          <w:p w14:paraId="42362751" w14:textId="27128DA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96.5</w:t>
            </w:r>
          </w:p>
        </w:tc>
        <w:tc>
          <w:tcPr>
            <w:tcW w:w="440" w:type="dxa"/>
            <w:tcBorders>
              <w:top w:val="nil"/>
              <w:left w:val="nil"/>
              <w:bottom w:val="single" w:sz="4" w:space="0" w:color="808080" w:themeColor="background1" w:themeShade="80"/>
              <w:right w:val="nil"/>
            </w:tcBorders>
            <w:shd w:val="clear" w:color="auto" w:fill="FFFFFF" w:themeFill="background1"/>
            <w:noWrap/>
            <w:vAlign w:val="bottom"/>
            <w:hideMark/>
          </w:tcPr>
          <w:p w14:paraId="328F1AEE" w14:textId="43213E2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98.3</w:t>
            </w:r>
          </w:p>
        </w:tc>
        <w:tc>
          <w:tcPr>
            <w:tcW w:w="443" w:type="dxa"/>
            <w:tcBorders>
              <w:top w:val="nil"/>
              <w:left w:val="nil"/>
              <w:bottom w:val="single" w:sz="4" w:space="0" w:color="808080" w:themeColor="background1" w:themeShade="80"/>
              <w:right w:val="nil"/>
            </w:tcBorders>
            <w:shd w:val="clear" w:color="auto" w:fill="FFFFFF" w:themeFill="background1"/>
            <w:noWrap/>
            <w:vAlign w:val="bottom"/>
            <w:hideMark/>
          </w:tcPr>
          <w:p w14:paraId="3708E165" w14:textId="25D9149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0.37</w:t>
            </w:r>
          </w:p>
        </w:tc>
        <w:tc>
          <w:tcPr>
            <w:tcW w:w="145" w:type="dxa"/>
            <w:tcBorders>
              <w:top w:val="nil"/>
              <w:left w:val="nil"/>
              <w:bottom w:val="single" w:sz="4" w:space="0" w:color="808080" w:themeColor="background1" w:themeShade="80"/>
              <w:right w:val="nil"/>
            </w:tcBorders>
            <w:shd w:val="clear" w:color="auto" w:fill="FFFFFF" w:themeFill="background1"/>
            <w:noWrap/>
            <w:vAlign w:val="bottom"/>
            <w:hideMark/>
          </w:tcPr>
          <w:p w14:paraId="6ABBBDB9" w14:textId="1435A74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single" w:sz="4" w:space="0" w:color="808080" w:themeColor="background1" w:themeShade="80"/>
              <w:right w:val="nil"/>
            </w:tcBorders>
            <w:shd w:val="clear" w:color="auto" w:fill="FFFFFF" w:themeFill="background1"/>
            <w:vAlign w:val="bottom"/>
          </w:tcPr>
          <w:p w14:paraId="3F6A60D6" w14:textId="101A459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0.15</w:t>
            </w:r>
          </w:p>
        </w:tc>
        <w:tc>
          <w:tcPr>
            <w:tcW w:w="159" w:type="dxa"/>
            <w:tcBorders>
              <w:top w:val="nil"/>
              <w:left w:val="nil"/>
              <w:bottom w:val="single" w:sz="4" w:space="0" w:color="808080" w:themeColor="background1" w:themeShade="80"/>
              <w:right w:val="nil"/>
            </w:tcBorders>
            <w:shd w:val="clear" w:color="auto" w:fill="FFFFFF" w:themeFill="background1"/>
            <w:vAlign w:val="bottom"/>
          </w:tcPr>
          <w:p w14:paraId="6F11CA88" w14:textId="416CE9AE"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tcBorders>
              <w:bottom w:val="single" w:sz="4" w:space="0" w:color="808080" w:themeColor="background1" w:themeShade="80"/>
            </w:tcBorders>
            <w:shd w:val="clear" w:color="auto" w:fill="FFFFFF" w:themeFill="background1"/>
            <w:vAlign w:val="bottom"/>
          </w:tcPr>
          <w:p w14:paraId="1893A69D"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tcBorders>
              <w:bottom w:val="single" w:sz="4" w:space="0" w:color="808080" w:themeColor="background1" w:themeShade="80"/>
            </w:tcBorders>
            <w:shd w:val="clear" w:color="auto" w:fill="FFFFFF" w:themeFill="background1"/>
            <w:vAlign w:val="center"/>
          </w:tcPr>
          <w:p w14:paraId="736B9B64" w14:textId="5469BE40"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tcBorders>
              <w:bottom w:val="single" w:sz="4" w:space="0" w:color="808080" w:themeColor="background1" w:themeShade="80"/>
            </w:tcBorders>
            <w:shd w:val="clear" w:color="auto" w:fill="FFFFFF" w:themeFill="background1"/>
            <w:vAlign w:val="center"/>
          </w:tcPr>
          <w:p w14:paraId="02353AAD" w14:textId="624673A5"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50D51AA0" w14:textId="77777777" w:rsidTr="005A2756">
        <w:trPr>
          <w:gridAfter w:val="2"/>
          <w:wAfter w:w="81" w:type="dxa"/>
          <w:trHeight w:hRule="exact" w:val="191"/>
          <w:jc w:val="center"/>
        </w:trPr>
        <w:tc>
          <w:tcPr>
            <w:tcW w:w="1840" w:type="dxa"/>
            <w:tcBorders>
              <w:top w:val="single" w:sz="4" w:space="0" w:color="808080" w:themeColor="background1" w:themeShade="80"/>
              <w:left w:val="nil"/>
              <w:bottom w:val="nil"/>
              <w:right w:val="nil"/>
            </w:tcBorders>
            <w:shd w:val="clear" w:color="auto" w:fill="auto"/>
            <w:noWrap/>
            <w:vAlign w:val="bottom"/>
            <w:hideMark/>
          </w:tcPr>
          <w:p w14:paraId="010AF101" w14:textId="5AF4A4E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Belize</w:t>
            </w:r>
          </w:p>
        </w:tc>
        <w:tc>
          <w:tcPr>
            <w:tcW w:w="580" w:type="dxa"/>
            <w:tcBorders>
              <w:top w:val="single" w:sz="4" w:space="0" w:color="808080" w:themeColor="background1" w:themeShade="80"/>
              <w:left w:val="nil"/>
              <w:bottom w:val="nil"/>
              <w:right w:val="nil"/>
            </w:tcBorders>
            <w:shd w:val="clear" w:color="auto" w:fill="FFFFFF" w:themeFill="background1"/>
            <w:vAlign w:val="bottom"/>
          </w:tcPr>
          <w:p w14:paraId="1BCC626C" w14:textId="62A3BA92"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LAC</w:t>
            </w:r>
          </w:p>
        </w:tc>
        <w:tc>
          <w:tcPr>
            <w:tcW w:w="836" w:type="dxa"/>
            <w:tcBorders>
              <w:top w:val="single" w:sz="4" w:space="0" w:color="808080" w:themeColor="background1" w:themeShade="80"/>
              <w:left w:val="nil"/>
              <w:bottom w:val="nil"/>
              <w:right w:val="nil"/>
            </w:tcBorders>
            <w:shd w:val="clear" w:color="auto" w:fill="FFFFFF" w:themeFill="background1"/>
            <w:noWrap/>
            <w:vAlign w:val="bottom"/>
            <w:hideMark/>
          </w:tcPr>
          <w:p w14:paraId="0AE87F6A" w14:textId="3AC7FD1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w:t>
            </w:r>
          </w:p>
        </w:tc>
        <w:tc>
          <w:tcPr>
            <w:tcW w:w="850" w:type="dxa"/>
            <w:tcBorders>
              <w:top w:val="single" w:sz="4" w:space="0" w:color="808080" w:themeColor="background1" w:themeShade="80"/>
              <w:left w:val="nil"/>
              <w:bottom w:val="nil"/>
              <w:right w:val="nil"/>
            </w:tcBorders>
            <w:shd w:val="clear" w:color="auto" w:fill="FFFFFF" w:themeFill="background1"/>
            <w:noWrap/>
            <w:vAlign w:val="bottom"/>
            <w:hideMark/>
          </w:tcPr>
          <w:p w14:paraId="146CAAA3" w14:textId="3FD04342"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2015-16</w:t>
            </w:r>
          </w:p>
        </w:tc>
        <w:tc>
          <w:tcPr>
            <w:tcW w:w="445" w:type="dxa"/>
            <w:tcBorders>
              <w:top w:val="single" w:sz="4" w:space="0" w:color="808080" w:themeColor="background1" w:themeShade="80"/>
              <w:left w:val="nil"/>
              <w:bottom w:val="nil"/>
              <w:right w:val="nil"/>
            </w:tcBorders>
            <w:shd w:val="clear" w:color="auto" w:fill="FFFFFF" w:themeFill="background1"/>
            <w:noWrap/>
            <w:vAlign w:val="bottom"/>
            <w:hideMark/>
          </w:tcPr>
          <w:p w14:paraId="27DAF5FD" w14:textId="2B6CE81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71.1</w:t>
            </w:r>
          </w:p>
        </w:tc>
        <w:tc>
          <w:tcPr>
            <w:tcW w:w="437" w:type="dxa"/>
            <w:tcBorders>
              <w:top w:val="single" w:sz="4" w:space="0" w:color="808080" w:themeColor="background1" w:themeShade="80"/>
              <w:left w:val="nil"/>
              <w:bottom w:val="nil"/>
              <w:right w:val="nil"/>
            </w:tcBorders>
            <w:shd w:val="clear" w:color="auto" w:fill="FFFFFF" w:themeFill="background1"/>
            <w:noWrap/>
            <w:vAlign w:val="bottom"/>
            <w:hideMark/>
          </w:tcPr>
          <w:p w14:paraId="161BA0AD" w14:textId="17F7AAE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74.1</w:t>
            </w:r>
          </w:p>
        </w:tc>
        <w:tc>
          <w:tcPr>
            <w:tcW w:w="439" w:type="dxa"/>
            <w:tcBorders>
              <w:top w:val="single" w:sz="4" w:space="0" w:color="808080" w:themeColor="background1" w:themeShade="80"/>
              <w:left w:val="nil"/>
              <w:bottom w:val="nil"/>
              <w:right w:val="nil"/>
            </w:tcBorders>
            <w:shd w:val="clear" w:color="auto" w:fill="FFFFFF" w:themeFill="background1"/>
            <w:noWrap/>
            <w:vAlign w:val="bottom"/>
            <w:hideMark/>
          </w:tcPr>
          <w:p w14:paraId="3CEFB9B1" w14:textId="590AAAD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0.68</w:t>
            </w:r>
          </w:p>
        </w:tc>
        <w:tc>
          <w:tcPr>
            <w:tcW w:w="147" w:type="dxa"/>
            <w:tcBorders>
              <w:top w:val="single" w:sz="4" w:space="0" w:color="808080" w:themeColor="background1" w:themeShade="80"/>
              <w:left w:val="nil"/>
              <w:bottom w:val="nil"/>
              <w:right w:val="nil"/>
            </w:tcBorders>
            <w:shd w:val="clear" w:color="auto" w:fill="FFFFFF" w:themeFill="background1"/>
            <w:noWrap/>
            <w:vAlign w:val="bottom"/>
            <w:hideMark/>
          </w:tcPr>
          <w:p w14:paraId="53B39D45" w14:textId="7224ADD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single" w:sz="4" w:space="0" w:color="808080" w:themeColor="background1" w:themeShade="80"/>
              <w:left w:val="nil"/>
              <w:bottom w:val="nil"/>
              <w:right w:val="nil"/>
            </w:tcBorders>
            <w:shd w:val="clear" w:color="auto" w:fill="FFFFFF" w:themeFill="background1"/>
            <w:vAlign w:val="bottom"/>
          </w:tcPr>
          <w:p w14:paraId="2CA539AF" w14:textId="0B3D64E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0.45</w:t>
            </w:r>
          </w:p>
        </w:tc>
        <w:tc>
          <w:tcPr>
            <w:tcW w:w="157" w:type="dxa"/>
            <w:tcBorders>
              <w:top w:val="single" w:sz="4" w:space="0" w:color="808080" w:themeColor="background1" w:themeShade="80"/>
              <w:left w:val="nil"/>
              <w:bottom w:val="nil"/>
              <w:right w:val="nil"/>
            </w:tcBorders>
            <w:shd w:val="clear" w:color="auto" w:fill="FFFFFF" w:themeFill="background1"/>
            <w:vAlign w:val="bottom"/>
          </w:tcPr>
          <w:p w14:paraId="59A2AB57" w14:textId="45736D2E"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single" w:sz="4" w:space="0" w:color="808080" w:themeColor="background1" w:themeShade="80"/>
              <w:left w:val="nil"/>
              <w:bottom w:val="nil"/>
              <w:right w:val="nil"/>
            </w:tcBorders>
            <w:shd w:val="clear" w:color="auto" w:fill="FFFFFF" w:themeFill="background1"/>
            <w:noWrap/>
            <w:vAlign w:val="bottom"/>
            <w:hideMark/>
          </w:tcPr>
          <w:p w14:paraId="50940E5B" w14:textId="7108F47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single" w:sz="4" w:space="0" w:color="808080" w:themeColor="background1" w:themeShade="80"/>
              <w:left w:val="nil"/>
              <w:bottom w:val="nil"/>
              <w:right w:val="nil"/>
            </w:tcBorders>
            <w:shd w:val="clear" w:color="auto" w:fill="FFFFFF" w:themeFill="background1"/>
            <w:noWrap/>
            <w:vAlign w:val="bottom"/>
            <w:hideMark/>
          </w:tcPr>
          <w:p w14:paraId="5AF7AC86" w14:textId="108AFEF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79.8</w:t>
            </w:r>
          </w:p>
        </w:tc>
        <w:tc>
          <w:tcPr>
            <w:tcW w:w="440" w:type="dxa"/>
            <w:tcBorders>
              <w:top w:val="single" w:sz="4" w:space="0" w:color="808080" w:themeColor="background1" w:themeShade="80"/>
              <w:left w:val="nil"/>
              <w:bottom w:val="nil"/>
              <w:right w:val="nil"/>
            </w:tcBorders>
            <w:shd w:val="clear" w:color="auto" w:fill="FFFFFF" w:themeFill="background1"/>
            <w:noWrap/>
            <w:vAlign w:val="bottom"/>
            <w:hideMark/>
          </w:tcPr>
          <w:p w14:paraId="6AA266FF" w14:textId="7674D44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82.3</w:t>
            </w:r>
          </w:p>
        </w:tc>
        <w:tc>
          <w:tcPr>
            <w:tcW w:w="440" w:type="dxa"/>
            <w:tcBorders>
              <w:top w:val="single" w:sz="4" w:space="0" w:color="808080" w:themeColor="background1" w:themeShade="80"/>
              <w:left w:val="nil"/>
              <w:bottom w:val="nil"/>
              <w:right w:val="nil"/>
            </w:tcBorders>
            <w:shd w:val="clear" w:color="auto" w:fill="FFFFFF" w:themeFill="background1"/>
            <w:noWrap/>
            <w:vAlign w:val="bottom"/>
            <w:hideMark/>
          </w:tcPr>
          <w:p w14:paraId="73562810" w14:textId="5A9FD67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0.55</w:t>
            </w:r>
          </w:p>
        </w:tc>
        <w:tc>
          <w:tcPr>
            <w:tcW w:w="148" w:type="dxa"/>
            <w:tcBorders>
              <w:top w:val="single" w:sz="4" w:space="0" w:color="808080" w:themeColor="background1" w:themeShade="80"/>
              <w:left w:val="nil"/>
              <w:bottom w:val="nil"/>
              <w:right w:val="nil"/>
            </w:tcBorders>
            <w:shd w:val="clear" w:color="auto" w:fill="FFFFFF" w:themeFill="background1"/>
            <w:noWrap/>
            <w:vAlign w:val="bottom"/>
            <w:hideMark/>
          </w:tcPr>
          <w:p w14:paraId="4B4BEF70" w14:textId="3B8E0A0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single" w:sz="4" w:space="0" w:color="808080" w:themeColor="background1" w:themeShade="80"/>
              <w:left w:val="nil"/>
              <w:bottom w:val="nil"/>
              <w:right w:val="nil"/>
            </w:tcBorders>
            <w:shd w:val="clear" w:color="auto" w:fill="FFFFFF" w:themeFill="background1"/>
            <w:vAlign w:val="bottom"/>
          </w:tcPr>
          <w:p w14:paraId="3B2D7ED1" w14:textId="0E99B552"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0.32</w:t>
            </w:r>
          </w:p>
        </w:tc>
        <w:tc>
          <w:tcPr>
            <w:tcW w:w="160" w:type="dxa"/>
            <w:tcBorders>
              <w:top w:val="single" w:sz="4" w:space="0" w:color="808080" w:themeColor="background1" w:themeShade="80"/>
              <w:left w:val="nil"/>
              <w:bottom w:val="nil"/>
              <w:right w:val="nil"/>
            </w:tcBorders>
            <w:shd w:val="clear" w:color="auto" w:fill="FFFFFF" w:themeFill="background1"/>
            <w:vAlign w:val="bottom"/>
          </w:tcPr>
          <w:p w14:paraId="5B66FDAD" w14:textId="25E93E4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single" w:sz="4" w:space="0" w:color="808080" w:themeColor="background1" w:themeShade="80"/>
              <w:left w:val="nil"/>
              <w:bottom w:val="nil"/>
              <w:right w:val="nil"/>
            </w:tcBorders>
            <w:shd w:val="clear" w:color="auto" w:fill="FFFFFF" w:themeFill="background1"/>
            <w:noWrap/>
            <w:vAlign w:val="bottom"/>
            <w:hideMark/>
          </w:tcPr>
          <w:p w14:paraId="191EC951" w14:textId="372382B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single" w:sz="4" w:space="0" w:color="808080" w:themeColor="background1" w:themeShade="80"/>
              <w:left w:val="nil"/>
              <w:bottom w:val="nil"/>
              <w:right w:val="nil"/>
            </w:tcBorders>
            <w:shd w:val="clear" w:color="auto" w:fill="FFFFFF" w:themeFill="background1"/>
            <w:noWrap/>
            <w:vAlign w:val="bottom"/>
            <w:hideMark/>
          </w:tcPr>
          <w:p w14:paraId="4D1DD861" w14:textId="1DEF7A4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85.9</w:t>
            </w:r>
          </w:p>
        </w:tc>
        <w:tc>
          <w:tcPr>
            <w:tcW w:w="440" w:type="dxa"/>
            <w:tcBorders>
              <w:top w:val="single" w:sz="4" w:space="0" w:color="808080" w:themeColor="background1" w:themeShade="80"/>
              <w:left w:val="nil"/>
              <w:bottom w:val="nil"/>
              <w:right w:val="nil"/>
            </w:tcBorders>
            <w:shd w:val="clear" w:color="auto" w:fill="FFFFFF" w:themeFill="background1"/>
            <w:noWrap/>
            <w:vAlign w:val="bottom"/>
            <w:hideMark/>
          </w:tcPr>
          <w:p w14:paraId="0D02E4AC" w14:textId="605DBD1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87.6</w:t>
            </w:r>
          </w:p>
        </w:tc>
        <w:tc>
          <w:tcPr>
            <w:tcW w:w="443" w:type="dxa"/>
            <w:tcBorders>
              <w:top w:val="single" w:sz="4" w:space="0" w:color="808080" w:themeColor="background1" w:themeShade="80"/>
              <w:left w:val="nil"/>
              <w:bottom w:val="nil"/>
              <w:right w:val="nil"/>
            </w:tcBorders>
            <w:shd w:val="clear" w:color="auto" w:fill="FFFFFF" w:themeFill="background1"/>
            <w:noWrap/>
            <w:vAlign w:val="bottom"/>
            <w:hideMark/>
          </w:tcPr>
          <w:p w14:paraId="430B4F62" w14:textId="37CA061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0.38</w:t>
            </w:r>
          </w:p>
        </w:tc>
        <w:tc>
          <w:tcPr>
            <w:tcW w:w="145" w:type="dxa"/>
            <w:tcBorders>
              <w:top w:val="single" w:sz="4" w:space="0" w:color="808080" w:themeColor="background1" w:themeShade="80"/>
              <w:left w:val="nil"/>
              <w:bottom w:val="nil"/>
              <w:right w:val="nil"/>
            </w:tcBorders>
            <w:shd w:val="clear" w:color="auto" w:fill="FFFFFF" w:themeFill="background1"/>
            <w:noWrap/>
            <w:vAlign w:val="bottom"/>
            <w:hideMark/>
          </w:tcPr>
          <w:p w14:paraId="23F14595" w14:textId="72FD020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single" w:sz="4" w:space="0" w:color="808080" w:themeColor="background1" w:themeShade="80"/>
              <w:left w:val="nil"/>
              <w:bottom w:val="nil"/>
              <w:right w:val="nil"/>
            </w:tcBorders>
            <w:shd w:val="clear" w:color="auto" w:fill="FFFFFF" w:themeFill="background1"/>
            <w:vAlign w:val="bottom"/>
          </w:tcPr>
          <w:p w14:paraId="7A073CF1" w14:textId="1E86FEE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0.15</w:t>
            </w:r>
          </w:p>
        </w:tc>
        <w:tc>
          <w:tcPr>
            <w:tcW w:w="159" w:type="dxa"/>
            <w:tcBorders>
              <w:top w:val="single" w:sz="4" w:space="0" w:color="808080" w:themeColor="background1" w:themeShade="80"/>
              <w:left w:val="nil"/>
              <w:bottom w:val="nil"/>
              <w:right w:val="nil"/>
            </w:tcBorders>
            <w:shd w:val="clear" w:color="auto" w:fill="FFFFFF" w:themeFill="background1"/>
            <w:vAlign w:val="bottom"/>
          </w:tcPr>
          <w:p w14:paraId="02B9E543" w14:textId="3D44B5F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tcBorders>
              <w:top w:val="single" w:sz="4" w:space="0" w:color="808080" w:themeColor="background1" w:themeShade="80"/>
            </w:tcBorders>
            <w:shd w:val="clear" w:color="auto" w:fill="FFFFFF" w:themeFill="background1"/>
            <w:vAlign w:val="bottom"/>
          </w:tcPr>
          <w:p w14:paraId="309CEA9F"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tcBorders>
              <w:top w:val="single" w:sz="4" w:space="0" w:color="808080" w:themeColor="background1" w:themeShade="80"/>
            </w:tcBorders>
            <w:shd w:val="clear" w:color="auto" w:fill="FFFFFF" w:themeFill="background1"/>
            <w:vAlign w:val="center"/>
          </w:tcPr>
          <w:p w14:paraId="0EE1A0D8" w14:textId="07F3D8A3"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rPr>
              <w:t>Yes</w:t>
            </w:r>
          </w:p>
        </w:tc>
        <w:tc>
          <w:tcPr>
            <w:tcW w:w="450" w:type="dxa"/>
            <w:tcBorders>
              <w:top w:val="single" w:sz="4" w:space="0" w:color="808080" w:themeColor="background1" w:themeShade="80"/>
            </w:tcBorders>
            <w:shd w:val="clear" w:color="auto" w:fill="FFFFFF" w:themeFill="background1"/>
            <w:vAlign w:val="center"/>
          </w:tcPr>
          <w:p w14:paraId="00E4491A" w14:textId="6944B978"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rPr>
              <w:t>Yes</w:t>
            </w:r>
          </w:p>
        </w:tc>
      </w:tr>
      <w:tr w:rsidR="006C6BEA" w:rsidRPr="00BF2E11" w14:paraId="5F400299"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1A6B3E1A" w14:textId="2D00D1C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Bolivia</w:t>
            </w:r>
          </w:p>
        </w:tc>
        <w:tc>
          <w:tcPr>
            <w:tcW w:w="580" w:type="dxa"/>
            <w:tcBorders>
              <w:top w:val="nil"/>
              <w:left w:val="nil"/>
              <w:bottom w:val="nil"/>
              <w:right w:val="nil"/>
            </w:tcBorders>
            <w:shd w:val="clear" w:color="auto" w:fill="FFFFFF" w:themeFill="background1"/>
            <w:vAlign w:val="bottom"/>
          </w:tcPr>
          <w:p w14:paraId="1F3A1F73" w14:textId="445DFDE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LAC</w:t>
            </w:r>
          </w:p>
        </w:tc>
        <w:tc>
          <w:tcPr>
            <w:tcW w:w="836" w:type="dxa"/>
            <w:tcBorders>
              <w:top w:val="nil"/>
              <w:left w:val="nil"/>
              <w:bottom w:val="nil"/>
              <w:right w:val="nil"/>
            </w:tcBorders>
            <w:shd w:val="clear" w:color="auto" w:fill="FFFFFF" w:themeFill="background1"/>
            <w:noWrap/>
            <w:vAlign w:val="bottom"/>
            <w:hideMark/>
          </w:tcPr>
          <w:p w14:paraId="13D53481" w14:textId="7AE39C5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2003</w:t>
            </w:r>
          </w:p>
        </w:tc>
        <w:tc>
          <w:tcPr>
            <w:tcW w:w="850" w:type="dxa"/>
            <w:tcBorders>
              <w:top w:val="nil"/>
              <w:left w:val="nil"/>
              <w:bottom w:val="nil"/>
              <w:right w:val="nil"/>
            </w:tcBorders>
            <w:shd w:val="clear" w:color="auto" w:fill="FFFFFF" w:themeFill="background1"/>
            <w:noWrap/>
            <w:vAlign w:val="bottom"/>
            <w:hideMark/>
          </w:tcPr>
          <w:p w14:paraId="754BF567" w14:textId="5966438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2008</w:t>
            </w:r>
          </w:p>
        </w:tc>
        <w:tc>
          <w:tcPr>
            <w:tcW w:w="445" w:type="dxa"/>
            <w:tcBorders>
              <w:top w:val="nil"/>
              <w:left w:val="nil"/>
              <w:bottom w:val="nil"/>
              <w:right w:val="nil"/>
            </w:tcBorders>
            <w:shd w:val="clear" w:color="auto" w:fill="FFFFFF" w:themeFill="background1"/>
            <w:noWrap/>
            <w:vAlign w:val="bottom"/>
            <w:hideMark/>
          </w:tcPr>
          <w:p w14:paraId="7E1267A0" w14:textId="3D6B803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42.6</w:t>
            </w:r>
          </w:p>
        </w:tc>
        <w:tc>
          <w:tcPr>
            <w:tcW w:w="437" w:type="dxa"/>
            <w:tcBorders>
              <w:top w:val="nil"/>
              <w:left w:val="nil"/>
              <w:bottom w:val="nil"/>
              <w:right w:val="nil"/>
            </w:tcBorders>
            <w:shd w:val="clear" w:color="auto" w:fill="FFFFFF" w:themeFill="background1"/>
            <w:noWrap/>
            <w:vAlign w:val="bottom"/>
            <w:hideMark/>
          </w:tcPr>
          <w:p w14:paraId="231E6508" w14:textId="2A5802C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53.3</w:t>
            </w:r>
          </w:p>
        </w:tc>
        <w:tc>
          <w:tcPr>
            <w:tcW w:w="439" w:type="dxa"/>
            <w:tcBorders>
              <w:top w:val="nil"/>
              <w:left w:val="nil"/>
              <w:bottom w:val="nil"/>
              <w:right w:val="nil"/>
            </w:tcBorders>
            <w:shd w:val="clear" w:color="auto" w:fill="FFFFFF" w:themeFill="background1"/>
            <w:noWrap/>
            <w:vAlign w:val="bottom"/>
            <w:hideMark/>
          </w:tcPr>
          <w:p w14:paraId="601699C7" w14:textId="6F9D962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2.14</w:t>
            </w:r>
          </w:p>
        </w:tc>
        <w:tc>
          <w:tcPr>
            <w:tcW w:w="147" w:type="dxa"/>
            <w:tcBorders>
              <w:top w:val="nil"/>
              <w:left w:val="nil"/>
              <w:bottom w:val="nil"/>
              <w:right w:val="nil"/>
            </w:tcBorders>
            <w:shd w:val="clear" w:color="auto" w:fill="FFFFFF" w:themeFill="background1"/>
            <w:noWrap/>
            <w:vAlign w:val="bottom"/>
            <w:hideMark/>
          </w:tcPr>
          <w:p w14:paraId="5E165822" w14:textId="16672BD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1A3FFF53" w14:textId="70AAEB5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0.36</w:t>
            </w:r>
          </w:p>
        </w:tc>
        <w:tc>
          <w:tcPr>
            <w:tcW w:w="157" w:type="dxa"/>
            <w:tcBorders>
              <w:top w:val="nil"/>
              <w:left w:val="nil"/>
              <w:bottom w:val="nil"/>
              <w:right w:val="nil"/>
            </w:tcBorders>
            <w:shd w:val="clear" w:color="auto" w:fill="FFFFFF" w:themeFill="background1"/>
            <w:vAlign w:val="bottom"/>
          </w:tcPr>
          <w:p w14:paraId="2432C701" w14:textId="3045BA4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4B093F83" w14:textId="32FCE11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3CD66FBD" w14:textId="7DB96FB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54.0</w:t>
            </w:r>
          </w:p>
        </w:tc>
        <w:tc>
          <w:tcPr>
            <w:tcW w:w="440" w:type="dxa"/>
            <w:tcBorders>
              <w:top w:val="nil"/>
              <w:left w:val="nil"/>
              <w:bottom w:val="nil"/>
              <w:right w:val="nil"/>
            </w:tcBorders>
            <w:shd w:val="clear" w:color="auto" w:fill="FFFFFF" w:themeFill="background1"/>
            <w:noWrap/>
            <w:vAlign w:val="bottom"/>
            <w:hideMark/>
          </w:tcPr>
          <w:p w14:paraId="098975C3" w14:textId="5053783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64.9</w:t>
            </w:r>
          </w:p>
        </w:tc>
        <w:tc>
          <w:tcPr>
            <w:tcW w:w="440" w:type="dxa"/>
            <w:tcBorders>
              <w:top w:val="nil"/>
              <w:left w:val="nil"/>
              <w:bottom w:val="nil"/>
              <w:right w:val="nil"/>
            </w:tcBorders>
            <w:shd w:val="clear" w:color="auto" w:fill="FFFFFF" w:themeFill="background1"/>
            <w:noWrap/>
            <w:vAlign w:val="bottom"/>
            <w:hideMark/>
          </w:tcPr>
          <w:p w14:paraId="797773FB" w14:textId="4C8BFB0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2.18</w:t>
            </w:r>
          </w:p>
        </w:tc>
        <w:tc>
          <w:tcPr>
            <w:tcW w:w="148" w:type="dxa"/>
            <w:tcBorders>
              <w:top w:val="nil"/>
              <w:left w:val="nil"/>
              <w:bottom w:val="nil"/>
              <w:right w:val="nil"/>
            </w:tcBorders>
            <w:shd w:val="clear" w:color="auto" w:fill="FFFFFF" w:themeFill="background1"/>
            <w:noWrap/>
            <w:vAlign w:val="bottom"/>
            <w:hideMark/>
          </w:tcPr>
          <w:p w14:paraId="76A96296" w14:textId="2D2E6DB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5B37FED0" w14:textId="2FC1DE0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0.40</w:t>
            </w:r>
          </w:p>
        </w:tc>
        <w:tc>
          <w:tcPr>
            <w:tcW w:w="160" w:type="dxa"/>
            <w:tcBorders>
              <w:top w:val="nil"/>
              <w:left w:val="nil"/>
              <w:bottom w:val="nil"/>
              <w:right w:val="nil"/>
            </w:tcBorders>
            <w:shd w:val="clear" w:color="auto" w:fill="FFFFFF" w:themeFill="background1"/>
            <w:vAlign w:val="bottom"/>
          </w:tcPr>
          <w:p w14:paraId="0E37682D" w14:textId="2FAE897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7EA44E6D" w14:textId="1A1AD95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0061A1C4" w14:textId="0C96367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62.1</w:t>
            </w:r>
          </w:p>
        </w:tc>
        <w:tc>
          <w:tcPr>
            <w:tcW w:w="440" w:type="dxa"/>
            <w:tcBorders>
              <w:top w:val="nil"/>
              <w:left w:val="nil"/>
              <w:bottom w:val="nil"/>
              <w:right w:val="nil"/>
            </w:tcBorders>
            <w:shd w:val="clear" w:color="auto" w:fill="FFFFFF" w:themeFill="background1"/>
            <w:noWrap/>
            <w:vAlign w:val="bottom"/>
            <w:hideMark/>
          </w:tcPr>
          <w:p w14:paraId="3C877A8D" w14:textId="0FB959D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73.0</w:t>
            </w:r>
          </w:p>
        </w:tc>
        <w:tc>
          <w:tcPr>
            <w:tcW w:w="443" w:type="dxa"/>
            <w:tcBorders>
              <w:top w:val="nil"/>
              <w:left w:val="nil"/>
              <w:bottom w:val="nil"/>
              <w:right w:val="nil"/>
            </w:tcBorders>
            <w:shd w:val="clear" w:color="auto" w:fill="FFFFFF" w:themeFill="background1"/>
            <w:noWrap/>
            <w:vAlign w:val="bottom"/>
            <w:hideMark/>
          </w:tcPr>
          <w:p w14:paraId="34753C5B" w14:textId="65F2BDB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2.18</w:t>
            </w:r>
          </w:p>
        </w:tc>
        <w:tc>
          <w:tcPr>
            <w:tcW w:w="145" w:type="dxa"/>
            <w:tcBorders>
              <w:top w:val="nil"/>
              <w:left w:val="nil"/>
              <w:bottom w:val="nil"/>
              <w:right w:val="nil"/>
            </w:tcBorders>
            <w:shd w:val="clear" w:color="auto" w:fill="FFFFFF" w:themeFill="background1"/>
            <w:noWrap/>
            <w:vAlign w:val="bottom"/>
            <w:hideMark/>
          </w:tcPr>
          <w:p w14:paraId="10993BB7" w14:textId="461043C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619487FC" w14:textId="293183D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0.40</w:t>
            </w:r>
          </w:p>
        </w:tc>
        <w:tc>
          <w:tcPr>
            <w:tcW w:w="159" w:type="dxa"/>
            <w:tcBorders>
              <w:top w:val="nil"/>
              <w:left w:val="nil"/>
              <w:bottom w:val="nil"/>
              <w:right w:val="nil"/>
            </w:tcBorders>
            <w:shd w:val="clear" w:color="auto" w:fill="FFFFFF" w:themeFill="background1"/>
            <w:vAlign w:val="bottom"/>
          </w:tcPr>
          <w:p w14:paraId="1A31CAB5" w14:textId="6192B86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033A3469"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6AF94B87" w14:textId="752E0256"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78D35A66" w14:textId="3FDCC6AA"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58EF6EA8"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35B0980D" w14:textId="77EB7F5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Colombia</w:t>
            </w:r>
          </w:p>
        </w:tc>
        <w:tc>
          <w:tcPr>
            <w:tcW w:w="580" w:type="dxa"/>
            <w:tcBorders>
              <w:top w:val="nil"/>
              <w:left w:val="nil"/>
              <w:bottom w:val="nil"/>
              <w:right w:val="nil"/>
            </w:tcBorders>
            <w:shd w:val="clear" w:color="auto" w:fill="FFFFFF" w:themeFill="background1"/>
            <w:vAlign w:val="bottom"/>
          </w:tcPr>
          <w:p w14:paraId="52C5F6D9" w14:textId="3D74D3B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LAC</w:t>
            </w:r>
          </w:p>
        </w:tc>
        <w:tc>
          <w:tcPr>
            <w:tcW w:w="836" w:type="dxa"/>
            <w:tcBorders>
              <w:top w:val="nil"/>
              <w:left w:val="nil"/>
              <w:bottom w:val="nil"/>
              <w:right w:val="nil"/>
            </w:tcBorders>
            <w:shd w:val="clear" w:color="auto" w:fill="FFFFFF" w:themeFill="background1"/>
            <w:noWrap/>
            <w:vAlign w:val="bottom"/>
            <w:hideMark/>
          </w:tcPr>
          <w:p w14:paraId="0F9BD1A7" w14:textId="016B9AB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FFFFFF" w:themeFill="background1"/>
            <w:noWrap/>
            <w:vAlign w:val="bottom"/>
            <w:hideMark/>
          </w:tcPr>
          <w:p w14:paraId="67C6BFF1" w14:textId="51810E7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2015-16</w:t>
            </w:r>
          </w:p>
        </w:tc>
        <w:tc>
          <w:tcPr>
            <w:tcW w:w="445" w:type="dxa"/>
            <w:tcBorders>
              <w:top w:val="nil"/>
              <w:left w:val="nil"/>
              <w:bottom w:val="nil"/>
              <w:right w:val="nil"/>
            </w:tcBorders>
            <w:shd w:val="clear" w:color="auto" w:fill="FFFFFF" w:themeFill="background1"/>
            <w:noWrap/>
            <w:vAlign w:val="bottom"/>
            <w:hideMark/>
          </w:tcPr>
          <w:p w14:paraId="4EBE7D4E" w14:textId="566887B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73.3</w:t>
            </w:r>
          </w:p>
        </w:tc>
        <w:tc>
          <w:tcPr>
            <w:tcW w:w="437" w:type="dxa"/>
            <w:tcBorders>
              <w:top w:val="nil"/>
              <w:left w:val="nil"/>
              <w:bottom w:val="nil"/>
              <w:right w:val="nil"/>
            </w:tcBorders>
            <w:shd w:val="clear" w:color="auto" w:fill="FFFFFF" w:themeFill="background1"/>
            <w:noWrap/>
            <w:vAlign w:val="bottom"/>
            <w:hideMark/>
          </w:tcPr>
          <w:p w14:paraId="7CDA03BB" w14:textId="596CE9B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75.6</w:t>
            </w:r>
          </w:p>
        </w:tc>
        <w:tc>
          <w:tcPr>
            <w:tcW w:w="439" w:type="dxa"/>
            <w:tcBorders>
              <w:top w:val="nil"/>
              <w:left w:val="nil"/>
              <w:bottom w:val="nil"/>
              <w:right w:val="nil"/>
            </w:tcBorders>
            <w:shd w:val="clear" w:color="auto" w:fill="FFFFFF" w:themeFill="background1"/>
            <w:noWrap/>
            <w:vAlign w:val="bottom"/>
            <w:hideMark/>
          </w:tcPr>
          <w:p w14:paraId="52CE1A70" w14:textId="4DB3C7D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0.42</w:t>
            </w:r>
          </w:p>
        </w:tc>
        <w:tc>
          <w:tcPr>
            <w:tcW w:w="147" w:type="dxa"/>
            <w:tcBorders>
              <w:top w:val="nil"/>
              <w:left w:val="nil"/>
              <w:bottom w:val="nil"/>
              <w:right w:val="nil"/>
            </w:tcBorders>
            <w:shd w:val="clear" w:color="auto" w:fill="FFFFFF" w:themeFill="background1"/>
            <w:noWrap/>
            <w:vAlign w:val="bottom"/>
            <w:hideMark/>
          </w:tcPr>
          <w:p w14:paraId="47D91E1E" w14:textId="6926F9F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6F654029" w14:textId="2D270EB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0.23</w:t>
            </w:r>
          </w:p>
        </w:tc>
        <w:tc>
          <w:tcPr>
            <w:tcW w:w="157" w:type="dxa"/>
            <w:tcBorders>
              <w:top w:val="nil"/>
              <w:left w:val="nil"/>
              <w:bottom w:val="nil"/>
              <w:right w:val="nil"/>
            </w:tcBorders>
            <w:shd w:val="clear" w:color="auto" w:fill="FFFFFF" w:themeFill="background1"/>
            <w:vAlign w:val="bottom"/>
          </w:tcPr>
          <w:p w14:paraId="1A5B47E1" w14:textId="56F5111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3AE13444" w14:textId="51308AA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6C9EF103" w14:textId="320A2FA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82.7</w:t>
            </w:r>
          </w:p>
        </w:tc>
        <w:tc>
          <w:tcPr>
            <w:tcW w:w="440" w:type="dxa"/>
            <w:tcBorders>
              <w:top w:val="nil"/>
              <w:left w:val="nil"/>
              <w:bottom w:val="nil"/>
              <w:right w:val="nil"/>
            </w:tcBorders>
            <w:shd w:val="clear" w:color="auto" w:fill="FFFFFF" w:themeFill="background1"/>
            <w:noWrap/>
            <w:vAlign w:val="bottom"/>
            <w:hideMark/>
          </w:tcPr>
          <w:p w14:paraId="2890F7E7" w14:textId="6A04C77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85.3</w:t>
            </w:r>
          </w:p>
        </w:tc>
        <w:tc>
          <w:tcPr>
            <w:tcW w:w="440" w:type="dxa"/>
            <w:tcBorders>
              <w:top w:val="nil"/>
              <w:left w:val="nil"/>
              <w:bottom w:val="nil"/>
              <w:right w:val="nil"/>
            </w:tcBorders>
            <w:shd w:val="clear" w:color="auto" w:fill="FFFFFF" w:themeFill="background1"/>
            <w:noWrap/>
            <w:vAlign w:val="bottom"/>
            <w:hideMark/>
          </w:tcPr>
          <w:p w14:paraId="5C831D7A" w14:textId="388E15C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0.47</w:t>
            </w:r>
          </w:p>
        </w:tc>
        <w:tc>
          <w:tcPr>
            <w:tcW w:w="148" w:type="dxa"/>
            <w:tcBorders>
              <w:top w:val="nil"/>
              <w:left w:val="nil"/>
              <w:bottom w:val="nil"/>
              <w:right w:val="nil"/>
            </w:tcBorders>
            <w:shd w:val="clear" w:color="auto" w:fill="FFFFFF" w:themeFill="background1"/>
            <w:noWrap/>
            <w:vAlign w:val="bottom"/>
            <w:hideMark/>
          </w:tcPr>
          <w:p w14:paraId="2D0EB2E1" w14:textId="4F0EA81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27F1283F" w14:textId="31858BC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0.27</w:t>
            </w:r>
          </w:p>
        </w:tc>
        <w:tc>
          <w:tcPr>
            <w:tcW w:w="160" w:type="dxa"/>
            <w:tcBorders>
              <w:top w:val="nil"/>
              <w:left w:val="nil"/>
              <w:bottom w:val="nil"/>
              <w:right w:val="nil"/>
            </w:tcBorders>
            <w:shd w:val="clear" w:color="auto" w:fill="FFFFFF" w:themeFill="background1"/>
            <w:vAlign w:val="bottom"/>
          </w:tcPr>
          <w:p w14:paraId="69A1CFCD" w14:textId="2C241F19"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7FADE048" w14:textId="5780270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4C82312D" w14:textId="55D8930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88.4</w:t>
            </w:r>
          </w:p>
        </w:tc>
        <w:tc>
          <w:tcPr>
            <w:tcW w:w="440" w:type="dxa"/>
            <w:tcBorders>
              <w:top w:val="nil"/>
              <w:left w:val="nil"/>
              <w:bottom w:val="nil"/>
              <w:right w:val="nil"/>
            </w:tcBorders>
            <w:shd w:val="clear" w:color="auto" w:fill="FFFFFF" w:themeFill="background1"/>
            <w:noWrap/>
            <w:vAlign w:val="bottom"/>
            <w:hideMark/>
          </w:tcPr>
          <w:p w14:paraId="39A5717A" w14:textId="56CD172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90.2</w:t>
            </w:r>
          </w:p>
        </w:tc>
        <w:tc>
          <w:tcPr>
            <w:tcW w:w="443" w:type="dxa"/>
            <w:tcBorders>
              <w:top w:val="nil"/>
              <w:left w:val="nil"/>
              <w:bottom w:val="nil"/>
              <w:right w:val="nil"/>
            </w:tcBorders>
            <w:shd w:val="clear" w:color="auto" w:fill="FFFFFF" w:themeFill="background1"/>
            <w:noWrap/>
            <w:vAlign w:val="bottom"/>
            <w:hideMark/>
          </w:tcPr>
          <w:p w14:paraId="1AFF1EE7" w14:textId="5C46893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0.32</w:t>
            </w:r>
          </w:p>
        </w:tc>
        <w:tc>
          <w:tcPr>
            <w:tcW w:w="145" w:type="dxa"/>
            <w:tcBorders>
              <w:top w:val="nil"/>
              <w:left w:val="nil"/>
              <w:bottom w:val="nil"/>
              <w:right w:val="nil"/>
            </w:tcBorders>
            <w:shd w:val="clear" w:color="auto" w:fill="FFFFFF" w:themeFill="background1"/>
            <w:noWrap/>
            <w:vAlign w:val="bottom"/>
            <w:hideMark/>
          </w:tcPr>
          <w:p w14:paraId="485145A1" w14:textId="7281317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70E916CA" w14:textId="5C7ABCE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0.13</w:t>
            </w:r>
          </w:p>
        </w:tc>
        <w:tc>
          <w:tcPr>
            <w:tcW w:w="159" w:type="dxa"/>
            <w:tcBorders>
              <w:top w:val="nil"/>
              <w:left w:val="nil"/>
              <w:bottom w:val="nil"/>
              <w:right w:val="nil"/>
            </w:tcBorders>
            <w:shd w:val="clear" w:color="auto" w:fill="FFFFFF" w:themeFill="background1"/>
            <w:vAlign w:val="bottom"/>
          </w:tcPr>
          <w:p w14:paraId="391C3367" w14:textId="6D902041"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09ECBF2D"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5A6EE322" w14:textId="041B50E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6B0C7B9F" w14:textId="172A167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66019141"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74751272" w14:textId="1F8DF4F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Dominican Republic</w:t>
            </w:r>
          </w:p>
        </w:tc>
        <w:tc>
          <w:tcPr>
            <w:tcW w:w="580" w:type="dxa"/>
            <w:tcBorders>
              <w:top w:val="nil"/>
              <w:left w:val="nil"/>
              <w:bottom w:val="nil"/>
              <w:right w:val="nil"/>
            </w:tcBorders>
            <w:shd w:val="clear" w:color="auto" w:fill="FFFFFF" w:themeFill="background1"/>
            <w:vAlign w:val="bottom"/>
          </w:tcPr>
          <w:p w14:paraId="4A51A370" w14:textId="6BE9B59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LAC</w:t>
            </w:r>
          </w:p>
        </w:tc>
        <w:tc>
          <w:tcPr>
            <w:tcW w:w="836" w:type="dxa"/>
            <w:tcBorders>
              <w:top w:val="nil"/>
              <w:left w:val="nil"/>
              <w:bottom w:val="nil"/>
              <w:right w:val="nil"/>
            </w:tcBorders>
            <w:shd w:val="clear" w:color="auto" w:fill="FFFFFF" w:themeFill="background1"/>
            <w:noWrap/>
            <w:vAlign w:val="bottom"/>
            <w:hideMark/>
          </w:tcPr>
          <w:p w14:paraId="38F7DBA0" w14:textId="140068D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2007</w:t>
            </w:r>
          </w:p>
        </w:tc>
        <w:tc>
          <w:tcPr>
            <w:tcW w:w="850" w:type="dxa"/>
            <w:tcBorders>
              <w:top w:val="nil"/>
              <w:left w:val="nil"/>
              <w:bottom w:val="nil"/>
              <w:right w:val="nil"/>
            </w:tcBorders>
            <w:shd w:val="clear" w:color="auto" w:fill="FFFFFF" w:themeFill="background1"/>
            <w:noWrap/>
            <w:vAlign w:val="bottom"/>
            <w:hideMark/>
          </w:tcPr>
          <w:p w14:paraId="17B15E19" w14:textId="52B1C37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bottom w:val="nil"/>
              <w:right w:val="nil"/>
            </w:tcBorders>
            <w:shd w:val="clear" w:color="auto" w:fill="FFFFFF" w:themeFill="background1"/>
            <w:noWrap/>
            <w:vAlign w:val="bottom"/>
            <w:hideMark/>
          </w:tcPr>
          <w:p w14:paraId="0A7397D0" w14:textId="59E1130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69.5</w:t>
            </w:r>
          </w:p>
        </w:tc>
        <w:tc>
          <w:tcPr>
            <w:tcW w:w="437" w:type="dxa"/>
            <w:tcBorders>
              <w:top w:val="nil"/>
              <w:left w:val="nil"/>
              <w:bottom w:val="nil"/>
              <w:right w:val="nil"/>
            </w:tcBorders>
            <w:shd w:val="clear" w:color="auto" w:fill="FFFFFF" w:themeFill="background1"/>
            <w:noWrap/>
            <w:vAlign w:val="bottom"/>
            <w:hideMark/>
          </w:tcPr>
          <w:p w14:paraId="0F93B8EB" w14:textId="7EFBBD9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78.5</w:t>
            </w:r>
          </w:p>
        </w:tc>
        <w:tc>
          <w:tcPr>
            <w:tcW w:w="439" w:type="dxa"/>
            <w:tcBorders>
              <w:top w:val="nil"/>
              <w:left w:val="nil"/>
              <w:bottom w:val="nil"/>
              <w:right w:val="nil"/>
            </w:tcBorders>
            <w:shd w:val="clear" w:color="auto" w:fill="FFFFFF" w:themeFill="background1"/>
            <w:noWrap/>
            <w:vAlign w:val="bottom"/>
            <w:hideMark/>
          </w:tcPr>
          <w:p w14:paraId="3129C53F" w14:textId="3016FAC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1.30</w:t>
            </w:r>
          </w:p>
        </w:tc>
        <w:tc>
          <w:tcPr>
            <w:tcW w:w="147" w:type="dxa"/>
            <w:tcBorders>
              <w:top w:val="nil"/>
              <w:left w:val="nil"/>
              <w:bottom w:val="nil"/>
              <w:right w:val="nil"/>
            </w:tcBorders>
            <w:shd w:val="clear" w:color="auto" w:fill="FFFFFF" w:themeFill="background1"/>
            <w:noWrap/>
            <w:vAlign w:val="bottom"/>
            <w:hideMark/>
          </w:tcPr>
          <w:p w14:paraId="2A80CC5E" w14:textId="274229C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2A2CFAC1" w14:textId="3D0ADF6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0.57</w:t>
            </w:r>
          </w:p>
        </w:tc>
        <w:tc>
          <w:tcPr>
            <w:tcW w:w="157" w:type="dxa"/>
            <w:tcBorders>
              <w:top w:val="nil"/>
              <w:left w:val="nil"/>
              <w:bottom w:val="nil"/>
              <w:right w:val="nil"/>
            </w:tcBorders>
            <w:shd w:val="clear" w:color="auto" w:fill="FFFFFF" w:themeFill="background1"/>
            <w:vAlign w:val="bottom"/>
          </w:tcPr>
          <w:p w14:paraId="1A9C9854" w14:textId="22D196D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048C9CAB" w14:textId="22A5FF2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216310E8" w14:textId="4732E5C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78.3</w:t>
            </w:r>
          </w:p>
        </w:tc>
        <w:tc>
          <w:tcPr>
            <w:tcW w:w="440" w:type="dxa"/>
            <w:tcBorders>
              <w:top w:val="nil"/>
              <w:left w:val="nil"/>
              <w:bottom w:val="nil"/>
              <w:right w:val="nil"/>
            </w:tcBorders>
            <w:shd w:val="clear" w:color="auto" w:fill="FFFFFF" w:themeFill="background1"/>
            <w:noWrap/>
            <w:vAlign w:val="bottom"/>
            <w:hideMark/>
          </w:tcPr>
          <w:p w14:paraId="708C6461" w14:textId="0984A58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86.4</w:t>
            </w:r>
          </w:p>
        </w:tc>
        <w:tc>
          <w:tcPr>
            <w:tcW w:w="440" w:type="dxa"/>
            <w:tcBorders>
              <w:top w:val="nil"/>
              <w:left w:val="nil"/>
              <w:bottom w:val="nil"/>
              <w:right w:val="nil"/>
            </w:tcBorders>
            <w:shd w:val="clear" w:color="auto" w:fill="FFFFFF" w:themeFill="background1"/>
            <w:noWrap/>
            <w:vAlign w:val="bottom"/>
            <w:hideMark/>
          </w:tcPr>
          <w:p w14:paraId="54F3BDBF" w14:textId="5EB49CB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1.15</w:t>
            </w:r>
          </w:p>
        </w:tc>
        <w:tc>
          <w:tcPr>
            <w:tcW w:w="148" w:type="dxa"/>
            <w:tcBorders>
              <w:top w:val="nil"/>
              <w:left w:val="nil"/>
              <w:bottom w:val="nil"/>
              <w:right w:val="nil"/>
            </w:tcBorders>
            <w:shd w:val="clear" w:color="auto" w:fill="FFFFFF" w:themeFill="background1"/>
            <w:noWrap/>
            <w:vAlign w:val="bottom"/>
            <w:hideMark/>
          </w:tcPr>
          <w:p w14:paraId="25C3206E" w14:textId="7FB33D3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49BFDFD9" w14:textId="30A9EB8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0.42</w:t>
            </w:r>
          </w:p>
        </w:tc>
        <w:tc>
          <w:tcPr>
            <w:tcW w:w="160" w:type="dxa"/>
            <w:tcBorders>
              <w:top w:val="nil"/>
              <w:left w:val="nil"/>
              <w:bottom w:val="nil"/>
              <w:right w:val="nil"/>
            </w:tcBorders>
            <w:shd w:val="clear" w:color="auto" w:fill="FFFFFF" w:themeFill="background1"/>
            <w:vAlign w:val="bottom"/>
          </w:tcPr>
          <w:p w14:paraId="60FB5109" w14:textId="49C8E972"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2460B1DE" w14:textId="0014CBB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2C946532" w14:textId="4C2F731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83.7</w:t>
            </w:r>
          </w:p>
        </w:tc>
        <w:tc>
          <w:tcPr>
            <w:tcW w:w="440" w:type="dxa"/>
            <w:tcBorders>
              <w:top w:val="nil"/>
              <w:left w:val="nil"/>
              <w:bottom w:val="nil"/>
              <w:right w:val="nil"/>
            </w:tcBorders>
            <w:shd w:val="clear" w:color="auto" w:fill="FFFFFF" w:themeFill="background1"/>
            <w:noWrap/>
            <w:vAlign w:val="bottom"/>
            <w:hideMark/>
          </w:tcPr>
          <w:p w14:paraId="53FAF6F2" w14:textId="6A6B7FF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90.9</w:t>
            </w:r>
          </w:p>
        </w:tc>
        <w:tc>
          <w:tcPr>
            <w:tcW w:w="443" w:type="dxa"/>
            <w:tcBorders>
              <w:top w:val="nil"/>
              <w:left w:val="nil"/>
              <w:bottom w:val="nil"/>
              <w:right w:val="nil"/>
            </w:tcBorders>
            <w:shd w:val="clear" w:color="auto" w:fill="FFFFFF" w:themeFill="background1"/>
            <w:noWrap/>
            <w:vAlign w:val="bottom"/>
            <w:hideMark/>
          </w:tcPr>
          <w:p w14:paraId="5DE07C33" w14:textId="7F236BE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1.04</w:t>
            </w:r>
          </w:p>
        </w:tc>
        <w:tc>
          <w:tcPr>
            <w:tcW w:w="145" w:type="dxa"/>
            <w:tcBorders>
              <w:top w:val="nil"/>
              <w:left w:val="nil"/>
              <w:bottom w:val="nil"/>
              <w:right w:val="nil"/>
            </w:tcBorders>
            <w:shd w:val="clear" w:color="auto" w:fill="FFFFFF" w:themeFill="background1"/>
            <w:noWrap/>
            <w:vAlign w:val="bottom"/>
            <w:hideMark/>
          </w:tcPr>
          <w:p w14:paraId="0809AC03" w14:textId="5991AC2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7618AFC0" w14:textId="7D68DC0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0.31</w:t>
            </w:r>
          </w:p>
        </w:tc>
        <w:tc>
          <w:tcPr>
            <w:tcW w:w="159" w:type="dxa"/>
            <w:tcBorders>
              <w:top w:val="nil"/>
              <w:left w:val="nil"/>
              <w:bottom w:val="nil"/>
              <w:right w:val="nil"/>
            </w:tcBorders>
            <w:shd w:val="clear" w:color="auto" w:fill="FFFFFF" w:themeFill="background1"/>
            <w:vAlign w:val="bottom"/>
          </w:tcPr>
          <w:p w14:paraId="2C1B4F96" w14:textId="121BD50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2EC90AA1"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71A993DC" w14:textId="2D6D34C0"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119A42CE" w14:textId="3A57A80D"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5A2756" w:rsidRPr="00BF2E11" w14:paraId="50CB884A"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tcPr>
          <w:p w14:paraId="721D8205" w14:textId="54B8F243" w:rsidR="005A2756" w:rsidRPr="007F237A" w:rsidRDefault="005A2756" w:rsidP="005A2756">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Guyana</w:t>
            </w:r>
          </w:p>
        </w:tc>
        <w:tc>
          <w:tcPr>
            <w:tcW w:w="580" w:type="dxa"/>
            <w:tcBorders>
              <w:top w:val="nil"/>
              <w:left w:val="nil"/>
              <w:bottom w:val="nil"/>
              <w:right w:val="nil"/>
            </w:tcBorders>
            <w:shd w:val="clear" w:color="auto" w:fill="FFFFFF" w:themeFill="background1"/>
            <w:vAlign w:val="bottom"/>
          </w:tcPr>
          <w:p w14:paraId="7111ECAE" w14:textId="74A58E00" w:rsidR="005A2756" w:rsidRPr="007F237A" w:rsidRDefault="00731EA8" w:rsidP="005A2756">
            <w:pPr>
              <w:pStyle w:val="NoSpacing"/>
              <w:spacing w:after="120" w:line="480" w:lineRule="auto"/>
              <w:jc w:val="center"/>
              <w:rPr>
                <w:rFonts w:ascii="Garamond" w:hAnsi="Garamond" w:cs="Arial"/>
                <w:color w:val="000000"/>
                <w:sz w:val="18"/>
                <w:szCs w:val="18"/>
              </w:rPr>
            </w:pPr>
            <w:r>
              <w:rPr>
                <w:rFonts w:ascii="Garamond" w:hAnsi="Garamond" w:cs="Arial"/>
                <w:color w:val="000000"/>
                <w:sz w:val="18"/>
                <w:szCs w:val="18"/>
              </w:rPr>
              <w:t>LAC</w:t>
            </w:r>
          </w:p>
        </w:tc>
        <w:tc>
          <w:tcPr>
            <w:tcW w:w="836" w:type="dxa"/>
            <w:tcBorders>
              <w:top w:val="nil"/>
              <w:left w:val="nil"/>
              <w:bottom w:val="nil"/>
              <w:right w:val="nil"/>
            </w:tcBorders>
            <w:shd w:val="clear" w:color="auto" w:fill="FFFFFF" w:themeFill="background1"/>
            <w:noWrap/>
            <w:vAlign w:val="bottom"/>
          </w:tcPr>
          <w:p w14:paraId="57B1BA95" w14:textId="1A4CC32D" w:rsidR="005A2756" w:rsidRPr="007F237A" w:rsidRDefault="005A2756" w:rsidP="005A2756">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rPr>
              <w:t>2009</w:t>
            </w:r>
          </w:p>
        </w:tc>
        <w:tc>
          <w:tcPr>
            <w:tcW w:w="850" w:type="dxa"/>
            <w:tcBorders>
              <w:top w:val="nil"/>
              <w:left w:val="nil"/>
              <w:bottom w:val="nil"/>
              <w:right w:val="nil"/>
            </w:tcBorders>
            <w:shd w:val="clear" w:color="auto" w:fill="FFFFFF" w:themeFill="background1"/>
            <w:noWrap/>
            <w:vAlign w:val="bottom"/>
          </w:tcPr>
          <w:p w14:paraId="584FCB35" w14:textId="0DE85D82" w:rsidR="005A2756" w:rsidRPr="007F237A" w:rsidRDefault="005A2756" w:rsidP="005A2756">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rPr>
              <w:t>2014</w:t>
            </w:r>
          </w:p>
        </w:tc>
        <w:tc>
          <w:tcPr>
            <w:tcW w:w="445" w:type="dxa"/>
            <w:tcBorders>
              <w:top w:val="nil"/>
              <w:left w:val="nil"/>
              <w:bottom w:val="nil"/>
              <w:right w:val="nil"/>
            </w:tcBorders>
            <w:shd w:val="clear" w:color="auto" w:fill="FFFFFF" w:themeFill="background1"/>
            <w:noWrap/>
            <w:vAlign w:val="bottom"/>
          </w:tcPr>
          <w:p w14:paraId="08338B5F" w14:textId="2657F4A2" w:rsidR="005A2756" w:rsidRPr="007F237A" w:rsidRDefault="005A2756" w:rsidP="005A2756">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72.8</w:t>
            </w:r>
          </w:p>
        </w:tc>
        <w:tc>
          <w:tcPr>
            <w:tcW w:w="437" w:type="dxa"/>
            <w:tcBorders>
              <w:top w:val="nil"/>
              <w:left w:val="nil"/>
              <w:bottom w:val="nil"/>
              <w:right w:val="nil"/>
            </w:tcBorders>
            <w:shd w:val="clear" w:color="auto" w:fill="FFFFFF" w:themeFill="background1"/>
            <w:noWrap/>
            <w:vAlign w:val="bottom"/>
          </w:tcPr>
          <w:p w14:paraId="3C766A31" w14:textId="1750AB5E" w:rsidR="005A2756" w:rsidRPr="007F237A" w:rsidRDefault="005A2756" w:rsidP="005A2756">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77.8</w:t>
            </w:r>
          </w:p>
        </w:tc>
        <w:tc>
          <w:tcPr>
            <w:tcW w:w="439" w:type="dxa"/>
            <w:tcBorders>
              <w:top w:val="nil"/>
              <w:left w:val="nil"/>
              <w:bottom w:val="nil"/>
              <w:right w:val="nil"/>
            </w:tcBorders>
            <w:shd w:val="clear" w:color="auto" w:fill="FFFFFF" w:themeFill="background1"/>
            <w:noWrap/>
            <w:vAlign w:val="bottom"/>
          </w:tcPr>
          <w:p w14:paraId="25D4B9DC" w14:textId="0CCAF7B0" w:rsidR="005A2756" w:rsidRPr="007F237A" w:rsidRDefault="005A2756" w:rsidP="005A2756">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1.00</w:t>
            </w:r>
          </w:p>
        </w:tc>
        <w:tc>
          <w:tcPr>
            <w:tcW w:w="147" w:type="dxa"/>
            <w:tcBorders>
              <w:top w:val="nil"/>
              <w:left w:val="nil"/>
              <w:bottom w:val="nil"/>
              <w:right w:val="nil"/>
            </w:tcBorders>
            <w:shd w:val="clear" w:color="auto" w:fill="FFFFFF" w:themeFill="background1"/>
            <w:noWrap/>
            <w:vAlign w:val="bottom"/>
          </w:tcPr>
          <w:p w14:paraId="6CEB0183" w14:textId="618CD9CD" w:rsidR="005A2756" w:rsidRPr="007F237A" w:rsidRDefault="005A2756" w:rsidP="005A2756">
            <w:pPr>
              <w:pStyle w:val="NoSpacing"/>
              <w:spacing w:after="120" w:line="480" w:lineRule="auto"/>
              <w:rPr>
                <w:rFonts w:ascii="Garamond" w:hAnsi="Garamond" w:cs="Arial"/>
                <w:color w:val="000000"/>
                <w:sz w:val="18"/>
                <w:szCs w:val="18"/>
                <w:vertAlign w:val="superscript"/>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0EA60191" w14:textId="738C7685" w:rsidR="005A2756" w:rsidRPr="007F237A" w:rsidRDefault="005A2756" w:rsidP="005A2756">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0.57</w:t>
            </w:r>
          </w:p>
        </w:tc>
        <w:tc>
          <w:tcPr>
            <w:tcW w:w="157" w:type="dxa"/>
            <w:tcBorders>
              <w:top w:val="nil"/>
              <w:left w:val="nil"/>
              <w:bottom w:val="nil"/>
              <w:right w:val="nil"/>
            </w:tcBorders>
            <w:shd w:val="clear" w:color="auto" w:fill="FFFFFF" w:themeFill="background1"/>
            <w:vAlign w:val="bottom"/>
          </w:tcPr>
          <w:p w14:paraId="1196DEA3" w14:textId="6EABBF7B" w:rsidR="005A2756" w:rsidRPr="007F237A" w:rsidRDefault="005A2756" w:rsidP="005A2756">
            <w:pPr>
              <w:pStyle w:val="NoSpacing"/>
              <w:spacing w:after="120" w:line="480" w:lineRule="auto"/>
              <w:rPr>
                <w:rFonts w:ascii="Garamond" w:hAnsi="Garamond" w:cs="Arial"/>
                <w:color w:val="000000"/>
                <w:sz w:val="18"/>
                <w:szCs w:val="18"/>
                <w:vertAlign w:val="superscript"/>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tcPr>
          <w:p w14:paraId="63E7C737" w14:textId="4DDDB291" w:rsidR="005A2756" w:rsidRPr="007F237A" w:rsidRDefault="005A2756" w:rsidP="005A2756">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tcPr>
          <w:p w14:paraId="4DD26511" w14:textId="4D183945" w:rsidR="005A2756" w:rsidRPr="007F237A" w:rsidRDefault="005A2756" w:rsidP="005A2756">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81.8</w:t>
            </w:r>
          </w:p>
        </w:tc>
        <w:tc>
          <w:tcPr>
            <w:tcW w:w="440" w:type="dxa"/>
            <w:tcBorders>
              <w:top w:val="nil"/>
              <w:left w:val="nil"/>
              <w:bottom w:val="nil"/>
              <w:right w:val="nil"/>
            </w:tcBorders>
            <w:shd w:val="clear" w:color="auto" w:fill="FFFFFF" w:themeFill="background1"/>
            <w:noWrap/>
            <w:vAlign w:val="bottom"/>
          </w:tcPr>
          <w:p w14:paraId="1B7C2015" w14:textId="3559E8AE" w:rsidR="005A2756" w:rsidRPr="007F237A" w:rsidRDefault="005A2756" w:rsidP="005A2756">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86.2</w:t>
            </w:r>
          </w:p>
        </w:tc>
        <w:tc>
          <w:tcPr>
            <w:tcW w:w="440" w:type="dxa"/>
            <w:tcBorders>
              <w:top w:val="nil"/>
              <w:left w:val="nil"/>
              <w:bottom w:val="nil"/>
              <w:right w:val="nil"/>
            </w:tcBorders>
            <w:shd w:val="clear" w:color="auto" w:fill="FFFFFF" w:themeFill="background1"/>
            <w:noWrap/>
            <w:vAlign w:val="bottom"/>
          </w:tcPr>
          <w:p w14:paraId="03E7967B" w14:textId="5540222B" w:rsidR="005A2756" w:rsidRPr="007F237A" w:rsidRDefault="005A2756" w:rsidP="005A2756">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0.88</w:t>
            </w:r>
          </w:p>
        </w:tc>
        <w:tc>
          <w:tcPr>
            <w:tcW w:w="148" w:type="dxa"/>
            <w:tcBorders>
              <w:top w:val="nil"/>
              <w:left w:val="nil"/>
              <w:bottom w:val="nil"/>
              <w:right w:val="nil"/>
            </w:tcBorders>
            <w:shd w:val="clear" w:color="auto" w:fill="FFFFFF" w:themeFill="background1"/>
            <w:noWrap/>
            <w:vAlign w:val="bottom"/>
          </w:tcPr>
          <w:p w14:paraId="66849FC8" w14:textId="186BA5FD" w:rsidR="005A2756" w:rsidRPr="007F237A" w:rsidRDefault="005A2756" w:rsidP="005A2756">
            <w:pPr>
              <w:pStyle w:val="NoSpacing"/>
              <w:spacing w:after="120" w:line="480" w:lineRule="auto"/>
              <w:rPr>
                <w:rFonts w:ascii="Garamond" w:hAnsi="Garamond" w:cs="Arial"/>
                <w:color w:val="000000"/>
                <w:sz w:val="18"/>
                <w:szCs w:val="18"/>
                <w:vertAlign w:val="superscript"/>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08F2B737" w14:textId="74CB90A1" w:rsidR="005A2756" w:rsidRPr="007F237A" w:rsidRDefault="005A2756" w:rsidP="005A2756">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0.45</w:t>
            </w:r>
          </w:p>
        </w:tc>
        <w:tc>
          <w:tcPr>
            <w:tcW w:w="160" w:type="dxa"/>
            <w:tcBorders>
              <w:top w:val="nil"/>
              <w:left w:val="nil"/>
              <w:bottom w:val="nil"/>
              <w:right w:val="nil"/>
            </w:tcBorders>
            <w:shd w:val="clear" w:color="auto" w:fill="FFFFFF" w:themeFill="background1"/>
            <w:vAlign w:val="bottom"/>
          </w:tcPr>
          <w:p w14:paraId="626B809C" w14:textId="407879C2" w:rsidR="005A2756" w:rsidRPr="007F237A" w:rsidRDefault="005A2756" w:rsidP="005A2756">
            <w:pPr>
              <w:pStyle w:val="NoSpacing"/>
              <w:spacing w:after="120" w:line="480" w:lineRule="auto"/>
              <w:rPr>
                <w:rFonts w:ascii="Garamond" w:hAnsi="Garamond" w:cs="Arial"/>
                <w:color w:val="000000"/>
                <w:sz w:val="18"/>
                <w:szCs w:val="18"/>
                <w:vertAlign w:val="superscript"/>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tcPr>
          <w:p w14:paraId="5131D363" w14:textId="68E3D852" w:rsidR="005A2756" w:rsidRPr="007F237A" w:rsidRDefault="005A2756" w:rsidP="005A2756">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tcPr>
          <w:p w14:paraId="7F875A52" w14:textId="07EEC19F" w:rsidR="005A2756" w:rsidRPr="007F237A" w:rsidRDefault="005A2756" w:rsidP="005A2756">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87.2</w:t>
            </w:r>
          </w:p>
        </w:tc>
        <w:tc>
          <w:tcPr>
            <w:tcW w:w="440" w:type="dxa"/>
            <w:tcBorders>
              <w:top w:val="nil"/>
              <w:left w:val="nil"/>
              <w:bottom w:val="nil"/>
              <w:right w:val="nil"/>
            </w:tcBorders>
            <w:shd w:val="clear" w:color="auto" w:fill="FFFFFF" w:themeFill="background1"/>
            <w:noWrap/>
            <w:vAlign w:val="bottom"/>
          </w:tcPr>
          <w:p w14:paraId="06A1086F" w14:textId="6D869F97" w:rsidR="005A2756" w:rsidRPr="007F237A" w:rsidRDefault="005A2756" w:rsidP="005A2756">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90.8</w:t>
            </w:r>
          </w:p>
        </w:tc>
        <w:tc>
          <w:tcPr>
            <w:tcW w:w="443" w:type="dxa"/>
            <w:tcBorders>
              <w:top w:val="nil"/>
              <w:left w:val="nil"/>
              <w:bottom w:val="nil"/>
              <w:right w:val="nil"/>
            </w:tcBorders>
            <w:shd w:val="clear" w:color="auto" w:fill="FFFFFF" w:themeFill="background1"/>
            <w:noWrap/>
            <w:vAlign w:val="bottom"/>
          </w:tcPr>
          <w:p w14:paraId="6ACD3B8D" w14:textId="60A551D9" w:rsidR="005A2756" w:rsidRPr="007F237A" w:rsidRDefault="005A2756" w:rsidP="005A2756">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0.72</w:t>
            </w:r>
          </w:p>
        </w:tc>
        <w:tc>
          <w:tcPr>
            <w:tcW w:w="145" w:type="dxa"/>
            <w:tcBorders>
              <w:top w:val="nil"/>
              <w:left w:val="nil"/>
              <w:bottom w:val="nil"/>
              <w:right w:val="nil"/>
            </w:tcBorders>
            <w:shd w:val="clear" w:color="auto" w:fill="FFFFFF" w:themeFill="background1"/>
            <w:noWrap/>
            <w:vAlign w:val="bottom"/>
          </w:tcPr>
          <w:p w14:paraId="5E727706" w14:textId="4141E48C" w:rsidR="005A2756" w:rsidRPr="007F237A" w:rsidRDefault="005A2756" w:rsidP="005A2756">
            <w:pPr>
              <w:pStyle w:val="NoSpacing"/>
              <w:spacing w:after="120" w:line="480" w:lineRule="auto"/>
              <w:rPr>
                <w:rFonts w:ascii="Garamond" w:hAnsi="Garamond" w:cs="Arial"/>
                <w:color w:val="000000"/>
                <w:sz w:val="18"/>
                <w:szCs w:val="18"/>
                <w:vertAlign w:val="superscript"/>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684D031C" w14:textId="17E9AC39" w:rsidR="005A2756" w:rsidRPr="007F237A" w:rsidRDefault="005A2756" w:rsidP="005A2756">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0.29</w:t>
            </w:r>
          </w:p>
        </w:tc>
        <w:tc>
          <w:tcPr>
            <w:tcW w:w="159" w:type="dxa"/>
            <w:tcBorders>
              <w:top w:val="nil"/>
              <w:left w:val="nil"/>
              <w:bottom w:val="nil"/>
              <w:right w:val="nil"/>
            </w:tcBorders>
            <w:shd w:val="clear" w:color="auto" w:fill="FFFFFF" w:themeFill="background1"/>
            <w:vAlign w:val="bottom"/>
          </w:tcPr>
          <w:p w14:paraId="6D7D3285" w14:textId="7A80C69E" w:rsidR="005A2756" w:rsidRPr="007F237A" w:rsidRDefault="005A2756" w:rsidP="005A2756">
            <w:pPr>
              <w:pStyle w:val="NoSpacing"/>
              <w:spacing w:after="120" w:line="480" w:lineRule="auto"/>
              <w:rPr>
                <w:rFonts w:ascii="Garamond" w:hAnsi="Garamond" w:cs="Arial"/>
                <w:color w:val="000000"/>
                <w:sz w:val="18"/>
                <w:szCs w:val="18"/>
                <w:vertAlign w:val="superscript"/>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770800FD" w14:textId="39509947" w:rsidR="005A2756" w:rsidRPr="007F237A" w:rsidRDefault="005A2756" w:rsidP="005A2756">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091AE0AD" w14:textId="641518A0" w:rsidR="005A2756" w:rsidRPr="007F237A" w:rsidRDefault="005A2756" w:rsidP="005A2756">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rPr>
              <w:t>Yes</w:t>
            </w:r>
          </w:p>
        </w:tc>
        <w:tc>
          <w:tcPr>
            <w:tcW w:w="450" w:type="dxa"/>
            <w:shd w:val="clear" w:color="auto" w:fill="FFFFFF" w:themeFill="background1"/>
            <w:vAlign w:val="center"/>
          </w:tcPr>
          <w:p w14:paraId="6729FC93" w14:textId="185E982E" w:rsidR="005A2756" w:rsidRPr="007F237A" w:rsidRDefault="005A2756" w:rsidP="005A2756">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rPr>
              <w:t>Yes</w:t>
            </w:r>
          </w:p>
        </w:tc>
      </w:tr>
      <w:tr w:rsidR="006C6BEA" w:rsidRPr="00BF2E11" w14:paraId="1943842F"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652E6232" w14:textId="1F92171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Haiti</w:t>
            </w:r>
          </w:p>
        </w:tc>
        <w:tc>
          <w:tcPr>
            <w:tcW w:w="580" w:type="dxa"/>
            <w:tcBorders>
              <w:top w:val="nil"/>
              <w:left w:val="nil"/>
              <w:bottom w:val="nil"/>
              <w:right w:val="nil"/>
            </w:tcBorders>
            <w:shd w:val="clear" w:color="auto" w:fill="D9D9D9" w:themeFill="background1" w:themeFillShade="D9"/>
            <w:vAlign w:val="bottom"/>
          </w:tcPr>
          <w:p w14:paraId="3F7A1478" w14:textId="4AD754A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LAC</w:t>
            </w:r>
          </w:p>
        </w:tc>
        <w:tc>
          <w:tcPr>
            <w:tcW w:w="836" w:type="dxa"/>
            <w:tcBorders>
              <w:top w:val="nil"/>
              <w:left w:val="nil"/>
              <w:bottom w:val="nil"/>
              <w:right w:val="nil"/>
            </w:tcBorders>
            <w:shd w:val="clear" w:color="auto" w:fill="D9D9D9" w:themeFill="background1" w:themeFillShade="D9"/>
            <w:noWrap/>
            <w:vAlign w:val="bottom"/>
            <w:hideMark/>
          </w:tcPr>
          <w:p w14:paraId="4970268C" w14:textId="0A1EC35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2012</w:t>
            </w:r>
          </w:p>
        </w:tc>
        <w:tc>
          <w:tcPr>
            <w:tcW w:w="850" w:type="dxa"/>
            <w:tcBorders>
              <w:top w:val="nil"/>
              <w:left w:val="nil"/>
              <w:bottom w:val="nil"/>
              <w:right w:val="nil"/>
            </w:tcBorders>
            <w:shd w:val="clear" w:color="auto" w:fill="D9D9D9" w:themeFill="background1" w:themeFillShade="D9"/>
            <w:noWrap/>
            <w:vAlign w:val="bottom"/>
            <w:hideMark/>
          </w:tcPr>
          <w:p w14:paraId="6E83925D" w14:textId="5781F70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2016-17</w:t>
            </w:r>
          </w:p>
        </w:tc>
        <w:tc>
          <w:tcPr>
            <w:tcW w:w="445" w:type="dxa"/>
            <w:tcBorders>
              <w:top w:val="nil"/>
              <w:left w:val="nil"/>
              <w:bottom w:val="nil"/>
              <w:right w:val="nil"/>
            </w:tcBorders>
            <w:shd w:val="clear" w:color="auto" w:fill="D9D9D9" w:themeFill="background1" w:themeFillShade="D9"/>
            <w:noWrap/>
            <w:vAlign w:val="bottom"/>
            <w:hideMark/>
          </w:tcPr>
          <w:p w14:paraId="4892DAE4" w14:textId="6DCF3F8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38.7</w:t>
            </w:r>
          </w:p>
        </w:tc>
        <w:tc>
          <w:tcPr>
            <w:tcW w:w="437" w:type="dxa"/>
            <w:tcBorders>
              <w:top w:val="nil"/>
              <w:left w:val="nil"/>
              <w:bottom w:val="nil"/>
              <w:right w:val="nil"/>
            </w:tcBorders>
            <w:shd w:val="clear" w:color="auto" w:fill="D9D9D9" w:themeFill="background1" w:themeFillShade="D9"/>
            <w:noWrap/>
            <w:vAlign w:val="bottom"/>
            <w:hideMark/>
          </w:tcPr>
          <w:p w14:paraId="44E44641" w14:textId="00146E6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41.7</w:t>
            </w:r>
          </w:p>
        </w:tc>
        <w:tc>
          <w:tcPr>
            <w:tcW w:w="439" w:type="dxa"/>
            <w:tcBorders>
              <w:top w:val="nil"/>
              <w:left w:val="nil"/>
              <w:bottom w:val="nil"/>
              <w:right w:val="nil"/>
            </w:tcBorders>
            <w:shd w:val="clear" w:color="auto" w:fill="D9D9D9" w:themeFill="background1" w:themeFillShade="D9"/>
            <w:noWrap/>
            <w:vAlign w:val="bottom"/>
            <w:hideMark/>
          </w:tcPr>
          <w:p w14:paraId="0467F4E6" w14:textId="5FBE29C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0.68</w:t>
            </w:r>
          </w:p>
        </w:tc>
        <w:tc>
          <w:tcPr>
            <w:tcW w:w="147" w:type="dxa"/>
            <w:tcBorders>
              <w:top w:val="nil"/>
              <w:left w:val="nil"/>
              <w:bottom w:val="nil"/>
              <w:right w:val="nil"/>
            </w:tcBorders>
            <w:shd w:val="clear" w:color="auto" w:fill="D9D9D9" w:themeFill="background1" w:themeFillShade="D9"/>
            <w:noWrap/>
            <w:vAlign w:val="bottom"/>
            <w:hideMark/>
          </w:tcPr>
          <w:p w14:paraId="232AC165" w14:textId="769F37A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3A4A0F1E" w14:textId="68C4104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-0.09</w:t>
            </w:r>
          </w:p>
        </w:tc>
        <w:tc>
          <w:tcPr>
            <w:tcW w:w="157" w:type="dxa"/>
            <w:tcBorders>
              <w:top w:val="nil"/>
              <w:left w:val="nil"/>
              <w:bottom w:val="nil"/>
              <w:right w:val="nil"/>
            </w:tcBorders>
            <w:shd w:val="clear" w:color="auto" w:fill="D9D9D9" w:themeFill="background1" w:themeFillShade="D9"/>
            <w:vAlign w:val="bottom"/>
          </w:tcPr>
          <w:p w14:paraId="4632BA0E" w14:textId="3944FAF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231881DB" w14:textId="3570329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7E3A6F12" w14:textId="43BD63E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47.8</w:t>
            </w:r>
          </w:p>
        </w:tc>
        <w:tc>
          <w:tcPr>
            <w:tcW w:w="440" w:type="dxa"/>
            <w:tcBorders>
              <w:top w:val="nil"/>
              <w:left w:val="nil"/>
              <w:bottom w:val="nil"/>
              <w:right w:val="nil"/>
            </w:tcBorders>
            <w:shd w:val="clear" w:color="auto" w:fill="D9D9D9" w:themeFill="background1" w:themeFillShade="D9"/>
            <w:noWrap/>
            <w:vAlign w:val="bottom"/>
            <w:hideMark/>
          </w:tcPr>
          <w:p w14:paraId="22C3EE71" w14:textId="62DC5CA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51.9</w:t>
            </w:r>
          </w:p>
        </w:tc>
        <w:tc>
          <w:tcPr>
            <w:tcW w:w="440" w:type="dxa"/>
            <w:tcBorders>
              <w:top w:val="nil"/>
              <w:left w:val="nil"/>
              <w:bottom w:val="nil"/>
              <w:right w:val="nil"/>
            </w:tcBorders>
            <w:shd w:val="clear" w:color="auto" w:fill="D9D9D9" w:themeFill="background1" w:themeFillShade="D9"/>
            <w:noWrap/>
            <w:vAlign w:val="bottom"/>
            <w:hideMark/>
          </w:tcPr>
          <w:p w14:paraId="519F23EA" w14:textId="306B4F4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0.92</w:t>
            </w:r>
          </w:p>
        </w:tc>
        <w:tc>
          <w:tcPr>
            <w:tcW w:w="148" w:type="dxa"/>
            <w:tcBorders>
              <w:top w:val="nil"/>
              <w:left w:val="nil"/>
              <w:bottom w:val="nil"/>
              <w:right w:val="nil"/>
            </w:tcBorders>
            <w:shd w:val="clear" w:color="auto" w:fill="D9D9D9" w:themeFill="background1" w:themeFillShade="D9"/>
            <w:noWrap/>
            <w:vAlign w:val="bottom"/>
            <w:hideMark/>
          </w:tcPr>
          <w:p w14:paraId="6131B10E" w14:textId="76632E9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4A625940" w14:textId="3513C701"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0.16</w:t>
            </w:r>
          </w:p>
        </w:tc>
        <w:tc>
          <w:tcPr>
            <w:tcW w:w="160" w:type="dxa"/>
            <w:tcBorders>
              <w:top w:val="nil"/>
              <w:left w:val="nil"/>
              <w:bottom w:val="nil"/>
              <w:right w:val="nil"/>
            </w:tcBorders>
            <w:shd w:val="clear" w:color="auto" w:fill="D9D9D9" w:themeFill="background1" w:themeFillShade="D9"/>
            <w:vAlign w:val="bottom"/>
          </w:tcPr>
          <w:p w14:paraId="3A06CD0F" w14:textId="18322A4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31F58600" w14:textId="240C3A6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332287C4" w14:textId="574D6AE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55.3</w:t>
            </w:r>
          </w:p>
        </w:tc>
        <w:tc>
          <w:tcPr>
            <w:tcW w:w="440" w:type="dxa"/>
            <w:tcBorders>
              <w:top w:val="nil"/>
              <w:left w:val="nil"/>
              <w:bottom w:val="nil"/>
              <w:right w:val="nil"/>
            </w:tcBorders>
            <w:shd w:val="clear" w:color="auto" w:fill="D9D9D9" w:themeFill="background1" w:themeFillShade="D9"/>
            <w:noWrap/>
            <w:vAlign w:val="bottom"/>
            <w:hideMark/>
          </w:tcPr>
          <w:p w14:paraId="4EBF34E8" w14:textId="6A4E8B6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59.5</w:t>
            </w:r>
          </w:p>
        </w:tc>
        <w:tc>
          <w:tcPr>
            <w:tcW w:w="443" w:type="dxa"/>
            <w:tcBorders>
              <w:top w:val="nil"/>
              <w:left w:val="nil"/>
              <w:bottom w:val="nil"/>
              <w:right w:val="nil"/>
            </w:tcBorders>
            <w:shd w:val="clear" w:color="auto" w:fill="D9D9D9" w:themeFill="background1" w:themeFillShade="D9"/>
            <w:noWrap/>
            <w:vAlign w:val="bottom"/>
            <w:hideMark/>
          </w:tcPr>
          <w:p w14:paraId="185D85CB" w14:textId="7AE0957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0.94</w:t>
            </w:r>
          </w:p>
        </w:tc>
        <w:tc>
          <w:tcPr>
            <w:tcW w:w="145" w:type="dxa"/>
            <w:tcBorders>
              <w:top w:val="nil"/>
              <w:left w:val="nil"/>
              <w:bottom w:val="nil"/>
              <w:right w:val="nil"/>
            </w:tcBorders>
            <w:shd w:val="clear" w:color="auto" w:fill="D9D9D9" w:themeFill="background1" w:themeFillShade="D9"/>
            <w:noWrap/>
            <w:vAlign w:val="bottom"/>
            <w:hideMark/>
          </w:tcPr>
          <w:p w14:paraId="56E28A98" w14:textId="56BB625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4BEBDEDB" w14:textId="4EC46DE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0.17</w:t>
            </w:r>
          </w:p>
        </w:tc>
        <w:tc>
          <w:tcPr>
            <w:tcW w:w="159" w:type="dxa"/>
            <w:tcBorders>
              <w:top w:val="nil"/>
              <w:left w:val="nil"/>
              <w:bottom w:val="nil"/>
              <w:right w:val="nil"/>
            </w:tcBorders>
            <w:shd w:val="clear" w:color="auto" w:fill="D9D9D9" w:themeFill="background1" w:themeFillShade="D9"/>
            <w:vAlign w:val="bottom"/>
          </w:tcPr>
          <w:p w14:paraId="32D15824" w14:textId="50B4C96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242F3C17"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4320FE1F" w14:textId="7BD9D5B1"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63C1B4D7" w14:textId="535DFDF4"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0EE346A6"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4E32BE03" w14:textId="7963D3C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Honduras</w:t>
            </w:r>
          </w:p>
        </w:tc>
        <w:tc>
          <w:tcPr>
            <w:tcW w:w="580" w:type="dxa"/>
            <w:tcBorders>
              <w:top w:val="nil"/>
              <w:left w:val="nil"/>
              <w:bottom w:val="nil"/>
              <w:right w:val="nil"/>
            </w:tcBorders>
            <w:shd w:val="clear" w:color="auto" w:fill="FFFFFF" w:themeFill="background1"/>
            <w:vAlign w:val="bottom"/>
          </w:tcPr>
          <w:p w14:paraId="0BB0691C" w14:textId="419AAA8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LAC</w:t>
            </w:r>
          </w:p>
        </w:tc>
        <w:tc>
          <w:tcPr>
            <w:tcW w:w="836" w:type="dxa"/>
            <w:tcBorders>
              <w:top w:val="nil"/>
              <w:left w:val="nil"/>
              <w:bottom w:val="nil"/>
              <w:right w:val="nil"/>
            </w:tcBorders>
            <w:shd w:val="clear" w:color="auto" w:fill="FFFFFF" w:themeFill="background1"/>
            <w:noWrap/>
            <w:vAlign w:val="bottom"/>
            <w:hideMark/>
          </w:tcPr>
          <w:p w14:paraId="09BD1FDB" w14:textId="16033195"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2005-6</w:t>
            </w:r>
          </w:p>
        </w:tc>
        <w:tc>
          <w:tcPr>
            <w:tcW w:w="850" w:type="dxa"/>
            <w:tcBorders>
              <w:top w:val="nil"/>
              <w:left w:val="nil"/>
              <w:bottom w:val="nil"/>
              <w:right w:val="nil"/>
            </w:tcBorders>
            <w:shd w:val="clear" w:color="auto" w:fill="FFFFFF" w:themeFill="background1"/>
            <w:noWrap/>
            <w:vAlign w:val="bottom"/>
            <w:hideMark/>
          </w:tcPr>
          <w:p w14:paraId="377BCF61" w14:textId="5E3C9CF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2011-12</w:t>
            </w:r>
          </w:p>
        </w:tc>
        <w:tc>
          <w:tcPr>
            <w:tcW w:w="445" w:type="dxa"/>
            <w:tcBorders>
              <w:top w:val="nil"/>
              <w:left w:val="nil"/>
              <w:bottom w:val="nil"/>
              <w:right w:val="nil"/>
            </w:tcBorders>
            <w:shd w:val="clear" w:color="auto" w:fill="FFFFFF" w:themeFill="background1"/>
            <w:noWrap/>
            <w:vAlign w:val="bottom"/>
            <w:hideMark/>
          </w:tcPr>
          <w:p w14:paraId="23CF8645" w14:textId="0AB2887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39.1</w:t>
            </w:r>
          </w:p>
        </w:tc>
        <w:tc>
          <w:tcPr>
            <w:tcW w:w="437" w:type="dxa"/>
            <w:tcBorders>
              <w:top w:val="nil"/>
              <w:left w:val="nil"/>
              <w:bottom w:val="nil"/>
              <w:right w:val="nil"/>
            </w:tcBorders>
            <w:shd w:val="clear" w:color="auto" w:fill="FFFFFF" w:themeFill="background1"/>
            <w:noWrap/>
            <w:vAlign w:val="bottom"/>
            <w:hideMark/>
          </w:tcPr>
          <w:p w14:paraId="6B5ECA39" w14:textId="029207C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53.5</w:t>
            </w:r>
          </w:p>
        </w:tc>
        <w:tc>
          <w:tcPr>
            <w:tcW w:w="439" w:type="dxa"/>
            <w:tcBorders>
              <w:top w:val="nil"/>
              <w:left w:val="nil"/>
              <w:bottom w:val="nil"/>
              <w:right w:val="nil"/>
            </w:tcBorders>
            <w:shd w:val="clear" w:color="auto" w:fill="FFFFFF" w:themeFill="background1"/>
            <w:noWrap/>
            <w:vAlign w:val="bottom"/>
            <w:hideMark/>
          </w:tcPr>
          <w:p w14:paraId="2E80DFA6" w14:textId="30059EB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2.39</w:t>
            </w:r>
          </w:p>
        </w:tc>
        <w:tc>
          <w:tcPr>
            <w:tcW w:w="147" w:type="dxa"/>
            <w:tcBorders>
              <w:top w:val="nil"/>
              <w:left w:val="nil"/>
              <w:bottom w:val="nil"/>
              <w:right w:val="nil"/>
            </w:tcBorders>
            <w:shd w:val="clear" w:color="auto" w:fill="FFFFFF" w:themeFill="background1"/>
            <w:noWrap/>
            <w:vAlign w:val="bottom"/>
            <w:hideMark/>
          </w:tcPr>
          <w:p w14:paraId="2110AF5C" w14:textId="0A6D5EC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18241DE9" w14:textId="2EF7418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0.89</w:t>
            </w:r>
          </w:p>
        </w:tc>
        <w:tc>
          <w:tcPr>
            <w:tcW w:w="157" w:type="dxa"/>
            <w:tcBorders>
              <w:top w:val="nil"/>
              <w:left w:val="nil"/>
              <w:bottom w:val="nil"/>
              <w:right w:val="nil"/>
            </w:tcBorders>
            <w:shd w:val="clear" w:color="auto" w:fill="FFFFFF" w:themeFill="background1"/>
            <w:vAlign w:val="bottom"/>
          </w:tcPr>
          <w:p w14:paraId="3C9C440B" w14:textId="66844C2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51EB3003" w14:textId="005FC4D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469DD102" w14:textId="41B0C89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50.5</w:t>
            </w:r>
          </w:p>
        </w:tc>
        <w:tc>
          <w:tcPr>
            <w:tcW w:w="440" w:type="dxa"/>
            <w:tcBorders>
              <w:top w:val="nil"/>
              <w:left w:val="nil"/>
              <w:bottom w:val="nil"/>
              <w:right w:val="nil"/>
            </w:tcBorders>
            <w:shd w:val="clear" w:color="auto" w:fill="FFFFFF" w:themeFill="background1"/>
            <w:noWrap/>
            <w:vAlign w:val="bottom"/>
            <w:hideMark/>
          </w:tcPr>
          <w:p w14:paraId="2F68257A" w14:textId="6B48012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64.1</w:t>
            </w:r>
          </w:p>
        </w:tc>
        <w:tc>
          <w:tcPr>
            <w:tcW w:w="440" w:type="dxa"/>
            <w:tcBorders>
              <w:top w:val="nil"/>
              <w:left w:val="nil"/>
              <w:bottom w:val="nil"/>
              <w:right w:val="nil"/>
            </w:tcBorders>
            <w:shd w:val="clear" w:color="auto" w:fill="FFFFFF" w:themeFill="background1"/>
            <w:noWrap/>
            <w:vAlign w:val="bottom"/>
            <w:hideMark/>
          </w:tcPr>
          <w:p w14:paraId="49727470" w14:textId="5E88E36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2.27</w:t>
            </w:r>
          </w:p>
        </w:tc>
        <w:tc>
          <w:tcPr>
            <w:tcW w:w="148" w:type="dxa"/>
            <w:tcBorders>
              <w:top w:val="nil"/>
              <w:left w:val="nil"/>
              <w:bottom w:val="nil"/>
              <w:right w:val="nil"/>
            </w:tcBorders>
            <w:shd w:val="clear" w:color="auto" w:fill="FFFFFF" w:themeFill="background1"/>
            <w:noWrap/>
            <w:vAlign w:val="bottom"/>
            <w:hideMark/>
          </w:tcPr>
          <w:p w14:paraId="46E9D297" w14:textId="7AD808B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1340C5E5" w14:textId="5C6E33E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0.78</w:t>
            </w:r>
          </w:p>
        </w:tc>
        <w:tc>
          <w:tcPr>
            <w:tcW w:w="160" w:type="dxa"/>
            <w:tcBorders>
              <w:top w:val="nil"/>
              <w:left w:val="nil"/>
              <w:bottom w:val="nil"/>
              <w:right w:val="nil"/>
            </w:tcBorders>
            <w:shd w:val="clear" w:color="auto" w:fill="FFFFFF" w:themeFill="background1"/>
            <w:vAlign w:val="bottom"/>
          </w:tcPr>
          <w:p w14:paraId="36F4B044" w14:textId="19693F5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641B04E1" w14:textId="010717B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7B972651" w14:textId="0B67527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58.8</w:t>
            </w:r>
          </w:p>
        </w:tc>
        <w:tc>
          <w:tcPr>
            <w:tcW w:w="440" w:type="dxa"/>
            <w:tcBorders>
              <w:top w:val="nil"/>
              <w:left w:val="nil"/>
              <w:bottom w:val="nil"/>
              <w:right w:val="nil"/>
            </w:tcBorders>
            <w:shd w:val="clear" w:color="auto" w:fill="FFFFFF" w:themeFill="background1"/>
            <w:noWrap/>
            <w:vAlign w:val="bottom"/>
            <w:hideMark/>
          </w:tcPr>
          <w:p w14:paraId="70A5F7EB" w14:textId="6D78020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71.1</w:t>
            </w:r>
          </w:p>
        </w:tc>
        <w:tc>
          <w:tcPr>
            <w:tcW w:w="443" w:type="dxa"/>
            <w:tcBorders>
              <w:top w:val="nil"/>
              <w:left w:val="nil"/>
              <w:bottom w:val="nil"/>
              <w:right w:val="nil"/>
            </w:tcBorders>
            <w:shd w:val="clear" w:color="auto" w:fill="FFFFFF" w:themeFill="background1"/>
            <w:noWrap/>
            <w:vAlign w:val="bottom"/>
            <w:hideMark/>
          </w:tcPr>
          <w:p w14:paraId="2A24F460" w14:textId="12C60C5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2.05</w:t>
            </w:r>
          </w:p>
        </w:tc>
        <w:tc>
          <w:tcPr>
            <w:tcW w:w="145" w:type="dxa"/>
            <w:tcBorders>
              <w:top w:val="nil"/>
              <w:left w:val="nil"/>
              <w:bottom w:val="nil"/>
              <w:right w:val="nil"/>
            </w:tcBorders>
            <w:shd w:val="clear" w:color="auto" w:fill="FFFFFF" w:themeFill="background1"/>
            <w:noWrap/>
            <w:vAlign w:val="bottom"/>
            <w:hideMark/>
          </w:tcPr>
          <w:p w14:paraId="66BFC00B" w14:textId="12DD62D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65375689" w14:textId="617CEA2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0.55</w:t>
            </w:r>
          </w:p>
        </w:tc>
        <w:tc>
          <w:tcPr>
            <w:tcW w:w="159" w:type="dxa"/>
            <w:tcBorders>
              <w:top w:val="nil"/>
              <w:left w:val="nil"/>
              <w:bottom w:val="nil"/>
              <w:right w:val="nil"/>
            </w:tcBorders>
            <w:shd w:val="clear" w:color="auto" w:fill="FFFFFF" w:themeFill="background1"/>
            <w:vAlign w:val="bottom"/>
          </w:tcPr>
          <w:p w14:paraId="16FFBF3B" w14:textId="284F171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6C57FEC4"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06D59839" w14:textId="6C7D71B3"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4B3D6F4A" w14:textId="7962E4DA"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524F6ACE"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4019FCD6" w14:textId="028EE2C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Jamaica</w:t>
            </w:r>
          </w:p>
        </w:tc>
        <w:tc>
          <w:tcPr>
            <w:tcW w:w="580" w:type="dxa"/>
            <w:tcBorders>
              <w:top w:val="nil"/>
              <w:left w:val="nil"/>
              <w:bottom w:val="nil"/>
              <w:right w:val="nil"/>
            </w:tcBorders>
            <w:shd w:val="clear" w:color="auto" w:fill="D9D9D9" w:themeFill="background1" w:themeFillShade="D9"/>
            <w:vAlign w:val="bottom"/>
          </w:tcPr>
          <w:p w14:paraId="40056FDD" w14:textId="4EC42A57"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LAC</w:t>
            </w:r>
          </w:p>
        </w:tc>
        <w:tc>
          <w:tcPr>
            <w:tcW w:w="836" w:type="dxa"/>
            <w:tcBorders>
              <w:top w:val="nil"/>
              <w:left w:val="nil"/>
              <w:bottom w:val="nil"/>
              <w:right w:val="nil"/>
            </w:tcBorders>
            <w:shd w:val="clear" w:color="auto" w:fill="D9D9D9" w:themeFill="background1" w:themeFillShade="D9"/>
            <w:noWrap/>
            <w:vAlign w:val="bottom"/>
            <w:hideMark/>
          </w:tcPr>
          <w:p w14:paraId="2BA14E1F" w14:textId="4FB6902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D9D9D9" w:themeFill="background1" w:themeFillShade="D9"/>
            <w:noWrap/>
            <w:vAlign w:val="bottom"/>
            <w:hideMark/>
          </w:tcPr>
          <w:p w14:paraId="663ED71F" w14:textId="5C7ED57B"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bottom w:val="nil"/>
              <w:right w:val="nil"/>
            </w:tcBorders>
            <w:shd w:val="clear" w:color="auto" w:fill="D9D9D9" w:themeFill="background1" w:themeFillShade="D9"/>
            <w:noWrap/>
            <w:vAlign w:val="bottom"/>
            <w:hideMark/>
          </w:tcPr>
          <w:p w14:paraId="13CFB4A1" w14:textId="498E19A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74.2</w:t>
            </w:r>
          </w:p>
        </w:tc>
        <w:tc>
          <w:tcPr>
            <w:tcW w:w="437" w:type="dxa"/>
            <w:tcBorders>
              <w:top w:val="nil"/>
              <w:left w:val="nil"/>
              <w:bottom w:val="nil"/>
              <w:right w:val="nil"/>
            </w:tcBorders>
            <w:shd w:val="clear" w:color="auto" w:fill="D9D9D9" w:themeFill="background1" w:themeFillShade="D9"/>
            <w:noWrap/>
            <w:vAlign w:val="bottom"/>
            <w:hideMark/>
          </w:tcPr>
          <w:p w14:paraId="22513B57" w14:textId="4BFA26F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75.8</w:t>
            </w:r>
          </w:p>
        </w:tc>
        <w:tc>
          <w:tcPr>
            <w:tcW w:w="439" w:type="dxa"/>
            <w:tcBorders>
              <w:top w:val="nil"/>
              <w:left w:val="nil"/>
              <w:bottom w:val="nil"/>
              <w:right w:val="nil"/>
            </w:tcBorders>
            <w:shd w:val="clear" w:color="auto" w:fill="D9D9D9" w:themeFill="background1" w:themeFillShade="D9"/>
            <w:noWrap/>
            <w:vAlign w:val="bottom"/>
            <w:hideMark/>
          </w:tcPr>
          <w:p w14:paraId="215E2A96" w14:textId="40D7FC1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0.39</w:t>
            </w:r>
          </w:p>
        </w:tc>
        <w:tc>
          <w:tcPr>
            <w:tcW w:w="147" w:type="dxa"/>
            <w:tcBorders>
              <w:top w:val="nil"/>
              <w:left w:val="nil"/>
              <w:bottom w:val="nil"/>
              <w:right w:val="nil"/>
            </w:tcBorders>
            <w:shd w:val="clear" w:color="auto" w:fill="D9D9D9" w:themeFill="background1" w:themeFillShade="D9"/>
            <w:noWrap/>
            <w:vAlign w:val="bottom"/>
            <w:hideMark/>
          </w:tcPr>
          <w:p w14:paraId="349475E3" w14:textId="5F0E4A1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440" w:type="dxa"/>
            <w:tcBorders>
              <w:top w:val="nil"/>
              <w:left w:val="nil"/>
              <w:bottom w:val="nil"/>
              <w:right w:val="nil"/>
            </w:tcBorders>
            <w:shd w:val="clear" w:color="auto" w:fill="D9D9D9" w:themeFill="background1" w:themeFillShade="D9"/>
            <w:vAlign w:val="bottom"/>
          </w:tcPr>
          <w:p w14:paraId="3E7B648D" w14:textId="1CF15B2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0.27</w:t>
            </w:r>
          </w:p>
        </w:tc>
        <w:tc>
          <w:tcPr>
            <w:tcW w:w="157" w:type="dxa"/>
            <w:tcBorders>
              <w:top w:val="nil"/>
              <w:left w:val="nil"/>
              <w:bottom w:val="nil"/>
              <w:right w:val="nil"/>
            </w:tcBorders>
            <w:shd w:val="clear" w:color="auto" w:fill="D9D9D9" w:themeFill="background1" w:themeFillShade="D9"/>
            <w:vAlign w:val="bottom"/>
          </w:tcPr>
          <w:p w14:paraId="1ECD3BF5" w14:textId="786E571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4281EB76" w14:textId="62071C5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0D32F652" w14:textId="502E7AC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81.2</w:t>
            </w:r>
          </w:p>
        </w:tc>
        <w:tc>
          <w:tcPr>
            <w:tcW w:w="440" w:type="dxa"/>
            <w:tcBorders>
              <w:top w:val="nil"/>
              <w:left w:val="nil"/>
              <w:bottom w:val="nil"/>
              <w:right w:val="nil"/>
            </w:tcBorders>
            <w:shd w:val="clear" w:color="auto" w:fill="D9D9D9" w:themeFill="background1" w:themeFillShade="D9"/>
            <w:noWrap/>
            <w:vAlign w:val="bottom"/>
            <w:hideMark/>
          </w:tcPr>
          <w:p w14:paraId="77206334" w14:textId="37ADB65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82.5</w:t>
            </w:r>
          </w:p>
        </w:tc>
        <w:tc>
          <w:tcPr>
            <w:tcW w:w="440" w:type="dxa"/>
            <w:tcBorders>
              <w:top w:val="nil"/>
              <w:left w:val="nil"/>
              <w:bottom w:val="nil"/>
              <w:right w:val="nil"/>
            </w:tcBorders>
            <w:shd w:val="clear" w:color="auto" w:fill="D9D9D9" w:themeFill="background1" w:themeFillShade="D9"/>
            <w:noWrap/>
            <w:vAlign w:val="bottom"/>
            <w:hideMark/>
          </w:tcPr>
          <w:p w14:paraId="308AC3AB" w14:textId="055C304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0.32</w:t>
            </w:r>
          </w:p>
        </w:tc>
        <w:tc>
          <w:tcPr>
            <w:tcW w:w="148" w:type="dxa"/>
            <w:tcBorders>
              <w:top w:val="nil"/>
              <w:left w:val="nil"/>
              <w:bottom w:val="nil"/>
              <w:right w:val="nil"/>
            </w:tcBorders>
            <w:shd w:val="clear" w:color="auto" w:fill="D9D9D9" w:themeFill="background1" w:themeFillShade="D9"/>
            <w:noWrap/>
            <w:vAlign w:val="bottom"/>
            <w:hideMark/>
          </w:tcPr>
          <w:p w14:paraId="568141AC" w14:textId="68CCCB6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37C1596C" w14:textId="0F6613A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0.21</w:t>
            </w:r>
          </w:p>
        </w:tc>
        <w:tc>
          <w:tcPr>
            <w:tcW w:w="160" w:type="dxa"/>
            <w:tcBorders>
              <w:top w:val="nil"/>
              <w:left w:val="nil"/>
              <w:bottom w:val="nil"/>
              <w:right w:val="nil"/>
            </w:tcBorders>
            <w:shd w:val="clear" w:color="auto" w:fill="D9D9D9" w:themeFill="background1" w:themeFillShade="D9"/>
            <w:vAlign w:val="bottom"/>
          </w:tcPr>
          <w:p w14:paraId="0F905A55" w14:textId="33FE9E0D"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2FE6170B" w14:textId="4F80455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290EC243" w14:textId="4C3906F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85.7</w:t>
            </w:r>
          </w:p>
        </w:tc>
        <w:tc>
          <w:tcPr>
            <w:tcW w:w="440" w:type="dxa"/>
            <w:tcBorders>
              <w:top w:val="nil"/>
              <w:left w:val="nil"/>
              <w:bottom w:val="nil"/>
              <w:right w:val="nil"/>
            </w:tcBorders>
            <w:shd w:val="clear" w:color="auto" w:fill="D9D9D9" w:themeFill="background1" w:themeFillShade="D9"/>
            <w:noWrap/>
            <w:vAlign w:val="bottom"/>
            <w:hideMark/>
          </w:tcPr>
          <w:p w14:paraId="363F3FD5" w14:textId="427D64C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86.5</w:t>
            </w:r>
          </w:p>
        </w:tc>
        <w:tc>
          <w:tcPr>
            <w:tcW w:w="443" w:type="dxa"/>
            <w:tcBorders>
              <w:top w:val="nil"/>
              <w:left w:val="nil"/>
              <w:bottom w:val="nil"/>
              <w:right w:val="nil"/>
            </w:tcBorders>
            <w:shd w:val="clear" w:color="auto" w:fill="D9D9D9" w:themeFill="background1" w:themeFillShade="D9"/>
            <w:noWrap/>
            <w:vAlign w:val="bottom"/>
            <w:hideMark/>
          </w:tcPr>
          <w:p w14:paraId="3380B0C3" w14:textId="109E4EE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0.21</w:t>
            </w:r>
          </w:p>
        </w:tc>
        <w:tc>
          <w:tcPr>
            <w:tcW w:w="145" w:type="dxa"/>
            <w:tcBorders>
              <w:top w:val="nil"/>
              <w:left w:val="nil"/>
              <w:bottom w:val="nil"/>
              <w:right w:val="nil"/>
            </w:tcBorders>
            <w:shd w:val="clear" w:color="auto" w:fill="D9D9D9" w:themeFill="background1" w:themeFillShade="D9"/>
            <w:noWrap/>
            <w:vAlign w:val="bottom"/>
            <w:hideMark/>
          </w:tcPr>
          <w:p w14:paraId="6B09EF45" w14:textId="2ABBBA8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772D2060" w14:textId="65B528D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0.09</w:t>
            </w:r>
          </w:p>
        </w:tc>
        <w:tc>
          <w:tcPr>
            <w:tcW w:w="159" w:type="dxa"/>
            <w:tcBorders>
              <w:top w:val="nil"/>
              <w:left w:val="nil"/>
              <w:bottom w:val="nil"/>
              <w:right w:val="nil"/>
            </w:tcBorders>
            <w:shd w:val="clear" w:color="auto" w:fill="D9D9D9" w:themeFill="background1" w:themeFillShade="D9"/>
            <w:vAlign w:val="bottom"/>
          </w:tcPr>
          <w:p w14:paraId="193FFBE3" w14:textId="76AD624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46AEF46D"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40E3E5F2" w14:textId="2FF71341"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c>
          <w:tcPr>
            <w:tcW w:w="450" w:type="dxa"/>
            <w:shd w:val="clear" w:color="auto" w:fill="D9D9D9" w:themeFill="background1" w:themeFillShade="D9"/>
            <w:vAlign w:val="center"/>
          </w:tcPr>
          <w:p w14:paraId="01F9416C" w14:textId="07A8C905"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464CCD76"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4BC13EDF" w14:textId="5503DBB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Mexico</w:t>
            </w:r>
          </w:p>
        </w:tc>
        <w:tc>
          <w:tcPr>
            <w:tcW w:w="580" w:type="dxa"/>
            <w:tcBorders>
              <w:top w:val="nil"/>
              <w:left w:val="nil"/>
              <w:bottom w:val="nil"/>
              <w:right w:val="nil"/>
            </w:tcBorders>
            <w:shd w:val="clear" w:color="auto" w:fill="FFFFFF" w:themeFill="background1"/>
            <w:vAlign w:val="bottom"/>
          </w:tcPr>
          <w:p w14:paraId="4F95E048" w14:textId="11A9825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LAC</w:t>
            </w:r>
          </w:p>
        </w:tc>
        <w:tc>
          <w:tcPr>
            <w:tcW w:w="836" w:type="dxa"/>
            <w:tcBorders>
              <w:top w:val="nil"/>
              <w:left w:val="nil"/>
              <w:bottom w:val="nil"/>
              <w:right w:val="nil"/>
            </w:tcBorders>
            <w:shd w:val="clear" w:color="auto" w:fill="FFFFFF" w:themeFill="background1"/>
            <w:noWrap/>
            <w:vAlign w:val="bottom"/>
            <w:hideMark/>
          </w:tcPr>
          <w:p w14:paraId="43C9F9E1" w14:textId="2363871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2012</w:t>
            </w:r>
          </w:p>
        </w:tc>
        <w:tc>
          <w:tcPr>
            <w:tcW w:w="850" w:type="dxa"/>
            <w:tcBorders>
              <w:top w:val="nil"/>
              <w:left w:val="nil"/>
              <w:bottom w:val="nil"/>
              <w:right w:val="nil"/>
            </w:tcBorders>
            <w:shd w:val="clear" w:color="auto" w:fill="FFFFFF" w:themeFill="background1"/>
            <w:noWrap/>
            <w:vAlign w:val="bottom"/>
            <w:hideMark/>
          </w:tcPr>
          <w:p w14:paraId="368410C5" w14:textId="5959DC5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2016</w:t>
            </w:r>
          </w:p>
        </w:tc>
        <w:tc>
          <w:tcPr>
            <w:tcW w:w="445" w:type="dxa"/>
            <w:tcBorders>
              <w:top w:val="nil"/>
              <w:left w:val="nil"/>
              <w:bottom w:val="nil"/>
              <w:right w:val="nil"/>
            </w:tcBorders>
            <w:shd w:val="clear" w:color="auto" w:fill="FFFFFF" w:themeFill="background1"/>
            <w:noWrap/>
            <w:vAlign w:val="bottom"/>
            <w:hideMark/>
          </w:tcPr>
          <w:p w14:paraId="03841BDA" w14:textId="7F31164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73.3</w:t>
            </w:r>
          </w:p>
        </w:tc>
        <w:tc>
          <w:tcPr>
            <w:tcW w:w="437" w:type="dxa"/>
            <w:tcBorders>
              <w:top w:val="nil"/>
              <w:left w:val="nil"/>
              <w:bottom w:val="nil"/>
              <w:right w:val="nil"/>
            </w:tcBorders>
            <w:shd w:val="clear" w:color="auto" w:fill="FFFFFF" w:themeFill="background1"/>
            <w:noWrap/>
            <w:vAlign w:val="bottom"/>
            <w:hideMark/>
          </w:tcPr>
          <w:p w14:paraId="7E2D3C34" w14:textId="0188ABE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75.2</w:t>
            </w:r>
          </w:p>
        </w:tc>
        <w:tc>
          <w:tcPr>
            <w:tcW w:w="439" w:type="dxa"/>
            <w:tcBorders>
              <w:top w:val="nil"/>
              <w:left w:val="nil"/>
              <w:bottom w:val="nil"/>
              <w:right w:val="nil"/>
            </w:tcBorders>
            <w:shd w:val="clear" w:color="auto" w:fill="FFFFFF" w:themeFill="background1"/>
            <w:noWrap/>
            <w:vAlign w:val="bottom"/>
            <w:hideMark/>
          </w:tcPr>
          <w:p w14:paraId="286B9812" w14:textId="246BD3C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0.47</w:t>
            </w:r>
          </w:p>
        </w:tc>
        <w:tc>
          <w:tcPr>
            <w:tcW w:w="147" w:type="dxa"/>
            <w:tcBorders>
              <w:top w:val="nil"/>
              <w:left w:val="nil"/>
              <w:bottom w:val="nil"/>
              <w:right w:val="nil"/>
            </w:tcBorders>
            <w:shd w:val="clear" w:color="auto" w:fill="FFFFFF" w:themeFill="background1"/>
            <w:noWrap/>
            <w:vAlign w:val="bottom"/>
            <w:hideMark/>
          </w:tcPr>
          <w:p w14:paraId="42B5A3B6" w14:textId="7D7670A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4D56474C" w14:textId="2413E6C6"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0.35</w:t>
            </w:r>
          </w:p>
        </w:tc>
        <w:tc>
          <w:tcPr>
            <w:tcW w:w="157" w:type="dxa"/>
            <w:tcBorders>
              <w:top w:val="nil"/>
              <w:left w:val="nil"/>
              <w:bottom w:val="nil"/>
              <w:right w:val="nil"/>
            </w:tcBorders>
            <w:shd w:val="clear" w:color="auto" w:fill="FFFFFF" w:themeFill="background1"/>
            <w:vAlign w:val="bottom"/>
          </w:tcPr>
          <w:p w14:paraId="01FA01B5" w14:textId="61F4615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6F204116" w14:textId="19F4ED3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436DDC02" w14:textId="165F29D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83.3</w:t>
            </w:r>
          </w:p>
        </w:tc>
        <w:tc>
          <w:tcPr>
            <w:tcW w:w="440" w:type="dxa"/>
            <w:tcBorders>
              <w:top w:val="nil"/>
              <w:left w:val="nil"/>
              <w:bottom w:val="nil"/>
              <w:right w:val="nil"/>
            </w:tcBorders>
            <w:shd w:val="clear" w:color="auto" w:fill="FFFFFF" w:themeFill="background1"/>
            <w:noWrap/>
            <w:vAlign w:val="bottom"/>
            <w:hideMark/>
          </w:tcPr>
          <w:p w14:paraId="689E2299" w14:textId="6A4D54A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84.4</w:t>
            </w:r>
          </w:p>
        </w:tc>
        <w:tc>
          <w:tcPr>
            <w:tcW w:w="440" w:type="dxa"/>
            <w:tcBorders>
              <w:top w:val="nil"/>
              <w:left w:val="nil"/>
              <w:bottom w:val="nil"/>
              <w:right w:val="nil"/>
            </w:tcBorders>
            <w:shd w:val="clear" w:color="auto" w:fill="FFFFFF" w:themeFill="background1"/>
            <w:noWrap/>
            <w:vAlign w:val="bottom"/>
            <w:hideMark/>
          </w:tcPr>
          <w:p w14:paraId="15A23AAD" w14:textId="76CBAC0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0.28</w:t>
            </w:r>
          </w:p>
        </w:tc>
        <w:tc>
          <w:tcPr>
            <w:tcW w:w="148" w:type="dxa"/>
            <w:tcBorders>
              <w:top w:val="nil"/>
              <w:left w:val="nil"/>
              <w:bottom w:val="nil"/>
              <w:right w:val="nil"/>
            </w:tcBorders>
            <w:shd w:val="clear" w:color="auto" w:fill="FFFFFF" w:themeFill="background1"/>
            <w:noWrap/>
            <w:vAlign w:val="bottom"/>
            <w:hideMark/>
          </w:tcPr>
          <w:p w14:paraId="0BB1B254" w14:textId="035E0F2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3B12EBD3" w14:textId="081D9D1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0.16</w:t>
            </w:r>
          </w:p>
        </w:tc>
        <w:tc>
          <w:tcPr>
            <w:tcW w:w="160" w:type="dxa"/>
            <w:tcBorders>
              <w:top w:val="nil"/>
              <w:left w:val="nil"/>
              <w:bottom w:val="nil"/>
              <w:right w:val="nil"/>
            </w:tcBorders>
            <w:shd w:val="clear" w:color="auto" w:fill="FFFFFF" w:themeFill="background1"/>
            <w:vAlign w:val="bottom"/>
          </w:tcPr>
          <w:p w14:paraId="5FEDD70A" w14:textId="239A77E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425F8F39" w14:textId="343EB92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67064975" w14:textId="0E5DB45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88.8</w:t>
            </w:r>
          </w:p>
        </w:tc>
        <w:tc>
          <w:tcPr>
            <w:tcW w:w="440" w:type="dxa"/>
            <w:tcBorders>
              <w:top w:val="nil"/>
              <w:left w:val="nil"/>
              <w:bottom w:val="nil"/>
              <w:right w:val="nil"/>
            </w:tcBorders>
            <w:shd w:val="clear" w:color="auto" w:fill="FFFFFF" w:themeFill="background1"/>
            <w:noWrap/>
            <w:vAlign w:val="bottom"/>
            <w:hideMark/>
          </w:tcPr>
          <w:p w14:paraId="773CFFD7" w14:textId="04EE4B5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89.6</w:t>
            </w:r>
          </w:p>
        </w:tc>
        <w:tc>
          <w:tcPr>
            <w:tcW w:w="443" w:type="dxa"/>
            <w:tcBorders>
              <w:top w:val="nil"/>
              <w:left w:val="nil"/>
              <w:bottom w:val="nil"/>
              <w:right w:val="nil"/>
            </w:tcBorders>
            <w:shd w:val="clear" w:color="auto" w:fill="FFFFFF" w:themeFill="background1"/>
            <w:noWrap/>
            <w:vAlign w:val="bottom"/>
            <w:hideMark/>
          </w:tcPr>
          <w:p w14:paraId="7A2FE259" w14:textId="709184E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0.20</w:t>
            </w:r>
          </w:p>
        </w:tc>
        <w:tc>
          <w:tcPr>
            <w:tcW w:w="145" w:type="dxa"/>
            <w:tcBorders>
              <w:top w:val="nil"/>
              <w:left w:val="nil"/>
              <w:bottom w:val="nil"/>
              <w:right w:val="nil"/>
            </w:tcBorders>
            <w:shd w:val="clear" w:color="auto" w:fill="FFFFFF" w:themeFill="background1"/>
            <w:noWrap/>
            <w:vAlign w:val="bottom"/>
            <w:hideMark/>
          </w:tcPr>
          <w:p w14:paraId="1A0B6B4B" w14:textId="6A9D7C2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431FD292" w14:textId="56148CB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0.08</w:t>
            </w:r>
          </w:p>
        </w:tc>
        <w:tc>
          <w:tcPr>
            <w:tcW w:w="159" w:type="dxa"/>
            <w:tcBorders>
              <w:top w:val="nil"/>
              <w:left w:val="nil"/>
              <w:bottom w:val="nil"/>
              <w:right w:val="nil"/>
            </w:tcBorders>
            <w:shd w:val="clear" w:color="auto" w:fill="FFFFFF" w:themeFill="background1"/>
            <w:vAlign w:val="bottom"/>
          </w:tcPr>
          <w:p w14:paraId="36DDF8F7" w14:textId="1CB29EAE"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7CA4F1F8"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5EE3B9EB" w14:textId="0619F9DC"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61604BE7" w14:textId="011DB16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11702026"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0B72FAF7" w14:textId="02516FF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Nicaragua</w:t>
            </w:r>
          </w:p>
        </w:tc>
        <w:tc>
          <w:tcPr>
            <w:tcW w:w="580" w:type="dxa"/>
            <w:tcBorders>
              <w:top w:val="nil"/>
              <w:left w:val="nil"/>
              <w:bottom w:val="nil"/>
              <w:right w:val="nil"/>
            </w:tcBorders>
            <w:shd w:val="clear" w:color="auto" w:fill="FFFFFF" w:themeFill="background1"/>
            <w:vAlign w:val="bottom"/>
          </w:tcPr>
          <w:p w14:paraId="55129A10" w14:textId="7C3FF763"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LAC</w:t>
            </w:r>
          </w:p>
        </w:tc>
        <w:tc>
          <w:tcPr>
            <w:tcW w:w="836" w:type="dxa"/>
            <w:tcBorders>
              <w:top w:val="nil"/>
              <w:left w:val="nil"/>
              <w:bottom w:val="nil"/>
              <w:right w:val="nil"/>
            </w:tcBorders>
            <w:shd w:val="clear" w:color="auto" w:fill="FFFFFF" w:themeFill="background1"/>
            <w:noWrap/>
            <w:vAlign w:val="bottom"/>
            <w:hideMark/>
          </w:tcPr>
          <w:p w14:paraId="45AD4AD4" w14:textId="25DDFC1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2001</w:t>
            </w:r>
          </w:p>
        </w:tc>
        <w:tc>
          <w:tcPr>
            <w:tcW w:w="850" w:type="dxa"/>
            <w:tcBorders>
              <w:top w:val="nil"/>
              <w:left w:val="nil"/>
              <w:bottom w:val="nil"/>
              <w:right w:val="nil"/>
            </w:tcBorders>
            <w:shd w:val="clear" w:color="auto" w:fill="FFFFFF" w:themeFill="background1"/>
            <w:noWrap/>
            <w:vAlign w:val="bottom"/>
            <w:hideMark/>
          </w:tcPr>
          <w:p w14:paraId="241C79E3" w14:textId="53470F8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2011-12</w:t>
            </w:r>
          </w:p>
        </w:tc>
        <w:tc>
          <w:tcPr>
            <w:tcW w:w="445" w:type="dxa"/>
            <w:tcBorders>
              <w:top w:val="nil"/>
              <w:left w:val="nil"/>
              <w:bottom w:val="nil"/>
              <w:right w:val="nil"/>
            </w:tcBorders>
            <w:shd w:val="clear" w:color="auto" w:fill="FFFFFF" w:themeFill="background1"/>
            <w:noWrap/>
            <w:vAlign w:val="bottom"/>
            <w:hideMark/>
          </w:tcPr>
          <w:p w14:paraId="737CCF41" w14:textId="63B917F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33.6</w:t>
            </w:r>
          </w:p>
        </w:tc>
        <w:tc>
          <w:tcPr>
            <w:tcW w:w="437" w:type="dxa"/>
            <w:tcBorders>
              <w:top w:val="nil"/>
              <w:left w:val="nil"/>
              <w:bottom w:val="nil"/>
              <w:right w:val="nil"/>
            </w:tcBorders>
            <w:shd w:val="clear" w:color="auto" w:fill="FFFFFF" w:themeFill="background1"/>
            <w:noWrap/>
            <w:vAlign w:val="bottom"/>
            <w:hideMark/>
          </w:tcPr>
          <w:p w14:paraId="1627EFFF" w14:textId="6075431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57.8</w:t>
            </w:r>
          </w:p>
        </w:tc>
        <w:tc>
          <w:tcPr>
            <w:tcW w:w="439" w:type="dxa"/>
            <w:tcBorders>
              <w:top w:val="nil"/>
              <w:left w:val="nil"/>
              <w:bottom w:val="nil"/>
              <w:right w:val="nil"/>
            </w:tcBorders>
            <w:shd w:val="clear" w:color="auto" w:fill="FFFFFF" w:themeFill="background1"/>
            <w:noWrap/>
            <w:vAlign w:val="bottom"/>
            <w:hideMark/>
          </w:tcPr>
          <w:p w14:paraId="152EB506" w14:textId="3E1D1A7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2.30</w:t>
            </w:r>
          </w:p>
        </w:tc>
        <w:tc>
          <w:tcPr>
            <w:tcW w:w="147" w:type="dxa"/>
            <w:tcBorders>
              <w:top w:val="nil"/>
              <w:left w:val="nil"/>
              <w:bottom w:val="nil"/>
              <w:right w:val="nil"/>
            </w:tcBorders>
            <w:shd w:val="clear" w:color="auto" w:fill="FFFFFF" w:themeFill="background1"/>
            <w:noWrap/>
            <w:vAlign w:val="bottom"/>
            <w:hideMark/>
          </w:tcPr>
          <w:p w14:paraId="3BE3612D" w14:textId="477A905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1D13C574" w14:textId="3529F10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0.98</w:t>
            </w:r>
          </w:p>
        </w:tc>
        <w:tc>
          <w:tcPr>
            <w:tcW w:w="157" w:type="dxa"/>
            <w:tcBorders>
              <w:top w:val="nil"/>
              <w:left w:val="nil"/>
              <w:bottom w:val="nil"/>
              <w:right w:val="nil"/>
            </w:tcBorders>
            <w:shd w:val="clear" w:color="auto" w:fill="FFFFFF" w:themeFill="background1"/>
            <w:vAlign w:val="bottom"/>
          </w:tcPr>
          <w:p w14:paraId="1A8ABF45" w14:textId="056BEE2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57D88285" w14:textId="35A1557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28141AF5" w14:textId="319F89D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46.2</w:t>
            </w:r>
          </w:p>
        </w:tc>
        <w:tc>
          <w:tcPr>
            <w:tcW w:w="440" w:type="dxa"/>
            <w:tcBorders>
              <w:top w:val="nil"/>
              <w:left w:val="nil"/>
              <w:bottom w:val="nil"/>
              <w:right w:val="nil"/>
            </w:tcBorders>
            <w:shd w:val="clear" w:color="auto" w:fill="FFFFFF" w:themeFill="background1"/>
            <w:noWrap/>
            <w:vAlign w:val="bottom"/>
            <w:hideMark/>
          </w:tcPr>
          <w:p w14:paraId="265AFF66" w14:textId="154354E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68.9</w:t>
            </w:r>
          </w:p>
        </w:tc>
        <w:tc>
          <w:tcPr>
            <w:tcW w:w="440" w:type="dxa"/>
            <w:tcBorders>
              <w:top w:val="nil"/>
              <w:left w:val="nil"/>
              <w:bottom w:val="nil"/>
              <w:right w:val="nil"/>
            </w:tcBorders>
            <w:shd w:val="clear" w:color="auto" w:fill="FFFFFF" w:themeFill="background1"/>
            <w:noWrap/>
            <w:vAlign w:val="bottom"/>
            <w:hideMark/>
          </w:tcPr>
          <w:p w14:paraId="0C04B018" w14:textId="27CE339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2.16</w:t>
            </w:r>
          </w:p>
        </w:tc>
        <w:tc>
          <w:tcPr>
            <w:tcW w:w="148" w:type="dxa"/>
            <w:tcBorders>
              <w:top w:val="nil"/>
              <w:left w:val="nil"/>
              <w:bottom w:val="nil"/>
              <w:right w:val="nil"/>
            </w:tcBorders>
            <w:shd w:val="clear" w:color="auto" w:fill="FFFFFF" w:themeFill="background1"/>
            <w:noWrap/>
            <w:vAlign w:val="bottom"/>
            <w:hideMark/>
          </w:tcPr>
          <w:p w14:paraId="2AE43980" w14:textId="192E509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107EA07F" w14:textId="74DE022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0.83</w:t>
            </w:r>
          </w:p>
        </w:tc>
        <w:tc>
          <w:tcPr>
            <w:tcW w:w="160" w:type="dxa"/>
            <w:tcBorders>
              <w:top w:val="nil"/>
              <w:left w:val="nil"/>
              <w:bottom w:val="nil"/>
              <w:right w:val="nil"/>
            </w:tcBorders>
            <w:shd w:val="clear" w:color="auto" w:fill="FFFFFF" w:themeFill="background1"/>
            <w:vAlign w:val="bottom"/>
          </w:tcPr>
          <w:p w14:paraId="64DFD611" w14:textId="61913D81"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7A243146" w14:textId="155C7EF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5983483C" w14:textId="5D29CD4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56.3</w:t>
            </w:r>
          </w:p>
        </w:tc>
        <w:tc>
          <w:tcPr>
            <w:tcW w:w="440" w:type="dxa"/>
            <w:tcBorders>
              <w:top w:val="nil"/>
              <w:left w:val="nil"/>
              <w:bottom w:val="nil"/>
              <w:right w:val="nil"/>
            </w:tcBorders>
            <w:shd w:val="clear" w:color="auto" w:fill="FFFFFF" w:themeFill="background1"/>
            <w:noWrap/>
            <w:vAlign w:val="bottom"/>
            <w:hideMark/>
          </w:tcPr>
          <w:p w14:paraId="1C76FEBD" w14:textId="5682B68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76.3</w:t>
            </w:r>
          </w:p>
        </w:tc>
        <w:tc>
          <w:tcPr>
            <w:tcW w:w="443" w:type="dxa"/>
            <w:tcBorders>
              <w:top w:val="nil"/>
              <w:left w:val="nil"/>
              <w:bottom w:val="nil"/>
              <w:right w:val="nil"/>
            </w:tcBorders>
            <w:shd w:val="clear" w:color="auto" w:fill="FFFFFF" w:themeFill="background1"/>
            <w:noWrap/>
            <w:vAlign w:val="bottom"/>
            <w:hideMark/>
          </w:tcPr>
          <w:p w14:paraId="1C176371" w14:textId="6D2B11F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1.91</w:t>
            </w:r>
          </w:p>
        </w:tc>
        <w:tc>
          <w:tcPr>
            <w:tcW w:w="145" w:type="dxa"/>
            <w:tcBorders>
              <w:top w:val="nil"/>
              <w:left w:val="nil"/>
              <w:bottom w:val="nil"/>
              <w:right w:val="nil"/>
            </w:tcBorders>
            <w:shd w:val="clear" w:color="auto" w:fill="FFFFFF" w:themeFill="background1"/>
            <w:noWrap/>
            <w:vAlign w:val="bottom"/>
            <w:hideMark/>
          </w:tcPr>
          <w:p w14:paraId="484EA42B" w14:textId="7300D5A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0BFCCF5B" w14:textId="75B88F0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0.58</w:t>
            </w:r>
          </w:p>
        </w:tc>
        <w:tc>
          <w:tcPr>
            <w:tcW w:w="159" w:type="dxa"/>
            <w:tcBorders>
              <w:top w:val="nil"/>
              <w:left w:val="nil"/>
              <w:bottom w:val="nil"/>
              <w:right w:val="nil"/>
            </w:tcBorders>
            <w:shd w:val="clear" w:color="auto" w:fill="FFFFFF" w:themeFill="background1"/>
            <w:vAlign w:val="bottom"/>
          </w:tcPr>
          <w:p w14:paraId="7CAB7F57" w14:textId="0EE1EED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5A413007"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11DC6D77" w14:textId="14E51C32"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50601771" w14:textId="642D58C8"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0C47B931"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158DF9F8" w14:textId="29A8B37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Peru</w:t>
            </w:r>
          </w:p>
        </w:tc>
        <w:tc>
          <w:tcPr>
            <w:tcW w:w="580" w:type="dxa"/>
            <w:tcBorders>
              <w:top w:val="nil"/>
              <w:left w:val="nil"/>
              <w:bottom w:val="nil"/>
              <w:right w:val="nil"/>
            </w:tcBorders>
            <w:shd w:val="clear" w:color="auto" w:fill="FFFFFF" w:themeFill="background1"/>
            <w:vAlign w:val="bottom"/>
          </w:tcPr>
          <w:p w14:paraId="02BB605C" w14:textId="3279AAE7"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LAC</w:t>
            </w:r>
          </w:p>
        </w:tc>
        <w:tc>
          <w:tcPr>
            <w:tcW w:w="836" w:type="dxa"/>
            <w:tcBorders>
              <w:top w:val="nil"/>
              <w:left w:val="nil"/>
              <w:bottom w:val="nil"/>
              <w:right w:val="nil"/>
            </w:tcBorders>
            <w:shd w:val="clear" w:color="auto" w:fill="FFFFFF" w:themeFill="background1"/>
            <w:noWrap/>
            <w:vAlign w:val="bottom"/>
            <w:hideMark/>
          </w:tcPr>
          <w:p w14:paraId="696C64EA" w14:textId="4EBC147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2012</w:t>
            </w:r>
          </w:p>
        </w:tc>
        <w:tc>
          <w:tcPr>
            <w:tcW w:w="850" w:type="dxa"/>
            <w:tcBorders>
              <w:top w:val="nil"/>
              <w:left w:val="nil"/>
              <w:bottom w:val="nil"/>
              <w:right w:val="nil"/>
            </w:tcBorders>
            <w:shd w:val="clear" w:color="auto" w:fill="FFFFFF" w:themeFill="background1"/>
            <w:noWrap/>
            <w:vAlign w:val="bottom"/>
            <w:hideMark/>
          </w:tcPr>
          <w:p w14:paraId="7E684763" w14:textId="7163DD1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2018</w:t>
            </w:r>
          </w:p>
        </w:tc>
        <w:tc>
          <w:tcPr>
            <w:tcW w:w="445" w:type="dxa"/>
            <w:tcBorders>
              <w:top w:val="nil"/>
              <w:left w:val="nil"/>
              <w:bottom w:val="nil"/>
              <w:right w:val="nil"/>
            </w:tcBorders>
            <w:shd w:val="clear" w:color="auto" w:fill="FFFFFF" w:themeFill="background1"/>
            <w:noWrap/>
            <w:vAlign w:val="bottom"/>
            <w:hideMark/>
          </w:tcPr>
          <w:p w14:paraId="0187A4C5" w14:textId="61EA09B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63.9</w:t>
            </w:r>
          </w:p>
        </w:tc>
        <w:tc>
          <w:tcPr>
            <w:tcW w:w="437" w:type="dxa"/>
            <w:tcBorders>
              <w:top w:val="nil"/>
              <w:left w:val="nil"/>
              <w:bottom w:val="nil"/>
              <w:right w:val="nil"/>
            </w:tcBorders>
            <w:shd w:val="clear" w:color="auto" w:fill="FFFFFF" w:themeFill="background1"/>
            <w:noWrap/>
            <w:vAlign w:val="bottom"/>
            <w:hideMark/>
          </w:tcPr>
          <w:p w14:paraId="4BC8BA29" w14:textId="343962E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71.1</w:t>
            </w:r>
          </w:p>
        </w:tc>
        <w:tc>
          <w:tcPr>
            <w:tcW w:w="439" w:type="dxa"/>
            <w:tcBorders>
              <w:top w:val="nil"/>
              <w:left w:val="nil"/>
              <w:bottom w:val="nil"/>
              <w:right w:val="nil"/>
            </w:tcBorders>
            <w:shd w:val="clear" w:color="auto" w:fill="FFFFFF" w:themeFill="background1"/>
            <w:noWrap/>
            <w:vAlign w:val="bottom"/>
            <w:hideMark/>
          </w:tcPr>
          <w:p w14:paraId="6E9A9142" w14:textId="745FDF1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1.20</w:t>
            </w:r>
          </w:p>
        </w:tc>
        <w:tc>
          <w:tcPr>
            <w:tcW w:w="147" w:type="dxa"/>
            <w:tcBorders>
              <w:top w:val="nil"/>
              <w:left w:val="nil"/>
              <w:bottom w:val="nil"/>
              <w:right w:val="nil"/>
            </w:tcBorders>
            <w:shd w:val="clear" w:color="auto" w:fill="FFFFFF" w:themeFill="background1"/>
            <w:noWrap/>
            <w:vAlign w:val="bottom"/>
            <w:hideMark/>
          </w:tcPr>
          <w:p w14:paraId="3AC37887" w14:textId="65E5C3A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77F3AE14" w14:textId="4E115871"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0.66</w:t>
            </w:r>
          </w:p>
        </w:tc>
        <w:tc>
          <w:tcPr>
            <w:tcW w:w="157" w:type="dxa"/>
            <w:tcBorders>
              <w:top w:val="nil"/>
              <w:left w:val="nil"/>
              <w:bottom w:val="nil"/>
              <w:right w:val="nil"/>
            </w:tcBorders>
            <w:shd w:val="clear" w:color="auto" w:fill="FFFFFF" w:themeFill="background1"/>
            <w:vAlign w:val="bottom"/>
          </w:tcPr>
          <w:p w14:paraId="5A6A29B4" w14:textId="2534FAB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35CEC2B8" w14:textId="79FEE4F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5810EF00" w14:textId="05E50E9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73.2</w:t>
            </w:r>
          </w:p>
        </w:tc>
        <w:tc>
          <w:tcPr>
            <w:tcW w:w="440" w:type="dxa"/>
            <w:tcBorders>
              <w:top w:val="nil"/>
              <w:left w:val="nil"/>
              <w:bottom w:val="nil"/>
              <w:right w:val="nil"/>
            </w:tcBorders>
            <w:shd w:val="clear" w:color="auto" w:fill="FFFFFF" w:themeFill="background1"/>
            <w:noWrap/>
            <w:vAlign w:val="bottom"/>
            <w:hideMark/>
          </w:tcPr>
          <w:p w14:paraId="1CADAAE5" w14:textId="0616632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78.8</w:t>
            </w:r>
          </w:p>
        </w:tc>
        <w:tc>
          <w:tcPr>
            <w:tcW w:w="440" w:type="dxa"/>
            <w:tcBorders>
              <w:top w:val="nil"/>
              <w:left w:val="nil"/>
              <w:bottom w:val="nil"/>
              <w:right w:val="nil"/>
            </w:tcBorders>
            <w:shd w:val="clear" w:color="auto" w:fill="FFFFFF" w:themeFill="background1"/>
            <w:noWrap/>
            <w:vAlign w:val="bottom"/>
            <w:hideMark/>
          </w:tcPr>
          <w:p w14:paraId="4D81C924" w14:textId="4580765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0.93</w:t>
            </w:r>
          </w:p>
        </w:tc>
        <w:tc>
          <w:tcPr>
            <w:tcW w:w="148" w:type="dxa"/>
            <w:tcBorders>
              <w:top w:val="nil"/>
              <w:left w:val="nil"/>
              <w:bottom w:val="nil"/>
              <w:right w:val="nil"/>
            </w:tcBorders>
            <w:shd w:val="clear" w:color="auto" w:fill="FFFFFF" w:themeFill="background1"/>
            <w:noWrap/>
            <w:vAlign w:val="bottom"/>
            <w:hideMark/>
          </w:tcPr>
          <w:p w14:paraId="070E3B87" w14:textId="5E0CF53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480E6E87" w14:textId="2067C1F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0.38</w:t>
            </w:r>
          </w:p>
        </w:tc>
        <w:tc>
          <w:tcPr>
            <w:tcW w:w="160" w:type="dxa"/>
            <w:tcBorders>
              <w:top w:val="nil"/>
              <w:left w:val="nil"/>
              <w:bottom w:val="nil"/>
              <w:right w:val="nil"/>
            </w:tcBorders>
            <w:shd w:val="clear" w:color="auto" w:fill="FFFFFF" w:themeFill="background1"/>
            <w:vAlign w:val="bottom"/>
          </w:tcPr>
          <w:p w14:paraId="6CB30BA1" w14:textId="50D28951"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2BD2107B" w14:textId="47B7D38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34CF153A" w14:textId="35C7270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79.3</w:t>
            </w:r>
          </w:p>
        </w:tc>
        <w:tc>
          <w:tcPr>
            <w:tcW w:w="440" w:type="dxa"/>
            <w:tcBorders>
              <w:top w:val="nil"/>
              <w:left w:val="nil"/>
              <w:bottom w:val="nil"/>
              <w:right w:val="nil"/>
            </w:tcBorders>
            <w:shd w:val="clear" w:color="auto" w:fill="FFFFFF" w:themeFill="background1"/>
            <w:noWrap/>
            <w:vAlign w:val="bottom"/>
            <w:hideMark/>
          </w:tcPr>
          <w:p w14:paraId="076E240C" w14:textId="34CE546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84.3</w:t>
            </w:r>
          </w:p>
        </w:tc>
        <w:tc>
          <w:tcPr>
            <w:tcW w:w="443" w:type="dxa"/>
            <w:tcBorders>
              <w:top w:val="nil"/>
              <w:left w:val="nil"/>
              <w:bottom w:val="nil"/>
              <w:right w:val="nil"/>
            </w:tcBorders>
            <w:shd w:val="clear" w:color="auto" w:fill="FFFFFF" w:themeFill="background1"/>
            <w:noWrap/>
            <w:vAlign w:val="bottom"/>
            <w:hideMark/>
          </w:tcPr>
          <w:p w14:paraId="276988E6" w14:textId="0F7E8CB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0.82</w:t>
            </w:r>
          </w:p>
        </w:tc>
        <w:tc>
          <w:tcPr>
            <w:tcW w:w="145" w:type="dxa"/>
            <w:tcBorders>
              <w:top w:val="nil"/>
              <w:left w:val="nil"/>
              <w:bottom w:val="nil"/>
              <w:right w:val="nil"/>
            </w:tcBorders>
            <w:shd w:val="clear" w:color="auto" w:fill="FFFFFF" w:themeFill="background1"/>
            <w:noWrap/>
            <w:vAlign w:val="bottom"/>
            <w:hideMark/>
          </w:tcPr>
          <w:p w14:paraId="16B59D4C" w14:textId="5253F61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506039DC" w14:textId="2177137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0.27</w:t>
            </w:r>
          </w:p>
        </w:tc>
        <w:tc>
          <w:tcPr>
            <w:tcW w:w="159" w:type="dxa"/>
            <w:tcBorders>
              <w:top w:val="nil"/>
              <w:left w:val="nil"/>
              <w:bottom w:val="nil"/>
              <w:right w:val="nil"/>
            </w:tcBorders>
            <w:shd w:val="clear" w:color="auto" w:fill="FFFFFF" w:themeFill="background1"/>
            <w:vAlign w:val="bottom"/>
          </w:tcPr>
          <w:p w14:paraId="1698912E" w14:textId="34ACF1C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76064688"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69CCD1C7" w14:textId="1F52317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7198C197" w14:textId="5469784D"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4DBEE034" w14:textId="77777777" w:rsidTr="005A2756">
        <w:trPr>
          <w:gridAfter w:val="2"/>
          <w:wAfter w:w="81" w:type="dxa"/>
          <w:trHeight w:hRule="exact" w:val="191"/>
          <w:jc w:val="center"/>
        </w:trPr>
        <w:tc>
          <w:tcPr>
            <w:tcW w:w="1840" w:type="dxa"/>
            <w:tcBorders>
              <w:top w:val="nil"/>
              <w:left w:val="nil"/>
              <w:right w:val="nil"/>
            </w:tcBorders>
            <w:shd w:val="clear" w:color="auto" w:fill="auto"/>
            <w:noWrap/>
            <w:vAlign w:val="bottom"/>
            <w:hideMark/>
          </w:tcPr>
          <w:p w14:paraId="36983FAE" w14:textId="36F370B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Suriname</w:t>
            </w:r>
          </w:p>
        </w:tc>
        <w:tc>
          <w:tcPr>
            <w:tcW w:w="580" w:type="dxa"/>
            <w:tcBorders>
              <w:top w:val="nil"/>
              <w:left w:val="nil"/>
              <w:right w:val="nil"/>
            </w:tcBorders>
            <w:shd w:val="clear" w:color="auto" w:fill="FFFFFF" w:themeFill="background1"/>
            <w:vAlign w:val="bottom"/>
          </w:tcPr>
          <w:p w14:paraId="09CFB681" w14:textId="40813A9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LAC</w:t>
            </w:r>
          </w:p>
        </w:tc>
        <w:tc>
          <w:tcPr>
            <w:tcW w:w="836" w:type="dxa"/>
            <w:tcBorders>
              <w:top w:val="nil"/>
              <w:left w:val="nil"/>
              <w:right w:val="nil"/>
            </w:tcBorders>
            <w:shd w:val="clear" w:color="auto" w:fill="FFFFFF" w:themeFill="background1"/>
            <w:noWrap/>
            <w:vAlign w:val="bottom"/>
            <w:hideMark/>
          </w:tcPr>
          <w:p w14:paraId="00992080" w14:textId="138E1F5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2006</w:t>
            </w:r>
          </w:p>
        </w:tc>
        <w:tc>
          <w:tcPr>
            <w:tcW w:w="850" w:type="dxa"/>
            <w:tcBorders>
              <w:top w:val="nil"/>
              <w:left w:val="nil"/>
              <w:right w:val="nil"/>
            </w:tcBorders>
            <w:shd w:val="clear" w:color="auto" w:fill="FFFFFF" w:themeFill="background1"/>
            <w:noWrap/>
            <w:vAlign w:val="bottom"/>
            <w:hideMark/>
          </w:tcPr>
          <w:p w14:paraId="0D80735E" w14:textId="5634E78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445" w:type="dxa"/>
            <w:tcBorders>
              <w:top w:val="nil"/>
              <w:left w:val="nil"/>
              <w:right w:val="nil"/>
            </w:tcBorders>
            <w:shd w:val="clear" w:color="auto" w:fill="FFFFFF" w:themeFill="background1"/>
            <w:noWrap/>
            <w:vAlign w:val="bottom"/>
            <w:hideMark/>
          </w:tcPr>
          <w:p w14:paraId="13D69EB7" w14:textId="06311B2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62.8</w:t>
            </w:r>
          </w:p>
        </w:tc>
        <w:tc>
          <w:tcPr>
            <w:tcW w:w="437" w:type="dxa"/>
            <w:tcBorders>
              <w:top w:val="nil"/>
              <w:left w:val="nil"/>
              <w:right w:val="nil"/>
            </w:tcBorders>
            <w:shd w:val="clear" w:color="auto" w:fill="FFFFFF" w:themeFill="background1"/>
            <w:noWrap/>
            <w:vAlign w:val="bottom"/>
            <w:hideMark/>
          </w:tcPr>
          <w:p w14:paraId="2B938EFD" w14:textId="59D7AAF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70.5</w:t>
            </w:r>
          </w:p>
        </w:tc>
        <w:tc>
          <w:tcPr>
            <w:tcW w:w="439" w:type="dxa"/>
            <w:tcBorders>
              <w:top w:val="nil"/>
              <w:left w:val="nil"/>
              <w:right w:val="nil"/>
            </w:tcBorders>
            <w:shd w:val="clear" w:color="auto" w:fill="FFFFFF" w:themeFill="background1"/>
            <w:noWrap/>
            <w:vAlign w:val="bottom"/>
            <w:hideMark/>
          </w:tcPr>
          <w:p w14:paraId="56E13A17" w14:textId="5B03F06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1.93</w:t>
            </w:r>
          </w:p>
        </w:tc>
        <w:tc>
          <w:tcPr>
            <w:tcW w:w="147" w:type="dxa"/>
            <w:tcBorders>
              <w:top w:val="nil"/>
              <w:left w:val="nil"/>
              <w:right w:val="nil"/>
            </w:tcBorders>
            <w:shd w:val="clear" w:color="auto" w:fill="FFFFFF" w:themeFill="background1"/>
            <w:noWrap/>
            <w:vAlign w:val="bottom"/>
            <w:hideMark/>
          </w:tcPr>
          <w:p w14:paraId="197E7311" w14:textId="703917C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right w:val="nil"/>
            </w:tcBorders>
            <w:shd w:val="clear" w:color="auto" w:fill="FFFFFF" w:themeFill="background1"/>
            <w:vAlign w:val="bottom"/>
          </w:tcPr>
          <w:p w14:paraId="231101C9" w14:textId="150BA93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1.41</w:t>
            </w:r>
          </w:p>
        </w:tc>
        <w:tc>
          <w:tcPr>
            <w:tcW w:w="157" w:type="dxa"/>
            <w:tcBorders>
              <w:top w:val="nil"/>
              <w:left w:val="nil"/>
              <w:right w:val="nil"/>
            </w:tcBorders>
            <w:shd w:val="clear" w:color="auto" w:fill="FFFFFF" w:themeFill="background1"/>
            <w:vAlign w:val="bottom"/>
          </w:tcPr>
          <w:p w14:paraId="5E7E2EBF" w14:textId="2075ED6E"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right w:val="nil"/>
            </w:tcBorders>
            <w:shd w:val="clear" w:color="auto" w:fill="FFFFFF" w:themeFill="background1"/>
            <w:noWrap/>
            <w:vAlign w:val="bottom"/>
            <w:hideMark/>
          </w:tcPr>
          <w:p w14:paraId="29D42E1A" w14:textId="2A4FF63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right w:val="nil"/>
            </w:tcBorders>
            <w:shd w:val="clear" w:color="auto" w:fill="FFFFFF" w:themeFill="background1"/>
            <w:noWrap/>
            <w:vAlign w:val="bottom"/>
            <w:hideMark/>
          </w:tcPr>
          <w:p w14:paraId="4BF977AE" w14:textId="4CC598D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77.8</w:t>
            </w:r>
          </w:p>
        </w:tc>
        <w:tc>
          <w:tcPr>
            <w:tcW w:w="440" w:type="dxa"/>
            <w:tcBorders>
              <w:top w:val="nil"/>
              <w:left w:val="nil"/>
              <w:right w:val="nil"/>
            </w:tcBorders>
            <w:shd w:val="clear" w:color="auto" w:fill="FFFFFF" w:themeFill="background1"/>
            <w:noWrap/>
            <w:vAlign w:val="bottom"/>
            <w:hideMark/>
          </w:tcPr>
          <w:p w14:paraId="3C713F0E" w14:textId="46F7D5E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82.7</w:t>
            </w:r>
          </w:p>
        </w:tc>
        <w:tc>
          <w:tcPr>
            <w:tcW w:w="440" w:type="dxa"/>
            <w:tcBorders>
              <w:top w:val="nil"/>
              <w:left w:val="nil"/>
              <w:right w:val="nil"/>
            </w:tcBorders>
            <w:shd w:val="clear" w:color="auto" w:fill="FFFFFF" w:themeFill="background1"/>
            <w:noWrap/>
            <w:vAlign w:val="bottom"/>
            <w:hideMark/>
          </w:tcPr>
          <w:p w14:paraId="5F8CC4B1" w14:textId="1BDC2D5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1.23</w:t>
            </w:r>
          </w:p>
        </w:tc>
        <w:tc>
          <w:tcPr>
            <w:tcW w:w="148" w:type="dxa"/>
            <w:tcBorders>
              <w:top w:val="nil"/>
              <w:left w:val="nil"/>
              <w:right w:val="nil"/>
            </w:tcBorders>
            <w:shd w:val="clear" w:color="auto" w:fill="FFFFFF" w:themeFill="background1"/>
            <w:noWrap/>
            <w:vAlign w:val="bottom"/>
            <w:hideMark/>
          </w:tcPr>
          <w:p w14:paraId="36629484" w14:textId="7063480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right w:val="nil"/>
            </w:tcBorders>
            <w:shd w:val="clear" w:color="auto" w:fill="FFFFFF" w:themeFill="background1"/>
            <w:vAlign w:val="bottom"/>
          </w:tcPr>
          <w:p w14:paraId="7EE85A1A" w14:textId="6583F76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0.71</w:t>
            </w:r>
          </w:p>
        </w:tc>
        <w:tc>
          <w:tcPr>
            <w:tcW w:w="160" w:type="dxa"/>
            <w:tcBorders>
              <w:top w:val="nil"/>
              <w:left w:val="nil"/>
              <w:right w:val="nil"/>
            </w:tcBorders>
            <w:shd w:val="clear" w:color="auto" w:fill="FFFFFF" w:themeFill="background1"/>
            <w:vAlign w:val="bottom"/>
          </w:tcPr>
          <w:p w14:paraId="32D58298" w14:textId="4431098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right w:val="nil"/>
            </w:tcBorders>
            <w:shd w:val="clear" w:color="auto" w:fill="FFFFFF" w:themeFill="background1"/>
            <w:noWrap/>
            <w:vAlign w:val="bottom"/>
            <w:hideMark/>
          </w:tcPr>
          <w:p w14:paraId="43FFD178" w14:textId="2E81983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right w:val="nil"/>
            </w:tcBorders>
            <w:shd w:val="clear" w:color="auto" w:fill="FFFFFF" w:themeFill="background1"/>
            <w:noWrap/>
            <w:vAlign w:val="bottom"/>
            <w:hideMark/>
          </w:tcPr>
          <w:p w14:paraId="4813B0AD" w14:textId="2A5DB24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85.0</w:t>
            </w:r>
          </w:p>
        </w:tc>
        <w:tc>
          <w:tcPr>
            <w:tcW w:w="440" w:type="dxa"/>
            <w:tcBorders>
              <w:top w:val="nil"/>
              <w:left w:val="nil"/>
              <w:right w:val="nil"/>
            </w:tcBorders>
            <w:shd w:val="clear" w:color="auto" w:fill="FFFFFF" w:themeFill="background1"/>
            <w:noWrap/>
            <w:vAlign w:val="bottom"/>
            <w:hideMark/>
          </w:tcPr>
          <w:p w14:paraId="366DACA6" w14:textId="4E0E293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88.5</w:t>
            </w:r>
          </w:p>
        </w:tc>
        <w:tc>
          <w:tcPr>
            <w:tcW w:w="443" w:type="dxa"/>
            <w:tcBorders>
              <w:top w:val="nil"/>
              <w:left w:val="nil"/>
              <w:right w:val="nil"/>
            </w:tcBorders>
            <w:shd w:val="clear" w:color="auto" w:fill="FFFFFF" w:themeFill="background1"/>
            <w:noWrap/>
            <w:vAlign w:val="bottom"/>
            <w:hideMark/>
          </w:tcPr>
          <w:p w14:paraId="288520F1" w14:textId="145BF2D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0.86</w:t>
            </w:r>
          </w:p>
        </w:tc>
        <w:tc>
          <w:tcPr>
            <w:tcW w:w="145" w:type="dxa"/>
            <w:tcBorders>
              <w:top w:val="nil"/>
              <w:left w:val="nil"/>
              <w:right w:val="nil"/>
            </w:tcBorders>
            <w:shd w:val="clear" w:color="auto" w:fill="FFFFFF" w:themeFill="background1"/>
            <w:noWrap/>
            <w:vAlign w:val="bottom"/>
            <w:hideMark/>
          </w:tcPr>
          <w:p w14:paraId="164D7FB7" w14:textId="2EAB135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right w:val="nil"/>
            </w:tcBorders>
            <w:shd w:val="clear" w:color="auto" w:fill="FFFFFF" w:themeFill="background1"/>
            <w:vAlign w:val="bottom"/>
          </w:tcPr>
          <w:p w14:paraId="362951DE" w14:textId="4CDA33C6"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0.34</w:t>
            </w:r>
          </w:p>
        </w:tc>
        <w:tc>
          <w:tcPr>
            <w:tcW w:w="159" w:type="dxa"/>
            <w:tcBorders>
              <w:top w:val="nil"/>
              <w:left w:val="nil"/>
              <w:right w:val="nil"/>
            </w:tcBorders>
            <w:shd w:val="clear" w:color="auto" w:fill="FFFFFF" w:themeFill="background1"/>
            <w:vAlign w:val="bottom"/>
          </w:tcPr>
          <w:p w14:paraId="6A3688F0" w14:textId="436B0939"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4930507B"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5D8C4ABC" w14:textId="3FCA9918"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6A1BF625" w14:textId="3198C46A"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04F1DB9B" w14:textId="77777777" w:rsidTr="005A2756">
        <w:trPr>
          <w:gridAfter w:val="2"/>
          <w:wAfter w:w="81" w:type="dxa"/>
          <w:trHeight w:hRule="exact" w:val="191"/>
          <w:jc w:val="center"/>
        </w:trPr>
        <w:tc>
          <w:tcPr>
            <w:tcW w:w="184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2EAC00E9" w14:textId="4BDE20F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Trinidad and Tobago</w:t>
            </w:r>
          </w:p>
        </w:tc>
        <w:tc>
          <w:tcPr>
            <w:tcW w:w="580" w:type="dxa"/>
            <w:tcBorders>
              <w:top w:val="nil"/>
              <w:left w:val="nil"/>
              <w:bottom w:val="single" w:sz="4" w:space="0" w:color="808080" w:themeColor="background1" w:themeShade="80"/>
              <w:right w:val="nil"/>
            </w:tcBorders>
            <w:shd w:val="clear" w:color="auto" w:fill="D9D9D9" w:themeFill="background1" w:themeFillShade="D9"/>
            <w:vAlign w:val="bottom"/>
          </w:tcPr>
          <w:p w14:paraId="17ABB234" w14:textId="64B8C507"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LAC</w:t>
            </w:r>
          </w:p>
        </w:tc>
        <w:tc>
          <w:tcPr>
            <w:tcW w:w="836"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30E03A47" w14:textId="7CA6D00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2006</w:t>
            </w:r>
          </w:p>
        </w:tc>
        <w:tc>
          <w:tcPr>
            <w:tcW w:w="85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252870EA" w14:textId="4E4445E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w:t>
            </w:r>
          </w:p>
        </w:tc>
        <w:tc>
          <w:tcPr>
            <w:tcW w:w="445"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1B80808D" w14:textId="0D053EA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83.3</w:t>
            </w:r>
          </w:p>
        </w:tc>
        <w:tc>
          <w:tcPr>
            <w:tcW w:w="437"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2BD055E6" w14:textId="482A118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82.3</w:t>
            </w:r>
          </w:p>
        </w:tc>
        <w:tc>
          <w:tcPr>
            <w:tcW w:w="439"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727C26A1" w14:textId="33E7BA4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-0.19</w:t>
            </w:r>
          </w:p>
        </w:tc>
        <w:tc>
          <w:tcPr>
            <w:tcW w:w="147"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1FE2D2AB" w14:textId="02EA42D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440" w:type="dxa"/>
            <w:tcBorders>
              <w:top w:val="nil"/>
              <w:left w:val="nil"/>
              <w:bottom w:val="single" w:sz="4" w:space="0" w:color="808080" w:themeColor="background1" w:themeShade="80"/>
              <w:right w:val="nil"/>
            </w:tcBorders>
            <w:shd w:val="clear" w:color="auto" w:fill="D9D9D9" w:themeFill="background1" w:themeFillShade="D9"/>
            <w:vAlign w:val="bottom"/>
          </w:tcPr>
          <w:p w14:paraId="5BB8BE6A" w14:textId="061CA0E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-0.16</w:t>
            </w:r>
          </w:p>
        </w:tc>
        <w:tc>
          <w:tcPr>
            <w:tcW w:w="157" w:type="dxa"/>
            <w:tcBorders>
              <w:top w:val="nil"/>
              <w:left w:val="nil"/>
              <w:bottom w:val="single" w:sz="4" w:space="0" w:color="808080" w:themeColor="background1" w:themeShade="80"/>
              <w:right w:val="nil"/>
            </w:tcBorders>
            <w:shd w:val="clear" w:color="auto" w:fill="D9D9D9" w:themeFill="background1" w:themeFillShade="D9"/>
            <w:vAlign w:val="bottom"/>
          </w:tcPr>
          <w:p w14:paraId="596DCF9C" w14:textId="510B746E"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64C26B1C" w14:textId="737DAED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11941067" w14:textId="02543E3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90.6</w:t>
            </w:r>
          </w:p>
        </w:tc>
        <w:tc>
          <w:tcPr>
            <w:tcW w:w="44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7846033A" w14:textId="6DD69BE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90.3</w:t>
            </w:r>
          </w:p>
        </w:tc>
        <w:tc>
          <w:tcPr>
            <w:tcW w:w="44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30F6B0AC" w14:textId="4E30DA4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-0.06</w:t>
            </w:r>
          </w:p>
        </w:tc>
        <w:tc>
          <w:tcPr>
            <w:tcW w:w="148"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02E47FD8" w14:textId="05CE81F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489" w:type="dxa"/>
            <w:tcBorders>
              <w:top w:val="nil"/>
              <w:left w:val="nil"/>
              <w:bottom w:val="single" w:sz="4" w:space="0" w:color="808080" w:themeColor="background1" w:themeShade="80"/>
              <w:right w:val="nil"/>
            </w:tcBorders>
            <w:shd w:val="clear" w:color="auto" w:fill="D9D9D9" w:themeFill="background1" w:themeFillShade="D9"/>
            <w:vAlign w:val="bottom"/>
          </w:tcPr>
          <w:p w14:paraId="13092E47" w14:textId="2D67546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-0.04</w:t>
            </w:r>
          </w:p>
        </w:tc>
        <w:tc>
          <w:tcPr>
            <w:tcW w:w="160" w:type="dxa"/>
            <w:tcBorders>
              <w:top w:val="nil"/>
              <w:left w:val="nil"/>
              <w:bottom w:val="single" w:sz="4" w:space="0" w:color="808080" w:themeColor="background1" w:themeShade="80"/>
              <w:right w:val="nil"/>
            </w:tcBorders>
            <w:shd w:val="clear" w:color="auto" w:fill="D9D9D9" w:themeFill="background1" w:themeFillShade="D9"/>
            <w:vAlign w:val="bottom"/>
          </w:tcPr>
          <w:p w14:paraId="62412519" w14:textId="3E337E5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0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78390F9D" w14:textId="538712F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4018EA94" w14:textId="787152D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93.8</w:t>
            </w:r>
          </w:p>
        </w:tc>
        <w:tc>
          <w:tcPr>
            <w:tcW w:w="44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16EC0304" w14:textId="088D23E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93.5</w:t>
            </w:r>
          </w:p>
        </w:tc>
        <w:tc>
          <w:tcPr>
            <w:tcW w:w="443"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773C5C5C" w14:textId="23FDB9B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-0.04</w:t>
            </w:r>
          </w:p>
        </w:tc>
        <w:tc>
          <w:tcPr>
            <w:tcW w:w="145"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61B02031" w14:textId="70FFF77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428" w:type="dxa"/>
            <w:tcBorders>
              <w:top w:val="nil"/>
              <w:left w:val="nil"/>
              <w:bottom w:val="single" w:sz="4" w:space="0" w:color="808080" w:themeColor="background1" w:themeShade="80"/>
              <w:right w:val="nil"/>
            </w:tcBorders>
            <w:shd w:val="clear" w:color="auto" w:fill="D9D9D9" w:themeFill="background1" w:themeFillShade="D9"/>
            <w:vAlign w:val="bottom"/>
          </w:tcPr>
          <w:p w14:paraId="3CCFF1DC" w14:textId="0D74FA3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-0.02</w:t>
            </w:r>
          </w:p>
        </w:tc>
        <w:tc>
          <w:tcPr>
            <w:tcW w:w="159" w:type="dxa"/>
            <w:tcBorders>
              <w:top w:val="nil"/>
              <w:left w:val="nil"/>
              <w:bottom w:val="single" w:sz="4" w:space="0" w:color="808080" w:themeColor="background1" w:themeShade="80"/>
              <w:right w:val="nil"/>
            </w:tcBorders>
            <w:shd w:val="clear" w:color="auto" w:fill="D9D9D9" w:themeFill="background1" w:themeFillShade="D9"/>
            <w:vAlign w:val="bottom"/>
          </w:tcPr>
          <w:p w14:paraId="107E5AA5" w14:textId="1A0E2F9E"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2" w:type="dxa"/>
            <w:tcBorders>
              <w:bottom w:val="single" w:sz="4" w:space="0" w:color="808080" w:themeColor="background1" w:themeShade="80"/>
            </w:tcBorders>
            <w:shd w:val="clear" w:color="auto" w:fill="D9D9D9" w:themeFill="background1" w:themeFillShade="D9"/>
            <w:vAlign w:val="bottom"/>
          </w:tcPr>
          <w:p w14:paraId="5A6817A0"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tcBorders>
              <w:bottom w:val="single" w:sz="4" w:space="0" w:color="808080" w:themeColor="background1" w:themeShade="80"/>
            </w:tcBorders>
            <w:shd w:val="clear" w:color="auto" w:fill="D9D9D9" w:themeFill="background1" w:themeFillShade="D9"/>
            <w:vAlign w:val="center"/>
          </w:tcPr>
          <w:p w14:paraId="665F2AFE" w14:textId="2D212321"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c>
          <w:tcPr>
            <w:tcW w:w="450" w:type="dxa"/>
            <w:tcBorders>
              <w:bottom w:val="single" w:sz="4" w:space="0" w:color="808080" w:themeColor="background1" w:themeShade="80"/>
            </w:tcBorders>
            <w:shd w:val="clear" w:color="auto" w:fill="D9D9D9" w:themeFill="background1" w:themeFillShade="D9"/>
            <w:vAlign w:val="center"/>
          </w:tcPr>
          <w:p w14:paraId="6C013241" w14:textId="132E83E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4E328937" w14:textId="77777777" w:rsidTr="005A2756">
        <w:trPr>
          <w:gridAfter w:val="2"/>
          <w:wAfter w:w="81" w:type="dxa"/>
          <w:trHeight w:hRule="exact" w:val="191"/>
          <w:jc w:val="center"/>
        </w:trPr>
        <w:tc>
          <w:tcPr>
            <w:tcW w:w="1840"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4D8283AD" w14:textId="5F2FEAE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Afghanistan</w:t>
            </w:r>
          </w:p>
        </w:tc>
        <w:tc>
          <w:tcPr>
            <w:tcW w:w="580" w:type="dxa"/>
            <w:tcBorders>
              <w:top w:val="single" w:sz="4" w:space="0" w:color="808080" w:themeColor="background1" w:themeShade="80"/>
              <w:left w:val="nil"/>
              <w:bottom w:val="nil"/>
              <w:right w:val="nil"/>
            </w:tcBorders>
            <w:shd w:val="clear" w:color="auto" w:fill="D9D9D9" w:themeFill="background1" w:themeFillShade="D9"/>
            <w:vAlign w:val="bottom"/>
          </w:tcPr>
          <w:p w14:paraId="230270CC" w14:textId="1786FFD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SAS</w:t>
            </w:r>
          </w:p>
        </w:tc>
        <w:tc>
          <w:tcPr>
            <w:tcW w:w="836"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2FADF9A2" w14:textId="1245B7D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2010-11</w:t>
            </w:r>
          </w:p>
        </w:tc>
        <w:tc>
          <w:tcPr>
            <w:tcW w:w="850"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404E862E" w14:textId="7926993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2015-16</w:t>
            </w:r>
          </w:p>
        </w:tc>
        <w:tc>
          <w:tcPr>
            <w:tcW w:w="445"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1F7E73BF" w14:textId="0A6067A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19.0</w:t>
            </w:r>
          </w:p>
        </w:tc>
        <w:tc>
          <w:tcPr>
            <w:tcW w:w="437"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512B227A" w14:textId="1936003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23.1</w:t>
            </w:r>
          </w:p>
        </w:tc>
        <w:tc>
          <w:tcPr>
            <w:tcW w:w="439"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7ED69615" w14:textId="1430D6E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0.81</w:t>
            </w:r>
          </w:p>
        </w:tc>
        <w:tc>
          <w:tcPr>
            <w:tcW w:w="147"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094895D3" w14:textId="3651F82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single" w:sz="4" w:space="0" w:color="808080" w:themeColor="background1" w:themeShade="80"/>
              <w:left w:val="nil"/>
              <w:bottom w:val="nil"/>
              <w:right w:val="nil"/>
            </w:tcBorders>
            <w:shd w:val="clear" w:color="auto" w:fill="D9D9D9" w:themeFill="background1" w:themeFillShade="D9"/>
            <w:vAlign w:val="bottom"/>
          </w:tcPr>
          <w:p w14:paraId="40A86C3C" w14:textId="4F23928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-0.64</w:t>
            </w:r>
          </w:p>
        </w:tc>
        <w:tc>
          <w:tcPr>
            <w:tcW w:w="157" w:type="dxa"/>
            <w:tcBorders>
              <w:top w:val="single" w:sz="4" w:space="0" w:color="808080" w:themeColor="background1" w:themeShade="80"/>
              <w:left w:val="nil"/>
              <w:bottom w:val="nil"/>
              <w:right w:val="nil"/>
            </w:tcBorders>
            <w:shd w:val="clear" w:color="auto" w:fill="D9D9D9" w:themeFill="background1" w:themeFillShade="D9"/>
            <w:vAlign w:val="bottom"/>
          </w:tcPr>
          <w:p w14:paraId="184D1690" w14:textId="1D5C392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606740D7" w14:textId="65D21A9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742F7096" w14:textId="2565380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29.0</w:t>
            </w:r>
          </w:p>
        </w:tc>
        <w:tc>
          <w:tcPr>
            <w:tcW w:w="440"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5AFF2DB1" w14:textId="71AC65F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35.0</w:t>
            </w:r>
          </w:p>
        </w:tc>
        <w:tc>
          <w:tcPr>
            <w:tcW w:w="440"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0A88BB3E" w14:textId="66A9C4C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1.20</w:t>
            </w:r>
          </w:p>
        </w:tc>
        <w:tc>
          <w:tcPr>
            <w:tcW w:w="148"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3A83E821" w14:textId="298D3E8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single" w:sz="4" w:space="0" w:color="808080" w:themeColor="background1" w:themeShade="80"/>
              <w:left w:val="nil"/>
              <w:bottom w:val="nil"/>
              <w:right w:val="nil"/>
            </w:tcBorders>
            <w:shd w:val="clear" w:color="auto" w:fill="D9D9D9" w:themeFill="background1" w:themeFillShade="D9"/>
            <w:vAlign w:val="bottom"/>
          </w:tcPr>
          <w:p w14:paraId="716D1313" w14:textId="71AC610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-0.24</w:t>
            </w:r>
          </w:p>
        </w:tc>
        <w:tc>
          <w:tcPr>
            <w:tcW w:w="160" w:type="dxa"/>
            <w:tcBorders>
              <w:top w:val="single" w:sz="4" w:space="0" w:color="808080" w:themeColor="background1" w:themeShade="80"/>
              <w:left w:val="nil"/>
              <w:bottom w:val="nil"/>
              <w:right w:val="nil"/>
            </w:tcBorders>
            <w:shd w:val="clear" w:color="auto" w:fill="D9D9D9" w:themeFill="background1" w:themeFillShade="D9"/>
            <w:vAlign w:val="bottom"/>
          </w:tcPr>
          <w:p w14:paraId="0081BEFC" w14:textId="163861D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0C887F6C" w14:textId="0ADAB0A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6B8D1CB6" w14:textId="074A615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36.6</w:t>
            </w:r>
          </w:p>
        </w:tc>
        <w:tc>
          <w:tcPr>
            <w:tcW w:w="440"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1F936C97" w14:textId="224A8CA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43.6</w:t>
            </w:r>
          </w:p>
        </w:tc>
        <w:tc>
          <w:tcPr>
            <w:tcW w:w="443"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75B99F77" w14:textId="53CF01B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1.40</w:t>
            </w:r>
          </w:p>
        </w:tc>
        <w:tc>
          <w:tcPr>
            <w:tcW w:w="145"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6D27846D" w14:textId="3434D99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single" w:sz="4" w:space="0" w:color="808080" w:themeColor="background1" w:themeShade="80"/>
              <w:left w:val="nil"/>
              <w:bottom w:val="nil"/>
              <w:right w:val="nil"/>
            </w:tcBorders>
            <w:shd w:val="clear" w:color="auto" w:fill="D9D9D9" w:themeFill="background1" w:themeFillShade="D9"/>
            <w:vAlign w:val="bottom"/>
          </w:tcPr>
          <w:p w14:paraId="20102E87" w14:textId="3111791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-0.05</w:t>
            </w:r>
          </w:p>
        </w:tc>
        <w:tc>
          <w:tcPr>
            <w:tcW w:w="159" w:type="dxa"/>
            <w:tcBorders>
              <w:top w:val="single" w:sz="4" w:space="0" w:color="808080" w:themeColor="background1" w:themeShade="80"/>
              <w:left w:val="nil"/>
              <w:bottom w:val="nil"/>
              <w:right w:val="nil"/>
            </w:tcBorders>
            <w:shd w:val="clear" w:color="auto" w:fill="D9D9D9" w:themeFill="background1" w:themeFillShade="D9"/>
            <w:vAlign w:val="bottom"/>
          </w:tcPr>
          <w:p w14:paraId="27D5BE4C" w14:textId="3AC098B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2" w:type="dxa"/>
            <w:tcBorders>
              <w:top w:val="single" w:sz="4" w:space="0" w:color="808080" w:themeColor="background1" w:themeShade="80"/>
            </w:tcBorders>
            <w:shd w:val="clear" w:color="auto" w:fill="D9D9D9" w:themeFill="background1" w:themeFillShade="D9"/>
            <w:vAlign w:val="bottom"/>
          </w:tcPr>
          <w:p w14:paraId="4DF22780"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tcBorders>
              <w:top w:val="single" w:sz="4" w:space="0" w:color="808080" w:themeColor="background1" w:themeShade="80"/>
            </w:tcBorders>
            <w:shd w:val="clear" w:color="auto" w:fill="D9D9D9" w:themeFill="background1" w:themeFillShade="D9"/>
            <w:vAlign w:val="center"/>
          </w:tcPr>
          <w:p w14:paraId="5DE234B0" w14:textId="279C1930"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tcBorders>
              <w:top w:val="single" w:sz="4" w:space="0" w:color="808080" w:themeColor="background1" w:themeShade="80"/>
            </w:tcBorders>
            <w:shd w:val="clear" w:color="auto" w:fill="D9D9D9" w:themeFill="background1" w:themeFillShade="D9"/>
            <w:vAlign w:val="center"/>
          </w:tcPr>
          <w:p w14:paraId="4A0C1FF3" w14:textId="68B8A47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0BB533CF"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03C6D7F4" w14:textId="46EE11A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Bangladesh</w:t>
            </w:r>
          </w:p>
        </w:tc>
        <w:tc>
          <w:tcPr>
            <w:tcW w:w="580" w:type="dxa"/>
            <w:tcBorders>
              <w:top w:val="nil"/>
              <w:left w:val="nil"/>
              <w:bottom w:val="nil"/>
              <w:right w:val="nil"/>
            </w:tcBorders>
            <w:shd w:val="clear" w:color="auto" w:fill="FFFFFF" w:themeFill="background1"/>
            <w:vAlign w:val="bottom"/>
          </w:tcPr>
          <w:p w14:paraId="7E575E5D" w14:textId="5A1CAF8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SAS</w:t>
            </w:r>
          </w:p>
        </w:tc>
        <w:tc>
          <w:tcPr>
            <w:tcW w:w="836" w:type="dxa"/>
            <w:tcBorders>
              <w:top w:val="nil"/>
              <w:left w:val="nil"/>
              <w:bottom w:val="nil"/>
              <w:right w:val="nil"/>
            </w:tcBorders>
            <w:shd w:val="clear" w:color="auto" w:fill="FFFFFF" w:themeFill="background1"/>
            <w:noWrap/>
            <w:vAlign w:val="bottom"/>
            <w:hideMark/>
          </w:tcPr>
          <w:p w14:paraId="78CC14DC" w14:textId="35A80A2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850" w:type="dxa"/>
            <w:tcBorders>
              <w:top w:val="nil"/>
              <w:left w:val="nil"/>
              <w:bottom w:val="nil"/>
              <w:right w:val="nil"/>
            </w:tcBorders>
            <w:shd w:val="clear" w:color="auto" w:fill="FFFFFF" w:themeFill="background1"/>
            <w:noWrap/>
            <w:vAlign w:val="bottom"/>
            <w:hideMark/>
          </w:tcPr>
          <w:p w14:paraId="48493E86" w14:textId="57268C8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2019</w:t>
            </w:r>
          </w:p>
        </w:tc>
        <w:tc>
          <w:tcPr>
            <w:tcW w:w="445" w:type="dxa"/>
            <w:tcBorders>
              <w:top w:val="nil"/>
              <w:left w:val="nil"/>
              <w:bottom w:val="nil"/>
              <w:right w:val="nil"/>
            </w:tcBorders>
            <w:shd w:val="clear" w:color="auto" w:fill="FFFFFF" w:themeFill="background1"/>
            <w:noWrap/>
            <w:vAlign w:val="bottom"/>
            <w:hideMark/>
          </w:tcPr>
          <w:p w14:paraId="3CF0653C" w14:textId="10A8EB7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45.1</w:t>
            </w:r>
          </w:p>
        </w:tc>
        <w:tc>
          <w:tcPr>
            <w:tcW w:w="437" w:type="dxa"/>
            <w:tcBorders>
              <w:top w:val="nil"/>
              <w:left w:val="nil"/>
              <w:bottom w:val="nil"/>
              <w:right w:val="nil"/>
            </w:tcBorders>
            <w:shd w:val="clear" w:color="auto" w:fill="FFFFFF" w:themeFill="background1"/>
            <w:noWrap/>
            <w:vAlign w:val="bottom"/>
            <w:hideMark/>
          </w:tcPr>
          <w:p w14:paraId="6D687E5E" w14:textId="1268515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56.2</w:t>
            </w:r>
          </w:p>
        </w:tc>
        <w:tc>
          <w:tcPr>
            <w:tcW w:w="439" w:type="dxa"/>
            <w:tcBorders>
              <w:top w:val="nil"/>
              <w:left w:val="nil"/>
              <w:bottom w:val="nil"/>
              <w:right w:val="nil"/>
            </w:tcBorders>
            <w:shd w:val="clear" w:color="auto" w:fill="FFFFFF" w:themeFill="background1"/>
            <w:noWrap/>
            <w:vAlign w:val="bottom"/>
            <w:hideMark/>
          </w:tcPr>
          <w:p w14:paraId="5CC4D89A" w14:textId="2CBBF2D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2.22</w:t>
            </w:r>
          </w:p>
        </w:tc>
        <w:tc>
          <w:tcPr>
            <w:tcW w:w="147" w:type="dxa"/>
            <w:tcBorders>
              <w:top w:val="nil"/>
              <w:left w:val="nil"/>
              <w:bottom w:val="nil"/>
              <w:right w:val="nil"/>
            </w:tcBorders>
            <w:shd w:val="clear" w:color="auto" w:fill="FFFFFF" w:themeFill="background1"/>
            <w:noWrap/>
            <w:vAlign w:val="bottom"/>
            <w:hideMark/>
          </w:tcPr>
          <w:p w14:paraId="06B680EA" w14:textId="125E202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227C32E1" w14:textId="7B4A67C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0.89</w:t>
            </w:r>
          </w:p>
        </w:tc>
        <w:tc>
          <w:tcPr>
            <w:tcW w:w="157" w:type="dxa"/>
            <w:tcBorders>
              <w:top w:val="nil"/>
              <w:left w:val="nil"/>
              <w:bottom w:val="nil"/>
              <w:right w:val="nil"/>
            </w:tcBorders>
            <w:shd w:val="clear" w:color="auto" w:fill="FFFFFF" w:themeFill="background1"/>
            <w:vAlign w:val="bottom"/>
          </w:tcPr>
          <w:p w14:paraId="11B8991D" w14:textId="55E8E25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71D6A9ED" w14:textId="677E927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5341D25F" w14:textId="2085B0D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54.6</w:t>
            </w:r>
          </w:p>
        </w:tc>
        <w:tc>
          <w:tcPr>
            <w:tcW w:w="440" w:type="dxa"/>
            <w:tcBorders>
              <w:top w:val="nil"/>
              <w:left w:val="nil"/>
              <w:bottom w:val="nil"/>
              <w:right w:val="nil"/>
            </w:tcBorders>
            <w:shd w:val="clear" w:color="auto" w:fill="FFFFFF" w:themeFill="background1"/>
            <w:noWrap/>
            <w:vAlign w:val="bottom"/>
            <w:hideMark/>
          </w:tcPr>
          <w:p w14:paraId="1F30684C" w14:textId="1B4731C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64.6</w:t>
            </w:r>
          </w:p>
        </w:tc>
        <w:tc>
          <w:tcPr>
            <w:tcW w:w="440" w:type="dxa"/>
            <w:tcBorders>
              <w:top w:val="nil"/>
              <w:left w:val="nil"/>
              <w:bottom w:val="nil"/>
              <w:right w:val="nil"/>
            </w:tcBorders>
            <w:shd w:val="clear" w:color="auto" w:fill="FFFFFF" w:themeFill="background1"/>
            <w:noWrap/>
            <w:vAlign w:val="bottom"/>
            <w:hideMark/>
          </w:tcPr>
          <w:p w14:paraId="1F1DE0A9" w14:textId="41C920E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2.00</w:t>
            </w:r>
          </w:p>
        </w:tc>
        <w:tc>
          <w:tcPr>
            <w:tcW w:w="148" w:type="dxa"/>
            <w:tcBorders>
              <w:top w:val="nil"/>
              <w:left w:val="nil"/>
              <w:bottom w:val="nil"/>
              <w:right w:val="nil"/>
            </w:tcBorders>
            <w:shd w:val="clear" w:color="auto" w:fill="FFFFFF" w:themeFill="background1"/>
            <w:noWrap/>
            <w:vAlign w:val="bottom"/>
            <w:hideMark/>
          </w:tcPr>
          <w:p w14:paraId="58407DF2" w14:textId="05F074F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3D2CA2DA" w14:textId="05A0EE0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0.67</w:t>
            </w:r>
          </w:p>
        </w:tc>
        <w:tc>
          <w:tcPr>
            <w:tcW w:w="160" w:type="dxa"/>
            <w:tcBorders>
              <w:top w:val="nil"/>
              <w:left w:val="nil"/>
              <w:bottom w:val="nil"/>
              <w:right w:val="nil"/>
            </w:tcBorders>
            <w:shd w:val="clear" w:color="auto" w:fill="FFFFFF" w:themeFill="background1"/>
            <w:vAlign w:val="bottom"/>
          </w:tcPr>
          <w:p w14:paraId="74705B49" w14:textId="5C93B28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156AF469" w14:textId="66CDFE4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432F2168" w14:textId="6BEED8A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61.7</w:t>
            </w:r>
          </w:p>
        </w:tc>
        <w:tc>
          <w:tcPr>
            <w:tcW w:w="440" w:type="dxa"/>
            <w:tcBorders>
              <w:top w:val="nil"/>
              <w:left w:val="nil"/>
              <w:bottom w:val="nil"/>
              <w:right w:val="nil"/>
            </w:tcBorders>
            <w:shd w:val="clear" w:color="auto" w:fill="FFFFFF" w:themeFill="background1"/>
            <w:noWrap/>
            <w:vAlign w:val="bottom"/>
            <w:hideMark/>
          </w:tcPr>
          <w:p w14:paraId="022174A4" w14:textId="349D647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70.9</w:t>
            </w:r>
          </w:p>
        </w:tc>
        <w:tc>
          <w:tcPr>
            <w:tcW w:w="443" w:type="dxa"/>
            <w:tcBorders>
              <w:top w:val="nil"/>
              <w:left w:val="nil"/>
              <w:bottom w:val="nil"/>
              <w:right w:val="nil"/>
            </w:tcBorders>
            <w:shd w:val="clear" w:color="auto" w:fill="FFFFFF" w:themeFill="background1"/>
            <w:noWrap/>
            <w:vAlign w:val="bottom"/>
            <w:hideMark/>
          </w:tcPr>
          <w:p w14:paraId="58847398" w14:textId="396768E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1.84</w:t>
            </w:r>
          </w:p>
        </w:tc>
        <w:tc>
          <w:tcPr>
            <w:tcW w:w="145" w:type="dxa"/>
            <w:tcBorders>
              <w:top w:val="nil"/>
              <w:left w:val="nil"/>
              <w:bottom w:val="nil"/>
              <w:right w:val="nil"/>
            </w:tcBorders>
            <w:shd w:val="clear" w:color="auto" w:fill="FFFFFF" w:themeFill="background1"/>
            <w:noWrap/>
            <w:vAlign w:val="bottom"/>
            <w:hideMark/>
          </w:tcPr>
          <w:p w14:paraId="6C537B04" w14:textId="1561D90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59A32F67" w14:textId="6170593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0.50</w:t>
            </w:r>
          </w:p>
        </w:tc>
        <w:tc>
          <w:tcPr>
            <w:tcW w:w="159" w:type="dxa"/>
            <w:tcBorders>
              <w:top w:val="nil"/>
              <w:left w:val="nil"/>
              <w:bottom w:val="nil"/>
              <w:right w:val="nil"/>
            </w:tcBorders>
            <w:shd w:val="clear" w:color="auto" w:fill="FFFFFF" w:themeFill="background1"/>
            <w:vAlign w:val="bottom"/>
          </w:tcPr>
          <w:p w14:paraId="645E726F" w14:textId="02B6ADC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1658FB5F"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6EB02654" w14:textId="6BD0FD7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76BB54E8" w14:textId="39ACA9AA"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5C55B20C"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4191327D" w14:textId="6BDDA0C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India</w:t>
            </w:r>
          </w:p>
        </w:tc>
        <w:tc>
          <w:tcPr>
            <w:tcW w:w="580" w:type="dxa"/>
            <w:tcBorders>
              <w:top w:val="nil"/>
              <w:left w:val="nil"/>
              <w:bottom w:val="nil"/>
              <w:right w:val="nil"/>
            </w:tcBorders>
            <w:shd w:val="clear" w:color="auto" w:fill="FFFFFF" w:themeFill="background1"/>
            <w:vAlign w:val="bottom"/>
          </w:tcPr>
          <w:p w14:paraId="7A4AB847" w14:textId="3367ED4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SAS</w:t>
            </w:r>
          </w:p>
        </w:tc>
        <w:tc>
          <w:tcPr>
            <w:tcW w:w="836" w:type="dxa"/>
            <w:tcBorders>
              <w:top w:val="nil"/>
              <w:left w:val="nil"/>
              <w:bottom w:val="nil"/>
              <w:right w:val="nil"/>
            </w:tcBorders>
            <w:shd w:val="clear" w:color="auto" w:fill="FFFFFF" w:themeFill="background1"/>
            <w:noWrap/>
            <w:vAlign w:val="bottom"/>
            <w:hideMark/>
          </w:tcPr>
          <w:p w14:paraId="1F8C77F4" w14:textId="3110C035"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2005-6</w:t>
            </w:r>
          </w:p>
        </w:tc>
        <w:tc>
          <w:tcPr>
            <w:tcW w:w="850" w:type="dxa"/>
            <w:tcBorders>
              <w:top w:val="nil"/>
              <w:left w:val="nil"/>
              <w:bottom w:val="nil"/>
              <w:right w:val="nil"/>
            </w:tcBorders>
            <w:shd w:val="clear" w:color="auto" w:fill="FFFFFF" w:themeFill="background1"/>
            <w:noWrap/>
            <w:vAlign w:val="bottom"/>
            <w:hideMark/>
          </w:tcPr>
          <w:p w14:paraId="6AE27E5D" w14:textId="2C89FF2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2015-16</w:t>
            </w:r>
          </w:p>
        </w:tc>
        <w:tc>
          <w:tcPr>
            <w:tcW w:w="445" w:type="dxa"/>
            <w:tcBorders>
              <w:top w:val="nil"/>
              <w:left w:val="nil"/>
              <w:bottom w:val="nil"/>
              <w:right w:val="nil"/>
            </w:tcBorders>
            <w:shd w:val="clear" w:color="auto" w:fill="FFFFFF" w:themeFill="background1"/>
            <w:noWrap/>
            <w:vAlign w:val="bottom"/>
            <w:hideMark/>
          </w:tcPr>
          <w:p w14:paraId="0E16B4DE" w14:textId="7181731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32.0</w:t>
            </w:r>
          </w:p>
        </w:tc>
        <w:tc>
          <w:tcPr>
            <w:tcW w:w="437" w:type="dxa"/>
            <w:tcBorders>
              <w:top w:val="nil"/>
              <w:left w:val="nil"/>
              <w:bottom w:val="nil"/>
              <w:right w:val="nil"/>
            </w:tcBorders>
            <w:shd w:val="clear" w:color="auto" w:fill="FFFFFF" w:themeFill="background1"/>
            <w:noWrap/>
            <w:vAlign w:val="bottom"/>
            <w:hideMark/>
          </w:tcPr>
          <w:p w14:paraId="18255E86" w14:textId="5542FFF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51.9</w:t>
            </w:r>
          </w:p>
        </w:tc>
        <w:tc>
          <w:tcPr>
            <w:tcW w:w="439" w:type="dxa"/>
            <w:tcBorders>
              <w:top w:val="nil"/>
              <w:left w:val="nil"/>
              <w:bottom w:val="nil"/>
              <w:right w:val="nil"/>
            </w:tcBorders>
            <w:shd w:val="clear" w:color="auto" w:fill="FFFFFF" w:themeFill="background1"/>
            <w:noWrap/>
            <w:vAlign w:val="bottom"/>
            <w:hideMark/>
          </w:tcPr>
          <w:p w14:paraId="6CA80528" w14:textId="253D2F1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1.99</w:t>
            </w:r>
          </w:p>
        </w:tc>
        <w:tc>
          <w:tcPr>
            <w:tcW w:w="147" w:type="dxa"/>
            <w:tcBorders>
              <w:top w:val="nil"/>
              <w:left w:val="nil"/>
              <w:bottom w:val="nil"/>
              <w:right w:val="nil"/>
            </w:tcBorders>
            <w:shd w:val="clear" w:color="auto" w:fill="FFFFFF" w:themeFill="background1"/>
            <w:noWrap/>
            <w:vAlign w:val="bottom"/>
            <w:hideMark/>
          </w:tcPr>
          <w:p w14:paraId="04DABE81" w14:textId="481847B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56CB0ECA" w14:textId="4EFB8E31"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0.60</w:t>
            </w:r>
          </w:p>
        </w:tc>
        <w:tc>
          <w:tcPr>
            <w:tcW w:w="157" w:type="dxa"/>
            <w:tcBorders>
              <w:top w:val="nil"/>
              <w:left w:val="nil"/>
              <w:bottom w:val="nil"/>
              <w:right w:val="nil"/>
            </w:tcBorders>
            <w:shd w:val="clear" w:color="auto" w:fill="FFFFFF" w:themeFill="background1"/>
            <w:vAlign w:val="bottom"/>
          </w:tcPr>
          <w:p w14:paraId="47033080" w14:textId="1FC5FCF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60688586" w14:textId="1B71F00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24D75C85" w14:textId="287028E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42.8</w:t>
            </w:r>
          </w:p>
        </w:tc>
        <w:tc>
          <w:tcPr>
            <w:tcW w:w="440" w:type="dxa"/>
            <w:tcBorders>
              <w:top w:val="nil"/>
              <w:left w:val="nil"/>
              <w:bottom w:val="nil"/>
              <w:right w:val="nil"/>
            </w:tcBorders>
            <w:shd w:val="clear" w:color="auto" w:fill="FFFFFF" w:themeFill="background1"/>
            <w:noWrap/>
            <w:vAlign w:val="bottom"/>
            <w:hideMark/>
          </w:tcPr>
          <w:p w14:paraId="750510F0" w14:textId="5E10AF4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61.4</w:t>
            </w:r>
          </w:p>
        </w:tc>
        <w:tc>
          <w:tcPr>
            <w:tcW w:w="440" w:type="dxa"/>
            <w:tcBorders>
              <w:top w:val="nil"/>
              <w:left w:val="nil"/>
              <w:bottom w:val="nil"/>
              <w:right w:val="nil"/>
            </w:tcBorders>
            <w:shd w:val="clear" w:color="auto" w:fill="FFFFFF" w:themeFill="background1"/>
            <w:noWrap/>
            <w:vAlign w:val="bottom"/>
            <w:hideMark/>
          </w:tcPr>
          <w:p w14:paraId="5E67B0FC" w14:textId="24B7428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1.87</w:t>
            </w:r>
          </w:p>
        </w:tc>
        <w:tc>
          <w:tcPr>
            <w:tcW w:w="148" w:type="dxa"/>
            <w:tcBorders>
              <w:top w:val="nil"/>
              <w:left w:val="nil"/>
              <w:bottom w:val="nil"/>
              <w:right w:val="nil"/>
            </w:tcBorders>
            <w:shd w:val="clear" w:color="auto" w:fill="FFFFFF" w:themeFill="background1"/>
            <w:noWrap/>
            <w:vAlign w:val="bottom"/>
            <w:hideMark/>
          </w:tcPr>
          <w:p w14:paraId="4AFD9FAB" w14:textId="46DD11A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7EE34114" w14:textId="0B456C1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0.48</w:t>
            </w:r>
          </w:p>
        </w:tc>
        <w:tc>
          <w:tcPr>
            <w:tcW w:w="160" w:type="dxa"/>
            <w:tcBorders>
              <w:top w:val="nil"/>
              <w:left w:val="nil"/>
              <w:bottom w:val="nil"/>
              <w:right w:val="nil"/>
            </w:tcBorders>
            <w:shd w:val="clear" w:color="auto" w:fill="FFFFFF" w:themeFill="background1"/>
            <w:vAlign w:val="bottom"/>
          </w:tcPr>
          <w:p w14:paraId="6F4493EC" w14:textId="162A663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34EBC816" w14:textId="6205C46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5467B780" w14:textId="0DEEFA1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50.6</w:t>
            </w:r>
          </w:p>
        </w:tc>
        <w:tc>
          <w:tcPr>
            <w:tcW w:w="440" w:type="dxa"/>
            <w:tcBorders>
              <w:top w:val="nil"/>
              <w:left w:val="nil"/>
              <w:bottom w:val="nil"/>
              <w:right w:val="nil"/>
            </w:tcBorders>
            <w:shd w:val="clear" w:color="auto" w:fill="FFFFFF" w:themeFill="background1"/>
            <w:noWrap/>
            <w:vAlign w:val="bottom"/>
            <w:hideMark/>
          </w:tcPr>
          <w:p w14:paraId="29F79C97" w14:textId="4C9CAA2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68.1</w:t>
            </w:r>
          </w:p>
        </w:tc>
        <w:tc>
          <w:tcPr>
            <w:tcW w:w="443" w:type="dxa"/>
            <w:tcBorders>
              <w:top w:val="nil"/>
              <w:left w:val="nil"/>
              <w:bottom w:val="nil"/>
              <w:right w:val="nil"/>
            </w:tcBorders>
            <w:shd w:val="clear" w:color="auto" w:fill="FFFFFF" w:themeFill="background1"/>
            <w:noWrap/>
            <w:vAlign w:val="bottom"/>
            <w:hideMark/>
          </w:tcPr>
          <w:p w14:paraId="1B3F26B2" w14:textId="6EDE3D9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1.75</w:t>
            </w:r>
          </w:p>
        </w:tc>
        <w:tc>
          <w:tcPr>
            <w:tcW w:w="145" w:type="dxa"/>
            <w:tcBorders>
              <w:top w:val="nil"/>
              <w:left w:val="nil"/>
              <w:bottom w:val="nil"/>
              <w:right w:val="nil"/>
            </w:tcBorders>
            <w:shd w:val="clear" w:color="auto" w:fill="FFFFFF" w:themeFill="background1"/>
            <w:noWrap/>
            <w:vAlign w:val="bottom"/>
            <w:hideMark/>
          </w:tcPr>
          <w:p w14:paraId="60BC4C56" w14:textId="3843E45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32C958A2" w14:textId="1D6D045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0.36</w:t>
            </w:r>
          </w:p>
        </w:tc>
        <w:tc>
          <w:tcPr>
            <w:tcW w:w="159" w:type="dxa"/>
            <w:tcBorders>
              <w:top w:val="nil"/>
              <w:left w:val="nil"/>
              <w:bottom w:val="nil"/>
              <w:right w:val="nil"/>
            </w:tcBorders>
            <w:shd w:val="clear" w:color="auto" w:fill="FFFFFF" w:themeFill="background1"/>
            <w:vAlign w:val="bottom"/>
          </w:tcPr>
          <w:p w14:paraId="715A0D13" w14:textId="6C313BE6"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26B48405"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76397FDE" w14:textId="7EFFCB0A"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16EB4F80" w14:textId="17B06F91"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47409EBC" w14:textId="77777777" w:rsidTr="005A2756">
        <w:trPr>
          <w:gridAfter w:val="2"/>
          <w:wAfter w:w="81" w:type="dxa"/>
          <w:trHeight w:hRule="exact" w:val="191"/>
          <w:jc w:val="center"/>
        </w:trPr>
        <w:tc>
          <w:tcPr>
            <w:tcW w:w="1840" w:type="dxa"/>
            <w:tcBorders>
              <w:top w:val="nil"/>
              <w:left w:val="nil"/>
              <w:right w:val="nil"/>
            </w:tcBorders>
            <w:shd w:val="clear" w:color="auto" w:fill="auto"/>
            <w:noWrap/>
            <w:vAlign w:val="bottom"/>
            <w:hideMark/>
          </w:tcPr>
          <w:p w14:paraId="5E9C5A50" w14:textId="5703755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Nepal</w:t>
            </w:r>
          </w:p>
        </w:tc>
        <w:tc>
          <w:tcPr>
            <w:tcW w:w="580" w:type="dxa"/>
            <w:tcBorders>
              <w:top w:val="nil"/>
              <w:left w:val="nil"/>
              <w:right w:val="nil"/>
            </w:tcBorders>
            <w:shd w:val="clear" w:color="auto" w:fill="FFFFFF" w:themeFill="background1"/>
            <w:vAlign w:val="bottom"/>
          </w:tcPr>
          <w:p w14:paraId="2F4194BE" w14:textId="629D326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SAS</w:t>
            </w:r>
          </w:p>
        </w:tc>
        <w:tc>
          <w:tcPr>
            <w:tcW w:w="836" w:type="dxa"/>
            <w:tcBorders>
              <w:top w:val="nil"/>
              <w:left w:val="nil"/>
              <w:right w:val="nil"/>
            </w:tcBorders>
            <w:shd w:val="clear" w:color="auto" w:fill="FFFFFF" w:themeFill="background1"/>
            <w:noWrap/>
            <w:vAlign w:val="bottom"/>
            <w:hideMark/>
          </w:tcPr>
          <w:p w14:paraId="01F40329" w14:textId="00E5A03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w:t>
            </w:r>
          </w:p>
        </w:tc>
        <w:tc>
          <w:tcPr>
            <w:tcW w:w="850" w:type="dxa"/>
            <w:tcBorders>
              <w:top w:val="nil"/>
              <w:left w:val="nil"/>
              <w:right w:val="nil"/>
            </w:tcBorders>
            <w:shd w:val="clear" w:color="auto" w:fill="FFFFFF" w:themeFill="background1"/>
            <w:noWrap/>
            <w:vAlign w:val="bottom"/>
            <w:hideMark/>
          </w:tcPr>
          <w:p w14:paraId="0929EFF9" w14:textId="37248352"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2016</w:t>
            </w:r>
          </w:p>
        </w:tc>
        <w:tc>
          <w:tcPr>
            <w:tcW w:w="445" w:type="dxa"/>
            <w:tcBorders>
              <w:top w:val="nil"/>
              <w:left w:val="nil"/>
              <w:right w:val="nil"/>
            </w:tcBorders>
            <w:shd w:val="clear" w:color="auto" w:fill="FFFFFF" w:themeFill="background1"/>
            <w:noWrap/>
            <w:vAlign w:val="bottom"/>
            <w:hideMark/>
          </w:tcPr>
          <w:p w14:paraId="28E7E027" w14:textId="2CE9F9F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40.4</w:t>
            </w:r>
          </w:p>
        </w:tc>
        <w:tc>
          <w:tcPr>
            <w:tcW w:w="437" w:type="dxa"/>
            <w:tcBorders>
              <w:top w:val="nil"/>
              <w:left w:val="nil"/>
              <w:right w:val="nil"/>
            </w:tcBorders>
            <w:shd w:val="clear" w:color="auto" w:fill="FFFFFF" w:themeFill="background1"/>
            <w:noWrap/>
            <w:vAlign w:val="bottom"/>
            <w:hideMark/>
          </w:tcPr>
          <w:p w14:paraId="628F0795" w14:textId="32A47FF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51.6</w:t>
            </w:r>
          </w:p>
        </w:tc>
        <w:tc>
          <w:tcPr>
            <w:tcW w:w="439" w:type="dxa"/>
            <w:tcBorders>
              <w:top w:val="nil"/>
              <w:left w:val="nil"/>
              <w:right w:val="nil"/>
            </w:tcBorders>
            <w:shd w:val="clear" w:color="auto" w:fill="FFFFFF" w:themeFill="background1"/>
            <w:noWrap/>
            <w:vAlign w:val="bottom"/>
            <w:hideMark/>
          </w:tcPr>
          <w:p w14:paraId="2422BE67" w14:textId="758689D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2.23</w:t>
            </w:r>
          </w:p>
        </w:tc>
        <w:tc>
          <w:tcPr>
            <w:tcW w:w="147" w:type="dxa"/>
            <w:tcBorders>
              <w:top w:val="nil"/>
              <w:left w:val="nil"/>
              <w:right w:val="nil"/>
            </w:tcBorders>
            <w:shd w:val="clear" w:color="auto" w:fill="FFFFFF" w:themeFill="background1"/>
            <w:noWrap/>
            <w:vAlign w:val="bottom"/>
            <w:hideMark/>
          </w:tcPr>
          <w:p w14:paraId="63EF3A5A" w14:textId="750EE20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right w:val="nil"/>
            </w:tcBorders>
            <w:shd w:val="clear" w:color="auto" w:fill="FFFFFF" w:themeFill="background1"/>
            <w:vAlign w:val="bottom"/>
          </w:tcPr>
          <w:p w14:paraId="6B9E6CBA" w14:textId="0A1F0D5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1.00</w:t>
            </w:r>
          </w:p>
        </w:tc>
        <w:tc>
          <w:tcPr>
            <w:tcW w:w="157" w:type="dxa"/>
            <w:tcBorders>
              <w:top w:val="nil"/>
              <w:left w:val="nil"/>
              <w:right w:val="nil"/>
            </w:tcBorders>
            <w:shd w:val="clear" w:color="auto" w:fill="FFFFFF" w:themeFill="background1"/>
            <w:vAlign w:val="bottom"/>
          </w:tcPr>
          <w:p w14:paraId="37BE1A33" w14:textId="5EC1211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right w:val="nil"/>
            </w:tcBorders>
            <w:shd w:val="clear" w:color="auto" w:fill="FFFFFF" w:themeFill="background1"/>
            <w:noWrap/>
            <w:vAlign w:val="bottom"/>
            <w:hideMark/>
          </w:tcPr>
          <w:p w14:paraId="12FFEF78" w14:textId="1259E60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right w:val="nil"/>
            </w:tcBorders>
            <w:shd w:val="clear" w:color="auto" w:fill="FFFFFF" w:themeFill="background1"/>
            <w:noWrap/>
            <w:vAlign w:val="bottom"/>
            <w:hideMark/>
          </w:tcPr>
          <w:p w14:paraId="7F92995E" w14:textId="48F5D68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51.0</w:t>
            </w:r>
          </w:p>
        </w:tc>
        <w:tc>
          <w:tcPr>
            <w:tcW w:w="440" w:type="dxa"/>
            <w:tcBorders>
              <w:top w:val="nil"/>
              <w:left w:val="nil"/>
              <w:right w:val="nil"/>
            </w:tcBorders>
            <w:shd w:val="clear" w:color="auto" w:fill="FFFFFF" w:themeFill="background1"/>
            <w:noWrap/>
            <w:vAlign w:val="bottom"/>
            <w:hideMark/>
          </w:tcPr>
          <w:p w14:paraId="3612B5FE" w14:textId="6242151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60.5</w:t>
            </w:r>
          </w:p>
        </w:tc>
        <w:tc>
          <w:tcPr>
            <w:tcW w:w="440" w:type="dxa"/>
            <w:tcBorders>
              <w:top w:val="nil"/>
              <w:left w:val="nil"/>
              <w:right w:val="nil"/>
            </w:tcBorders>
            <w:shd w:val="clear" w:color="auto" w:fill="FFFFFF" w:themeFill="background1"/>
            <w:noWrap/>
            <w:vAlign w:val="bottom"/>
            <w:hideMark/>
          </w:tcPr>
          <w:p w14:paraId="06DC9B15" w14:textId="569F6E6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1.90</w:t>
            </w:r>
          </w:p>
        </w:tc>
        <w:tc>
          <w:tcPr>
            <w:tcW w:w="148" w:type="dxa"/>
            <w:tcBorders>
              <w:top w:val="nil"/>
              <w:left w:val="nil"/>
              <w:right w:val="nil"/>
            </w:tcBorders>
            <w:shd w:val="clear" w:color="auto" w:fill="FFFFFF" w:themeFill="background1"/>
            <w:noWrap/>
            <w:vAlign w:val="bottom"/>
            <w:hideMark/>
          </w:tcPr>
          <w:p w14:paraId="583624E2" w14:textId="0D63ACE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right w:val="nil"/>
            </w:tcBorders>
            <w:shd w:val="clear" w:color="auto" w:fill="FFFFFF" w:themeFill="background1"/>
            <w:vAlign w:val="bottom"/>
          </w:tcPr>
          <w:p w14:paraId="3031CB0B" w14:textId="19669FFD"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0.67</w:t>
            </w:r>
          </w:p>
        </w:tc>
        <w:tc>
          <w:tcPr>
            <w:tcW w:w="160" w:type="dxa"/>
            <w:tcBorders>
              <w:top w:val="nil"/>
              <w:left w:val="nil"/>
              <w:right w:val="nil"/>
            </w:tcBorders>
            <w:shd w:val="clear" w:color="auto" w:fill="FFFFFF" w:themeFill="background1"/>
            <w:vAlign w:val="bottom"/>
          </w:tcPr>
          <w:p w14:paraId="01472FC7" w14:textId="56C25C2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right w:val="nil"/>
            </w:tcBorders>
            <w:shd w:val="clear" w:color="auto" w:fill="FFFFFF" w:themeFill="background1"/>
            <w:noWrap/>
            <w:vAlign w:val="bottom"/>
            <w:hideMark/>
          </w:tcPr>
          <w:p w14:paraId="2300A369" w14:textId="5201579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right w:val="nil"/>
            </w:tcBorders>
            <w:shd w:val="clear" w:color="auto" w:fill="FFFFFF" w:themeFill="background1"/>
            <w:noWrap/>
            <w:vAlign w:val="bottom"/>
            <w:hideMark/>
          </w:tcPr>
          <w:p w14:paraId="6A89BCDF" w14:textId="75DC073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58.6</w:t>
            </w:r>
          </w:p>
        </w:tc>
        <w:tc>
          <w:tcPr>
            <w:tcW w:w="440" w:type="dxa"/>
            <w:tcBorders>
              <w:top w:val="nil"/>
              <w:left w:val="nil"/>
              <w:right w:val="nil"/>
            </w:tcBorders>
            <w:shd w:val="clear" w:color="auto" w:fill="FFFFFF" w:themeFill="background1"/>
            <w:noWrap/>
            <w:vAlign w:val="bottom"/>
            <w:hideMark/>
          </w:tcPr>
          <w:p w14:paraId="411FB887" w14:textId="329A10F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67.1</w:t>
            </w:r>
          </w:p>
        </w:tc>
        <w:tc>
          <w:tcPr>
            <w:tcW w:w="443" w:type="dxa"/>
            <w:tcBorders>
              <w:top w:val="nil"/>
              <w:left w:val="nil"/>
              <w:right w:val="nil"/>
            </w:tcBorders>
            <w:shd w:val="clear" w:color="auto" w:fill="FFFFFF" w:themeFill="background1"/>
            <w:noWrap/>
            <w:vAlign w:val="bottom"/>
            <w:hideMark/>
          </w:tcPr>
          <w:p w14:paraId="78F6D86C" w14:textId="45E3F02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1.70</w:t>
            </w:r>
          </w:p>
        </w:tc>
        <w:tc>
          <w:tcPr>
            <w:tcW w:w="145" w:type="dxa"/>
            <w:tcBorders>
              <w:top w:val="nil"/>
              <w:left w:val="nil"/>
              <w:right w:val="nil"/>
            </w:tcBorders>
            <w:shd w:val="clear" w:color="auto" w:fill="FFFFFF" w:themeFill="background1"/>
            <w:noWrap/>
            <w:vAlign w:val="bottom"/>
            <w:hideMark/>
          </w:tcPr>
          <w:p w14:paraId="30D9AF15" w14:textId="461BF43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right w:val="nil"/>
            </w:tcBorders>
            <w:shd w:val="clear" w:color="auto" w:fill="FFFFFF" w:themeFill="background1"/>
            <w:vAlign w:val="bottom"/>
          </w:tcPr>
          <w:p w14:paraId="2A1E783F" w14:textId="27349BA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0.47</w:t>
            </w:r>
          </w:p>
        </w:tc>
        <w:tc>
          <w:tcPr>
            <w:tcW w:w="159" w:type="dxa"/>
            <w:tcBorders>
              <w:top w:val="nil"/>
              <w:left w:val="nil"/>
              <w:right w:val="nil"/>
            </w:tcBorders>
            <w:shd w:val="clear" w:color="auto" w:fill="FFFFFF" w:themeFill="background1"/>
            <w:vAlign w:val="bottom"/>
          </w:tcPr>
          <w:p w14:paraId="6DF7C487" w14:textId="6867240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553B5F5C"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61C6310D" w14:textId="434839F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0B549764" w14:textId="0E312FBA"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74D38692" w14:textId="77777777" w:rsidTr="005A2756">
        <w:trPr>
          <w:gridAfter w:val="2"/>
          <w:wAfter w:w="81" w:type="dxa"/>
          <w:trHeight w:hRule="exact" w:val="191"/>
          <w:jc w:val="center"/>
        </w:trPr>
        <w:tc>
          <w:tcPr>
            <w:tcW w:w="184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1516701C" w14:textId="2AFB3D7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Pakistan</w:t>
            </w:r>
          </w:p>
        </w:tc>
        <w:tc>
          <w:tcPr>
            <w:tcW w:w="580" w:type="dxa"/>
            <w:tcBorders>
              <w:top w:val="nil"/>
              <w:left w:val="nil"/>
              <w:bottom w:val="single" w:sz="4" w:space="0" w:color="808080" w:themeColor="background1" w:themeShade="80"/>
              <w:right w:val="nil"/>
            </w:tcBorders>
            <w:shd w:val="clear" w:color="auto" w:fill="D9D9D9" w:themeFill="background1" w:themeFillShade="D9"/>
            <w:vAlign w:val="bottom"/>
          </w:tcPr>
          <w:p w14:paraId="18D7A589" w14:textId="4D14569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SAS</w:t>
            </w:r>
          </w:p>
        </w:tc>
        <w:tc>
          <w:tcPr>
            <w:tcW w:w="836"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23F63790" w14:textId="15FA256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2012-13</w:t>
            </w:r>
          </w:p>
        </w:tc>
        <w:tc>
          <w:tcPr>
            <w:tcW w:w="85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37BE4B08" w14:textId="3B4E300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2017-18</w:t>
            </w:r>
          </w:p>
        </w:tc>
        <w:tc>
          <w:tcPr>
            <w:tcW w:w="445"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1A5142D5" w14:textId="11353A7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33.5</w:t>
            </w:r>
          </w:p>
        </w:tc>
        <w:tc>
          <w:tcPr>
            <w:tcW w:w="437"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3A7D9F73" w14:textId="7F319C8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36.6</w:t>
            </w:r>
          </w:p>
        </w:tc>
        <w:tc>
          <w:tcPr>
            <w:tcW w:w="439"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005ACFDB" w14:textId="770AA4D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0.62</w:t>
            </w:r>
          </w:p>
        </w:tc>
        <w:tc>
          <w:tcPr>
            <w:tcW w:w="147"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36E4A634" w14:textId="5A3A1E9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single" w:sz="4" w:space="0" w:color="808080" w:themeColor="background1" w:themeShade="80"/>
              <w:right w:val="nil"/>
            </w:tcBorders>
            <w:shd w:val="clear" w:color="auto" w:fill="D9D9D9" w:themeFill="background1" w:themeFillShade="D9"/>
            <w:vAlign w:val="bottom"/>
          </w:tcPr>
          <w:p w14:paraId="7CC8E1B8" w14:textId="5A8CF9C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-0.08</w:t>
            </w:r>
          </w:p>
        </w:tc>
        <w:tc>
          <w:tcPr>
            <w:tcW w:w="157" w:type="dxa"/>
            <w:tcBorders>
              <w:top w:val="nil"/>
              <w:left w:val="nil"/>
              <w:bottom w:val="single" w:sz="4" w:space="0" w:color="808080" w:themeColor="background1" w:themeShade="80"/>
              <w:right w:val="nil"/>
            </w:tcBorders>
            <w:shd w:val="clear" w:color="auto" w:fill="D9D9D9" w:themeFill="background1" w:themeFillShade="D9"/>
            <w:vAlign w:val="bottom"/>
          </w:tcPr>
          <w:p w14:paraId="41884D59" w14:textId="1EC1DB1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250C32C4" w14:textId="0A1CA5F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60043E1A" w14:textId="64C66CC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45.6</w:t>
            </w:r>
          </w:p>
        </w:tc>
        <w:tc>
          <w:tcPr>
            <w:tcW w:w="44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1DCF4E6E" w14:textId="1904992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49.2</w:t>
            </w:r>
          </w:p>
        </w:tc>
        <w:tc>
          <w:tcPr>
            <w:tcW w:w="44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3500836A" w14:textId="436DCCA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0.73</w:t>
            </w:r>
          </w:p>
        </w:tc>
        <w:tc>
          <w:tcPr>
            <w:tcW w:w="148"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6FBE4ED9" w14:textId="6A227D4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single" w:sz="4" w:space="0" w:color="808080" w:themeColor="background1" w:themeShade="80"/>
              <w:right w:val="nil"/>
            </w:tcBorders>
            <w:shd w:val="clear" w:color="auto" w:fill="D9D9D9" w:themeFill="background1" w:themeFillShade="D9"/>
            <w:vAlign w:val="bottom"/>
          </w:tcPr>
          <w:p w14:paraId="72E3D6C3" w14:textId="7377DB2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0.03</w:t>
            </w:r>
          </w:p>
        </w:tc>
        <w:tc>
          <w:tcPr>
            <w:tcW w:w="160" w:type="dxa"/>
            <w:tcBorders>
              <w:top w:val="nil"/>
              <w:left w:val="nil"/>
              <w:bottom w:val="single" w:sz="4" w:space="0" w:color="808080" w:themeColor="background1" w:themeShade="80"/>
              <w:right w:val="nil"/>
            </w:tcBorders>
            <w:shd w:val="clear" w:color="auto" w:fill="D9D9D9" w:themeFill="background1" w:themeFillShade="D9"/>
            <w:vAlign w:val="bottom"/>
          </w:tcPr>
          <w:p w14:paraId="29B2E177" w14:textId="63DFB5F1"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0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4E8057FD" w14:textId="625F1D4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2CBC62DF" w14:textId="7130A56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54.9</w:t>
            </w:r>
          </w:p>
        </w:tc>
        <w:tc>
          <w:tcPr>
            <w:tcW w:w="440"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5229D64F" w14:textId="2C164D0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59.2</w:t>
            </w:r>
          </w:p>
        </w:tc>
        <w:tc>
          <w:tcPr>
            <w:tcW w:w="443"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2A0F719D" w14:textId="32948A5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0.86</w:t>
            </w:r>
          </w:p>
        </w:tc>
        <w:tc>
          <w:tcPr>
            <w:tcW w:w="145" w:type="dxa"/>
            <w:tcBorders>
              <w:top w:val="nil"/>
              <w:left w:val="nil"/>
              <w:bottom w:val="single" w:sz="4" w:space="0" w:color="808080" w:themeColor="background1" w:themeShade="80"/>
              <w:right w:val="nil"/>
            </w:tcBorders>
            <w:shd w:val="clear" w:color="auto" w:fill="D9D9D9" w:themeFill="background1" w:themeFillShade="D9"/>
            <w:noWrap/>
            <w:vAlign w:val="bottom"/>
            <w:hideMark/>
          </w:tcPr>
          <w:p w14:paraId="2D865081" w14:textId="3194817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single" w:sz="4" w:space="0" w:color="808080" w:themeColor="background1" w:themeShade="80"/>
              <w:right w:val="nil"/>
            </w:tcBorders>
            <w:shd w:val="clear" w:color="auto" w:fill="D9D9D9" w:themeFill="background1" w:themeFillShade="D9"/>
            <w:vAlign w:val="bottom"/>
          </w:tcPr>
          <w:p w14:paraId="14CB2EBF" w14:textId="660AC522"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0.16</w:t>
            </w:r>
          </w:p>
        </w:tc>
        <w:tc>
          <w:tcPr>
            <w:tcW w:w="159" w:type="dxa"/>
            <w:tcBorders>
              <w:top w:val="nil"/>
              <w:left w:val="nil"/>
              <w:bottom w:val="single" w:sz="4" w:space="0" w:color="808080" w:themeColor="background1" w:themeShade="80"/>
              <w:right w:val="nil"/>
            </w:tcBorders>
            <w:shd w:val="clear" w:color="auto" w:fill="D9D9D9" w:themeFill="background1" w:themeFillShade="D9"/>
            <w:vAlign w:val="bottom"/>
          </w:tcPr>
          <w:p w14:paraId="51CD0C9C" w14:textId="2781BF71"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tcBorders>
              <w:bottom w:val="single" w:sz="4" w:space="0" w:color="808080" w:themeColor="background1" w:themeShade="80"/>
            </w:tcBorders>
            <w:shd w:val="clear" w:color="auto" w:fill="D9D9D9" w:themeFill="background1" w:themeFillShade="D9"/>
            <w:vAlign w:val="bottom"/>
          </w:tcPr>
          <w:p w14:paraId="4269917E"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tcBorders>
              <w:bottom w:val="single" w:sz="4" w:space="0" w:color="808080" w:themeColor="background1" w:themeShade="80"/>
            </w:tcBorders>
            <w:shd w:val="clear" w:color="auto" w:fill="D9D9D9" w:themeFill="background1" w:themeFillShade="D9"/>
            <w:vAlign w:val="center"/>
          </w:tcPr>
          <w:p w14:paraId="66FF59ED" w14:textId="02AA1AA6"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tcBorders>
              <w:bottom w:val="single" w:sz="4" w:space="0" w:color="808080" w:themeColor="background1" w:themeShade="80"/>
            </w:tcBorders>
            <w:shd w:val="clear" w:color="auto" w:fill="D9D9D9" w:themeFill="background1" w:themeFillShade="D9"/>
            <w:vAlign w:val="center"/>
          </w:tcPr>
          <w:p w14:paraId="6D29BA0D" w14:textId="1F1E72ED"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1F8E7FA5" w14:textId="77777777" w:rsidTr="005A2756">
        <w:trPr>
          <w:gridAfter w:val="2"/>
          <w:wAfter w:w="81" w:type="dxa"/>
          <w:trHeight w:hRule="exact" w:val="191"/>
          <w:jc w:val="center"/>
        </w:trPr>
        <w:tc>
          <w:tcPr>
            <w:tcW w:w="1840"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71DE86FF" w14:textId="2B90952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Benin</w:t>
            </w:r>
          </w:p>
        </w:tc>
        <w:tc>
          <w:tcPr>
            <w:tcW w:w="580" w:type="dxa"/>
            <w:tcBorders>
              <w:top w:val="single" w:sz="4" w:space="0" w:color="808080" w:themeColor="background1" w:themeShade="80"/>
              <w:left w:val="nil"/>
              <w:bottom w:val="nil"/>
              <w:right w:val="nil"/>
            </w:tcBorders>
            <w:shd w:val="clear" w:color="auto" w:fill="D9D9D9" w:themeFill="background1" w:themeFillShade="D9"/>
            <w:vAlign w:val="bottom"/>
          </w:tcPr>
          <w:p w14:paraId="00EDDD80" w14:textId="7C727C9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40572A87" w14:textId="262176E3"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850"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6B074B44" w14:textId="1C18494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2017-18</w:t>
            </w:r>
          </w:p>
        </w:tc>
        <w:tc>
          <w:tcPr>
            <w:tcW w:w="445"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11DF6D49" w14:textId="7DF69E3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26.5</w:t>
            </w:r>
          </w:p>
        </w:tc>
        <w:tc>
          <w:tcPr>
            <w:tcW w:w="437"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43704D7B" w14:textId="682CBC3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25.5</w:t>
            </w:r>
          </w:p>
        </w:tc>
        <w:tc>
          <w:tcPr>
            <w:tcW w:w="439"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465937DB" w14:textId="45C1B7B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-0.29</w:t>
            </w:r>
          </w:p>
        </w:tc>
        <w:tc>
          <w:tcPr>
            <w:tcW w:w="147"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67C0B408" w14:textId="2B67E2F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single" w:sz="4" w:space="0" w:color="808080" w:themeColor="background1" w:themeShade="80"/>
              <w:left w:val="nil"/>
              <w:bottom w:val="nil"/>
              <w:right w:val="nil"/>
            </w:tcBorders>
            <w:shd w:val="clear" w:color="auto" w:fill="D9D9D9" w:themeFill="background1" w:themeFillShade="D9"/>
            <w:vAlign w:val="bottom"/>
          </w:tcPr>
          <w:p w14:paraId="66C79130" w14:textId="2A40FE3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0.05</w:t>
            </w:r>
          </w:p>
        </w:tc>
        <w:tc>
          <w:tcPr>
            <w:tcW w:w="157" w:type="dxa"/>
            <w:tcBorders>
              <w:top w:val="single" w:sz="4" w:space="0" w:color="808080" w:themeColor="background1" w:themeShade="80"/>
              <w:left w:val="nil"/>
              <w:bottom w:val="nil"/>
              <w:right w:val="nil"/>
            </w:tcBorders>
            <w:shd w:val="clear" w:color="auto" w:fill="D9D9D9" w:themeFill="background1" w:themeFillShade="D9"/>
            <w:vAlign w:val="bottom"/>
          </w:tcPr>
          <w:p w14:paraId="1119C910" w14:textId="40ACF1D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2543307F" w14:textId="03DA549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1DA84F22" w14:textId="3B18F07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36.2</w:t>
            </w:r>
          </w:p>
        </w:tc>
        <w:tc>
          <w:tcPr>
            <w:tcW w:w="440"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5CF07A68" w14:textId="66E199F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35.0</w:t>
            </w:r>
          </w:p>
        </w:tc>
        <w:tc>
          <w:tcPr>
            <w:tcW w:w="440"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1094C452" w14:textId="44A44DE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-0.33</w:t>
            </w:r>
          </w:p>
        </w:tc>
        <w:tc>
          <w:tcPr>
            <w:tcW w:w="148"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363C3DC7" w14:textId="45D5E9A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single" w:sz="4" w:space="0" w:color="808080" w:themeColor="background1" w:themeShade="80"/>
              <w:left w:val="nil"/>
              <w:bottom w:val="nil"/>
              <w:right w:val="nil"/>
            </w:tcBorders>
            <w:shd w:val="clear" w:color="auto" w:fill="D9D9D9" w:themeFill="background1" w:themeFillShade="D9"/>
            <w:vAlign w:val="bottom"/>
          </w:tcPr>
          <w:p w14:paraId="401AD9C7" w14:textId="41B6D31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0.01</w:t>
            </w:r>
          </w:p>
        </w:tc>
        <w:tc>
          <w:tcPr>
            <w:tcW w:w="160" w:type="dxa"/>
            <w:tcBorders>
              <w:top w:val="single" w:sz="4" w:space="0" w:color="808080" w:themeColor="background1" w:themeShade="80"/>
              <w:left w:val="nil"/>
              <w:bottom w:val="nil"/>
              <w:right w:val="nil"/>
            </w:tcBorders>
            <w:shd w:val="clear" w:color="auto" w:fill="D9D9D9" w:themeFill="background1" w:themeFillShade="D9"/>
            <w:vAlign w:val="bottom"/>
          </w:tcPr>
          <w:p w14:paraId="61218301" w14:textId="0043A51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00"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5DABA3CA" w14:textId="0935D3A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1CB761D7" w14:textId="029E4DA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44.1</w:t>
            </w:r>
          </w:p>
        </w:tc>
        <w:tc>
          <w:tcPr>
            <w:tcW w:w="440"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42312655" w14:textId="0A68458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42.9</w:t>
            </w:r>
          </w:p>
        </w:tc>
        <w:tc>
          <w:tcPr>
            <w:tcW w:w="443"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729871AE" w14:textId="04165CF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-0.35</w:t>
            </w:r>
          </w:p>
        </w:tc>
        <w:tc>
          <w:tcPr>
            <w:tcW w:w="145" w:type="dxa"/>
            <w:tcBorders>
              <w:top w:val="single" w:sz="4" w:space="0" w:color="808080" w:themeColor="background1" w:themeShade="80"/>
              <w:left w:val="nil"/>
              <w:bottom w:val="nil"/>
              <w:right w:val="nil"/>
            </w:tcBorders>
            <w:shd w:val="clear" w:color="auto" w:fill="D9D9D9" w:themeFill="background1" w:themeFillShade="D9"/>
            <w:noWrap/>
            <w:vAlign w:val="bottom"/>
            <w:hideMark/>
          </w:tcPr>
          <w:p w14:paraId="5D4E0224" w14:textId="28DF512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single" w:sz="4" w:space="0" w:color="808080" w:themeColor="background1" w:themeShade="80"/>
              <w:left w:val="nil"/>
              <w:bottom w:val="nil"/>
              <w:right w:val="nil"/>
            </w:tcBorders>
            <w:shd w:val="clear" w:color="auto" w:fill="D9D9D9" w:themeFill="background1" w:themeFillShade="D9"/>
            <w:vAlign w:val="bottom"/>
          </w:tcPr>
          <w:p w14:paraId="14B50881" w14:textId="45D36451"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0.00</w:t>
            </w:r>
          </w:p>
        </w:tc>
        <w:tc>
          <w:tcPr>
            <w:tcW w:w="159" w:type="dxa"/>
            <w:tcBorders>
              <w:top w:val="single" w:sz="4" w:space="0" w:color="808080" w:themeColor="background1" w:themeShade="80"/>
              <w:left w:val="nil"/>
              <w:bottom w:val="nil"/>
              <w:right w:val="nil"/>
            </w:tcBorders>
            <w:shd w:val="clear" w:color="auto" w:fill="D9D9D9" w:themeFill="background1" w:themeFillShade="D9"/>
            <w:vAlign w:val="bottom"/>
          </w:tcPr>
          <w:p w14:paraId="00140626" w14:textId="26DA22A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2" w:type="dxa"/>
            <w:tcBorders>
              <w:top w:val="single" w:sz="4" w:space="0" w:color="808080" w:themeColor="background1" w:themeShade="80"/>
            </w:tcBorders>
            <w:shd w:val="clear" w:color="auto" w:fill="D9D9D9" w:themeFill="background1" w:themeFillShade="D9"/>
            <w:vAlign w:val="bottom"/>
          </w:tcPr>
          <w:p w14:paraId="1B3C85A5"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tcBorders>
              <w:top w:val="single" w:sz="4" w:space="0" w:color="808080" w:themeColor="background1" w:themeShade="80"/>
            </w:tcBorders>
            <w:shd w:val="clear" w:color="auto" w:fill="D9D9D9" w:themeFill="background1" w:themeFillShade="D9"/>
            <w:vAlign w:val="center"/>
          </w:tcPr>
          <w:p w14:paraId="7BDFDA5D" w14:textId="1E5D6DFC"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tcBorders>
              <w:top w:val="single" w:sz="4" w:space="0" w:color="808080" w:themeColor="background1" w:themeShade="80"/>
            </w:tcBorders>
            <w:shd w:val="clear" w:color="auto" w:fill="D9D9D9" w:themeFill="background1" w:themeFillShade="D9"/>
            <w:vAlign w:val="center"/>
          </w:tcPr>
          <w:p w14:paraId="55C91DF1" w14:textId="21D45A55"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743632" w:rsidRPr="00BF2E11" w14:paraId="5D1625A6"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38C38F4B" w14:textId="75F943B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Burkina Faso</w:t>
            </w:r>
          </w:p>
        </w:tc>
        <w:tc>
          <w:tcPr>
            <w:tcW w:w="580" w:type="dxa"/>
            <w:tcBorders>
              <w:top w:val="nil"/>
              <w:left w:val="nil"/>
              <w:bottom w:val="nil"/>
              <w:right w:val="nil"/>
            </w:tcBorders>
            <w:shd w:val="clear" w:color="auto" w:fill="auto"/>
            <w:vAlign w:val="bottom"/>
          </w:tcPr>
          <w:p w14:paraId="415D0C7C" w14:textId="1914300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auto"/>
            <w:noWrap/>
            <w:vAlign w:val="bottom"/>
            <w:hideMark/>
          </w:tcPr>
          <w:p w14:paraId="29B4BB87" w14:textId="05E6E21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2006</w:t>
            </w:r>
          </w:p>
        </w:tc>
        <w:tc>
          <w:tcPr>
            <w:tcW w:w="850" w:type="dxa"/>
            <w:tcBorders>
              <w:top w:val="nil"/>
              <w:left w:val="nil"/>
              <w:bottom w:val="nil"/>
              <w:right w:val="nil"/>
            </w:tcBorders>
            <w:shd w:val="clear" w:color="auto" w:fill="auto"/>
            <w:noWrap/>
            <w:vAlign w:val="bottom"/>
            <w:hideMark/>
          </w:tcPr>
          <w:p w14:paraId="158AF2A7" w14:textId="15DE5EF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445" w:type="dxa"/>
            <w:tcBorders>
              <w:top w:val="nil"/>
              <w:left w:val="nil"/>
              <w:bottom w:val="nil"/>
              <w:right w:val="nil"/>
            </w:tcBorders>
            <w:shd w:val="clear" w:color="auto" w:fill="auto"/>
            <w:noWrap/>
            <w:vAlign w:val="bottom"/>
            <w:hideMark/>
          </w:tcPr>
          <w:p w14:paraId="0E8BA486" w14:textId="77888D1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6.9</w:t>
            </w:r>
          </w:p>
        </w:tc>
        <w:tc>
          <w:tcPr>
            <w:tcW w:w="437" w:type="dxa"/>
            <w:tcBorders>
              <w:top w:val="nil"/>
              <w:left w:val="nil"/>
              <w:bottom w:val="nil"/>
              <w:right w:val="nil"/>
            </w:tcBorders>
            <w:shd w:val="clear" w:color="auto" w:fill="auto"/>
            <w:noWrap/>
            <w:vAlign w:val="bottom"/>
            <w:hideMark/>
          </w:tcPr>
          <w:p w14:paraId="1E335078" w14:textId="66B24DE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9.5</w:t>
            </w:r>
          </w:p>
        </w:tc>
        <w:tc>
          <w:tcPr>
            <w:tcW w:w="439" w:type="dxa"/>
            <w:tcBorders>
              <w:top w:val="nil"/>
              <w:left w:val="nil"/>
              <w:bottom w:val="nil"/>
              <w:right w:val="nil"/>
            </w:tcBorders>
            <w:shd w:val="clear" w:color="auto" w:fill="auto"/>
            <w:noWrap/>
            <w:vAlign w:val="bottom"/>
            <w:hideMark/>
          </w:tcPr>
          <w:p w14:paraId="31A2D061" w14:textId="39B6B00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0.65</w:t>
            </w:r>
          </w:p>
        </w:tc>
        <w:tc>
          <w:tcPr>
            <w:tcW w:w="147" w:type="dxa"/>
            <w:tcBorders>
              <w:top w:val="nil"/>
              <w:left w:val="nil"/>
              <w:bottom w:val="nil"/>
              <w:right w:val="nil"/>
            </w:tcBorders>
            <w:shd w:val="clear" w:color="auto" w:fill="auto"/>
            <w:noWrap/>
            <w:vAlign w:val="bottom"/>
            <w:hideMark/>
          </w:tcPr>
          <w:p w14:paraId="4E20E956" w14:textId="7E16F18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auto"/>
            <w:vAlign w:val="bottom"/>
          </w:tcPr>
          <w:p w14:paraId="5FA468C0" w14:textId="0222CEE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-0.16</w:t>
            </w:r>
          </w:p>
        </w:tc>
        <w:tc>
          <w:tcPr>
            <w:tcW w:w="157" w:type="dxa"/>
            <w:tcBorders>
              <w:top w:val="nil"/>
              <w:left w:val="nil"/>
              <w:bottom w:val="nil"/>
              <w:right w:val="nil"/>
            </w:tcBorders>
            <w:shd w:val="clear" w:color="auto" w:fill="auto"/>
            <w:vAlign w:val="bottom"/>
          </w:tcPr>
          <w:p w14:paraId="415365CA" w14:textId="388A8BED"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auto"/>
            <w:noWrap/>
            <w:vAlign w:val="bottom"/>
            <w:hideMark/>
          </w:tcPr>
          <w:p w14:paraId="3774E0A2" w14:textId="0B60DF9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auto"/>
            <w:noWrap/>
            <w:vAlign w:val="bottom"/>
            <w:hideMark/>
          </w:tcPr>
          <w:p w14:paraId="19DA700F" w14:textId="7616D00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14.6</w:t>
            </w:r>
          </w:p>
        </w:tc>
        <w:tc>
          <w:tcPr>
            <w:tcW w:w="440" w:type="dxa"/>
            <w:tcBorders>
              <w:top w:val="nil"/>
              <w:left w:val="nil"/>
              <w:bottom w:val="nil"/>
              <w:right w:val="nil"/>
            </w:tcBorders>
            <w:shd w:val="clear" w:color="auto" w:fill="auto"/>
            <w:noWrap/>
            <w:vAlign w:val="bottom"/>
            <w:hideMark/>
          </w:tcPr>
          <w:p w14:paraId="6C09B4AE" w14:textId="24680F0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17.2</w:t>
            </w:r>
          </w:p>
        </w:tc>
        <w:tc>
          <w:tcPr>
            <w:tcW w:w="440" w:type="dxa"/>
            <w:tcBorders>
              <w:top w:val="nil"/>
              <w:left w:val="nil"/>
              <w:bottom w:val="nil"/>
              <w:right w:val="nil"/>
            </w:tcBorders>
            <w:shd w:val="clear" w:color="auto" w:fill="auto"/>
            <w:noWrap/>
            <w:vAlign w:val="bottom"/>
            <w:hideMark/>
          </w:tcPr>
          <w:p w14:paraId="4B65711E" w14:textId="78DBE94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0.64</w:t>
            </w:r>
          </w:p>
        </w:tc>
        <w:tc>
          <w:tcPr>
            <w:tcW w:w="148" w:type="dxa"/>
            <w:tcBorders>
              <w:top w:val="nil"/>
              <w:left w:val="nil"/>
              <w:bottom w:val="nil"/>
              <w:right w:val="nil"/>
            </w:tcBorders>
            <w:shd w:val="clear" w:color="auto" w:fill="auto"/>
            <w:noWrap/>
            <w:vAlign w:val="bottom"/>
            <w:hideMark/>
          </w:tcPr>
          <w:p w14:paraId="0DB17A1F" w14:textId="34F3B4C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auto"/>
            <w:vAlign w:val="bottom"/>
          </w:tcPr>
          <w:p w14:paraId="6CA6B227" w14:textId="1A53DA2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-0.17</w:t>
            </w:r>
          </w:p>
        </w:tc>
        <w:tc>
          <w:tcPr>
            <w:tcW w:w="160" w:type="dxa"/>
            <w:tcBorders>
              <w:top w:val="nil"/>
              <w:left w:val="nil"/>
              <w:bottom w:val="nil"/>
              <w:right w:val="nil"/>
            </w:tcBorders>
            <w:shd w:val="clear" w:color="auto" w:fill="auto"/>
            <w:vAlign w:val="bottom"/>
          </w:tcPr>
          <w:p w14:paraId="520D7987" w14:textId="7198CC0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auto"/>
            <w:noWrap/>
            <w:vAlign w:val="bottom"/>
            <w:hideMark/>
          </w:tcPr>
          <w:p w14:paraId="69FC1784" w14:textId="650899B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auto"/>
            <w:noWrap/>
            <w:vAlign w:val="bottom"/>
            <w:hideMark/>
          </w:tcPr>
          <w:p w14:paraId="071F1D3D" w14:textId="5530250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21.4</w:t>
            </w:r>
          </w:p>
        </w:tc>
        <w:tc>
          <w:tcPr>
            <w:tcW w:w="440" w:type="dxa"/>
            <w:tcBorders>
              <w:top w:val="nil"/>
              <w:left w:val="nil"/>
              <w:bottom w:val="nil"/>
              <w:right w:val="nil"/>
            </w:tcBorders>
            <w:shd w:val="clear" w:color="auto" w:fill="auto"/>
            <w:noWrap/>
            <w:vAlign w:val="bottom"/>
            <w:hideMark/>
          </w:tcPr>
          <w:p w14:paraId="4FB1716B" w14:textId="2E55478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24.0</w:t>
            </w:r>
          </w:p>
        </w:tc>
        <w:tc>
          <w:tcPr>
            <w:tcW w:w="443" w:type="dxa"/>
            <w:tcBorders>
              <w:top w:val="nil"/>
              <w:left w:val="nil"/>
              <w:bottom w:val="nil"/>
              <w:right w:val="nil"/>
            </w:tcBorders>
            <w:shd w:val="clear" w:color="auto" w:fill="auto"/>
            <w:noWrap/>
            <w:vAlign w:val="bottom"/>
            <w:hideMark/>
          </w:tcPr>
          <w:p w14:paraId="655901EA" w14:textId="41147D4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0.66</w:t>
            </w:r>
          </w:p>
        </w:tc>
        <w:tc>
          <w:tcPr>
            <w:tcW w:w="145" w:type="dxa"/>
            <w:tcBorders>
              <w:top w:val="nil"/>
              <w:left w:val="nil"/>
              <w:bottom w:val="nil"/>
              <w:right w:val="nil"/>
            </w:tcBorders>
            <w:shd w:val="clear" w:color="auto" w:fill="auto"/>
            <w:noWrap/>
            <w:vAlign w:val="bottom"/>
            <w:hideMark/>
          </w:tcPr>
          <w:p w14:paraId="22AB6B5D" w14:textId="4CC269C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auto"/>
            <w:vAlign w:val="bottom"/>
          </w:tcPr>
          <w:p w14:paraId="2542A435" w14:textId="7873AFC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-0.15</w:t>
            </w:r>
          </w:p>
        </w:tc>
        <w:tc>
          <w:tcPr>
            <w:tcW w:w="159" w:type="dxa"/>
            <w:tcBorders>
              <w:top w:val="nil"/>
              <w:left w:val="nil"/>
              <w:bottom w:val="nil"/>
              <w:right w:val="nil"/>
            </w:tcBorders>
            <w:shd w:val="clear" w:color="auto" w:fill="auto"/>
            <w:vAlign w:val="bottom"/>
          </w:tcPr>
          <w:p w14:paraId="08A23B6E" w14:textId="48BA80FD"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auto"/>
            <w:vAlign w:val="bottom"/>
          </w:tcPr>
          <w:p w14:paraId="52CEAAF3"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auto"/>
            <w:vAlign w:val="center"/>
          </w:tcPr>
          <w:p w14:paraId="5D810AC3" w14:textId="37278E98"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auto"/>
            <w:vAlign w:val="center"/>
          </w:tcPr>
          <w:p w14:paraId="3A86B68D" w14:textId="33133FE9"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76F06FB3"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35AF36C2" w14:textId="50C88AE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Burundi</w:t>
            </w:r>
          </w:p>
        </w:tc>
        <w:tc>
          <w:tcPr>
            <w:tcW w:w="580" w:type="dxa"/>
            <w:tcBorders>
              <w:top w:val="nil"/>
              <w:left w:val="nil"/>
              <w:bottom w:val="nil"/>
              <w:right w:val="nil"/>
            </w:tcBorders>
            <w:shd w:val="clear" w:color="auto" w:fill="FFFFFF" w:themeFill="background1"/>
            <w:vAlign w:val="bottom"/>
          </w:tcPr>
          <w:p w14:paraId="1DD48812" w14:textId="212803D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FFFFFF" w:themeFill="background1"/>
            <w:noWrap/>
            <w:vAlign w:val="bottom"/>
            <w:hideMark/>
          </w:tcPr>
          <w:p w14:paraId="7D74DAF9" w14:textId="649BBC3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FFFFFF" w:themeFill="background1"/>
            <w:noWrap/>
            <w:vAlign w:val="bottom"/>
            <w:hideMark/>
          </w:tcPr>
          <w:p w14:paraId="07018AC1" w14:textId="6374391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2016-17</w:t>
            </w:r>
          </w:p>
        </w:tc>
        <w:tc>
          <w:tcPr>
            <w:tcW w:w="445" w:type="dxa"/>
            <w:tcBorders>
              <w:top w:val="nil"/>
              <w:left w:val="nil"/>
              <w:bottom w:val="nil"/>
              <w:right w:val="nil"/>
            </w:tcBorders>
            <w:shd w:val="clear" w:color="auto" w:fill="FFFFFF" w:themeFill="background1"/>
            <w:noWrap/>
            <w:vAlign w:val="bottom"/>
            <w:hideMark/>
          </w:tcPr>
          <w:p w14:paraId="6134D12C" w14:textId="378EFA4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23.5</w:t>
            </w:r>
          </w:p>
        </w:tc>
        <w:tc>
          <w:tcPr>
            <w:tcW w:w="437" w:type="dxa"/>
            <w:tcBorders>
              <w:top w:val="nil"/>
              <w:left w:val="nil"/>
              <w:bottom w:val="nil"/>
              <w:right w:val="nil"/>
            </w:tcBorders>
            <w:shd w:val="clear" w:color="auto" w:fill="FFFFFF" w:themeFill="background1"/>
            <w:noWrap/>
            <w:vAlign w:val="bottom"/>
            <w:hideMark/>
          </w:tcPr>
          <w:p w14:paraId="424974A1" w14:textId="0C50118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26.0</w:t>
            </w:r>
          </w:p>
        </w:tc>
        <w:tc>
          <w:tcPr>
            <w:tcW w:w="439" w:type="dxa"/>
            <w:tcBorders>
              <w:top w:val="nil"/>
              <w:left w:val="nil"/>
              <w:bottom w:val="nil"/>
              <w:right w:val="nil"/>
            </w:tcBorders>
            <w:shd w:val="clear" w:color="auto" w:fill="FFFFFF" w:themeFill="background1"/>
            <w:noWrap/>
            <w:vAlign w:val="bottom"/>
            <w:hideMark/>
          </w:tcPr>
          <w:p w14:paraId="170C10B1" w14:textId="64ACB5F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0.38</w:t>
            </w:r>
          </w:p>
        </w:tc>
        <w:tc>
          <w:tcPr>
            <w:tcW w:w="147" w:type="dxa"/>
            <w:tcBorders>
              <w:top w:val="nil"/>
              <w:left w:val="nil"/>
              <w:bottom w:val="nil"/>
              <w:right w:val="nil"/>
            </w:tcBorders>
            <w:shd w:val="clear" w:color="auto" w:fill="FFFFFF" w:themeFill="background1"/>
            <w:noWrap/>
            <w:vAlign w:val="bottom"/>
            <w:hideMark/>
          </w:tcPr>
          <w:p w14:paraId="44E925BA" w14:textId="69ED20A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3F5918BA" w14:textId="2D8D0AF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-0.25</w:t>
            </w:r>
          </w:p>
        </w:tc>
        <w:tc>
          <w:tcPr>
            <w:tcW w:w="157" w:type="dxa"/>
            <w:tcBorders>
              <w:top w:val="nil"/>
              <w:left w:val="nil"/>
              <w:bottom w:val="nil"/>
              <w:right w:val="nil"/>
            </w:tcBorders>
            <w:shd w:val="clear" w:color="auto" w:fill="FFFFFF" w:themeFill="background1"/>
            <w:vAlign w:val="bottom"/>
          </w:tcPr>
          <w:p w14:paraId="58166E56" w14:textId="4BD6ECD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6F93C01E" w14:textId="4D12F24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123E27CD" w14:textId="6B109AF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30.8</w:t>
            </w:r>
          </w:p>
        </w:tc>
        <w:tc>
          <w:tcPr>
            <w:tcW w:w="440" w:type="dxa"/>
            <w:tcBorders>
              <w:top w:val="nil"/>
              <w:left w:val="nil"/>
              <w:bottom w:val="nil"/>
              <w:right w:val="nil"/>
            </w:tcBorders>
            <w:shd w:val="clear" w:color="auto" w:fill="FFFFFF" w:themeFill="background1"/>
            <w:noWrap/>
            <w:vAlign w:val="bottom"/>
            <w:hideMark/>
          </w:tcPr>
          <w:p w14:paraId="7589A256" w14:textId="3182E00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34.3</w:t>
            </w:r>
          </w:p>
        </w:tc>
        <w:tc>
          <w:tcPr>
            <w:tcW w:w="440" w:type="dxa"/>
            <w:tcBorders>
              <w:top w:val="nil"/>
              <w:left w:val="nil"/>
              <w:bottom w:val="nil"/>
              <w:right w:val="nil"/>
            </w:tcBorders>
            <w:shd w:val="clear" w:color="auto" w:fill="FFFFFF" w:themeFill="background1"/>
            <w:noWrap/>
            <w:vAlign w:val="bottom"/>
            <w:hideMark/>
          </w:tcPr>
          <w:p w14:paraId="3C25A64B" w14:textId="22BDBD9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0.54</w:t>
            </w:r>
          </w:p>
        </w:tc>
        <w:tc>
          <w:tcPr>
            <w:tcW w:w="148" w:type="dxa"/>
            <w:tcBorders>
              <w:top w:val="nil"/>
              <w:left w:val="nil"/>
              <w:bottom w:val="nil"/>
              <w:right w:val="nil"/>
            </w:tcBorders>
            <w:shd w:val="clear" w:color="auto" w:fill="FFFFFF" w:themeFill="background1"/>
            <w:noWrap/>
            <w:vAlign w:val="bottom"/>
            <w:hideMark/>
          </w:tcPr>
          <w:p w14:paraId="0B695833" w14:textId="3AA6796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636964E8" w14:textId="3C3271C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-0.10</w:t>
            </w:r>
          </w:p>
        </w:tc>
        <w:tc>
          <w:tcPr>
            <w:tcW w:w="160" w:type="dxa"/>
            <w:tcBorders>
              <w:top w:val="nil"/>
              <w:left w:val="nil"/>
              <w:bottom w:val="nil"/>
              <w:right w:val="nil"/>
            </w:tcBorders>
            <w:shd w:val="clear" w:color="auto" w:fill="FFFFFF" w:themeFill="background1"/>
            <w:vAlign w:val="bottom"/>
          </w:tcPr>
          <w:p w14:paraId="5D5103F4" w14:textId="46FE93E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08118228" w14:textId="7968991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22BAFC32" w14:textId="07331F6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37.4</w:t>
            </w:r>
          </w:p>
        </w:tc>
        <w:tc>
          <w:tcPr>
            <w:tcW w:w="440" w:type="dxa"/>
            <w:tcBorders>
              <w:top w:val="nil"/>
              <w:left w:val="nil"/>
              <w:bottom w:val="nil"/>
              <w:right w:val="nil"/>
            </w:tcBorders>
            <w:shd w:val="clear" w:color="auto" w:fill="FFFFFF" w:themeFill="background1"/>
            <w:noWrap/>
            <w:vAlign w:val="bottom"/>
            <w:hideMark/>
          </w:tcPr>
          <w:p w14:paraId="7A69BE76" w14:textId="48463A1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41.0</w:t>
            </w:r>
          </w:p>
        </w:tc>
        <w:tc>
          <w:tcPr>
            <w:tcW w:w="443" w:type="dxa"/>
            <w:tcBorders>
              <w:top w:val="nil"/>
              <w:left w:val="nil"/>
              <w:bottom w:val="nil"/>
              <w:right w:val="nil"/>
            </w:tcBorders>
            <w:shd w:val="clear" w:color="auto" w:fill="FFFFFF" w:themeFill="background1"/>
            <w:noWrap/>
            <w:vAlign w:val="bottom"/>
            <w:hideMark/>
          </w:tcPr>
          <w:p w14:paraId="45BCACD4" w14:textId="4BB0415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0.56</w:t>
            </w:r>
          </w:p>
        </w:tc>
        <w:tc>
          <w:tcPr>
            <w:tcW w:w="145" w:type="dxa"/>
            <w:tcBorders>
              <w:top w:val="nil"/>
              <w:left w:val="nil"/>
              <w:bottom w:val="nil"/>
              <w:right w:val="nil"/>
            </w:tcBorders>
            <w:shd w:val="clear" w:color="auto" w:fill="FFFFFF" w:themeFill="background1"/>
            <w:noWrap/>
            <w:vAlign w:val="bottom"/>
            <w:hideMark/>
          </w:tcPr>
          <w:p w14:paraId="723F1382" w14:textId="6BADDFB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78DC61E7" w14:textId="47AE48B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-0.08</w:t>
            </w:r>
          </w:p>
        </w:tc>
        <w:tc>
          <w:tcPr>
            <w:tcW w:w="159" w:type="dxa"/>
            <w:tcBorders>
              <w:top w:val="nil"/>
              <w:left w:val="nil"/>
              <w:bottom w:val="nil"/>
              <w:right w:val="nil"/>
            </w:tcBorders>
            <w:shd w:val="clear" w:color="auto" w:fill="FFFFFF" w:themeFill="background1"/>
            <w:vAlign w:val="bottom"/>
          </w:tcPr>
          <w:p w14:paraId="39A4C88A" w14:textId="2E0BF9F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01AE2616"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10F7C634" w14:textId="5FE117DE"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0C7B72D1" w14:textId="75EFF534"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41E04B9C"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00FA1394" w14:textId="0EBE02E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Cameroon</w:t>
            </w:r>
          </w:p>
        </w:tc>
        <w:tc>
          <w:tcPr>
            <w:tcW w:w="580" w:type="dxa"/>
            <w:tcBorders>
              <w:top w:val="nil"/>
              <w:left w:val="nil"/>
              <w:bottom w:val="nil"/>
              <w:right w:val="nil"/>
            </w:tcBorders>
            <w:shd w:val="clear" w:color="auto" w:fill="D9D9D9" w:themeFill="background1" w:themeFillShade="D9"/>
            <w:vAlign w:val="bottom"/>
          </w:tcPr>
          <w:p w14:paraId="14CDB776" w14:textId="045F2B2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3303E12B" w14:textId="06300A05"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w:t>
            </w:r>
          </w:p>
        </w:tc>
        <w:tc>
          <w:tcPr>
            <w:tcW w:w="850" w:type="dxa"/>
            <w:tcBorders>
              <w:top w:val="nil"/>
              <w:left w:val="nil"/>
              <w:bottom w:val="nil"/>
              <w:right w:val="nil"/>
            </w:tcBorders>
            <w:shd w:val="clear" w:color="auto" w:fill="D9D9D9" w:themeFill="background1" w:themeFillShade="D9"/>
            <w:noWrap/>
            <w:vAlign w:val="bottom"/>
            <w:hideMark/>
          </w:tcPr>
          <w:p w14:paraId="36E1EF8C" w14:textId="37B94953"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bottom w:val="nil"/>
              <w:right w:val="nil"/>
            </w:tcBorders>
            <w:shd w:val="clear" w:color="auto" w:fill="D9D9D9" w:themeFill="background1" w:themeFillShade="D9"/>
            <w:noWrap/>
            <w:vAlign w:val="bottom"/>
            <w:hideMark/>
          </w:tcPr>
          <w:p w14:paraId="14AFA38B" w14:textId="33C9184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29.6</w:t>
            </w:r>
          </w:p>
        </w:tc>
        <w:tc>
          <w:tcPr>
            <w:tcW w:w="437" w:type="dxa"/>
            <w:tcBorders>
              <w:top w:val="nil"/>
              <w:left w:val="nil"/>
              <w:bottom w:val="nil"/>
              <w:right w:val="nil"/>
            </w:tcBorders>
            <w:shd w:val="clear" w:color="auto" w:fill="D9D9D9" w:themeFill="background1" w:themeFillShade="D9"/>
            <w:noWrap/>
            <w:vAlign w:val="bottom"/>
            <w:hideMark/>
          </w:tcPr>
          <w:p w14:paraId="3121C6D7" w14:textId="75F163D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31.4</w:t>
            </w:r>
          </w:p>
        </w:tc>
        <w:tc>
          <w:tcPr>
            <w:tcW w:w="439" w:type="dxa"/>
            <w:tcBorders>
              <w:top w:val="nil"/>
              <w:left w:val="nil"/>
              <w:bottom w:val="nil"/>
              <w:right w:val="nil"/>
            </w:tcBorders>
            <w:shd w:val="clear" w:color="auto" w:fill="D9D9D9" w:themeFill="background1" w:themeFillShade="D9"/>
            <w:noWrap/>
            <w:vAlign w:val="bottom"/>
            <w:hideMark/>
          </w:tcPr>
          <w:p w14:paraId="77D5FA8C" w14:textId="044AC79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0.60</w:t>
            </w:r>
          </w:p>
        </w:tc>
        <w:tc>
          <w:tcPr>
            <w:tcW w:w="147" w:type="dxa"/>
            <w:tcBorders>
              <w:top w:val="nil"/>
              <w:left w:val="nil"/>
              <w:bottom w:val="nil"/>
              <w:right w:val="nil"/>
            </w:tcBorders>
            <w:shd w:val="clear" w:color="auto" w:fill="D9D9D9" w:themeFill="background1" w:themeFillShade="D9"/>
            <w:noWrap/>
            <w:vAlign w:val="bottom"/>
            <w:hideMark/>
          </w:tcPr>
          <w:p w14:paraId="66F9C1E5" w14:textId="70EF155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169063E8" w14:textId="3D155F5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0.09</w:t>
            </w:r>
          </w:p>
        </w:tc>
        <w:tc>
          <w:tcPr>
            <w:tcW w:w="157" w:type="dxa"/>
            <w:tcBorders>
              <w:top w:val="nil"/>
              <w:left w:val="nil"/>
              <w:bottom w:val="nil"/>
              <w:right w:val="nil"/>
            </w:tcBorders>
            <w:shd w:val="clear" w:color="auto" w:fill="D9D9D9" w:themeFill="background1" w:themeFillShade="D9"/>
            <w:vAlign w:val="bottom"/>
          </w:tcPr>
          <w:p w14:paraId="3C557C78" w14:textId="0ED962A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3694E27C" w14:textId="045484C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08C16F30" w14:textId="2931B77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41.9</w:t>
            </w:r>
          </w:p>
        </w:tc>
        <w:tc>
          <w:tcPr>
            <w:tcW w:w="440" w:type="dxa"/>
            <w:tcBorders>
              <w:top w:val="nil"/>
              <w:left w:val="nil"/>
              <w:bottom w:val="nil"/>
              <w:right w:val="nil"/>
            </w:tcBorders>
            <w:shd w:val="clear" w:color="auto" w:fill="D9D9D9" w:themeFill="background1" w:themeFillShade="D9"/>
            <w:noWrap/>
            <w:vAlign w:val="bottom"/>
            <w:hideMark/>
          </w:tcPr>
          <w:p w14:paraId="7FD34A7E" w14:textId="2FECF65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43.7</w:t>
            </w:r>
          </w:p>
        </w:tc>
        <w:tc>
          <w:tcPr>
            <w:tcW w:w="440" w:type="dxa"/>
            <w:tcBorders>
              <w:top w:val="nil"/>
              <w:left w:val="nil"/>
              <w:bottom w:val="nil"/>
              <w:right w:val="nil"/>
            </w:tcBorders>
            <w:shd w:val="clear" w:color="auto" w:fill="D9D9D9" w:themeFill="background1" w:themeFillShade="D9"/>
            <w:noWrap/>
            <w:vAlign w:val="bottom"/>
            <w:hideMark/>
          </w:tcPr>
          <w:p w14:paraId="67DDBD9B" w14:textId="1134A82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0.60</w:t>
            </w:r>
          </w:p>
        </w:tc>
        <w:tc>
          <w:tcPr>
            <w:tcW w:w="148" w:type="dxa"/>
            <w:tcBorders>
              <w:top w:val="nil"/>
              <w:left w:val="nil"/>
              <w:bottom w:val="nil"/>
              <w:right w:val="nil"/>
            </w:tcBorders>
            <w:shd w:val="clear" w:color="auto" w:fill="D9D9D9" w:themeFill="background1" w:themeFillShade="D9"/>
            <w:noWrap/>
            <w:vAlign w:val="bottom"/>
            <w:hideMark/>
          </w:tcPr>
          <w:p w14:paraId="40BFCAA3" w14:textId="06C57D0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18CD9533" w14:textId="42DD0B3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0.10</w:t>
            </w:r>
          </w:p>
        </w:tc>
        <w:tc>
          <w:tcPr>
            <w:tcW w:w="160" w:type="dxa"/>
            <w:tcBorders>
              <w:top w:val="nil"/>
              <w:left w:val="nil"/>
              <w:bottom w:val="nil"/>
              <w:right w:val="nil"/>
            </w:tcBorders>
            <w:shd w:val="clear" w:color="auto" w:fill="D9D9D9" w:themeFill="background1" w:themeFillShade="D9"/>
            <w:vAlign w:val="bottom"/>
          </w:tcPr>
          <w:p w14:paraId="21E19208" w14:textId="262C7EC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00" w:type="dxa"/>
            <w:tcBorders>
              <w:top w:val="nil"/>
              <w:left w:val="nil"/>
              <w:bottom w:val="nil"/>
              <w:right w:val="nil"/>
            </w:tcBorders>
            <w:shd w:val="clear" w:color="auto" w:fill="D9D9D9" w:themeFill="background1" w:themeFillShade="D9"/>
            <w:noWrap/>
            <w:vAlign w:val="bottom"/>
            <w:hideMark/>
          </w:tcPr>
          <w:p w14:paraId="65AC01D7" w14:textId="23824ED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12CF7325" w14:textId="01748E6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51.5</w:t>
            </w:r>
          </w:p>
        </w:tc>
        <w:tc>
          <w:tcPr>
            <w:tcW w:w="440" w:type="dxa"/>
            <w:tcBorders>
              <w:top w:val="nil"/>
              <w:left w:val="nil"/>
              <w:bottom w:val="nil"/>
              <w:right w:val="nil"/>
            </w:tcBorders>
            <w:shd w:val="clear" w:color="auto" w:fill="D9D9D9" w:themeFill="background1" w:themeFillShade="D9"/>
            <w:noWrap/>
            <w:vAlign w:val="bottom"/>
            <w:hideMark/>
          </w:tcPr>
          <w:p w14:paraId="3B810458" w14:textId="22150AB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53.2</w:t>
            </w:r>
          </w:p>
        </w:tc>
        <w:tc>
          <w:tcPr>
            <w:tcW w:w="443" w:type="dxa"/>
            <w:tcBorders>
              <w:top w:val="nil"/>
              <w:left w:val="nil"/>
              <w:bottom w:val="nil"/>
              <w:right w:val="nil"/>
            </w:tcBorders>
            <w:shd w:val="clear" w:color="auto" w:fill="D9D9D9" w:themeFill="background1" w:themeFillShade="D9"/>
            <w:noWrap/>
            <w:vAlign w:val="bottom"/>
            <w:hideMark/>
          </w:tcPr>
          <w:p w14:paraId="5F907CC2" w14:textId="5907B93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0.56</w:t>
            </w:r>
          </w:p>
        </w:tc>
        <w:tc>
          <w:tcPr>
            <w:tcW w:w="145" w:type="dxa"/>
            <w:tcBorders>
              <w:top w:val="nil"/>
              <w:left w:val="nil"/>
              <w:bottom w:val="nil"/>
              <w:right w:val="nil"/>
            </w:tcBorders>
            <w:shd w:val="clear" w:color="auto" w:fill="D9D9D9" w:themeFill="background1" w:themeFillShade="D9"/>
            <w:noWrap/>
            <w:vAlign w:val="bottom"/>
            <w:hideMark/>
          </w:tcPr>
          <w:p w14:paraId="450F01AE" w14:textId="2338718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6BC05CEE" w14:textId="75D0AC8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0.06</w:t>
            </w:r>
          </w:p>
        </w:tc>
        <w:tc>
          <w:tcPr>
            <w:tcW w:w="159" w:type="dxa"/>
            <w:tcBorders>
              <w:top w:val="nil"/>
              <w:left w:val="nil"/>
              <w:bottom w:val="nil"/>
              <w:right w:val="nil"/>
            </w:tcBorders>
            <w:shd w:val="clear" w:color="auto" w:fill="D9D9D9" w:themeFill="background1" w:themeFillShade="D9"/>
            <w:vAlign w:val="bottom"/>
          </w:tcPr>
          <w:p w14:paraId="4DBA05CE" w14:textId="606EECC1"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2" w:type="dxa"/>
            <w:shd w:val="clear" w:color="auto" w:fill="D9D9D9" w:themeFill="background1" w:themeFillShade="D9"/>
            <w:vAlign w:val="bottom"/>
          </w:tcPr>
          <w:p w14:paraId="747D86AD"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0EA488B2" w14:textId="1261F968"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591CD33A" w14:textId="30AFEA43"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46676212"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54C17CF5" w14:textId="5EDD7D8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Central African Republic</w:t>
            </w:r>
          </w:p>
        </w:tc>
        <w:tc>
          <w:tcPr>
            <w:tcW w:w="580" w:type="dxa"/>
            <w:tcBorders>
              <w:top w:val="nil"/>
              <w:left w:val="nil"/>
              <w:bottom w:val="nil"/>
              <w:right w:val="nil"/>
            </w:tcBorders>
            <w:shd w:val="clear" w:color="auto" w:fill="D9D9D9" w:themeFill="background1" w:themeFillShade="D9"/>
            <w:vAlign w:val="bottom"/>
          </w:tcPr>
          <w:p w14:paraId="1DE3A251" w14:textId="51112A4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40D6B2B3" w14:textId="27198A5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2000</w:t>
            </w:r>
          </w:p>
        </w:tc>
        <w:tc>
          <w:tcPr>
            <w:tcW w:w="850" w:type="dxa"/>
            <w:tcBorders>
              <w:top w:val="nil"/>
              <w:left w:val="nil"/>
              <w:bottom w:val="nil"/>
              <w:right w:val="nil"/>
            </w:tcBorders>
            <w:shd w:val="clear" w:color="auto" w:fill="D9D9D9" w:themeFill="background1" w:themeFillShade="D9"/>
            <w:noWrap/>
            <w:vAlign w:val="bottom"/>
            <w:hideMark/>
          </w:tcPr>
          <w:p w14:paraId="07925C7D" w14:textId="599DBF8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445" w:type="dxa"/>
            <w:tcBorders>
              <w:top w:val="nil"/>
              <w:left w:val="nil"/>
              <w:bottom w:val="nil"/>
              <w:right w:val="nil"/>
            </w:tcBorders>
            <w:shd w:val="clear" w:color="auto" w:fill="D9D9D9" w:themeFill="background1" w:themeFillShade="D9"/>
            <w:noWrap/>
            <w:vAlign w:val="bottom"/>
            <w:hideMark/>
          </w:tcPr>
          <w:p w14:paraId="14F2EAA0" w14:textId="5A8963C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11.8</w:t>
            </w:r>
          </w:p>
        </w:tc>
        <w:tc>
          <w:tcPr>
            <w:tcW w:w="437" w:type="dxa"/>
            <w:tcBorders>
              <w:top w:val="nil"/>
              <w:left w:val="nil"/>
              <w:bottom w:val="nil"/>
              <w:right w:val="nil"/>
            </w:tcBorders>
            <w:shd w:val="clear" w:color="auto" w:fill="D9D9D9" w:themeFill="background1" w:themeFillShade="D9"/>
            <w:noWrap/>
            <w:vAlign w:val="bottom"/>
            <w:hideMark/>
          </w:tcPr>
          <w:p w14:paraId="461FACFA" w14:textId="58C14C5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17.4</w:t>
            </w:r>
          </w:p>
        </w:tc>
        <w:tc>
          <w:tcPr>
            <w:tcW w:w="439" w:type="dxa"/>
            <w:tcBorders>
              <w:top w:val="nil"/>
              <w:left w:val="nil"/>
              <w:bottom w:val="nil"/>
              <w:right w:val="nil"/>
            </w:tcBorders>
            <w:shd w:val="clear" w:color="auto" w:fill="D9D9D9" w:themeFill="background1" w:themeFillShade="D9"/>
            <w:noWrap/>
            <w:vAlign w:val="bottom"/>
            <w:hideMark/>
          </w:tcPr>
          <w:p w14:paraId="483BDD25" w14:textId="6DD15A1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0.55</w:t>
            </w:r>
          </w:p>
        </w:tc>
        <w:tc>
          <w:tcPr>
            <w:tcW w:w="147" w:type="dxa"/>
            <w:tcBorders>
              <w:top w:val="nil"/>
              <w:left w:val="nil"/>
              <w:bottom w:val="nil"/>
              <w:right w:val="nil"/>
            </w:tcBorders>
            <w:shd w:val="clear" w:color="auto" w:fill="D9D9D9" w:themeFill="background1" w:themeFillShade="D9"/>
            <w:noWrap/>
            <w:vAlign w:val="bottom"/>
            <w:hideMark/>
          </w:tcPr>
          <w:p w14:paraId="3B9FA49E" w14:textId="49E0187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767B0282" w14:textId="0DAC686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-0.21</w:t>
            </w:r>
          </w:p>
        </w:tc>
        <w:tc>
          <w:tcPr>
            <w:tcW w:w="157" w:type="dxa"/>
            <w:tcBorders>
              <w:top w:val="nil"/>
              <w:left w:val="nil"/>
              <w:bottom w:val="nil"/>
              <w:right w:val="nil"/>
            </w:tcBorders>
            <w:shd w:val="clear" w:color="auto" w:fill="D9D9D9" w:themeFill="background1" w:themeFillShade="D9"/>
            <w:vAlign w:val="bottom"/>
          </w:tcPr>
          <w:p w14:paraId="681C2F82" w14:textId="52989E8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D9D9D9" w:themeFill="background1" w:themeFillShade="D9"/>
            <w:noWrap/>
            <w:vAlign w:val="bottom"/>
            <w:hideMark/>
          </w:tcPr>
          <w:p w14:paraId="1C5778DA" w14:textId="513EB33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62C408E0" w14:textId="1E740F6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19.8</w:t>
            </w:r>
          </w:p>
        </w:tc>
        <w:tc>
          <w:tcPr>
            <w:tcW w:w="440" w:type="dxa"/>
            <w:tcBorders>
              <w:top w:val="nil"/>
              <w:left w:val="nil"/>
              <w:bottom w:val="nil"/>
              <w:right w:val="nil"/>
            </w:tcBorders>
            <w:shd w:val="clear" w:color="auto" w:fill="D9D9D9" w:themeFill="background1" w:themeFillShade="D9"/>
            <w:noWrap/>
            <w:vAlign w:val="bottom"/>
            <w:hideMark/>
          </w:tcPr>
          <w:p w14:paraId="159576BC" w14:textId="4EC2051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26.4</w:t>
            </w:r>
          </w:p>
        </w:tc>
        <w:tc>
          <w:tcPr>
            <w:tcW w:w="440" w:type="dxa"/>
            <w:tcBorders>
              <w:top w:val="nil"/>
              <w:left w:val="nil"/>
              <w:bottom w:val="nil"/>
              <w:right w:val="nil"/>
            </w:tcBorders>
            <w:shd w:val="clear" w:color="auto" w:fill="D9D9D9" w:themeFill="background1" w:themeFillShade="D9"/>
            <w:noWrap/>
            <w:vAlign w:val="bottom"/>
            <w:hideMark/>
          </w:tcPr>
          <w:p w14:paraId="21F8B95B" w14:textId="460AD96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0.66</w:t>
            </w:r>
          </w:p>
        </w:tc>
        <w:tc>
          <w:tcPr>
            <w:tcW w:w="148" w:type="dxa"/>
            <w:tcBorders>
              <w:top w:val="nil"/>
              <w:left w:val="nil"/>
              <w:bottom w:val="nil"/>
              <w:right w:val="nil"/>
            </w:tcBorders>
            <w:shd w:val="clear" w:color="auto" w:fill="D9D9D9" w:themeFill="background1" w:themeFillShade="D9"/>
            <w:noWrap/>
            <w:vAlign w:val="bottom"/>
            <w:hideMark/>
          </w:tcPr>
          <w:p w14:paraId="5DEB8E3B" w14:textId="0CF2B26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30BC53C9" w14:textId="580F3F3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-0.10</w:t>
            </w:r>
          </w:p>
        </w:tc>
        <w:tc>
          <w:tcPr>
            <w:tcW w:w="160" w:type="dxa"/>
            <w:tcBorders>
              <w:top w:val="nil"/>
              <w:left w:val="nil"/>
              <w:bottom w:val="nil"/>
              <w:right w:val="nil"/>
            </w:tcBorders>
            <w:shd w:val="clear" w:color="auto" w:fill="D9D9D9" w:themeFill="background1" w:themeFillShade="D9"/>
            <w:vAlign w:val="bottom"/>
          </w:tcPr>
          <w:p w14:paraId="43E72481" w14:textId="67457092"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15704494" w14:textId="0B01245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0F03A1D5" w14:textId="3714B73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26.2</w:t>
            </w:r>
          </w:p>
        </w:tc>
        <w:tc>
          <w:tcPr>
            <w:tcW w:w="440" w:type="dxa"/>
            <w:tcBorders>
              <w:top w:val="nil"/>
              <w:left w:val="nil"/>
              <w:bottom w:val="nil"/>
              <w:right w:val="nil"/>
            </w:tcBorders>
            <w:shd w:val="clear" w:color="auto" w:fill="D9D9D9" w:themeFill="background1" w:themeFillShade="D9"/>
            <w:noWrap/>
            <w:vAlign w:val="bottom"/>
            <w:hideMark/>
          </w:tcPr>
          <w:p w14:paraId="19642779" w14:textId="3D19110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33.8</w:t>
            </w:r>
          </w:p>
        </w:tc>
        <w:tc>
          <w:tcPr>
            <w:tcW w:w="443" w:type="dxa"/>
            <w:tcBorders>
              <w:top w:val="nil"/>
              <w:left w:val="nil"/>
              <w:bottom w:val="nil"/>
              <w:right w:val="nil"/>
            </w:tcBorders>
            <w:shd w:val="clear" w:color="auto" w:fill="D9D9D9" w:themeFill="background1" w:themeFillShade="D9"/>
            <w:noWrap/>
            <w:vAlign w:val="bottom"/>
            <w:hideMark/>
          </w:tcPr>
          <w:p w14:paraId="324AFE30" w14:textId="4A9E5FA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0.76</w:t>
            </w:r>
          </w:p>
        </w:tc>
        <w:tc>
          <w:tcPr>
            <w:tcW w:w="145" w:type="dxa"/>
            <w:tcBorders>
              <w:top w:val="nil"/>
              <w:left w:val="nil"/>
              <w:bottom w:val="nil"/>
              <w:right w:val="nil"/>
            </w:tcBorders>
            <w:shd w:val="clear" w:color="auto" w:fill="D9D9D9" w:themeFill="background1" w:themeFillShade="D9"/>
            <w:noWrap/>
            <w:vAlign w:val="bottom"/>
            <w:hideMark/>
          </w:tcPr>
          <w:p w14:paraId="020637E1" w14:textId="688A541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439A6E4E" w14:textId="5E0A56A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0.00</w:t>
            </w:r>
          </w:p>
        </w:tc>
        <w:tc>
          <w:tcPr>
            <w:tcW w:w="159" w:type="dxa"/>
            <w:tcBorders>
              <w:top w:val="nil"/>
              <w:left w:val="nil"/>
              <w:bottom w:val="nil"/>
              <w:right w:val="nil"/>
            </w:tcBorders>
            <w:shd w:val="clear" w:color="auto" w:fill="D9D9D9" w:themeFill="background1" w:themeFillShade="D9"/>
            <w:vAlign w:val="bottom"/>
          </w:tcPr>
          <w:p w14:paraId="16868FB1" w14:textId="692EC4F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2" w:type="dxa"/>
            <w:shd w:val="clear" w:color="auto" w:fill="D9D9D9" w:themeFill="background1" w:themeFillShade="D9"/>
            <w:vAlign w:val="bottom"/>
          </w:tcPr>
          <w:p w14:paraId="43432C41"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030580E0" w14:textId="08D81BF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052DBAE4" w14:textId="16F207AE"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171CBD83"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072A2194" w14:textId="5B7FEED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Chad</w:t>
            </w:r>
          </w:p>
        </w:tc>
        <w:tc>
          <w:tcPr>
            <w:tcW w:w="580" w:type="dxa"/>
            <w:tcBorders>
              <w:top w:val="nil"/>
              <w:left w:val="nil"/>
              <w:bottom w:val="nil"/>
              <w:right w:val="nil"/>
            </w:tcBorders>
            <w:shd w:val="clear" w:color="auto" w:fill="D9D9D9" w:themeFill="background1" w:themeFillShade="D9"/>
            <w:vAlign w:val="bottom"/>
          </w:tcPr>
          <w:p w14:paraId="7656D52C" w14:textId="38CE25B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7C3CF1D7" w14:textId="008BD25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D9D9D9" w:themeFill="background1" w:themeFillShade="D9"/>
            <w:noWrap/>
            <w:vAlign w:val="bottom"/>
            <w:hideMark/>
          </w:tcPr>
          <w:p w14:paraId="4916C4DC" w14:textId="1DD3251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2014-15</w:t>
            </w:r>
          </w:p>
        </w:tc>
        <w:tc>
          <w:tcPr>
            <w:tcW w:w="445" w:type="dxa"/>
            <w:tcBorders>
              <w:top w:val="nil"/>
              <w:left w:val="nil"/>
              <w:bottom w:val="nil"/>
              <w:right w:val="nil"/>
            </w:tcBorders>
            <w:shd w:val="clear" w:color="auto" w:fill="D9D9D9" w:themeFill="background1" w:themeFillShade="D9"/>
            <w:noWrap/>
            <w:vAlign w:val="bottom"/>
            <w:hideMark/>
          </w:tcPr>
          <w:p w14:paraId="098AFA3A" w14:textId="2C71D0F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9.5</w:t>
            </w:r>
          </w:p>
        </w:tc>
        <w:tc>
          <w:tcPr>
            <w:tcW w:w="437" w:type="dxa"/>
            <w:tcBorders>
              <w:top w:val="nil"/>
              <w:left w:val="nil"/>
              <w:bottom w:val="nil"/>
              <w:right w:val="nil"/>
            </w:tcBorders>
            <w:shd w:val="clear" w:color="auto" w:fill="D9D9D9" w:themeFill="background1" w:themeFillShade="D9"/>
            <w:noWrap/>
            <w:vAlign w:val="bottom"/>
            <w:hideMark/>
          </w:tcPr>
          <w:p w14:paraId="33AE2F6E" w14:textId="1B20A77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11.6</w:t>
            </w:r>
          </w:p>
        </w:tc>
        <w:tc>
          <w:tcPr>
            <w:tcW w:w="439" w:type="dxa"/>
            <w:tcBorders>
              <w:top w:val="nil"/>
              <w:left w:val="nil"/>
              <w:bottom w:val="nil"/>
              <w:right w:val="nil"/>
            </w:tcBorders>
            <w:shd w:val="clear" w:color="auto" w:fill="D9D9D9" w:themeFill="background1" w:themeFillShade="D9"/>
            <w:noWrap/>
            <w:vAlign w:val="bottom"/>
            <w:hideMark/>
          </w:tcPr>
          <w:p w14:paraId="3C5E56D1" w14:textId="2A86DBC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0.47</w:t>
            </w:r>
          </w:p>
        </w:tc>
        <w:tc>
          <w:tcPr>
            <w:tcW w:w="147" w:type="dxa"/>
            <w:tcBorders>
              <w:top w:val="nil"/>
              <w:left w:val="nil"/>
              <w:bottom w:val="nil"/>
              <w:right w:val="nil"/>
            </w:tcBorders>
            <w:shd w:val="clear" w:color="auto" w:fill="D9D9D9" w:themeFill="background1" w:themeFillShade="D9"/>
            <w:noWrap/>
            <w:vAlign w:val="bottom"/>
            <w:hideMark/>
          </w:tcPr>
          <w:p w14:paraId="0A357130" w14:textId="3607D39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3F43E912" w14:textId="00FDA69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0.03</w:t>
            </w:r>
          </w:p>
        </w:tc>
        <w:tc>
          <w:tcPr>
            <w:tcW w:w="157" w:type="dxa"/>
            <w:tcBorders>
              <w:top w:val="nil"/>
              <w:left w:val="nil"/>
              <w:bottom w:val="nil"/>
              <w:right w:val="nil"/>
            </w:tcBorders>
            <w:shd w:val="clear" w:color="auto" w:fill="D9D9D9" w:themeFill="background1" w:themeFillShade="D9"/>
            <w:vAlign w:val="bottom"/>
          </w:tcPr>
          <w:p w14:paraId="2B513EF1" w14:textId="3265F0D2"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66E87080" w14:textId="7230B1F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7E30CD3E" w14:textId="35B40F7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16.8</w:t>
            </w:r>
          </w:p>
        </w:tc>
        <w:tc>
          <w:tcPr>
            <w:tcW w:w="440" w:type="dxa"/>
            <w:tcBorders>
              <w:top w:val="nil"/>
              <w:left w:val="nil"/>
              <w:bottom w:val="nil"/>
              <w:right w:val="nil"/>
            </w:tcBorders>
            <w:shd w:val="clear" w:color="auto" w:fill="D9D9D9" w:themeFill="background1" w:themeFillShade="D9"/>
            <w:noWrap/>
            <w:vAlign w:val="bottom"/>
            <w:hideMark/>
          </w:tcPr>
          <w:p w14:paraId="313EAF32" w14:textId="71D81D2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19.4</w:t>
            </w:r>
          </w:p>
        </w:tc>
        <w:tc>
          <w:tcPr>
            <w:tcW w:w="440" w:type="dxa"/>
            <w:tcBorders>
              <w:top w:val="nil"/>
              <w:left w:val="nil"/>
              <w:bottom w:val="nil"/>
              <w:right w:val="nil"/>
            </w:tcBorders>
            <w:shd w:val="clear" w:color="auto" w:fill="D9D9D9" w:themeFill="background1" w:themeFillShade="D9"/>
            <w:noWrap/>
            <w:vAlign w:val="bottom"/>
            <w:hideMark/>
          </w:tcPr>
          <w:p w14:paraId="4CD3EBC0" w14:textId="30CA540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0.57</w:t>
            </w:r>
          </w:p>
        </w:tc>
        <w:tc>
          <w:tcPr>
            <w:tcW w:w="148" w:type="dxa"/>
            <w:tcBorders>
              <w:top w:val="nil"/>
              <w:left w:val="nil"/>
              <w:bottom w:val="nil"/>
              <w:right w:val="nil"/>
            </w:tcBorders>
            <w:shd w:val="clear" w:color="auto" w:fill="D9D9D9" w:themeFill="background1" w:themeFillShade="D9"/>
            <w:noWrap/>
            <w:vAlign w:val="bottom"/>
            <w:hideMark/>
          </w:tcPr>
          <w:p w14:paraId="790815BD" w14:textId="542468B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4636F091" w14:textId="061BA2A2"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0.13</w:t>
            </w:r>
          </w:p>
        </w:tc>
        <w:tc>
          <w:tcPr>
            <w:tcW w:w="160" w:type="dxa"/>
            <w:tcBorders>
              <w:top w:val="nil"/>
              <w:left w:val="nil"/>
              <w:bottom w:val="nil"/>
              <w:right w:val="nil"/>
            </w:tcBorders>
            <w:shd w:val="clear" w:color="auto" w:fill="D9D9D9" w:themeFill="background1" w:themeFillShade="D9"/>
            <w:vAlign w:val="bottom"/>
          </w:tcPr>
          <w:p w14:paraId="44B7BCB9" w14:textId="048610F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57CFDB13" w14:textId="656C499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5C1447E2" w14:textId="625CDB6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23.2</w:t>
            </w:r>
          </w:p>
        </w:tc>
        <w:tc>
          <w:tcPr>
            <w:tcW w:w="440" w:type="dxa"/>
            <w:tcBorders>
              <w:top w:val="nil"/>
              <w:left w:val="nil"/>
              <w:bottom w:val="nil"/>
              <w:right w:val="nil"/>
            </w:tcBorders>
            <w:shd w:val="clear" w:color="auto" w:fill="D9D9D9" w:themeFill="background1" w:themeFillShade="D9"/>
            <w:noWrap/>
            <w:vAlign w:val="bottom"/>
            <w:hideMark/>
          </w:tcPr>
          <w:p w14:paraId="11169D18" w14:textId="046BC90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25.5</w:t>
            </w:r>
          </w:p>
        </w:tc>
        <w:tc>
          <w:tcPr>
            <w:tcW w:w="443" w:type="dxa"/>
            <w:tcBorders>
              <w:top w:val="nil"/>
              <w:left w:val="nil"/>
              <w:bottom w:val="nil"/>
              <w:right w:val="nil"/>
            </w:tcBorders>
            <w:shd w:val="clear" w:color="auto" w:fill="D9D9D9" w:themeFill="background1" w:themeFillShade="D9"/>
            <w:noWrap/>
            <w:vAlign w:val="bottom"/>
            <w:hideMark/>
          </w:tcPr>
          <w:p w14:paraId="2B955C17" w14:textId="20D1010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0.51</w:t>
            </w:r>
          </w:p>
        </w:tc>
        <w:tc>
          <w:tcPr>
            <w:tcW w:w="145" w:type="dxa"/>
            <w:tcBorders>
              <w:top w:val="nil"/>
              <w:left w:val="nil"/>
              <w:bottom w:val="nil"/>
              <w:right w:val="nil"/>
            </w:tcBorders>
            <w:shd w:val="clear" w:color="auto" w:fill="D9D9D9" w:themeFill="background1" w:themeFillShade="D9"/>
            <w:noWrap/>
            <w:vAlign w:val="bottom"/>
            <w:hideMark/>
          </w:tcPr>
          <w:p w14:paraId="1BFAA4F1" w14:textId="4BB64B3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79966912" w14:textId="22CAACA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0.07</w:t>
            </w:r>
          </w:p>
        </w:tc>
        <w:tc>
          <w:tcPr>
            <w:tcW w:w="159" w:type="dxa"/>
            <w:tcBorders>
              <w:top w:val="nil"/>
              <w:left w:val="nil"/>
              <w:bottom w:val="nil"/>
              <w:right w:val="nil"/>
            </w:tcBorders>
            <w:shd w:val="clear" w:color="auto" w:fill="D9D9D9" w:themeFill="background1" w:themeFillShade="D9"/>
            <w:vAlign w:val="bottom"/>
          </w:tcPr>
          <w:p w14:paraId="1A49C83C" w14:textId="33DC559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1B936078"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7FE897AF" w14:textId="29A7D283"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19100857" w14:textId="0D48292F"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08C10300"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449EFE24" w14:textId="0E55CEB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Congo, DR</w:t>
            </w:r>
          </w:p>
        </w:tc>
        <w:tc>
          <w:tcPr>
            <w:tcW w:w="580" w:type="dxa"/>
            <w:tcBorders>
              <w:top w:val="nil"/>
              <w:left w:val="nil"/>
              <w:bottom w:val="nil"/>
              <w:right w:val="nil"/>
            </w:tcBorders>
            <w:shd w:val="clear" w:color="auto" w:fill="D9D9D9" w:themeFill="background1" w:themeFillShade="D9"/>
            <w:vAlign w:val="bottom"/>
          </w:tcPr>
          <w:p w14:paraId="228883B8" w14:textId="67CBB837"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6A31FF1C" w14:textId="42360F83"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2007</w:t>
            </w:r>
          </w:p>
        </w:tc>
        <w:tc>
          <w:tcPr>
            <w:tcW w:w="850" w:type="dxa"/>
            <w:tcBorders>
              <w:top w:val="nil"/>
              <w:left w:val="nil"/>
              <w:bottom w:val="nil"/>
              <w:right w:val="nil"/>
            </w:tcBorders>
            <w:shd w:val="clear" w:color="auto" w:fill="D9D9D9" w:themeFill="background1" w:themeFillShade="D9"/>
            <w:noWrap/>
            <w:vAlign w:val="bottom"/>
            <w:hideMark/>
          </w:tcPr>
          <w:p w14:paraId="1B14CA23" w14:textId="5DA28FC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2013-14</w:t>
            </w:r>
          </w:p>
        </w:tc>
        <w:tc>
          <w:tcPr>
            <w:tcW w:w="445" w:type="dxa"/>
            <w:tcBorders>
              <w:top w:val="nil"/>
              <w:left w:val="nil"/>
              <w:bottom w:val="nil"/>
              <w:right w:val="nil"/>
            </w:tcBorders>
            <w:shd w:val="clear" w:color="auto" w:fill="D9D9D9" w:themeFill="background1" w:themeFillShade="D9"/>
            <w:noWrap/>
            <w:vAlign w:val="bottom"/>
            <w:hideMark/>
          </w:tcPr>
          <w:p w14:paraId="079B68F3" w14:textId="1A0D60B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24.2</w:t>
            </w:r>
          </w:p>
        </w:tc>
        <w:tc>
          <w:tcPr>
            <w:tcW w:w="437" w:type="dxa"/>
            <w:tcBorders>
              <w:top w:val="nil"/>
              <w:left w:val="nil"/>
              <w:bottom w:val="nil"/>
              <w:right w:val="nil"/>
            </w:tcBorders>
            <w:shd w:val="clear" w:color="auto" w:fill="D9D9D9" w:themeFill="background1" w:themeFillShade="D9"/>
            <w:noWrap/>
            <w:vAlign w:val="bottom"/>
            <w:hideMark/>
          </w:tcPr>
          <w:p w14:paraId="7015E9A6" w14:textId="40C1E7A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28.4</w:t>
            </w:r>
          </w:p>
        </w:tc>
        <w:tc>
          <w:tcPr>
            <w:tcW w:w="439" w:type="dxa"/>
            <w:tcBorders>
              <w:top w:val="nil"/>
              <w:left w:val="nil"/>
              <w:bottom w:val="nil"/>
              <w:right w:val="nil"/>
            </w:tcBorders>
            <w:shd w:val="clear" w:color="auto" w:fill="D9D9D9" w:themeFill="background1" w:themeFillShade="D9"/>
            <w:noWrap/>
            <w:vAlign w:val="bottom"/>
            <w:hideMark/>
          </w:tcPr>
          <w:p w14:paraId="13B16810" w14:textId="56972FA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0.65</w:t>
            </w:r>
          </w:p>
        </w:tc>
        <w:tc>
          <w:tcPr>
            <w:tcW w:w="147" w:type="dxa"/>
            <w:tcBorders>
              <w:top w:val="nil"/>
              <w:left w:val="nil"/>
              <w:bottom w:val="nil"/>
              <w:right w:val="nil"/>
            </w:tcBorders>
            <w:shd w:val="clear" w:color="auto" w:fill="D9D9D9" w:themeFill="background1" w:themeFillShade="D9"/>
            <w:noWrap/>
            <w:vAlign w:val="bottom"/>
            <w:hideMark/>
          </w:tcPr>
          <w:p w14:paraId="17F1F0E0" w14:textId="4A31FBB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37B28AA8" w14:textId="471A42E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0.03</w:t>
            </w:r>
          </w:p>
        </w:tc>
        <w:tc>
          <w:tcPr>
            <w:tcW w:w="157" w:type="dxa"/>
            <w:tcBorders>
              <w:top w:val="nil"/>
              <w:left w:val="nil"/>
              <w:bottom w:val="nil"/>
              <w:right w:val="nil"/>
            </w:tcBorders>
            <w:shd w:val="clear" w:color="auto" w:fill="D9D9D9" w:themeFill="background1" w:themeFillShade="D9"/>
            <w:vAlign w:val="bottom"/>
          </w:tcPr>
          <w:p w14:paraId="577E1B3B" w14:textId="692243B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1BE79C39" w14:textId="243FFA4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1F60FEDE" w14:textId="32FB41E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30.9</w:t>
            </w:r>
          </w:p>
        </w:tc>
        <w:tc>
          <w:tcPr>
            <w:tcW w:w="440" w:type="dxa"/>
            <w:tcBorders>
              <w:top w:val="nil"/>
              <w:left w:val="nil"/>
              <w:bottom w:val="nil"/>
              <w:right w:val="nil"/>
            </w:tcBorders>
            <w:shd w:val="clear" w:color="auto" w:fill="D9D9D9" w:themeFill="background1" w:themeFillShade="D9"/>
            <w:noWrap/>
            <w:vAlign w:val="bottom"/>
            <w:hideMark/>
          </w:tcPr>
          <w:p w14:paraId="671E3B0D" w14:textId="274DB18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37.5</w:t>
            </w:r>
          </w:p>
        </w:tc>
        <w:tc>
          <w:tcPr>
            <w:tcW w:w="440" w:type="dxa"/>
            <w:tcBorders>
              <w:top w:val="nil"/>
              <w:left w:val="nil"/>
              <w:bottom w:val="nil"/>
              <w:right w:val="nil"/>
            </w:tcBorders>
            <w:shd w:val="clear" w:color="auto" w:fill="D9D9D9" w:themeFill="background1" w:themeFillShade="D9"/>
            <w:noWrap/>
            <w:vAlign w:val="bottom"/>
            <w:hideMark/>
          </w:tcPr>
          <w:p w14:paraId="0DCC489A" w14:textId="08DFBA7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1.02</w:t>
            </w:r>
          </w:p>
        </w:tc>
        <w:tc>
          <w:tcPr>
            <w:tcW w:w="148" w:type="dxa"/>
            <w:tcBorders>
              <w:top w:val="nil"/>
              <w:left w:val="nil"/>
              <w:bottom w:val="nil"/>
              <w:right w:val="nil"/>
            </w:tcBorders>
            <w:shd w:val="clear" w:color="auto" w:fill="D9D9D9" w:themeFill="background1" w:themeFillShade="D9"/>
            <w:noWrap/>
            <w:vAlign w:val="bottom"/>
            <w:hideMark/>
          </w:tcPr>
          <w:p w14:paraId="7109FE7B" w14:textId="3FF569E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277499EA" w14:textId="1EBA409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0.40</w:t>
            </w:r>
          </w:p>
        </w:tc>
        <w:tc>
          <w:tcPr>
            <w:tcW w:w="160" w:type="dxa"/>
            <w:tcBorders>
              <w:top w:val="nil"/>
              <w:left w:val="nil"/>
              <w:bottom w:val="nil"/>
              <w:right w:val="nil"/>
            </w:tcBorders>
            <w:shd w:val="clear" w:color="auto" w:fill="D9D9D9" w:themeFill="background1" w:themeFillShade="D9"/>
            <w:vAlign w:val="bottom"/>
          </w:tcPr>
          <w:p w14:paraId="3F4168C5" w14:textId="4052355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4B5D2156" w14:textId="0599957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4ED4BCEE" w14:textId="7BF6187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37.7</w:t>
            </w:r>
          </w:p>
        </w:tc>
        <w:tc>
          <w:tcPr>
            <w:tcW w:w="440" w:type="dxa"/>
            <w:tcBorders>
              <w:top w:val="nil"/>
              <w:left w:val="nil"/>
              <w:bottom w:val="nil"/>
              <w:right w:val="nil"/>
            </w:tcBorders>
            <w:shd w:val="clear" w:color="auto" w:fill="D9D9D9" w:themeFill="background1" w:themeFillShade="D9"/>
            <w:noWrap/>
            <w:vAlign w:val="bottom"/>
            <w:hideMark/>
          </w:tcPr>
          <w:p w14:paraId="5260C463" w14:textId="6B7119B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43.4</w:t>
            </w:r>
          </w:p>
        </w:tc>
        <w:tc>
          <w:tcPr>
            <w:tcW w:w="443" w:type="dxa"/>
            <w:tcBorders>
              <w:top w:val="nil"/>
              <w:left w:val="nil"/>
              <w:bottom w:val="nil"/>
              <w:right w:val="nil"/>
            </w:tcBorders>
            <w:shd w:val="clear" w:color="auto" w:fill="D9D9D9" w:themeFill="background1" w:themeFillShade="D9"/>
            <w:noWrap/>
            <w:vAlign w:val="bottom"/>
            <w:hideMark/>
          </w:tcPr>
          <w:p w14:paraId="655AE035" w14:textId="6673F67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0.87</w:t>
            </w:r>
          </w:p>
        </w:tc>
        <w:tc>
          <w:tcPr>
            <w:tcW w:w="145" w:type="dxa"/>
            <w:tcBorders>
              <w:top w:val="nil"/>
              <w:left w:val="nil"/>
              <w:bottom w:val="nil"/>
              <w:right w:val="nil"/>
            </w:tcBorders>
            <w:shd w:val="clear" w:color="auto" w:fill="D9D9D9" w:themeFill="background1" w:themeFillShade="D9"/>
            <w:noWrap/>
            <w:vAlign w:val="bottom"/>
            <w:hideMark/>
          </w:tcPr>
          <w:p w14:paraId="6A582DB7" w14:textId="38446A6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53DEA4DD" w14:textId="480D603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0.25</w:t>
            </w:r>
          </w:p>
        </w:tc>
        <w:tc>
          <w:tcPr>
            <w:tcW w:w="159" w:type="dxa"/>
            <w:tcBorders>
              <w:top w:val="nil"/>
              <w:left w:val="nil"/>
              <w:bottom w:val="nil"/>
              <w:right w:val="nil"/>
            </w:tcBorders>
            <w:shd w:val="clear" w:color="auto" w:fill="D9D9D9" w:themeFill="background1" w:themeFillShade="D9"/>
            <w:vAlign w:val="bottom"/>
          </w:tcPr>
          <w:p w14:paraId="1F6794E5" w14:textId="0F59058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63C7CA2A"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02A39736" w14:textId="2C54F40A"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58EC9FF3" w14:textId="226E87A0"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42D20EA9"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6F9CD9AF" w14:textId="03651455" w:rsidR="006C6BEA" w:rsidRPr="007F237A" w:rsidRDefault="00F34FC7" w:rsidP="00396A93">
            <w:pPr>
              <w:pStyle w:val="NoSpacing"/>
              <w:spacing w:after="120" w:line="480" w:lineRule="auto"/>
              <w:rPr>
                <w:rFonts w:ascii="Garamond" w:hAnsi="Garamond"/>
                <w:sz w:val="18"/>
                <w:szCs w:val="18"/>
                <w:lang w:eastAsia="en-GB"/>
              </w:rPr>
            </w:pPr>
            <w:r w:rsidRPr="00F34FC7">
              <w:rPr>
                <w:rFonts w:ascii="Garamond" w:hAnsi="Garamond" w:cs="Arial"/>
                <w:color w:val="000000"/>
                <w:sz w:val="18"/>
                <w:szCs w:val="18"/>
              </w:rPr>
              <w:t>Côte d’Ivoire</w:t>
            </w:r>
          </w:p>
        </w:tc>
        <w:tc>
          <w:tcPr>
            <w:tcW w:w="580" w:type="dxa"/>
            <w:tcBorders>
              <w:top w:val="nil"/>
              <w:left w:val="nil"/>
              <w:bottom w:val="nil"/>
              <w:right w:val="nil"/>
            </w:tcBorders>
            <w:shd w:val="clear" w:color="auto" w:fill="D9D9D9" w:themeFill="background1" w:themeFillShade="D9"/>
            <w:vAlign w:val="bottom"/>
          </w:tcPr>
          <w:p w14:paraId="6F5801BD" w14:textId="1EE5141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1E47908B" w14:textId="4E38921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2011-12</w:t>
            </w:r>
          </w:p>
        </w:tc>
        <w:tc>
          <w:tcPr>
            <w:tcW w:w="850" w:type="dxa"/>
            <w:tcBorders>
              <w:top w:val="nil"/>
              <w:left w:val="nil"/>
              <w:bottom w:val="nil"/>
              <w:right w:val="nil"/>
            </w:tcBorders>
            <w:shd w:val="clear" w:color="auto" w:fill="D9D9D9" w:themeFill="background1" w:themeFillShade="D9"/>
            <w:noWrap/>
            <w:vAlign w:val="bottom"/>
            <w:hideMark/>
          </w:tcPr>
          <w:p w14:paraId="3A80F917" w14:textId="71E22E5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2016</w:t>
            </w:r>
          </w:p>
        </w:tc>
        <w:tc>
          <w:tcPr>
            <w:tcW w:w="445" w:type="dxa"/>
            <w:tcBorders>
              <w:top w:val="nil"/>
              <w:left w:val="nil"/>
              <w:bottom w:val="nil"/>
              <w:right w:val="nil"/>
            </w:tcBorders>
            <w:shd w:val="clear" w:color="auto" w:fill="D9D9D9" w:themeFill="background1" w:themeFillShade="D9"/>
            <w:noWrap/>
            <w:vAlign w:val="bottom"/>
            <w:hideMark/>
          </w:tcPr>
          <w:p w14:paraId="00E0C3F9" w14:textId="2F6B855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30.0</w:t>
            </w:r>
          </w:p>
        </w:tc>
        <w:tc>
          <w:tcPr>
            <w:tcW w:w="437" w:type="dxa"/>
            <w:tcBorders>
              <w:top w:val="nil"/>
              <w:left w:val="nil"/>
              <w:bottom w:val="nil"/>
              <w:right w:val="nil"/>
            </w:tcBorders>
            <w:shd w:val="clear" w:color="auto" w:fill="D9D9D9" w:themeFill="background1" w:themeFillShade="D9"/>
            <w:noWrap/>
            <w:vAlign w:val="bottom"/>
            <w:hideMark/>
          </w:tcPr>
          <w:p w14:paraId="49CAC80D" w14:textId="25C7C91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35.8</w:t>
            </w:r>
          </w:p>
        </w:tc>
        <w:tc>
          <w:tcPr>
            <w:tcW w:w="439" w:type="dxa"/>
            <w:tcBorders>
              <w:top w:val="nil"/>
              <w:left w:val="nil"/>
              <w:bottom w:val="nil"/>
              <w:right w:val="nil"/>
            </w:tcBorders>
            <w:shd w:val="clear" w:color="auto" w:fill="D9D9D9" w:themeFill="background1" w:themeFillShade="D9"/>
            <w:noWrap/>
            <w:vAlign w:val="bottom"/>
            <w:hideMark/>
          </w:tcPr>
          <w:p w14:paraId="03697517" w14:textId="6306B72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1.28</w:t>
            </w:r>
          </w:p>
        </w:tc>
        <w:tc>
          <w:tcPr>
            <w:tcW w:w="147" w:type="dxa"/>
            <w:tcBorders>
              <w:top w:val="nil"/>
              <w:left w:val="nil"/>
              <w:bottom w:val="nil"/>
              <w:right w:val="nil"/>
            </w:tcBorders>
            <w:shd w:val="clear" w:color="auto" w:fill="D9D9D9" w:themeFill="background1" w:themeFillShade="D9"/>
            <w:noWrap/>
            <w:vAlign w:val="bottom"/>
            <w:hideMark/>
          </w:tcPr>
          <w:p w14:paraId="7FBDB48A" w14:textId="7878D6C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2BC41363" w14:textId="737D9FC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-0.25</w:t>
            </w:r>
          </w:p>
        </w:tc>
        <w:tc>
          <w:tcPr>
            <w:tcW w:w="157" w:type="dxa"/>
            <w:tcBorders>
              <w:top w:val="nil"/>
              <w:left w:val="nil"/>
              <w:bottom w:val="nil"/>
              <w:right w:val="nil"/>
            </w:tcBorders>
            <w:shd w:val="clear" w:color="auto" w:fill="D9D9D9" w:themeFill="background1" w:themeFillShade="D9"/>
            <w:vAlign w:val="bottom"/>
          </w:tcPr>
          <w:p w14:paraId="1C287D2E" w14:textId="0E085E2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D9D9D9" w:themeFill="background1" w:themeFillShade="D9"/>
            <w:noWrap/>
            <w:vAlign w:val="bottom"/>
            <w:hideMark/>
          </w:tcPr>
          <w:p w14:paraId="58571ABC" w14:textId="25178C9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20A99403" w14:textId="0671667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40.1</w:t>
            </w:r>
          </w:p>
        </w:tc>
        <w:tc>
          <w:tcPr>
            <w:tcW w:w="440" w:type="dxa"/>
            <w:tcBorders>
              <w:top w:val="nil"/>
              <w:left w:val="nil"/>
              <w:bottom w:val="nil"/>
              <w:right w:val="nil"/>
            </w:tcBorders>
            <w:shd w:val="clear" w:color="auto" w:fill="D9D9D9" w:themeFill="background1" w:themeFillShade="D9"/>
            <w:noWrap/>
            <w:vAlign w:val="bottom"/>
            <w:hideMark/>
          </w:tcPr>
          <w:p w14:paraId="249FF848" w14:textId="7C319C9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46.1</w:t>
            </w:r>
          </w:p>
        </w:tc>
        <w:tc>
          <w:tcPr>
            <w:tcW w:w="440" w:type="dxa"/>
            <w:tcBorders>
              <w:top w:val="nil"/>
              <w:left w:val="nil"/>
              <w:bottom w:val="nil"/>
              <w:right w:val="nil"/>
            </w:tcBorders>
            <w:shd w:val="clear" w:color="auto" w:fill="D9D9D9" w:themeFill="background1" w:themeFillShade="D9"/>
            <w:noWrap/>
            <w:vAlign w:val="bottom"/>
            <w:hideMark/>
          </w:tcPr>
          <w:p w14:paraId="280496AF" w14:textId="4565687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1.32</w:t>
            </w:r>
          </w:p>
        </w:tc>
        <w:tc>
          <w:tcPr>
            <w:tcW w:w="148" w:type="dxa"/>
            <w:tcBorders>
              <w:top w:val="nil"/>
              <w:left w:val="nil"/>
              <w:bottom w:val="nil"/>
              <w:right w:val="nil"/>
            </w:tcBorders>
            <w:shd w:val="clear" w:color="auto" w:fill="D9D9D9" w:themeFill="background1" w:themeFillShade="D9"/>
            <w:noWrap/>
            <w:vAlign w:val="bottom"/>
            <w:hideMark/>
          </w:tcPr>
          <w:p w14:paraId="531577B6" w14:textId="6BD98F5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799E6D89" w14:textId="4390FF4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-0.21</w:t>
            </w:r>
          </w:p>
        </w:tc>
        <w:tc>
          <w:tcPr>
            <w:tcW w:w="160" w:type="dxa"/>
            <w:tcBorders>
              <w:top w:val="nil"/>
              <w:left w:val="nil"/>
              <w:bottom w:val="nil"/>
              <w:right w:val="nil"/>
            </w:tcBorders>
            <w:shd w:val="clear" w:color="auto" w:fill="D9D9D9" w:themeFill="background1" w:themeFillShade="D9"/>
            <w:vAlign w:val="bottom"/>
          </w:tcPr>
          <w:p w14:paraId="4DDD1A9A" w14:textId="6F30A49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36526D46" w14:textId="2A2C8A4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1336DC6A" w14:textId="7666289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47.8</w:t>
            </w:r>
          </w:p>
        </w:tc>
        <w:tc>
          <w:tcPr>
            <w:tcW w:w="440" w:type="dxa"/>
            <w:tcBorders>
              <w:top w:val="nil"/>
              <w:left w:val="nil"/>
              <w:bottom w:val="nil"/>
              <w:right w:val="nil"/>
            </w:tcBorders>
            <w:shd w:val="clear" w:color="auto" w:fill="D9D9D9" w:themeFill="background1" w:themeFillShade="D9"/>
            <w:noWrap/>
            <w:vAlign w:val="bottom"/>
            <w:hideMark/>
          </w:tcPr>
          <w:p w14:paraId="3AB29B03" w14:textId="7964E47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54.7</w:t>
            </w:r>
          </w:p>
        </w:tc>
        <w:tc>
          <w:tcPr>
            <w:tcW w:w="443" w:type="dxa"/>
            <w:tcBorders>
              <w:top w:val="nil"/>
              <w:left w:val="nil"/>
              <w:bottom w:val="nil"/>
              <w:right w:val="nil"/>
            </w:tcBorders>
            <w:shd w:val="clear" w:color="auto" w:fill="D9D9D9" w:themeFill="background1" w:themeFillShade="D9"/>
            <w:noWrap/>
            <w:vAlign w:val="bottom"/>
            <w:hideMark/>
          </w:tcPr>
          <w:p w14:paraId="70F18705" w14:textId="7C77FA8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1.54</w:t>
            </w:r>
          </w:p>
        </w:tc>
        <w:tc>
          <w:tcPr>
            <w:tcW w:w="145" w:type="dxa"/>
            <w:tcBorders>
              <w:top w:val="nil"/>
              <w:left w:val="nil"/>
              <w:bottom w:val="nil"/>
              <w:right w:val="nil"/>
            </w:tcBorders>
            <w:shd w:val="clear" w:color="auto" w:fill="D9D9D9" w:themeFill="background1" w:themeFillShade="D9"/>
            <w:noWrap/>
            <w:vAlign w:val="bottom"/>
            <w:hideMark/>
          </w:tcPr>
          <w:p w14:paraId="7CD5CF36" w14:textId="3F80CD3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317B4952" w14:textId="6F11B4B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0.01</w:t>
            </w:r>
          </w:p>
        </w:tc>
        <w:tc>
          <w:tcPr>
            <w:tcW w:w="159" w:type="dxa"/>
            <w:tcBorders>
              <w:top w:val="nil"/>
              <w:left w:val="nil"/>
              <w:bottom w:val="nil"/>
              <w:right w:val="nil"/>
            </w:tcBorders>
            <w:shd w:val="clear" w:color="auto" w:fill="D9D9D9" w:themeFill="background1" w:themeFillShade="D9"/>
            <w:vAlign w:val="bottom"/>
          </w:tcPr>
          <w:p w14:paraId="61B8AE9F" w14:textId="6305CF46"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2" w:type="dxa"/>
            <w:shd w:val="clear" w:color="auto" w:fill="D9D9D9" w:themeFill="background1" w:themeFillShade="D9"/>
            <w:vAlign w:val="bottom"/>
          </w:tcPr>
          <w:p w14:paraId="050FEFD1"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4F6FE789" w14:textId="454715BA"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13125EF8" w14:textId="112F42F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743632" w:rsidRPr="00BF2E11" w14:paraId="252A12E7"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0F893693" w14:textId="682B393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Eswatini</w:t>
            </w:r>
          </w:p>
        </w:tc>
        <w:tc>
          <w:tcPr>
            <w:tcW w:w="580" w:type="dxa"/>
            <w:tcBorders>
              <w:top w:val="nil"/>
              <w:left w:val="nil"/>
              <w:bottom w:val="nil"/>
              <w:right w:val="nil"/>
            </w:tcBorders>
            <w:shd w:val="clear" w:color="auto" w:fill="auto"/>
            <w:vAlign w:val="bottom"/>
          </w:tcPr>
          <w:p w14:paraId="1DFF5C54" w14:textId="40E4B47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auto"/>
            <w:noWrap/>
            <w:vAlign w:val="bottom"/>
            <w:hideMark/>
          </w:tcPr>
          <w:p w14:paraId="6885BB75" w14:textId="2F000C4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auto"/>
            <w:noWrap/>
            <w:vAlign w:val="bottom"/>
            <w:hideMark/>
          </w:tcPr>
          <w:p w14:paraId="6D757981" w14:textId="2F71C88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bottom w:val="nil"/>
              <w:right w:val="nil"/>
            </w:tcBorders>
            <w:shd w:val="clear" w:color="auto" w:fill="auto"/>
            <w:noWrap/>
            <w:vAlign w:val="bottom"/>
            <w:hideMark/>
          </w:tcPr>
          <w:p w14:paraId="4EC32952" w14:textId="4ED1675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50.9</w:t>
            </w:r>
          </w:p>
        </w:tc>
        <w:tc>
          <w:tcPr>
            <w:tcW w:w="437" w:type="dxa"/>
            <w:tcBorders>
              <w:top w:val="nil"/>
              <w:left w:val="nil"/>
              <w:bottom w:val="nil"/>
              <w:right w:val="nil"/>
            </w:tcBorders>
            <w:shd w:val="clear" w:color="auto" w:fill="auto"/>
            <w:noWrap/>
            <w:vAlign w:val="bottom"/>
            <w:hideMark/>
          </w:tcPr>
          <w:p w14:paraId="30151884" w14:textId="4FC0D35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58.3</w:t>
            </w:r>
          </w:p>
        </w:tc>
        <w:tc>
          <w:tcPr>
            <w:tcW w:w="439" w:type="dxa"/>
            <w:tcBorders>
              <w:top w:val="nil"/>
              <w:left w:val="nil"/>
              <w:bottom w:val="nil"/>
              <w:right w:val="nil"/>
            </w:tcBorders>
            <w:shd w:val="clear" w:color="auto" w:fill="auto"/>
            <w:noWrap/>
            <w:vAlign w:val="bottom"/>
            <w:hideMark/>
          </w:tcPr>
          <w:p w14:paraId="345A3EBE" w14:textId="0A31581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1.84</w:t>
            </w:r>
          </w:p>
        </w:tc>
        <w:tc>
          <w:tcPr>
            <w:tcW w:w="147" w:type="dxa"/>
            <w:tcBorders>
              <w:top w:val="nil"/>
              <w:left w:val="nil"/>
              <w:bottom w:val="nil"/>
              <w:right w:val="nil"/>
            </w:tcBorders>
            <w:shd w:val="clear" w:color="auto" w:fill="auto"/>
            <w:noWrap/>
            <w:vAlign w:val="bottom"/>
            <w:hideMark/>
          </w:tcPr>
          <w:p w14:paraId="0525E11C" w14:textId="587569E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auto"/>
            <w:vAlign w:val="bottom"/>
          </w:tcPr>
          <w:p w14:paraId="193999BC" w14:textId="1F0C337D"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0.58</w:t>
            </w:r>
          </w:p>
        </w:tc>
        <w:tc>
          <w:tcPr>
            <w:tcW w:w="157" w:type="dxa"/>
            <w:tcBorders>
              <w:top w:val="nil"/>
              <w:left w:val="nil"/>
              <w:bottom w:val="nil"/>
              <w:right w:val="nil"/>
            </w:tcBorders>
            <w:shd w:val="clear" w:color="auto" w:fill="auto"/>
            <w:vAlign w:val="bottom"/>
          </w:tcPr>
          <w:p w14:paraId="51CB7B5E" w14:textId="11567E0D"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auto"/>
            <w:noWrap/>
            <w:vAlign w:val="bottom"/>
            <w:hideMark/>
          </w:tcPr>
          <w:p w14:paraId="0648963A" w14:textId="16D4286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auto"/>
            <w:noWrap/>
            <w:vAlign w:val="bottom"/>
            <w:hideMark/>
          </w:tcPr>
          <w:p w14:paraId="29B7D0B7" w14:textId="5E4E000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60.2</w:t>
            </w:r>
          </w:p>
        </w:tc>
        <w:tc>
          <w:tcPr>
            <w:tcW w:w="440" w:type="dxa"/>
            <w:tcBorders>
              <w:top w:val="nil"/>
              <w:left w:val="nil"/>
              <w:bottom w:val="nil"/>
              <w:right w:val="nil"/>
            </w:tcBorders>
            <w:shd w:val="clear" w:color="auto" w:fill="auto"/>
            <w:noWrap/>
            <w:vAlign w:val="bottom"/>
            <w:hideMark/>
          </w:tcPr>
          <w:p w14:paraId="0BCEC550" w14:textId="01D1711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66.9</w:t>
            </w:r>
          </w:p>
        </w:tc>
        <w:tc>
          <w:tcPr>
            <w:tcW w:w="440" w:type="dxa"/>
            <w:tcBorders>
              <w:top w:val="nil"/>
              <w:left w:val="nil"/>
              <w:bottom w:val="nil"/>
              <w:right w:val="nil"/>
            </w:tcBorders>
            <w:shd w:val="clear" w:color="auto" w:fill="auto"/>
            <w:noWrap/>
            <w:vAlign w:val="bottom"/>
            <w:hideMark/>
          </w:tcPr>
          <w:p w14:paraId="167456D2" w14:textId="544FE07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1.66</w:t>
            </w:r>
          </w:p>
        </w:tc>
        <w:tc>
          <w:tcPr>
            <w:tcW w:w="148" w:type="dxa"/>
            <w:tcBorders>
              <w:top w:val="nil"/>
              <w:left w:val="nil"/>
              <w:bottom w:val="nil"/>
              <w:right w:val="nil"/>
            </w:tcBorders>
            <w:shd w:val="clear" w:color="auto" w:fill="auto"/>
            <w:noWrap/>
            <w:vAlign w:val="bottom"/>
            <w:hideMark/>
          </w:tcPr>
          <w:p w14:paraId="08337814" w14:textId="71C43E6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auto"/>
            <w:vAlign w:val="bottom"/>
          </w:tcPr>
          <w:p w14:paraId="39925D2D" w14:textId="2C02E80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0.40</w:t>
            </w:r>
          </w:p>
        </w:tc>
        <w:tc>
          <w:tcPr>
            <w:tcW w:w="160" w:type="dxa"/>
            <w:tcBorders>
              <w:top w:val="nil"/>
              <w:left w:val="nil"/>
              <w:bottom w:val="nil"/>
              <w:right w:val="nil"/>
            </w:tcBorders>
            <w:shd w:val="clear" w:color="auto" w:fill="auto"/>
            <w:vAlign w:val="bottom"/>
          </w:tcPr>
          <w:p w14:paraId="3F0D4CE2" w14:textId="669B17B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auto"/>
            <w:noWrap/>
            <w:vAlign w:val="bottom"/>
            <w:hideMark/>
          </w:tcPr>
          <w:p w14:paraId="7C4B4327" w14:textId="2386D88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auto"/>
            <w:noWrap/>
            <w:vAlign w:val="bottom"/>
            <w:hideMark/>
          </w:tcPr>
          <w:p w14:paraId="6E5C3330" w14:textId="1ADEAB8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66.8</w:t>
            </w:r>
          </w:p>
        </w:tc>
        <w:tc>
          <w:tcPr>
            <w:tcW w:w="440" w:type="dxa"/>
            <w:tcBorders>
              <w:top w:val="nil"/>
              <w:left w:val="nil"/>
              <w:bottom w:val="nil"/>
              <w:right w:val="nil"/>
            </w:tcBorders>
            <w:shd w:val="clear" w:color="auto" w:fill="auto"/>
            <w:noWrap/>
            <w:vAlign w:val="bottom"/>
            <w:hideMark/>
          </w:tcPr>
          <w:p w14:paraId="6224BABC" w14:textId="0D0E567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73.2</w:t>
            </w:r>
          </w:p>
        </w:tc>
        <w:tc>
          <w:tcPr>
            <w:tcW w:w="443" w:type="dxa"/>
            <w:tcBorders>
              <w:top w:val="nil"/>
              <w:left w:val="nil"/>
              <w:bottom w:val="nil"/>
              <w:right w:val="nil"/>
            </w:tcBorders>
            <w:shd w:val="clear" w:color="auto" w:fill="auto"/>
            <w:noWrap/>
            <w:vAlign w:val="bottom"/>
            <w:hideMark/>
          </w:tcPr>
          <w:p w14:paraId="361CB9B4" w14:textId="5466B52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1.59</w:t>
            </w:r>
          </w:p>
        </w:tc>
        <w:tc>
          <w:tcPr>
            <w:tcW w:w="145" w:type="dxa"/>
            <w:tcBorders>
              <w:top w:val="nil"/>
              <w:left w:val="nil"/>
              <w:bottom w:val="nil"/>
              <w:right w:val="nil"/>
            </w:tcBorders>
            <w:shd w:val="clear" w:color="auto" w:fill="auto"/>
            <w:noWrap/>
            <w:vAlign w:val="bottom"/>
            <w:hideMark/>
          </w:tcPr>
          <w:p w14:paraId="070D0E74" w14:textId="4464646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auto"/>
            <w:vAlign w:val="bottom"/>
          </w:tcPr>
          <w:p w14:paraId="1AF02660" w14:textId="3B1551C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0.33</w:t>
            </w:r>
          </w:p>
        </w:tc>
        <w:tc>
          <w:tcPr>
            <w:tcW w:w="159" w:type="dxa"/>
            <w:tcBorders>
              <w:top w:val="nil"/>
              <w:left w:val="nil"/>
              <w:bottom w:val="nil"/>
              <w:right w:val="nil"/>
            </w:tcBorders>
            <w:shd w:val="clear" w:color="auto" w:fill="auto"/>
            <w:vAlign w:val="bottom"/>
          </w:tcPr>
          <w:p w14:paraId="09FCE720" w14:textId="6C8D7EC9"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auto"/>
            <w:vAlign w:val="bottom"/>
          </w:tcPr>
          <w:p w14:paraId="463B7D95"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auto"/>
            <w:vAlign w:val="center"/>
          </w:tcPr>
          <w:p w14:paraId="734D977D" w14:textId="1452E4DF"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auto"/>
            <w:vAlign w:val="center"/>
          </w:tcPr>
          <w:p w14:paraId="02B998DD" w14:textId="17AC0C5A"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743632" w:rsidRPr="00BF2E11" w14:paraId="50F9B5F3"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5A23FFBC" w14:textId="12D9747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Ethiopia</w:t>
            </w:r>
          </w:p>
        </w:tc>
        <w:tc>
          <w:tcPr>
            <w:tcW w:w="580" w:type="dxa"/>
            <w:tcBorders>
              <w:top w:val="nil"/>
              <w:left w:val="nil"/>
              <w:bottom w:val="nil"/>
              <w:right w:val="nil"/>
            </w:tcBorders>
            <w:shd w:val="clear" w:color="auto" w:fill="D9D9D9" w:themeFill="background1" w:themeFillShade="D9"/>
            <w:vAlign w:val="bottom"/>
          </w:tcPr>
          <w:p w14:paraId="3216BBA5" w14:textId="0E35029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2D297572" w14:textId="592CA6EB"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w:t>
            </w:r>
          </w:p>
        </w:tc>
        <w:tc>
          <w:tcPr>
            <w:tcW w:w="850" w:type="dxa"/>
            <w:tcBorders>
              <w:top w:val="nil"/>
              <w:left w:val="nil"/>
              <w:bottom w:val="nil"/>
              <w:right w:val="nil"/>
            </w:tcBorders>
            <w:shd w:val="clear" w:color="auto" w:fill="D9D9D9" w:themeFill="background1" w:themeFillShade="D9"/>
            <w:noWrap/>
            <w:vAlign w:val="bottom"/>
            <w:hideMark/>
          </w:tcPr>
          <w:p w14:paraId="2A8B5B5A" w14:textId="758A6B4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2016</w:t>
            </w:r>
          </w:p>
        </w:tc>
        <w:tc>
          <w:tcPr>
            <w:tcW w:w="445" w:type="dxa"/>
            <w:tcBorders>
              <w:top w:val="nil"/>
              <w:left w:val="nil"/>
              <w:bottom w:val="nil"/>
              <w:right w:val="nil"/>
            </w:tcBorders>
            <w:shd w:val="clear" w:color="auto" w:fill="D9D9D9" w:themeFill="background1" w:themeFillShade="D9"/>
            <w:noWrap/>
            <w:vAlign w:val="bottom"/>
            <w:hideMark/>
          </w:tcPr>
          <w:p w14:paraId="3F3C435E" w14:textId="70532B5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16.0</w:t>
            </w:r>
          </w:p>
        </w:tc>
        <w:tc>
          <w:tcPr>
            <w:tcW w:w="437" w:type="dxa"/>
            <w:tcBorders>
              <w:top w:val="nil"/>
              <w:left w:val="nil"/>
              <w:bottom w:val="nil"/>
              <w:right w:val="nil"/>
            </w:tcBorders>
            <w:shd w:val="clear" w:color="auto" w:fill="D9D9D9" w:themeFill="background1" w:themeFillShade="D9"/>
            <w:noWrap/>
            <w:vAlign w:val="bottom"/>
            <w:hideMark/>
          </w:tcPr>
          <w:p w14:paraId="05F1456B" w14:textId="164C674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20.7</w:t>
            </w:r>
          </w:p>
        </w:tc>
        <w:tc>
          <w:tcPr>
            <w:tcW w:w="439" w:type="dxa"/>
            <w:tcBorders>
              <w:top w:val="nil"/>
              <w:left w:val="nil"/>
              <w:bottom w:val="nil"/>
              <w:right w:val="nil"/>
            </w:tcBorders>
            <w:shd w:val="clear" w:color="auto" w:fill="D9D9D9" w:themeFill="background1" w:themeFillShade="D9"/>
            <w:noWrap/>
            <w:vAlign w:val="bottom"/>
            <w:hideMark/>
          </w:tcPr>
          <w:p w14:paraId="1400CC4D" w14:textId="437FBA0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0.94</w:t>
            </w:r>
          </w:p>
        </w:tc>
        <w:tc>
          <w:tcPr>
            <w:tcW w:w="147" w:type="dxa"/>
            <w:tcBorders>
              <w:top w:val="nil"/>
              <w:left w:val="nil"/>
              <w:bottom w:val="nil"/>
              <w:right w:val="nil"/>
            </w:tcBorders>
            <w:shd w:val="clear" w:color="auto" w:fill="D9D9D9" w:themeFill="background1" w:themeFillShade="D9"/>
            <w:noWrap/>
            <w:vAlign w:val="bottom"/>
            <w:hideMark/>
          </w:tcPr>
          <w:p w14:paraId="7DAA62D0" w14:textId="74B53E0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0C9DB249" w14:textId="19CB788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0.02</w:t>
            </w:r>
          </w:p>
        </w:tc>
        <w:tc>
          <w:tcPr>
            <w:tcW w:w="157" w:type="dxa"/>
            <w:tcBorders>
              <w:top w:val="nil"/>
              <w:left w:val="nil"/>
              <w:bottom w:val="nil"/>
              <w:right w:val="nil"/>
            </w:tcBorders>
            <w:shd w:val="clear" w:color="auto" w:fill="D9D9D9" w:themeFill="background1" w:themeFillShade="D9"/>
            <w:vAlign w:val="bottom"/>
          </w:tcPr>
          <w:p w14:paraId="18CD6394" w14:textId="5121F17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1A71DC11" w14:textId="6FF0D84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1D142D9A" w14:textId="40982F3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24.5</w:t>
            </w:r>
          </w:p>
        </w:tc>
        <w:tc>
          <w:tcPr>
            <w:tcW w:w="440" w:type="dxa"/>
            <w:tcBorders>
              <w:top w:val="nil"/>
              <w:left w:val="nil"/>
              <w:bottom w:val="nil"/>
              <w:right w:val="nil"/>
            </w:tcBorders>
            <w:shd w:val="clear" w:color="auto" w:fill="D9D9D9" w:themeFill="background1" w:themeFillShade="D9"/>
            <w:noWrap/>
            <w:vAlign w:val="bottom"/>
            <w:hideMark/>
          </w:tcPr>
          <w:p w14:paraId="2A2633FB" w14:textId="4D6BA33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27.8</w:t>
            </w:r>
          </w:p>
        </w:tc>
        <w:tc>
          <w:tcPr>
            <w:tcW w:w="440" w:type="dxa"/>
            <w:tcBorders>
              <w:top w:val="nil"/>
              <w:left w:val="nil"/>
              <w:bottom w:val="nil"/>
              <w:right w:val="nil"/>
            </w:tcBorders>
            <w:shd w:val="clear" w:color="auto" w:fill="D9D9D9" w:themeFill="background1" w:themeFillShade="D9"/>
            <w:noWrap/>
            <w:vAlign w:val="bottom"/>
            <w:hideMark/>
          </w:tcPr>
          <w:p w14:paraId="16A4DF28" w14:textId="08A570C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0.67</w:t>
            </w:r>
          </w:p>
        </w:tc>
        <w:tc>
          <w:tcPr>
            <w:tcW w:w="148" w:type="dxa"/>
            <w:tcBorders>
              <w:top w:val="nil"/>
              <w:left w:val="nil"/>
              <w:bottom w:val="nil"/>
              <w:right w:val="nil"/>
            </w:tcBorders>
            <w:shd w:val="clear" w:color="auto" w:fill="D9D9D9" w:themeFill="background1" w:themeFillShade="D9"/>
            <w:noWrap/>
            <w:vAlign w:val="bottom"/>
            <w:hideMark/>
          </w:tcPr>
          <w:p w14:paraId="4E11B322" w14:textId="39DACEE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181202A2" w14:textId="30BA343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-0.25</w:t>
            </w:r>
          </w:p>
        </w:tc>
        <w:tc>
          <w:tcPr>
            <w:tcW w:w="160" w:type="dxa"/>
            <w:tcBorders>
              <w:top w:val="nil"/>
              <w:left w:val="nil"/>
              <w:bottom w:val="nil"/>
              <w:right w:val="nil"/>
            </w:tcBorders>
            <w:shd w:val="clear" w:color="auto" w:fill="D9D9D9" w:themeFill="background1" w:themeFillShade="D9"/>
            <w:vAlign w:val="bottom"/>
          </w:tcPr>
          <w:p w14:paraId="05FBCE2E" w14:textId="28A5EE62"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28217F92" w14:textId="036D520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2827DB1C" w14:textId="0ABB63B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29.8</w:t>
            </w:r>
          </w:p>
        </w:tc>
        <w:tc>
          <w:tcPr>
            <w:tcW w:w="440" w:type="dxa"/>
            <w:tcBorders>
              <w:top w:val="nil"/>
              <w:left w:val="nil"/>
              <w:bottom w:val="nil"/>
              <w:right w:val="nil"/>
            </w:tcBorders>
            <w:shd w:val="clear" w:color="auto" w:fill="D9D9D9" w:themeFill="background1" w:themeFillShade="D9"/>
            <w:noWrap/>
            <w:vAlign w:val="bottom"/>
            <w:hideMark/>
          </w:tcPr>
          <w:p w14:paraId="1C0D7733" w14:textId="137E21B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34.3</w:t>
            </w:r>
          </w:p>
        </w:tc>
        <w:tc>
          <w:tcPr>
            <w:tcW w:w="443" w:type="dxa"/>
            <w:tcBorders>
              <w:top w:val="nil"/>
              <w:left w:val="nil"/>
              <w:bottom w:val="nil"/>
              <w:right w:val="nil"/>
            </w:tcBorders>
            <w:shd w:val="clear" w:color="auto" w:fill="D9D9D9" w:themeFill="background1" w:themeFillShade="D9"/>
            <w:noWrap/>
            <w:vAlign w:val="bottom"/>
            <w:hideMark/>
          </w:tcPr>
          <w:p w14:paraId="4BA29194" w14:textId="6C97C0D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0.91</w:t>
            </w:r>
          </w:p>
        </w:tc>
        <w:tc>
          <w:tcPr>
            <w:tcW w:w="145" w:type="dxa"/>
            <w:tcBorders>
              <w:top w:val="nil"/>
              <w:left w:val="nil"/>
              <w:bottom w:val="nil"/>
              <w:right w:val="nil"/>
            </w:tcBorders>
            <w:shd w:val="clear" w:color="auto" w:fill="D9D9D9" w:themeFill="background1" w:themeFillShade="D9"/>
            <w:noWrap/>
            <w:vAlign w:val="bottom"/>
            <w:hideMark/>
          </w:tcPr>
          <w:p w14:paraId="36B7C17E" w14:textId="5BF898A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4286D9BD" w14:textId="4AE3CB21"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-0.01</w:t>
            </w:r>
          </w:p>
        </w:tc>
        <w:tc>
          <w:tcPr>
            <w:tcW w:w="159" w:type="dxa"/>
            <w:tcBorders>
              <w:top w:val="nil"/>
              <w:left w:val="nil"/>
              <w:bottom w:val="nil"/>
              <w:right w:val="nil"/>
            </w:tcBorders>
            <w:shd w:val="clear" w:color="auto" w:fill="D9D9D9" w:themeFill="background1" w:themeFillShade="D9"/>
            <w:vAlign w:val="bottom"/>
          </w:tcPr>
          <w:p w14:paraId="4A5BEEC4" w14:textId="0505A71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2" w:type="dxa"/>
            <w:shd w:val="clear" w:color="auto" w:fill="D9D9D9" w:themeFill="background1" w:themeFillShade="D9"/>
            <w:vAlign w:val="bottom"/>
          </w:tcPr>
          <w:p w14:paraId="43E3BD81"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12E9D1B6" w14:textId="6612A0DF"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2F1EF069" w14:textId="1DE7EFF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7A968704"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16C601E6" w14:textId="1FB02D5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Gabon</w:t>
            </w:r>
          </w:p>
        </w:tc>
        <w:tc>
          <w:tcPr>
            <w:tcW w:w="580" w:type="dxa"/>
            <w:tcBorders>
              <w:top w:val="nil"/>
              <w:left w:val="nil"/>
              <w:bottom w:val="nil"/>
              <w:right w:val="nil"/>
            </w:tcBorders>
            <w:shd w:val="clear" w:color="auto" w:fill="FFFFFF" w:themeFill="background1"/>
            <w:vAlign w:val="bottom"/>
          </w:tcPr>
          <w:p w14:paraId="45438722" w14:textId="2F1FB68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FFFFFF" w:themeFill="background1"/>
            <w:noWrap/>
            <w:vAlign w:val="bottom"/>
            <w:hideMark/>
          </w:tcPr>
          <w:p w14:paraId="4AA3EE21" w14:textId="2E2ADA57"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2000</w:t>
            </w:r>
          </w:p>
        </w:tc>
        <w:tc>
          <w:tcPr>
            <w:tcW w:w="850" w:type="dxa"/>
            <w:tcBorders>
              <w:top w:val="nil"/>
              <w:left w:val="nil"/>
              <w:bottom w:val="nil"/>
              <w:right w:val="nil"/>
            </w:tcBorders>
            <w:shd w:val="clear" w:color="auto" w:fill="FFFFFF" w:themeFill="background1"/>
            <w:noWrap/>
            <w:vAlign w:val="bottom"/>
            <w:hideMark/>
          </w:tcPr>
          <w:p w14:paraId="0DF34C78" w14:textId="51D49ED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2012</w:t>
            </w:r>
          </w:p>
        </w:tc>
        <w:tc>
          <w:tcPr>
            <w:tcW w:w="445" w:type="dxa"/>
            <w:tcBorders>
              <w:top w:val="nil"/>
              <w:left w:val="nil"/>
              <w:bottom w:val="nil"/>
              <w:right w:val="nil"/>
            </w:tcBorders>
            <w:shd w:val="clear" w:color="auto" w:fill="FFFFFF" w:themeFill="background1"/>
            <w:noWrap/>
            <w:vAlign w:val="bottom"/>
            <w:hideMark/>
          </w:tcPr>
          <w:p w14:paraId="49C96153" w14:textId="5090932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46.6</w:t>
            </w:r>
          </w:p>
        </w:tc>
        <w:tc>
          <w:tcPr>
            <w:tcW w:w="437" w:type="dxa"/>
            <w:tcBorders>
              <w:top w:val="nil"/>
              <w:left w:val="nil"/>
              <w:bottom w:val="nil"/>
              <w:right w:val="nil"/>
            </w:tcBorders>
            <w:shd w:val="clear" w:color="auto" w:fill="FFFFFF" w:themeFill="background1"/>
            <w:noWrap/>
            <w:vAlign w:val="bottom"/>
            <w:hideMark/>
          </w:tcPr>
          <w:p w14:paraId="4DA77CCD" w14:textId="4FD8880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59.1</w:t>
            </w:r>
          </w:p>
        </w:tc>
        <w:tc>
          <w:tcPr>
            <w:tcW w:w="439" w:type="dxa"/>
            <w:tcBorders>
              <w:top w:val="nil"/>
              <w:left w:val="nil"/>
              <w:bottom w:val="nil"/>
              <w:right w:val="nil"/>
            </w:tcBorders>
            <w:shd w:val="clear" w:color="auto" w:fill="FFFFFF" w:themeFill="background1"/>
            <w:noWrap/>
            <w:vAlign w:val="bottom"/>
            <w:hideMark/>
          </w:tcPr>
          <w:p w14:paraId="2D6BA189" w14:textId="6B5C3B4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1.04</w:t>
            </w:r>
          </w:p>
        </w:tc>
        <w:tc>
          <w:tcPr>
            <w:tcW w:w="147" w:type="dxa"/>
            <w:tcBorders>
              <w:top w:val="nil"/>
              <w:left w:val="nil"/>
              <w:bottom w:val="nil"/>
              <w:right w:val="nil"/>
            </w:tcBorders>
            <w:shd w:val="clear" w:color="auto" w:fill="FFFFFF" w:themeFill="background1"/>
            <w:noWrap/>
            <w:vAlign w:val="bottom"/>
            <w:hideMark/>
          </w:tcPr>
          <w:p w14:paraId="1520CF2D" w14:textId="6B98E9B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26B8B2FD" w14:textId="51F7C50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0.41</w:t>
            </w:r>
          </w:p>
        </w:tc>
        <w:tc>
          <w:tcPr>
            <w:tcW w:w="157" w:type="dxa"/>
            <w:tcBorders>
              <w:top w:val="nil"/>
              <w:left w:val="nil"/>
              <w:bottom w:val="nil"/>
              <w:right w:val="nil"/>
            </w:tcBorders>
            <w:shd w:val="clear" w:color="auto" w:fill="FFFFFF" w:themeFill="background1"/>
            <w:vAlign w:val="bottom"/>
          </w:tcPr>
          <w:p w14:paraId="16B74BE2" w14:textId="4404483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10E6EAE1" w14:textId="6EF4AFF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05CD820C" w14:textId="1735D52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57.5</w:t>
            </w:r>
          </w:p>
        </w:tc>
        <w:tc>
          <w:tcPr>
            <w:tcW w:w="440" w:type="dxa"/>
            <w:tcBorders>
              <w:top w:val="nil"/>
              <w:left w:val="nil"/>
              <w:bottom w:val="nil"/>
              <w:right w:val="nil"/>
            </w:tcBorders>
            <w:shd w:val="clear" w:color="auto" w:fill="FFFFFF" w:themeFill="background1"/>
            <w:noWrap/>
            <w:vAlign w:val="bottom"/>
            <w:hideMark/>
          </w:tcPr>
          <w:p w14:paraId="3802C4B3" w14:textId="3B47A39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69.4</w:t>
            </w:r>
          </w:p>
        </w:tc>
        <w:tc>
          <w:tcPr>
            <w:tcW w:w="440" w:type="dxa"/>
            <w:tcBorders>
              <w:top w:val="nil"/>
              <w:left w:val="nil"/>
              <w:bottom w:val="nil"/>
              <w:right w:val="nil"/>
            </w:tcBorders>
            <w:shd w:val="clear" w:color="auto" w:fill="FFFFFF" w:themeFill="background1"/>
            <w:noWrap/>
            <w:vAlign w:val="bottom"/>
            <w:hideMark/>
          </w:tcPr>
          <w:p w14:paraId="5D40E5A9" w14:textId="7222B77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0.99</w:t>
            </w:r>
          </w:p>
        </w:tc>
        <w:tc>
          <w:tcPr>
            <w:tcW w:w="148" w:type="dxa"/>
            <w:tcBorders>
              <w:top w:val="nil"/>
              <w:left w:val="nil"/>
              <w:bottom w:val="nil"/>
              <w:right w:val="nil"/>
            </w:tcBorders>
            <w:shd w:val="clear" w:color="auto" w:fill="FFFFFF" w:themeFill="background1"/>
            <w:noWrap/>
            <w:vAlign w:val="bottom"/>
            <w:hideMark/>
          </w:tcPr>
          <w:p w14:paraId="1DB76E0C" w14:textId="71A7A3E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21057A2F" w14:textId="3C2F241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0.36</w:t>
            </w:r>
          </w:p>
        </w:tc>
        <w:tc>
          <w:tcPr>
            <w:tcW w:w="160" w:type="dxa"/>
            <w:tcBorders>
              <w:top w:val="nil"/>
              <w:left w:val="nil"/>
              <w:bottom w:val="nil"/>
              <w:right w:val="nil"/>
            </w:tcBorders>
            <w:shd w:val="clear" w:color="auto" w:fill="FFFFFF" w:themeFill="background1"/>
            <w:vAlign w:val="bottom"/>
          </w:tcPr>
          <w:p w14:paraId="6A2D1CE9" w14:textId="6FC3ED52"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5FBB0D8E" w14:textId="696BF10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2603E48B" w14:textId="5D31915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65.3</w:t>
            </w:r>
          </w:p>
        </w:tc>
        <w:tc>
          <w:tcPr>
            <w:tcW w:w="440" w:type="dxa"/>
            <w:tcBorders>
              <w:top w:val="nil"/>
              <w:left w:val="nil"/>
              <w:bottom w:val="nil"/>
              <w:right w:val="nil"/>
            </w:tcBorders>
            <w:shd w:val="clear" w:color="auto" w:fill="FFFFFF" w:themeFill="background1"/>
            <w:noWrap/>
            <w:vAlign w:val="bottom"/>
            <w:hideMark/>
          </w:tcPr>
          <w:p w14:paraId="7E6367CF" w14:textId="1D4EB1C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76.6</w:t>
            </w:r>
          </w:p>
        </w:tc>
        <w:tc>
          <w:tcPr>
            <w:tcW w:w="443" w:type="dxa"/>
            <w:tcBorders>
              <w:top w:val="nil"/>
              <w:left w:val="nil"/>
              <w:bottom w:val="nil"/>
              <w:right w:val="nil"/>
            </w:tcBorders>
            <w:shd w:val="clear" w:color="auto" w:fill="FFFFFF" w:themeFill="background1"/>
            <w:noWrap/>
            <w:vAlign w:val="bottom"/>
            <w:hideMark/>
          </w:tcPr>
          <w:p w14:paraId="46925CB2" w14:textId="544ECC2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0.95</w:t>
            </w:r>
          </w:p>
        </w:tc>
        <w:tc>
          <w:tcPr>
            <w:tcW w:w="145" w:type="dxa"/>
            <w:tcBorders>
              <w:top w:val="nil"/>
              <w:left w:val="nil"/>
              <w:bottom w:val="nil"/>
              <w:right w:val="nil"/>
            </w:tcBorders>
            <w:shd w:val="clear" w:color="auto" w:fill="FFFFFF" w:themeFill="background1"/>
            <w:noWrap/>
            <w:vAlign w:val="bottom"/>
            <w:hideMark/>
          </w:tcPr>
          <w:p w14:paraId="77FAF319" w14:textId="23E1287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714D0F7F" w14:textId="5F8025A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0.31</w:t>
            </w:r>
          </w:p>
        </w:tc>
        <w:tc>
          <w:tcPr>
            <w:tcW w:w="159" w:type="dxa"/>
            <w:tcBorders>
              <w:top w:val="nil"/>
              <w:left w:val="nil"/>
              <w:bottom w:val="nil"/>
              <w:right w:val="nil"/>
            </w:tcBorders>
            <w:shd w:val="clear" w:color="auto" w:fill="FFFFFF" w:themeFill="background1"/>
            <w:vAlign w:val="bottom"/>
          </w:tcPr>
          <w:p w14:paraId="3458806F" w14:textId="48D17CBE"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4244018F"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45FC9F9E" w14:textId="663A9525"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078453FB" w14:textId="5FD78F5F"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743632" w:rsidRPr="00BF2E11" w14:paraId="31D5B87B"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7BC6A58D" w14:textId="76687EA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Gambia</w:t>
            </w:r>
          </w:p>
        </w:tc>
        <w:tc>
          <w:tcPr>
            <w:tcW w:w="580" w:type="dxa"/>
            <w:tcBorders>
              <w:top w:val="nil"/>
              <w:left w:val="nil"/>
              <w:bottom w:val="nil"/>
              <w:right w:val="nil"/>
            </w:tcBorders>
            <w:shd w:val="clear" w:color="auto" w:fill="auto"/>
            <w:vAlign w:val="bottom"/>
          </w:tcPr>
          <w:p w14:paraId="0ECA113B" w14:textId="5C72227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auto"/>
            <w:noWrap/>
            <w:vAlign w:val="bottom"/>
            <w:hideMark/>
          </w:tcPr>
          <w:p w14:paraId="7903B369" w14:textId="5E1088A7"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2005-6</w:t>
            </w:r>
          </w:p>
        </w:tc>
        <w:tc>
          <w:tcPr>
            <w:tcW w:w="850" w:type="dxa"/>
            <w:tcBorders>
              <w:top w:val="nil"/>
              <w:left w:val="nil"/>
              <w:bottom w:val="nil"/>
              <w:right w:val="nil"/>
            </w:tcBorders>
            <w:shd w:val="clear" w:color="auto" w:fill="auto"/>
            <w:noWrap/>
            <w:vAlign w:val="bottom"/>
            <w:hideMark/>
          </w:tcPr>
          <w:p w14:paraId="1E06BF14" w14:textId="1E6B961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2013</w:t>
            </w:r>
          </w:p>
        </w:tc>
        <w:tc>
          <w:tcPr>
            <w:tcW w:w="445" w:type="dxa"/>
            <w:tcBorders>
              <w:top w:val="nil"/>
              <w:left w:val="nil"/>
              <w:bottom w:val="nil"/>
              <w:right w:val="nil"/>
            </w:tcBorders>
            <w:shd w:val="clear" w:color="auto" w:fill="auto"/>
            <w:noWrap/>
            <w:vAlign w:val="bottom"/>
            <w:hideMark/>
          </w:tcPr>
          <w:p w14:paraId="03DD2688" w14:textId="6CFE645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21.3</w:t>
            </w:r>
          </w:p>
        </w:tc>
        <w:tc>
          <w:tcPr>
            <w:tcW w:w="437" w:type="dxa"/>
            <w:tcBorders>
              <w:top w:val="nil"/>
              <w:left w:val="nil"/>
              <w:bottom w:val="nil"/>
              <w:right w:val="nil"/>
            </w:tcBorders>
            <w:shd w:val="clear" w:color="auto" w:fill="auto"/>
            <w:noWrap/>
            <w:vAlign w:val="bottom"/>
            <w:hideMark/>
          </w:tcPr>
          <w:p w14:paraId="561BCEBA" w14:textId="252D335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33.4</w:t>
            </w:r>
          </w:p>
        </w:tc>
        <w:tc>
          <w:tcPr>
            <w:tcW w:w="439" w:type="dxa"/>
            <w:tcBorders>
              <w:top w:val="nil"/>
              <w:left w:val="nil"/>
              <w:bottom w:val="nil"/>
              <w:right w:val="nil"/>
            </w:tcBorders>
            <w:shd w:val="clear" w:color="auto" w:fill="auto"/>
            <w:noWrap/>
            <w:vAlign w:val="bottom"/>
            <w:hideMark/>
          </w:tcPr>
          <w:p w14:paraId="03D68C91" w14:textId="737BDD6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1.61</w:t>
            </w:r>
          </w:p>
        </w:tc>
        <w:tc>
          <w:tcPr>
            <w:tcW w:w="147" w:type="dxa"/>
            <w:tcBorders>
              <w:top w:val="nil"/>
              <w:left w:val="nil"/>
              <w:bottom w:val="nil"/>
              <w:right w:val="nil"/>
            </w:tcBorders>
            <w:shd w:val="clear" w:color="auto" w:fill="auto"/>
            <w:noWrap/>
            <w:vAlign w:val="bottom"/>
            <w:hideMark/>
          </w:tcPr>
          <w:p w14:paraId="58DB45BB" w14:textId="39B3BAE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auto"/>
            <w:vAlign w:val="bottom"/>
          </w:tcPr>
          <w:p w14:paraId="6F0EF378" w14:textId="3864C54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0.46</w:t>
            </w:r>
          </w:p>
        </w:tc>
        <w:tc>
          <w:tcPr>
            <w:tcW w:w="157" w:type="dxa"/>
            <w:tcBorders>
              <w:top w:val="nil"/>
              <w:left w:val="nil"/>
              <w:bottom w:val="nil"/>
              <w:right w:val="nil"/>
            </w:tcBorders>
            <w:shd w:val="clear" w:color="auto" w:fill="auto"/>
            <w:vAlign w:val="bottom"/>
          </w:tcPr>
          <w:p w14:paraId="2B9F28F3" w14:textId="7EC3C34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auto"/>
            <w:noWrap/>
            <w:vAlign w:val="bottom"/>
            <w:hideMark/>
          </w:tcPr>
          <w:p w14:paraId="13F2AA8D" w14:textId="7FE8A2E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auto"/>
            <w:noWrap/>
            <w:vAlign w:val="bottom"/>
            <w:hideMark/>
          </w:tcPr>
          <w:p w14:paraId="5F85A682" w14:textId="2AD0971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31.6</w:t>
            </w:r>
          </w:p>
        </w:tc>
        <w:tc>
          <w:tcPr>
            <w:tcW w:w="440" w:type="dxa"/>
            <w:tcBorders>
              <w:top w:val="nil"/>
              <w:left w:val="nil"/>
              <w:bottom w:val="nil"/>
              <w:right w:val="nil"/>
            </w:tcBorders>
            <w:shd w:val="clear" w:color="auto" w:fill="auto"/>
            <w:noWrap/>
            <w:vAlign w:val="bottom"/>
            <w:hideMark/>
          </w:tcPr>
          <w:p w14:paraId="2551A76A" w14:textId="1FD1AEA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43.0</w:t>
            </w:r>
          </w:p>
        </w:tc>
        <w:tc>
          <w:tcPr>
            <w:tcW w:w="440" w:type="dxa"/>
            <w:tcBorders>
              <w:top w:val="nil"/>
              <w:left w:val="nil"/>
              <w:bottom w:val="nil"/>
              <w:right w:val="nil"/>
            </w:tcBorders>
            <w:shd w:val="clear" w:color="auto" w:fill="auto"/>
            <w:noWrap/>
            <w:vAlign w:val="bottom"/>
            <w:hideMark/>
          </w:tcPr>
          <w:p w14:paraId="48904D59" w14:textId="06AC208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1.53</w:t>
            </w:r>
          </w:p>
        </w:tc>
        <w:tc>
          <w:tcPr>
            <w:tcW w:w="148" w:type="dxa"/>
            <w:tcBorders>
              <w:top w:val="nil"/>
              <w:left w:val="nil"/>
              <w:bottom w:val="nil"/>
              <w:right w:val="nil"/>
            </w:tcBorders>
            <w:shd w:val="clear" w:color="auto" w:fill="auto"/>
            <w:noWrap/>
            <w:vAlign w:val="bottom"/>
            <w:hideMark/>
          </w:tcPr>
          <w:p w14:paraId="62F41FE1" w14:textId="3653F99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auto"/>
            <w:vAlign w:val="bottom"/>
          </w:tcPr>
          <w:p w14:paraId="4A77DEB1" w14:textId="44027946"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0.37</w:t>
            </w:r>
          </w:p>
        </w:tc>
        <w:tc>
          <w:tcPr>
            <w:tcW w:w="160" w:type="dxa"/>
            <w:tcBorders>
              <w:top w:val="nil"/>
              <w:left w:val="nil"/>
              <w:bottom w:val="nil"/>
              <w:right w:val="nil"/>
            </w:tcBorders>
            <w:shd w:val="clear" w:color="auto" w:fill="auto"/>
            <w:vAlign w:val="bottom"/>
          </w:tcPr>
          <w:p w14:paraId="73A711FA" w14:textId="687CF35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auto"/>
            <w:noWrap/>
            <w:vAlign w:val="bottom"/>
            <w:hideMark/>
          </w:tcPr>
          <w:p w14:paraId="6B699050" w14:textId="73B33A0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auto"/>
            <w:noWrap/>
            <w:vAlign w:val="bottom"/>
            <w:hideMark/>
          </w:tcPr>
          <w:p w14:paraId="4BD24DDD" w14:textId="7A5EB49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40.0</w:t>
            </w:r>
          </w:p>
        </w:tc>
        <w:tc>
          <w:tcPr>
            <w:tcW w:w="440" w:type="dxa"/>
            <w:tcBorders>
              <w:top w:val="nil"/>
              <w:left w:val="nil"/>
              <w:bottom w:val="nil"/>
              <w:right w:val="nil"/>
            </w:tcBorders>
            <w:shd w:val="clear" w:color="auto" w:fill="auto"/>
            <w:noWrap/>
            <w:vAlign w:val="bottom"/>
            <w:hideMark/>
          </w:tcPr>
          <w:p w14:paraId="5E01FA6A" w14:textId="1D9039B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50.7</w:t>
            </w:r>
          </w:p>
        </w:tc>
        <w:tc>
          <w:tcPr>
            <w:tcW w:w="443" w:type="dxa"/>
            <w:tcBorders>
              <w:top w:val="nil"/>
              <w:left w:val="nil"/>
              <w:bottom w:val="nil"/>
              <w:right w:val="nil"/>
            </w:tcBorders>
            <w:shd w:val="clear" w:color="auto" w:fill="auto"/>
            <w:noWrap/>
            <w:vAlign w:val="bottom"/>
            <w:hideMark/>
          </w:tcPr>
          <w:p w14:paraId="0CF09A44" w14:textId="00B3CB2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1.43</w:t>
            </w:r>
          </w:p>
        </w:tc>
        <w:tc>
          <w:tcPr>
            <w:tcW w:w="145" w:type="dxa"/>
            <w:tcBorders>
              <w:top w:val="nil"/>
              <w:left w:val="nil"/>
              <w:bottom w:val="nil"/>
              <w:right w:val="nil"/>
            </w:tcBorders>
            <w:shd w:val="clear" w:color="auto" w:fill="auto"/>
            <w:noWrap/>
            <w:vAlign w:val="bottom"/>
            <w:hideMark/>
          </w:tcPr>
          <w:p w14:paraId="055AC972" w14:textId="0921B28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auto"/>
            <w:vAlign w:val="bottom"/>
          </w:tcPr>
          <w:p w14:paraId="06EECA5F" w14:textId="2E5AA0D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0.28</w:t>
            </w:r>
          </w:p>
        </w:tc>
        <w:tc>
          <w:tcPr>
            <w:tcW w:w="159" w:type="dxa"/>
            <w:tcBorders>
              <w:top w:val="nil"/>
              <w:left w:val="nil"/>
              <w:bottom w:val="nil"/>
              <w:right w:val="nil"/>
            </w:tcBorders>
            <w:shd w:val="clear" w:color="auto" w:fill="auto"/>
            <w:vAlign w:val="bottom"/>
          </w:tcPr>
          <w:p w14:paraId="11D65B95" w14:textId="4569BCE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auto"/>
            <w:vAlign w:val="bottom"/>
          </w:tcPr>
          <w:p w14:paraId="67841807"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auto"/>
            <w:vAlign w:val="center"/>
          </w:tcPr>
          <w:p w14:paraId="519AA786" w14:textId="118B766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auto"/>
            <w:vAlign w:val="center"/>
          </w:tcPr>
          <w:p w14:paraId="3519977F" w14:textId="67A9A784"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0EF4E464"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6F131C40" w14:textId="45B56F0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Ghana</w:t>
            </w:r>
          </w:p>
        </w:tc>
        <w:tc>
          <w:tcPr>
            <w:tcW w:w="580" w:type="dxa"/>
            <w:tcBorders>
              <w:top w:val="nil"/>
              <w:left w:val="nil"/>
              <w:bottom w:val="nil"/>
              <w:right w:val="nil"/>
            </w:tcBorders>
            <w:shd w:val="clear" w:color="auto" w:fill="FFFFFF" w:themeFill="background1"/>
            <w:vAlign w:val="bottom"/>
          </w:tcPr>
          <w:p w14:paraId="4B2FADB9" w14:textId="2A4FBFF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FFFFFF" w:themeFill="background1"/>
            <w:noWrap/>
            <w:vAlign w:val="bottom"/>
            <w:hideMark/>
          </w:tcPr>
          <w:p w14:paraId="7F287063" w14:textId="06CEBE1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w:t>
            </w:r>
          </w:p>
        </w:tc>
        <w:tc>
          <w:tcPr>
            <w:tcW w:w="850" w:type="dxa"/>
            <w:tcBorders>
              <w:top w:val="nil"/>
              <w:left w:val="nil"/>
              <w:bottom w:val="nil"/>
              <w:right w:val="nil"/>
            </w:tcBorders>
            <w:shd w:val="clear" w:color="auto" w:fill="FFFFFF" w:themeFill="background1"/>
            <w:noWrap/>
            <w:vAlign w:val="bottom"/>
            <w:hideMark/>
          </w:tcPr>
          <w:p w14:paraId="4D6C9288" w14:textId="6A6D255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bottom w:val="nil"/>
              <w:right w:val="nil"/>
            </w:tcBorders>
            <w:shd w:val="clear" w:color="auto" w:fill="FFFFFF" w:themeFill="background1"/>
            <w:noWrap/>
            <w:vAlign w:val="bottom"/>
            <w:hideMark/>
          </w:tcPr>
          <w:p w14:paraId="593E3BF4" w14:textId="14C2B1C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45.3</w:t>
            </w:r>
          </w:p>
        </w:tc>
        <w:tc>
          <w:tcPr>
            <w:tcW w:w="437" w:type="dxa"/>
            <w:tcBorders>
              <w:top w:val="nil"/>
              <w:left w:val="nil"/>
              <w:bottom w:val="nil"/>
              <w:right w:val="nil"/>
            </w:tcBorders>
            <w:shd w:val="clear" w:color="auto" w:fill="FFFFFF" w:themeFill="background1"/>
            <w:noWrap/>
            <w:vAlign w:val="bottom"/>
            <w:hideMark/>
          </w:tcPr>
          <w:p w14:paraId="438EE398" w14:textId="68F1D00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52.3</w:t>
            </w:r>
          </w:p>
        </w:tc>
        <w:tc>
          <w:tcPr>
            <w:tcW w:w="439" w:type="dxa"/>
            <w:tcBorders>
              <w:top w:val="nil"/>
              <w:left w:val="nil"/>
              <w:bottom w:val="nil"/>
              <w:right w:val="nil"/>
            </w:tcBorders>
            <w:shd w:val="clear" w:color="auto" w:fill="FFFFFF" w:themeFill="background1"/>
            <w:noWrap/>
            <w:vAlign w:val="bottom"/>
            <w:hideMark/>
          </w:tcPr>
          <w:p w14:paraId="5BBE23E5" w14:textId="134100C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2.33</w:t>
            </w:r>
          </w:p>
        </w:tc>
        <w:tc>
          <w:tcPr>
            <w:tcW w:w="147" w:type="dxa"/>
            <w:tcBorders>
              <w:top w:val="nil"/>
              <w:left w:val="nil"/>
              <w:bottom w:val="nil"/>
              <w:right w:val="nil"/>
            </w:tcBorders>
            <w:shd w:val="clear" w:color="auto" w:fill="FFFFFF" w:themeFill="background1"/>
            <w:noWrap/>
            <w:vAlign w:val="bottom"/>
            <w:hideMark/>
          </w:tcPr>
          <w:p w14:paraId="2873F4B0" w14:textId="758BE2A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037EDE61" w14:textId="2272765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1.43</w:t>
            </w:r>
          </w:p>
        </w:tc>
        <w:tc>
          <w:tcPr>
            <w:tcW w:w="157" w:type="dxa"/>
            <w:tcBorders>
              <w:top w:val="nil"/>
              <w:left w:val="nil"/>
              <w:bottom w:val="nil"/>
              <w:right w:val="nil"/>
            </w:tcBorders>
            <w:shd w:val="clear" w:color="auto" w:fill="FFFFFF" w:themeFill="background1"/>
            <w:vAlign w:val="bottom"/>
          </w:tcPr>
          <w:p w14:paraId="3525EBEE" w14:textId="70DB3B5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0AD8E840" w14:textId="2346EB9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3E528A1C" w14:textId="19BCA83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56.6</w:t>
            </w:r>
          </w:p>
        </w:tc>
        <w:tc>
          <w:tcPr>
            <w:tcW w:w="440" w:type="dxa"/>
            <w:tcBorders>
              <w:top w:val="nil"/>
              <w:left w:val="nil"/>
              <w:bottom w:val="nil"/>
              <w:right w:val="nil"/>
            </w:tcBorders>
            <w:shd w:val="clear" w:color="auto" w:fill="FFFFFF" w:themeFill="background1"/>
            <w:noWrap/>
            <w:vAlign w:val="bottom"/>
            <w:hideMark/>
          </w:tcPr>
          <w:p w14:paraId="7F892A1C" w14:textId="7EF9490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61.8</w:t>
            </w:r>
          </w:p>
        </w:tc>
        <w:tc>
          <w:tcPr>
            <w:tcW w:w="440" w:type="dxa"/>
            <w:tcBorders>
              <w:top w:val="nil"/>
              <w:left w:val="nil"/>
              <w:bottom w:val="nil"/>
              <w:right w:val="nil"/>
            </w:tcBorders>
            <w:shd w:val="clear" w:color="auto" w:fill="FFFFFF" w:themeFill="background1"/>
            <w:noWrap/>
            <w:vAlign w:val="bottom"/>
            <w:hideMark/>
          </w:tcPr>
          <w:p w14:paraId="4C21817C" w14:textId="2213A25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1.75</w:t>
            </w:r>
          </w:p>
        </w:tc>
        <w:tc>
          <w:tcPr>
            <w:tcW w:w="148" w:type="dxa"/>
            <w:tcBorders>
              <w:top w:val="nil"/>
              <w:left w:val="nil"/>
              <w:bottom w:val="nil"/>
              <w:right w:val="nil"/>
            </w:tcBorders>
            <w:shd w:val="clear" w:color="auto" w:fill="FFFFFF" w:themeFill="background1"/>
            <w:noWrap/>
            <w:vAlign w:val="bottom"/>
            <w:hideMark/>
          </w:tcPr>
          <w:p w14:paraId="3C716211" w14:textId="65395E4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64CBEEDB" w14:textId="451F267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0.85</w:t>
            </w:r>
          </w:p>
        </w:tc>
        <w:tc>
          <w:tcPr>
            <w:tcW w:w="160" w:type="dxa"/>
            <w:tcBorders>
              <w:top w:val="nil"/>
              <w:left w:val="nil"/>
              <w:bottom w:val="nil"/>
              <w:right w:val="nil"/>
            </w:tcBorders>
            <w:shd w:val="clear" w:color="auto" w:fill="FFFFFF" w:themeFill="background1"/>
            <w:vAlign w:val="bottom"/>
          </w:tcPr>
          <w:p w14:paraId="7E9728BD" w14:textId="7BC6C1F1"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0802CB0E" w14:textId="2F6CC03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6E349D3E" w14:textId="51835F9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64.2</w:t>
            </w:r>
          </w:p>
        </w:tc>
        <w:tc>
          <w:tcPr>
            <w:tcW w:w="440" w:type="dxa"/>
            <w:tcBorders>
              <w:top w:val="nil"/>
              <w:left w:val="nil"/>
              <w:bottom w:val="nil"/>
              <w:right w:val="nil"/>
            </w:tcBorders>
            <w:shd w:val="clear" w:color="auto" w:fill="FFFFFF" w:themeFill="background1"/>
            <w:noWrap/>
            <w:vAlign w:val="bottom"/>
            <w:hideMark/>
          </w:tcPr>
          <w:p w14:paraId="73814676" w14:textId="435CC46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68.3</w:t>
            </w:r>
          </w:p>
        </w:tc>
        <w:tc>
          <w:tcPr>
            <w:tcW w:w="443" w:type="dxa"/>
            <w:tcBorders>
              <w:top w:val="nil"/>
              <w:left w:val="nil"/>
              <w:bottom w:val="nil"/>
              <w:right w:val="nil"/>
            </w:tcBorders>
            <w:shd w:val="clear" w:color="auto" w:fill="FFFFFF" w:themeFill="background1"/>
            <w:noWrap/>
            <w:vAlign w:val="bottom"/>
            <w:hideMark/>
          </w:tcPr>
          <w:p w14:paraId="41790F48" w14:textId="7103153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1.37</w:t>
            </w:r>
          </w:p>
        </w:tc>
        <w:tc>
          <w:tcPr>
            <w:tcW w:w="145" w:type="dxa"/>
            <w:tcBorders>
              <w:top w:val="nil"/>
              <w:left w:val="nil"/>
              <w:bottom w:val="nil"/>
              <w:right w:val="nil"/>
            </w:tcBorders>
            <w:shd w:val="clear" w:color="auto" w:fill="FFFFFF" w:themeFill="background1"/>
            <w:noWrap/>
            <w:vAlign w:val="bottom"/>
            <w:hideMark/>
          </w:tcPr>
          <w:p w14:paraId="5C4C2515" w14:textId="33E36F8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70376DFE" w14:textId="496793C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0.47</w:t>
            </w:r>
          </w:p>
        </w:tc>
        <w:tc>
          <w:tcPr>
            <w:tcW w:w="159" w:type="dxa"/>
            <w:tcBorders>
              <w:top w:val="nil"/>
              <w:left w:val="nil"/>
              <w:bottom w:val="nil"/>
              <w:right w:val="nil"/>
            </w:tcBorders>
            <w:shd w:val="clear" w:color="auto" w:fill="FFFFFF" w:themeFill="background1"/>
            <w:vAlign w:val="bottom"/>
          </w:tcPr>
          <w:p w14:paraId="1983A189" w14:textId="0519332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69D8CCC6"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3D34B720" w14:textId="1055E0C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2A620F62" w14:textId="22CB8C61"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1F0721B0"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63EA963C" w14:textId="4FC4EAE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Guinea</w:t>
            </w:r>
          </w:p>
        </w:tc>
        <w:tc>
          <w:tcPr>
            <w:tcW w:w="580" w:type="dxa"/>
            <w:tcBorders>
              <w:top w:val="nil"/>
              <w:left w:val="nil"/>
              <w:bottom w:val="nil"/>
              <w:right w:val="nil"/>
            </w:tcBorders>
            <w:shd w:val="clear" w:color="auto" w:fill="D9D9D9" w:themeFill="background1" w:themeFillShade="D9"/>
            <w:vAlign w:val="bottom"/>
          </w:tcPr>
          <w:p w14:paraId="399267B2" w14:textId="2D5958E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40A0E0B8" w14:textId="50D1579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2012</w:t>
            </w:r>
          </w:p>
        </w:tc>
        <w:tc>
          <w:tcPr>
            <w:tcW w:w="850" w:type="dxa"/>
            <w:tcBorders>
              <w:top w:val="nil"/>
              <w:left w:val="nil"/>
              <w:bottom w:val="nil"/>
              <w:right w:val="nil"/>
            </w:tcBorders>
            <w:shd w:val="clear" w:color="auto" w:fill="D9D9D9" w:themeFill="background1" w:themeFillShade="D9"/>
            <w:noWrap/>
            <w:vAlign w:val="bottom"/>
            <w:hideMark/>
          </w:tcPr>
          <w:p w14:paraId="76D9D080" w14:textId="4D64F6B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2018</w:t>
            </w:r>
          </w:p>
        </w:tc>
        <w:tc>
          <w:tcPr>
            <w:tcW w:w="445" w:type="dxa"/>
            <w:tcBorders>
              <w:top w:val="nil"/>
              <w:left w:val="nil"/>
              <w:bottom w:val="nil"/>
              <w:right w:val="nil"/>
            </w:tcBorders>
            <w:shd w:val="clear" w:color="auto" w:fill="D9D9D9" w:themeFill="background1" w:themeFillShade="D9"/>
            <w:noWrap/>
            <w:vAlign w:val="bottom"/>
            <w:hideMark/>
          </w:tcPr>
          <w:p w14:paraId="1D20C0A7" w14:textId="20EEF40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19.7</w:t>
            </w:r>
          </w:p>
        </w:tc>
        <w:tc>
          <w:tcPr>
            <w:tcW w:w="437" w:type="dxa"/>
            <w:tcBorders>
              <w:top w:val="nil"/>
              <w:left w:val="nil"/>
              <w:bottom w:val="nil"/>
              <w:right w:val="nil"/>
            </w:tcBorders>
            <w:shd w:val="clear" w:color="auto" w:fill="D9D9D9" w:themeFill="background1" w:themeFillShade="D9"/>
            <w:noWrap/>
            <w:vAlign w:val="bottom"/>
            <w:hideMark/>
          </w:tcPr>
          <w:p w14:paraId="0C8B8DC7" w14:textId="6AE9996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24.0</w:t>
            </w:r>
          </w:p>
        </w:tc>
        <w:tc>
          <w:tcPr>
            <w:tcW w:w="439" w:type="dxa"/>
            <w:tcBorders>
              <w:top w:val="nil"/>
              <w:left w:val="nil"/>
              <w:bottom w:val="nil"/>
              <w:right w:val="nil"/>
            </w:tcBorders>
            <w:shd w:val="clear" w:color="auto" w:fill="D9D9D9" w:themeFill="background1" w:themeFillShade="D9"/>
            <w:noWrap/>
            <w:vAlign w:val="bottom"/>
            <w:hideMark/>
          </w:tcPr>
          <w:p w14:paraId="60CACD3A" w14:textId="66FC027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0.71</w:t>
            </w:r>
          </w:p>
        </w:tc>
        <w:tc>
          <w:tcPr>
            <w:tcW w:w="147" w:type="dxa"/>
            <w:tcBorders>
              <w:top w:val="nil"/>
              <w:left w:val="nil"/>
              <w:bottom w:val="nil"/>
              <w:right w:val="nil"/>
            </w:tcBorders>
            <w:shd w:val="clear" w:color="auto" w:fill="D9D9D9" w:themeFill="background1" w:themeFillShade="D9"/>
            <w:noWrap/>
            <w:vAlign w:val="bottom"/>
            <w:hideMark/>
          </w:tcPr>
          <w:p w14:paraId="5F302447" w14:textId="088FEF4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54EC9B72" w14:textId="295B4739"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-0.12</w:t>
            </w:r>
          </w:p>
        </w:tc>
        <w:tc>
          <w:tcPr>
            <w:tcW w:w="157" w:type="dxa"/>
            <w:tcBorders>
              <w:top w:val="nil"/>
              <w:left w:val="nil"/>
              <w:bottom w:val="nil"/>
              <w:right w:val="nil"/>
            </w:tcBorders>
            <w:shd w:val="clear" w:color="auto" w:fill="D9D9D9" w:themeFill="background1" w:themeFillShade="D9"/>
            <w:vAlign w:val="bottom"/>
          </w:tcPr>
          <w:p w14:paraId="14145496" w14:textId="73A6E199"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6AFDAEBE" w14:textId="2BDA862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2125AE54" w14:textId="07A5050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28.2</w:t>
            </w:r>
          </w:p>
        </w:tc>
        <w:tc>
          <w:tcPr>
            <w:tcW w:w="440" w:type="dxa"/>
            <w:tcBorders>
              <w:top w:val="nil"/>
              <w:left w:val="nil"/>
              <w:bottom w:val="nil"/>
              <w:right w:val="nil"/>
            </w:tcBorders>
            <w:shd w:val="clear" w:color="auto" w:fill="D9D9D9" w:themeFill="background1" w:themeFillShade="D9"/>
            <w:noWrap/>
            <w:vAlign w:val="bottom"/>
            <w:hideMark/>
          </w:tcPr>
          <w:p w14:paraId="3D9D975F" w14:textId="69B1305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33.7</w:t>
            </w:r>
          </w:p>
        </w:tc>
        <w:tc>
          <w:tcPr>
            <w:tcW w:w="440" w:type="dxa"/>
            <w:tcBorders>
              <w:top w:val="nil"/>
              <w:left w:val="nil"/>
              <w:bottom w:val="nil"/>
              <w:right w:val="nil"/>
            </w:tcBorders>
            <w:shd w:val="clear" w:color="auto" w:fill="D9D9D9" w:themeFill="background1" w:themeFillShade="D9"/>
            <w:noWrap/>
            <w:vAlign w:val="bottom"/>
            <w:hideMark/>
          </w:tcPr>
          <w:p w14:paraId="61C4DC98" w14:textId="05C0F4C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0.91</w:t>
            </w:r>
          </w:p>
        </w:tc>
        <w:tc>
          <w:tcPr>
            <w:tcW w:w="148" w:type="dxa"/>
            <w:tcBorders>
              <w:top w:val="nil"/>
              <w:left w:val="nil"/>
              <w:bottom w:val="nil"/>
              <w:right w:val="nil"/>
            </w:tcBorders>
            <w:shd w:val="clear" w:color="auto" w:fill="D9D9D9" w:themeFill="background1" w:themeFillShade="D9"/>
            <w:noWrap/>
            <w:vAlign w:val="bottom"/>
            <w:hideMark/>
          </w:tcPr>
          <w:p w14:paraId="584F9F30" w14:textId="603A6A3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019AEAD4" w14:textId="54B2BDBD"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0.08</w:t>
            </w:r>
          </w:p>
        </w:tc>
        <w:tc>
          <w:tcPr>
            <w:tcW w:w="160" w:type="dxa"/>
            <w:tcBorders>
              <w:top w:val="nil"/>
              <w:left w:val="nil"/>
              <w:bottom w:val="nil"/>
              <w:right w:val="nil"/>
            </w:tcBorders>
            <w:shd w:val="clear" w:color="auto" w:fill="D9D9D9" w:themeFill="background1" w:themeFillShade="D9"/>
            <w:vAlign w:val="bottom"/>
          </w:tcPr>
          <w:p w14:paraId="2F2F7A31" w14:textId="11ACBC72"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4B6F85F7" w14:textId="0EDF60B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107323BF" w14:textId="7F9ED5E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35.7</w:t>
            </w:r>
          </w:p>
        </w:tc>
        <w:tc>
          <w:tcPr>
            <w:tcW w:w="440" w:type="dxa"/>
            <w:tcBorders>
              <w:top w:val="nil"/>
              <w:left w:val="nil"/>
              <w:bottom w:val="nil"/>
              <w:right w:val="nil"/>
            </w:tcBorders>
            <w:shd w:val="clear" w:color="auto" w:fill="D9D9D9" w:themeFill="background1" w:themeFillShade="D9"/>
            <w:noWrap/>
            <w:vAlign w:val="bottom"/>
            <w:hideMark/>
          </w:tcPr>
          <w:p w14:paraId="2C2F0B70" w14:textId="1751072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41.3</w:t>
            </w:r>
          </w:p>
        </w:tc>
        <w:tc>
          <w:tcPr>
            <w:tcW w:w="443" w:type="dxa"/>
            <w:tcBorders>
              <w:top w:val="nil"/>
              <w:left w:val="nil"/>
              <w:bottom w:val="nil"/>
              <w:right w:val="nil"/>
            </w:tcBorders>
            <w:shd w:val="clear" w:color="auto" w:fill="D9D9D9" w:themeFill="background1" w:themeFillShade="D9"/>
            <w:noWrap/>
            <w:vAlign w:val="bottom"/>
            <w:hideMark/>
          </w:tcPr>
          <w:p w14:paraId="23D6923E" w14:textId="01F8D51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0.93</w:t>
            </w:r>
          </w:p>
        </w:tc>
        <w:tc>
          <w:tcPr>
            <w:tcW w:w="145" w:type="dxa"/>
            <w:tcBorders>
              <w:top w:val="nil"/>
              <w:left w:val="nil"/>
              <w:bottom w:val="nil"/>
              <w:right w:val="nil"/>
            </w:tcBorders>
            <w:shd w:val="clear" w:color="auto" w:fill="D9D9D9" w:themeFill="background1" w:themeFillShade="D9"/>
            <w:noWrap/>
            <w:vAlign w:val="bottom"/>
            <w:hideMark/>
          </w:tcPr>
          <w:p w14:paraId="79B52418" w14:textId="7DE13C5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3536A92D" w14:textId="1A5360E1"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0.10</w:t>
            </w:r>
          </w:p>
        </w:tc>
        <w:tc>
          <w:tcPr>
            <w:tcW w:w="159" w:type="dxa"/>
            <w:tcBorders>
              <w:top w:val="nil"/>
              <w:left w:val="nil"/>
              <w:bottom w:val="nil"/>
              <w:right w:val="nil"/>
            </w:tcBorders>
            <w:shd w:val="clear" w:color="auto" w:fill="D9D9D9" w:themeFill="background1" w:themeFillShade="D9"/>
            <w:vAlign w:val="bottom"/>
          </w:tcPr>
          <w:p w14:paraId="0D04F1F3" w14:textId="3CD338F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11C2BF83"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7739BBF5" w14:textId="0D9499F6"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7CECAF1F" w14:textId="6076FB60"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353A8CFF"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6FA4264A" w14:textId="7694AFD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Kenya</w:t>
            </w:r>
          </w:p>
        </w:tc>
        <w:tc>
          <w:tcPr>
            <w:tcW w:w="580" w:type="dxa"/>
            <w:tcBorders>
              <w:top w:val="nil"/>
              <w:left w:val="nil"/>
              <w:bottom w:val="nil"/>
              <w:right w:val="nil"/>
            </w:tcBorders>
            <w:shd w:val="clear" w:color="auto" w:fill="D9D9D9" w:themeFill="background1" w:themeFillShade="D9"/>
            <w:vAlign w:val="bottom"/>
          </w:tcPr>
          <w:p w14:paraId="075DDE6C" w14:textId="025E714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372A7A53" w14:textId="24BA78CB"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2008-9</w:t>
            </w:r>
          </w:p>
        </w:tc>
        <w:tc>
          <w:tcPr>
            <w:tcW w:w="850" w:type="dxa"/>
            <w:tcBorders>
              <w:top w:val="nil"/>
              <w:left w:val="nil"/>
              <w:bottom w:val="nil"/>
              <w:right w:val="nil"/>
            </w:tcBorders>
            <w:shd w:val="clear" w:color="auto" w:fill="D9D9D9" w:themeFill="background1" w:themeFillShade="D9"/>
            <w:noWrap/>
            <w:vAlign w:val="bottom"/>
            <w:hideMark/>
          </w:tcPr>
          <w:p w14:paraId="73A3989E" w14:textId="696556D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bottom w:val="nil"/>
              <w:right w:val="nil"/>
            </w:tcBorders>
            <w:shd w:val="clear" w:color="auto" w:fill="D9D9D9" w:themeFill="background1" w:themeFillShade="D9"/>
            <w:noWrap/>
            <w:vAlign w:val="bottom"/>
            <w:hideMark/>
          </w:tcPr>
          <w:p w14:paraId="6622D6C3" w14:textId="0619988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40.4</w:t>
            </w:r>
          </w:p>
        </w:tc>
        <w:tc>
          <w:tcPr>
            <w:tcW w:w="437" w:type="dxa"/>
            <w:tcBorders>
              <w:top w:val="nil"/>
              <w:left w:val="nil"/>
              <w:bottom w:val="nil"/>
              <w:right w:val="nil"/>
            </w:tcBorders>
            <w:shd w:val="clear" w:color="auto" w:fill="D9D9D9" w:themeFill="background1" w:themeFillShade="D9"/>
            <w:noWrap/>
            <w:vAlign w:val="bottom"/>
            <w:hideMark/>
          </w:tcPr>
          <w:p w14:paraId="6195F04C" w14:textId="72427C6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45.8</w:t>
            </w:r>
          </w:p>
        </w:tc>
        <w:tc>
          <w:tcPr>
            <w:tcW w:w="439" w:type="dxa"/>
            <w:tcBorders>
              <w:top w:val="nil"/>
              <w:left w:val="nil"/>
              <w:bottom w:val="nil"/>
              <w:right w:val="nil"/>
            </w:tcBorders>
            <w:shd w:val="clear" w:color="auto" w:fill="D9D9D9" w:themeFill="background1" w:themeFillShade="D9"/>
            <w:noWrap/>
            <w:vAlign w:val="bottom"/>
            <w:hideMark/>
          </w:tcPr>
          <w:p w14:paraId="50307E4E" w14:textId="73607FD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0.99</w:t>
            </w:r>
          </w:p>
        </w:tc>
        <w:tc>
          <w:tcPr>
            <w:tcW w:w="147" w:type="dxa"/>
            <w:tcBorders>
              <w:top w:val="nil"/>
              <w:left w:val="nil"/>
              <w:bottom w:val="nil"/>
              <w:right w:val="nil"/>
            </w:tcBorders>
            <w:shd w:val="clear" w:color="auto" w:fill="D9D9D9" w:themeFill="background1" w:themeFillShade="D9"/>
            <w:noWrap/>
            <w:vAlign w:val="bottom"/>
            <w:hideMark/>
          </w:tcPr>
          <w:p w14:paraId="6F6A6959" w14:textId="4E051F3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60587490" w14:textId="6B9ED051"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0.20</w:t>
            </w:r>
          </w:p>
        </w:tc>
        <w:tc>
          <w:tcPr>
            <w:tcW w:w="157" w:type="dxa"/>
            <w:tcBorders>
              <w:top w:val="nil"/>
              <w:left w:val="nil"/>
              <w:bottom w:val="nil"/>
              <w:right w:val="nil"/>
            </w:tcBorders>
            <w:shd w:val="clear" w:color="auto" w:fill="D9D9D9" w:themeFill="background1" w:themeFillShade="D9"/>
            <w:vAlign w:val="bottom"/>
          </w:tcPr>
          <w:p w14:paraId="3C7CB49E" w14:textId="1DF096D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1729F85A" w14:textId="48C24D6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40295E33" w14:textId="0A95230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48.7</w:t>
            </w:r>
          </w:p>
        </w:tc>
        <w:tc>
          <w:tcPr>
            <w:tcW w:w="440" w:type="dxa"/>
            <w:tcBorders>
              <w:top w:val="nil"/>
              <w:left w:val="nil"/>
              <w:bottom w:val="nil"/>
              <w:right w:val="nil"/>
            </w:tcBorders>
            <w:shd w:val="clear" w:color="auto" w:fill="D9D9D9" w:themeFill="background1" w:themeFillShade="D9"/>
            <w:noWrap/>
            <w:vAlign w:val="bottom"/>
            <w:hideMark/>
          </w:tcPr>
          <w:p w14:paraId="0E0FABA3" w14:textId="7532EE7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54.5</w:t>
            </w:r>
          </w:p>
        </w:tc>
        <w:tc>
          <w:tcPr>
            <w:tcW w:w="440" w:type="dxa"/>
            <w:tcBorders>
              <w:top w:val="nil"/>
              <w:left w:val="nil"/>
              <w:bottom w:val="nil"/>
              <w:right w:val="nil"/>
            </w:tcBorders>
            <w:shd w:val="clear" w:color="auto" w:fill="D9D9D9" w:themeFill="background1" w:themeFillShade="D9"/>
            <w:noWrap/>
            <w:vAlign w:val="bottom"/>
            <w:hideMark/>
          </w:tcPr>
          <w:p w14:paraId="0A384F47" w14:textId="2DD49AE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1.05</w:t>
            </w:r>
          </w:p>
        </w:tc>
        <w:tc>
          <w:tcPr>
            <w:tcW w:w="148" w:type="dxa"/>
            <w:tcBorders>
              <w:top w:val="nil"/>
              <w:left w:val="nil"/>
              <w:bottom w:val="nil"/>
              <w:right w:val="nil"/>
            </w:tcBorders>
            <w:shd w:val="clear" w:color="auto" w:fill="D9D9D9" w:themeFill="background1" w:themeFillShade="D9"/>
            <w:noWrap/>
            <w:vAlign w:val="bottom"/>
            <w:hideMark/>
          </w:tcPr>
          <w:p w14:paraId="2D462013" w14:textId="750C27A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7649451A" w14:textId="1B9BA01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0.26</w:t>
            </w:r>
          </w:p>
        </w:tc>
        <w:tc>
          <w:tcPr>
            <w:tcW w:w="160" w:type="dxa"/>
            <w:tcBorders>
              <w:top w:val="nil"/>
              <w:left w:val="nil"/>
              <w:bottom w:val="nil"/>
              <w:right w:val="nil"/>
            </w:tcBorders>
            <w:shd w:val="clear" w:color="auto" w:fill="D9D9D9" w:themeFill="background1" w:themeFillShade="D9"/>
            <w:vAlign w:val="bottom"/>
          </w:tcPr>
          <w:p w14:paraId="73ECEC3B" w14:textId="5854903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632F81F3" w14:textId="36A4EA6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3099447C" w14:textId="0177B1D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55.2</w:t>
            </w:r>
          </w:p>
        </w:tc>
        <w:tc>
          <w:tcPr>
            <w:tcW w:w="440" w:type="dxa"/>
            <w:tcBorders>
              <w:top w:val="nil"/>
              <w:left w:val="nil"/>
              <w:bottom w:val="nil"/>
              <w:right w:val="nil"/>
            </w:tcBorders>
            <w:shd w:val="clear" w:color="auto" w:fill="D9D9D9" w:themeFill="background1" w:themeFillShade="D9"/>
            <w:noWrap/>
            <w:vAlign w:val="bottom"/>
            <w:hideMark/>
          </w:tcPr>
          <w:p w14:paraId="02E51088" w14:textId="4F38FDB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60.7</w:t>
            </w:r>
          </w:p>
        </w:tc>
        <w:tc>
          <w:tcPr>
            <w:tcW w:w="443" w:type="dxa"/>
            <w:tcBorders>
              <w:top w:val="nil"/>
              <w:left w:val="nil"/>
              <w:bottom w:val="nil"/>
              <w:right w:val="nil"/>
            </w:tcBorders>
            <w:shd w:val="clear" w:color="auto" w:fill="D9D9D9" w:themeFill="background1" w:themeFillShade="D9"/>
            <w:noWrap/>
            <w:vAlign w:val="bottom"/>
            <w:hideMark/>
          </w:tcPr>
          <w:p w14:paraId="28B7EFD3" w14:textId="1CCBDC3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0.99</w:t>
            </w:r>
          </w:p>
        </w:tc>
        <w:tc>
          <w:tcPr>
            <w:tcW w:w="145" w:type="dxa"/>
            <w:tcBorders>
              <w:top w:val="nil"/>
              <w:left w:val="nil"/>
              <w:bottom w:val="nil"/>
              <w:right w:val="nil"/>
            </w:tcBorders>
            <w:shd w:val="clear" w:color="auto" w:fill="D9D9D9" w:themeFill="background1" w:themeFillShade="D9"/>
            <w:noWrap/>
            <w:vAlign w:val="bottom"/>
            <w:hideMark/>
          </w:tcPr>
          <w:p w14:paraId="337830E5" w14:textId="40432CB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24F8975C" w14:textId="5DCC3D0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0.20</w:t>
            </w:r>
          </w:p>
        </w:tc>
        <w:tc>
          <w:tcPr>
            <w:tcW w:w="159" w:type="dxa"/>
            <w:tcBorders>
              <w:top w:val="nil"/>
              <w:left w:val="nil"/>
              <w:bottom w:val="nil"/>
              <w:right w:val="nil"/>
            </w:tcBorders>
            <w:shd w:val="clear" w:color="auto" w:fill="D9D9D9" w:themeFill="background1" w:themeFillShade="D9"/>
            <w:vAlign w:val="bottom"/>
          </w:tcPr>
          <w:p w14:paraId="6FD379EA" w14:textId="1E9223D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1EF8E984"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4E2328D2" w14:textId="5C413406"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35E1DF26" w14:textId="5CE4EEA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0C9FE51B"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223FE476" w14:textId="3886350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Lesotho</w:t>
            </w:r>
          </w:p>
        </w:tc>
        <w:tc>
          <w:tcPr>
            <w:tcW w:w="580" w:type="dxa"/>
            <w:tcBorders>
              <w:top w:val="nil"/>
              <w:left w:val="nil"/>
              <w:bottom w:val="nil"/>
              <w:right w:val="nil"/>
            </w:tcBorders>
            <w:shd w:val="clear" w:color="auto" w:fill="D9D9D9" w:themeFill="background1" w:themeFillShade="D9"/>
            <w:vAlign w:val="bottom"/>
          </w:tcPr>
          <w:p w14:paraId="082C43D5" w14:textId="72B80E72"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2533085D" w14:textId="5148B252"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2009</w:t>
            </w:r>
          </w:p>
        </w:tc>
        <w:tc>
          <w:tcPr>
            <w:tcW w:w="850" w:type="dxa"/>
            <w:tcBorders>
              <w:top w:val="nil"/>
              <w:left w:val="nil"/>
              <w:bottom w:val="nil"/>
              <w:right w:val="nil"/>
            </w:tcBorders>
            <w:shd w:val="clear" w:color="auto" w:fill="D9D9D9" w:themeFill="background1" w:themeFillShade="D9"/>
            <w:noWrap/>
            <w:vAlign w:val="bottom"/>
            <w:hideMark/>
          </w:tcPr>
          <w:p w14:paraId="31D4A44A" w14:textId="798C0FF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bottom w:val="nil"/>
              <w:right w:val="nil"/>
            </w:tcBorders>
            <w:shd w:val="clear" w:color="auto" w:fill="D9D9D9" w:themeFill="background1" w:themeFillShade="D9"/>
            <w:noWrap/>
            <w:vAlign w:val="bottom"/>
            <w:hideMark/>
          </w:tcPr>
          <w:p w14:paraId="45AF6FD1" w14:textId="4D26503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42.8</w:t>
            </w:r>
          </w:p>
        </w:tc>
        <w:tc>
          <w:tcPr>
            <w:tcW w:w="437" w:type="dxa"/>
            <w:tcBorders>
              <w:top w:val="nil"/>
              <w:left w:val="nil"/>
              <w:bottom w:val="nil"/>
              <w:right w:val="nil"/>
            </w:tcBorders>
            <w:shd w:val="clear" w:color="auto" w:fill="D9D9D9" w:themeFill="background1" w:themeFillShade="D9"/>
            <w:noWrap/>
            <w:vAlign w:val="bottom"/>
            <w:hideMark/>
          </w:tcPr>
          <w:p w14:paraId="766182F5" w14:textId="77BE9D9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49.0</w:t>
            </w:r>
          </w:p>
        </w:tc>
        <w:tc>
          <w:tcPr>
            <w:tcW w:w="439" w:type="dxa"/>
            <w:tcBorders>
              <w:top w:val="nil"/>
              <w:left w:val="nil"/>
              <w:bottom w:val="nil"/>
              <w:right w:val="nil"/>
            </w:tcBorders>
            <w:shd w:val="clear" w:color="auto" w:fill="D9D9D9" w:themeFill="background1" w:themeFillShade="D9"/>
            <w:noWrap/>
            <w:vAlign w:val="bottom"/>
            <w:hideMark/>
          </w:tcPr>
          <w:p w14:paraId="15E9EFA3" w14:textId="3B29D6E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1.26</w:t>
            </w:r>
          </w:p>
        </w:tc>
        <w:tc>
          <w:tcPr>
            <w:tcW w:w="147" w:type="dxa"/>
            <w:tcBorders>
              <w:top w:val="nil"/>
              <w:left w:val="nil"/>
              <w:bottom w:val="nil"/>
              <w:right w:val="nil"/>
            </w:tcBorders>
            <w:shd w:val="clear" w:color="auto" w:fill="D9D9D9" w:themeFill="background1" w:themeFillShade="D9"/>
            <w:noWrap/>
            <w:vAlign w:val="bottom"/>
            <w:hideMark/>
          </w:tcPr>
          <w:p w14:paraId="4A9AF2CB" w14:textId="6BEB078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35612087" w14:textId="04A8CEE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0.06</w:t>
            </w:r>
          </w:p>
        </w:tc>
        <w:tc>
          <w:tcPr>
            <w:tcW w:w="157" w:type="dxa"/>
            <w:tcBorders>
              <w:top w:val="nil"/>
              <w:left w:val="nil"/>
              <w:bottom w:val="nil"/>
              <w:right w:val="nil"/>
            </w:tcBorders>
            <w:shd w:val="clear" w:color="auto" w:fill="D9D9D9" w:themeFill="background1" w:themeFillShade="D9"/>
            <w:vAlign w:val="bottom"/>
          </w:tcPr>
          <w:p w14:paraId="6A299928" w14:textId="7338A3D9"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58E5839F" w14:textId="1E027B0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77F760C5" w14:textId="2311873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50.8</w:t>
            </w:r>
          </w:p>
        </w:tc>
        <w:tc>
          <w:tcPr>
            <w:tcW w:w="440" w:type="dxa"/>
            <w:tcBorders>
              <w:top w:val="nil"/>
              <w:left w:val="nil"/>
              <w:bottom w:val="nil"/>
              <w:right w:val="nil"/>
            </w:tcBorders>
            <w:shd w:val="clear" w:color="auto" w:fill="D9D9D9" w:themeFill="background1" w:themeFillShade="D9"/>
            <w:noWrap/>
            <w:vAlign w:val="bottom"/>
            <w:hideMark/>
          </w:tcPr>
          <w:p w14:paraId="684868FD" w14:textId="35D5BA7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57.6</w:t>
            </w:r>
          </w:p>
        </w:tc>
        <w:tc>
          <w:tcPr>
            <w:tcW w:w="440" w:type="dxa"/>
            <w:tcBorders>
              <w:top w:val="nil"/>
              <w:left w:val="nil"/>
              <w:bottom w:val="nil"/>
              <w:right w:val="nil"/>
            </w:tcBorders>
            <w:shd w:val="clear" w:color="auto" w:fill="D9D9D9" w:themeFill="background1" w:themeFillShade="D9"/>
            <w:noWrap/>
            <w:vAlign w:val="bottom"/>
            <w:hideMark/>
          </w:tcPr>
          <w:p w14:paraId="3CF0A2D4" w14:textId="334DCB7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1.35</w:t>
            </w:r>
          </w:p>
        </w:tc>
        <w:tc>
          <w:tcPr>
            <w:tcW w:w="148" w:type="dxa"/>
            <w:tcBorders>
              <w:top w:val="nil"/>
              <w:left w:val="nil"/>
              <w:bottom w:val="nil"/>
              <w:right w:val="nil"/>
            </w:tcBorders>
            <w:shd w:val="clear" w:color="auto" w:fill="D9D9D9" w:themeFill="background1" w:themeFillShade="D9"/>
            <w:noWrap/>
            <w:vAlign w:val="bottom"/>
            <w:hideMark/>
          </w:tcPr>
          <w:p w14:paraId="76A36E96" w14:textId="352CF4A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76D66CF2" w14:textId="77F2FF09"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0.15</w:t>
            </w:r>
          </w:p>
        </w:tc>
        <w:tc>
          <w:tcPr>
            <w:tcW w:w="160" w:type="dxa"/>
            <w:tcBorders>
              <w:top w:val="nil"/>
              <w:left w:val="nil"/>
              <w:bottom w:val="nil"/>
              <w:right w:val="nil"/>
            </w:tcBorders>
            <w:shd w:val="clear" w:color="auto" w:fill="D9D9D9" w:themeFill="background1" w:themeFillShade="D9"/>
            <w:vAlign w:val="bottom"/>
          </w:tcPr>
          <w:p w14:paraId="1B1E74E1" w14:textId="6702AF6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7A76A40A" w14:textId="1DE7956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34801EB3" w14:textId="467B327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57.0</w:t>
            </w:r>
          </w:p>
        </w:tc>
        <w:tc>
          <w:tcPr>
            <w:tcW w:w="440" w:type="dxa"/>
            <w:tcBorders>
              <w:top w:val="nil"/>
              <w:left w:val="nil"/>
              <w:bottom w:val="nil"/>
              <w:right w:val="nil"/>
            </w:tcBorders>
            <w:shd w:val="clear" w:color="auto" w:fill="D9D9D9" w:themeFill="background1" w:themeFillShade="D9"/>
            <w:noWrap/>
            <w:vAlign w:val="bottom"/>
            <w:hideMark/>
          </w:tcPr>
          <w:p w14:paraId="322697AA" w14:textId="2B4C670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63.6</w:t>
            </w:r>
          </w:p>
        </w:tc>
        <w:tc>
          <w:tcPr>
            <w:tcW w:w="443" w:type="dxa"/>
            <w:tcBorders>
              <w:top w:val="nil"/>
              <w:left w:val="nil"/>
              <w:bottom w:val="nil"/>
              <w:right w:val="nil"/>
            </w:tcBorders>
            <w:shd w:val="clear" w:color="auto" w:fill="D9D9D9" w:themeFill="background1" w:themeFillShade="D9"/>
            <w:noWrap/>
            <w:vAlign w:val="bottom"/>
            <w:hideMark/>
          </w:tcPr>
          <w:p w14:paraId="0D95180C" w14:textId="16DC405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1.32</w:t>
            </w:r>
          </w:p>
        </w:tc>
        <w:tc>
          <w:tcPr>
            <w:tcW w:w="145" w:type="dxa"/>
            <w:tcBorders>
              <w:top w:val="nil"/>
              <w:left w:val="nil"/>
              <w:bottom w:val="nil"/>
              <w:right w:val="nil"/>
            </w:tcBorders>
            <w:shd w:val="clear" w:color="auto" w:fill="D9D9D9" w:themeFill="background1" w:themeFillShade="D9"/>
            <w:noWrap/>
            <w:vAlign w:val="bottom"/>
            <w:hideMark/>
          </w:tcPr>
          <w:p w14:paraId="2BC83C2F" w14:textId="3CAD47B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3BB996EA" w14:textId="288659E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0.12</w:t>
            </w:r>
          </w:p>
        </w:tc>
        <w:tc>
          <w:tcPr>
            <w:tcW w:w="159" w:type="dxa"/>
            <w:tcBorders>
              <w:top w:val="nil"/>
              <w:left w:val="nil"/>
              <w:bottom w:val="nil"/>
              <w:right w:val="nil"/>
            </w:tcBorders>
            <w:shd w:val="clear" w:color="auto" w:fill="D9D9D9" w:themeFill="background1" w:themeFillShade="D9"/>
            <w:vAlign w:val="bottom"/>
          </w:tcPr>
          <w:p w14:paraId="59DF5F8E" w14:textId="0772A996"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6961AE8A"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6371C9CF" w14:textId="1F212DAC"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1F57F6B3" w14:textId="347D49F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743632" w:rsidRPr="00BF2E11" w14:paraId="395F3302"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6D24F980" w14:textId="4428A02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Liberia</w:t>
            </w:r>
          </w:p>
        </w:tc>
        <w:tc>
          <w:tcPr>
            <w:tcW w:w="580" w:type="dxa"/>
            <w:tcBorders>
              <w:top w:val="nil"/>
              <w:left w:val="nil"/>
              <w:bottom w:val="nil"/>
              <w:right w:val="nil"/>
            </w:tcBorders>
            <w:shd w:val="clear" w:color="auto" w:fill="D9D9D9" w:themeFill="background1" w:themeFillShade="D9"/>
            <w:vAlign w:val="bottom"/>
          </w:tcPr>
          <w:p w14:paraId="3E848249" w14:textId="12F9F115"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7C86FBD0" w14:textId="0844D3B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2007</w:t>
            </w:r>
          </w:p>
        </w:tc>
        <w:tc>
          <w:tcPr>
            <w:tcW w:w="850" w:type="dxa"/>
            <w:tcBorders>
              <w:top w:val="nil"/>
              <w:left w:val="nil"/>
              <w:bottom w:val="nil"/>
              <w:right w:val="nil"/>
            </w:tcBorders>
            <w:shd w:val="clear" w:color="auto" w:fill="D9D9D9" w:themeFill="background1" w:themeFillShade="D9"/>
            <w:noWrap/>
            <w:vAlign w:val="bottom"/>
            <w:hideMark/>
          </w:tcPr>
          <w:p w14:paraId="61775DD6" w14:textId="0138F77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2013</w:t>
            </w:r>
          </w:p>
        </w:tc>
        <w:tc>
          <w:tcPr>
            <w:tcW w:w="445" w:type="dxa"/>
            <w:tcBorders>
              <w:top w:val="nil"/>
              <w:left w:val="nil"/>
              <w:bottom w:val="nil"/>
              <w:right w:val="nil"/>
            </w:tcBorders>
            <w:shd w:val="clear" w:color="auto" w:fill="D9D9D9" w:themeFill="background1" w:themeFillShade="D9"/>
            <w:noWrap/>
            <w:vAlign w:val="bottom"/>
            <w:hideMark/>
          </w:tcPr>
          <w:p w14:paraId="3B57BD93" w14:textId="268A66C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22.9</w:t>
            </w:r>
          </w:p>
        </w:tc>
        <w:tc>
          <w:tcPr>
            <w:tcW w:w="437" w:type="dxa"/>
            <w:tcBorders>
              <w:top w:val="nil"/>
              <w:left w:val="nil"/>
              <w:bottom w:val="nil"/>
              <w:right w:val="nil"/>
            </w:tcBorders>
            <w:shd w:val="clear" w:color="auto" w:fill="D9D9D9" w:themeFill="background1" w:themeFillShade="D9"/>
            <w:noWrap/>
            <w:vAlign w:val="bottom"/>
            <w:hideMark/>
          </w:tcPr>
          <w:p w14:paraId="30107A48" w14:textId="6742519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31.3</w:t>
            </w:r>
          </w:p>
        </w:tc>
        <w:tc>
          <w:tcPr>
            <w:tcW w:w="439" w:type="dxa"/>
            <w:tcBorders>
              <w:top w:val="nil"/>
              <w:left w:val="nil"/>
              <w:bottom w:val="nil"/>
              <w:right w:val="nil"/>
            </w:tcBorders>
            <w:shd w:val="clear" w:color="auto" w:fill="D9D9D9" w:themeFill="background1" w:themeFillShade="D9"/>
            <w:noWrap/>
            <w:vAlign w:val="bottom"/>
            <w:hideMark/>
          </w:tcPr>
          <w:p w14:paraId="032FF9BF" w14:textId="5B3F49F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1.40</w:t>
            </w:r>
          </w:p>
        </w:tc>
        <w:tc>
          <w:tcPr>
            <w:tcW w:w="147" w:type="dxa"/>
            <w:tcBorders>
              <w:top w:val="nil"/>
              <w:left w:val="nil"/>
              <w:bottom w:val="nil"/>
              <w:right w:val="nil"/>
            </w:tcBorders>
            <w:shd w:val="clear" w:color="auto" w:fill="D9D9D9" w:themeFill="background1" w:themeFillShade="D9"/>
            <w:noWrap/>
            <w:vAlign w:val="bottom"/>
            <w:hideMark/>
          </w:tcPr>
          <w:p w14:paraId="628CC2D7" w14:textId="5A7DBB4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4D1BA3A0" w14:textId="5CECADD6"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-0.33</w:t>
            </w:r>
          </w:p>
        </w:tc>
        <w:tc>
          <w:tcPr>
            <w:tcW w:w="157" w:type="dxa"/>
            <w:tcBorders>
              <w:top w:val="nil"/>
              <w:left w:val="nil"/>
              <w:bottom w:val="nil"/>
              <w:right w:val="nil"/>
            </w:tcBorders>
            <w:shd w:val="clear" w:color="auto" w:fill="D9D9D9" w:themeFill="background1" w:themeFillShade="D9"/>
            <w:vAlign w:val="bottom"/>
          </w:tcPr>
          <w:p w14:paraId="386102B9" w14:textId="6DE2ABC2"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D9D9D9" w:themeFill="background1" w:themeFillShade="D9"/>
            <w:noWrap/>
            <w:vAlign w:val="bottom"/>
            <w:hideMark/>
          </w:tcPr>
          <w:p w14:paraId="7CB245A0" w14:textId="6AE2C28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5E2603D5" w14:textId="5AFA741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30.1</w:t>
            </w:r>
          </w:p>
        </w:tc>
        <w:tc>
          <w:tcPr>
            <w:tcW w:w="440" w:type="dxa"/>
            <w:tcBorders>
              <w:top w:val="nil"/>
              <w:left w:val="nil"/>
              <w:bottom w:val="nil"/>
              <w:right w:val="nil"/>
            </w:tcBorders>
            <w:shd w:val="clear" w:color="auto" w:fill="D9D9D9" w:themeFill="background1" w:themeFillShade="D9"/>
            <w:noWrap/>
            <w:vAlign w:val="bottom"/>
            <w:hideMark/>
          </w:tcPr>
          <w:p w14:paraId="736DF431" w14:textId="3669F23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41.1</w:t>
            </w:r>
          </w:p>
        </w:tc>
        <w:tc>
          <w:tcPr>
            <w:tcW w:w="440" w:type="dxa"/>
            <w:tcBorders>
              <w:top w:val="nil"/>
              <w:left w:val="nil"/>
              <w:bottom w:val="nil"/>
              <w:right w:val="nil"/>
            </w:tcBorders>
            <w:shd w:val="clear" w:color="auto" w:fill="D9D9D9" w:themeFill="background1" w:themeFillShade="D9"/>
            <w:noWrap/>
            <w:vAlign w:val="bottom"/>
            <w:hideMark/>
          </w:tcPr>
          <w:p w14:paraId="5C3DF8A1" w14:textId="147CEB6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1.83</w:t>
            </w:r>
          </w:p>
        </w:tc>
        <w:tc>
          <w:tcPr>
            <w:tcW w:w="148" w:type="dxa"/>
            <w:tcBorders>
              <w:top w:val="nil"/>
              <w:left w:val="nil"/>
              <w:bottom w:val="nil"/>
              <w:right w:val="nil"/>
            </w:tcBorders>
            <w:shd w:val="clear" w:color="auto" w:fill="D9D9D9" w:themeFill="background1" w:themeFillShade="D9"/>
            <w:noWrap/>
            <w:vAlign w:val="bottom"/>
            <w:hideMark/>
          </w:tcPr>
          <w:p w14:paraId="50782A01" w14:textId="5DA40FE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2CF04952" w14:textId="4C2B877D"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0.11</w:t>
            </w:r>
          </w:p>
        </w:tc>
        <w:tc>
          <w:tcPr>
            <w:tcW w:w="160" w:type="dxa"/>
            <w:tcBorders>
              <w:top w:val="nil"/>
              <w:left w:val="nil"/>
              <w:bottom w:val="nil"/>
              <w:right w:val="nil"/>
            </w:tcBorders>
            <w:shd w:val="clear" w:color="auto" w:fill="D9D9D9" w:themeFill="background1" w:themeFillShade="D9"/>
            <w:vAlign w:val="bottom"/>
          </w:tcPr>
          <w:p w14:paraId="1939AA47" w14:textId="52E3E22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54463750" w14:textId="7E6D59A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24C4E9E1" w14:textId="257AB84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36.8</w:t>
            </w:r>
          </w:p>
        </w:tc>
        <w:tc>
          <w:tcPr>
            <w:tcW w:w="440" w:type="dxa"/>
            <w:tcBorders>
              <w:top w:val="nil"/>
              <w:left w:val="nil"/>
              <w:bottom w:val="nil"/>
              <w:right w:val="nil"/>
            </w:tcBorders>
            <w:shd w:val="clear" w:color="auto" w:fill="D9D9D9" w:themeFill="background1" w:themeFillShade="D9"/>
            <w:noWrap/>
            <w:vAlign w:val="bottom"/>
            <w:hideMark/>
          </w:tcPr>
          <w:p w14:paraId="314D3335" w14:textId="2783217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47.5</w:t>
            </w:r>
          </w:p>
        </w:tc>
        <w:tc>
          <w:tcPr>
            <w:tcW w:w="443" w:type="dxa"/>
            <w:tcBorders>
              <w:top w:val="nil"/>
              <w:left w:val="nil"/>
              <w:bottom w:val="nil"/>
              <w:right w:val="nil"/>
            </w:tcBorders>
            <w:shd w:val="clear" w:color="auto" w:fill="D9D9D9" w:themeFill="background1" w:themeFillShade="D9"/>
            <w:noWrap/>
            <w:vAlign w:val="bottom"/>
            <w:hideMark/>
          </w:tcPr>
          <w:p w14:paraId="79B24341" w14:textId="0A1EE9C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1.80</w:t>
            </w:r>
          </w:p>
        </w:tc>
        <w:tc>
          <w:tcPr>
            <w:tcW w:w="145" w:type="dxa"/>
            <w:tcBorders>
              <w:top w:val="nil"/>
              <w:left w:val="nil"/>
              <w:bottom w:val="nil"/>
              <w:right w:val="nil"/>
            </w:tcBorders>
            <w:shd w:val="clear" w:color="auto" w:fill="D9D9D9" w:themeFill="background1" w:themeFillShade="D9"/>
            <w:noWrap/>
            <w:vAlign w:val="bottom"/>
            <w:hideMark/>
          </w:tcPr>
          <w:p w14:paraId="46CB0DFF" w14:textId="7AF7182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76E4D35D" w14:textId="037CCCA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0.07</w:t>
            </w:r>
          </w:p>
        </w:tc>
        <w:tc>
          <w:tcPr>
            <w:tcW w:w="159" w:type="dxa"/>
            <w:tcBorders>
              <w:top w:val="nil"/>
              <w:left w:val="nil"/>
              <w:bottom w:val="nil"/>
              <w:right w:val="nil"/>
            </w:tcBorders>
            <w:shd w:val="clear" w:color="auto" w:fill="D9D9D9" w:themeFill="background1" w:themeFillShade="D9"/>
            <w:vAlign w:val="bottom"/>
          </w:tcPr>
          <w:p w14:paraId="438D8DEC" w14:textId="7E9A152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288A6962"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60F9957D" w14:textId="0EAA943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61E8C1C9" w14:textId="6DF40CB0"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207B2896"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1434984A" w14:textId="05E57D5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Madagascar</w:t>
            </w:r>
          </w:p>
        </w:tc>
        <w:tc>
          <w:tcPr>
            <w:tcW w:w="580" w:type="dxa"/>
            <w:tcBorders>
              <w:top w:val="nil"/>
              <w:left w:val="nil"/>
              <w:bottom w:val="nil"/>
              <w:right w:val="nil"/>
            </w:tcBorders>
            <w:shd w:val="clear" w:color="auto" w:fill="FFFFFF" w:themeFill="background1"/>
            <w:vAlign w:val="bottom"/>
          </w:tcPr>
          <w:p w14:paraId="40C30A14" w14:textId="20025CC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FFFFFF" w:themeFill="background1"/>
            <w:noWrap/>
            <w:vAlign w:val="bottom"/>
            <w:hideMark/>
          </w:tcPr>
          <w:p w14:paraId="156667C7" w14:textId="7C3885D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2008-9</w:t>
            </w:r>
          </w:p>
        </w:tc>
        <w:tc>
          <w:tcPr>
            <w:tcW w:w="850" w:type="dxa"/>
            <w:tcBorders>
              <w:top w:val="nil"/>
              <w:left w:val="nil"/>
              <w:bottom w:val="nil"/>
              <w:right w:val="nil"/>
            </w:tcBorders>
            <w:shd w:val="clear" w:color="auto" w:fill="FFFFFF" w:themeFill="background1"/>
            <w:noWrap/>
            <w:vAlign w:val="bottom"/>
            <w:hideMark/>
          </w:tcPr>
          <w:p w14:paraId="14A7EDD9" w14:textId="310DCEE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2018</w:t>
            </w:r>
          </w:p>
        </w:tc>
        <w:tc>
          <w:tcPr>
            <w:tcW w:w="445" w:type="dxa"/>
            <w:tcBorders>
              <w:top w:val="nil"/>
              <w:left w:val="nil"/>
              <w:bottom w:val="nil"/>
              <w:right w:val="nil"/>
            </w:tcBorders>
            <w:shd w:val="clear" w:color="auto" w:fill="FFFFFF" w:themeFill="background1"/>
            <w:noWrap/>
            <w:vAlign w:val="bottom"/>
            <w:hideMark/>
          </w:tcPr>
          <w:p w14:paraId="095C6C49" w14:textId="0F71FBE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24.4</w:t>
            </w:r>
          </w:p>
        </w:tc>
        <w:tc>
          <w:tcPr>
            <w:tcW w:w="437" w:type="dxa"/>
            <w:tcBorders>
              <w:top w:val="nil"/>
              <w:left w:val="nil"/>
              <w:bottom w:val="nil"/>
              <w:right w:val="nil"/>
            </w:tcBorders>
            <w:shd w:val="clear" w:color="auto" w:fill="FFFFFF" w:themeFill="background1"/>
            <w:noWrap/>
            <w:vAlign w:val="bottom"/>
            <w:hideMark/>
          </w:tcPr>
          <w:p w14:paraId="39B2E6D1" w14:textId="7BC37C4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26.3</w:t>
            </w:r>
          </w:p>
        </w:tc>
        <w:tc>
          <w:tcPr>
            <w:tcW w:w="439" w:type="dxa"/>
            <w:tcBorders>
              <w:top w:val="nil"/>
              <w:left w:val="nil"/>
              <w:bottom w:val="nil"/>
              <w:right w:val="nil"/>
            </w:tcBorders>
            <w:shd w:val="clear" w:color="auto" w:fill="FFFFFF" w:themeFill="background1"/>
            <w:noWrap/>
            <w:vAlign w:val="bottom"/>
            <w:hideMark/>
          </w:tcPr>
          <w:p w14:paraId="1F4D9F8B" w14:textId="151E4C2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0.20</w:t>
            </w:r>
          </w:p>
        </w:tc>
        <w:tc>
          <w:tcPr>
            <w:tcW w:w="147" w:type="dxa"/>
            <w:tcBorders>
              <w:top w:val="nil"/>
              <w:left w:val="nil"/>
              <w:bottom w:val="nil"/>
              <w:right w:val="nil"/>
            </w:tcBorders>
            <w:shd w:val="clear" w:color="auto" w:fill="FFFFFF" w:themeFill="background1"/>
            <w:noWrap/>
            <w:vAlign w:val="bottom"/>
            <w:hideMark/>
          </w:tcPr>
          <w:p w14:paraId="7FEE5323" w14:textId="795E5B0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74F85608" w14:textId="6DDD6CF1"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-0.29</w:t>
            </w:r>
          </w:p>
        </w:tc>
        <w:tc>
          <w:tcPr>
            <w:tcW w:w="157" w:type="dxa"/>
            <w:tcBorders>
              <w:top w:val="nil"/>
              <w:left w:val="nil"/>
              <w:bottom w:val="nil"/>
              <w:right w:val="nil"/>
            </w:tcBorders>
            <w:shd w:val="clear" w:color="auto" w:fill="FFFFFF" w:themeFill="background1"/>
            <w:vAlign w:val="bottom"/>
          </w:tcPr>
          <w:p w14:paraId="76095588" w14:textId="1158E751"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5F234082" w14:textId="3C7FB60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666EB00A" w14:textId="17B59E5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31.1</w:t>
            </w:r>
          </w:p>
        </w:tc>
        <w:tc>
          <w:tcPr>
            <w:tcW w:w="440" w:type="dxa"/>
            <w:tcBorders>
              <w:top w:val="nil"/>
              <w:left w:val="nil"/>
              <w:bottom w:val="nil"/>
              <w:right w:val="nil"/>
            </w:tcBorders>
            <w:shd w:val="clear" w:color="auto" w:fill="FFFFFF" w:themeFill="background1"/>
            <w:noWrap/>
            <w:vAlign w:val="bottom"/>
            <w:hideMark/>
          </w:tcPr>
          <w:p w14:paraId="3F64504A" w14:textId="346407B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35.1</w:t>
            </w:r>
          </w:p>
        </w:tc>
        <w:tc>
          <w:tcPr>
            <w:tcW w:w="440" w:type="dxa"/>
            <w:tcBorders>
              <w:top w:val="nil"/>
              <w:left w:val="nil"/>
              <w:bottom w:val="nil"/>
              <w:right w:val="nil"/>
            </w:tcBorders>
            <w:shd w:val="clear" w:color="auto" w:fill="FFFFFF" w:themeFill="background1"/>
            <w:noWrap/>
            <w:vAlign w:val="bottom"/>
            <w:hideMark/>
          </w:tcPr>
          <w:p w14:paraId="06690CDD" w14:textId="03240EF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0.42</w:t>
            </w:r>
          </w:p>
        </w:tc>
        <w:tc>
          <w:tcPr>
            <w:tcW w:w="148" w:type="dxa"/>
            <w:tcBorders>
              <w:top w:val="nil"/>
              <w:left w:val="nil"/>
              <w:bottom w:val="nil"/>
              <w:right w:val="nil"/>
            </w:tcBorders>
            <w:shd w:val="clear" w:color="auto" w:fill="FFFFFF" w:themeFill="background1"/>
            <w:noWrap/>
            <w:vAlign w:val="bottom"/>
            <w:hideMark/>
          </w:tcPr>
          <w:p w14:paraId="071F35EF" w14:textId="7016BBA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5364B56A" w14:textId="4F30E71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-0.08</w:t>
            </w:r>
          </w:p>
        </w:tc>
        <w:tc>
          <w:tcPr>
            <w:tcW w:w="160" w:type="dxa"/>
            <w:tcBorders>
              <w:top w:val="nil"/>
              <w:left w:val="nil"/>
              <w:bottom w:val="nil"/>
              <w:right w:val="nil"/>
            </w:tcBorders>
            <w:shd w:val="clear" w:color="auto" w:fill="FFFFFF" w:themeFill="background1"/>
            <w:vAlign w:val="bottom"/>
          </w:tcPr>
          <w:p w14:paraId="5990880F" w14:textId="68A04C82"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18C09E83" w14:textId="76EAADB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308DD31E" w14:textId="58CBB6B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38.0</w:t>
            </w:r>
          </w:p>
        </w:tc>
        <w:tc>
          <w:tcPr>
            <w:tcW w:w="440" w:type="dxa"/>
            <w:tcBorders>
              <w:top w:val="nil"/>
              <w:left w:val="nil"/>
              <w:bottom w:val="nil"/>
              <w:right w:val="nil"/>
            </w:tcBorders>
            <w:shd w:val="clear" w:color="auto" w:fill="FFFFFF" w:themeFill="background1"/>
            <w:noWrap/>
            <w:vAlign w:val="bottom"/>
            <w:hideMark/>
          </w:tcPr>
          <w:p w14:paraId="4BE90355" w14:textId="4B263F7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42.2</w:t>
            </w:r>
          </w:p>
        </w:tc>
        <w:tc>
          <w:tcPr>
            <w:tcW w:w="443" w:type="dxa"/>
            <w:tcBorders>
              <w:top w:val="nil"/>
              <w:left w:val="nil"/>
              <w:bottom w:val="nil"/>
              <w:right w:val="nil"/>
            </w:tcBorders>
            <w:shd w:val="clear" w:color="auto" w:fill="FFFFFF" w:themeFill="background1"/>
            <w:noWrap/>
            <w:vAlign w:val="bottom"/>
            <w:hideMark/>
          </w:tcPr>
          <w:p w14:paraId="4531C120" w14:textId="4E4FDD3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0.44</w:t>
            </w:r>
          </w:p>
        </w:tc>
        <w:tc>
          <w:tcPr>
            <w:tcW w:w="145" w:type="dxa"/>
            <w:tcBorders>
              <w:top w:val="nil"/>
              <w:left w:val="nil"/>
              <w:bottom w:val="nil"/>
              <w:right w:val="nil"/>
            </w:tcBorders>
            <w:shd w:val="clear" w:color="auto" w:fill="FFFFFF" w:themeFill="background1"/>
            <w:noWrap/>
            <w:vAlign w:val="bottom"/>
            <w:hideMark/>
          </w:tcPr>
          <w:p w14:paraId="20CABC06" w14:textId="0920594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1C9BEC07" w14:textId="3E4861C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-0.05</w:t>
            </w:r>
          </w:p>
        </w:tc>
        <w:tc>
          <w:tcPr>
            <w:tcW w:w="159" w:type="dxa"/>
            <w:tcBorders>
              <w:top w:val="nil"/>
              <w:left w:val="nil"/>
              <w:bottom w:val="nil"/>
              <w:right w:val="nil"/>
            </w:tcBorders>
            <w:shd w:val="clear" w:color="auto" w:fill="FFFFFF" w:themeFill="background1"/>
            <w:vAlign w:val="bottom"/>
          </w:tcPr>
          <w:p w14:paraId="24BA84B6" w14:textId="1554EDA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22820E7D"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7272991D" w14:textId="45DA45AC"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3168E738" w14:textId="29838DBC"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5CC3F755"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2FD0C2C8" w14:textId="074C984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Malawi</w:t>
            </w:r>
          </w:p>
        </w:tc>
        <w:tc>
          <w:tcPr>
            <w:tcW w:w="580" w:type="dxa"/>
            <w:tcBorders>
              <w:top w:val="nil"/>
              <w:left w:val="nil"/>
              <w:bottom w:val="nil"/>
              <w:right w:val="nil"/>
            </w:tcBorders>
            <w:shd w:val="clear" w:color="auto" w:fill="FFFFFF" w:themeFill="background1"/>
            <w:vAlign w:val="bottom"/>
          </w:tcPr>
          <w:p w14:paraId="76CD46A6" w14:textId="14C0CAD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FFFFFF" w:themeFill="background1"/>
            <w:noWrap/>
            <w:vAlign w:val="bottom"/>
            <w:hideMark/>
          </w:tcPr>
          <w:p w14:paraId="3C1C3FE6" w14:textId="59DCE62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FFFFFF" w:themeFill="background1"/>
            <w:noWrap/>
            <w:vAlign w:val="bottom"/>
            <w:hideMark/>
          </w:tcPr>
          <w:p w14:paraId="22CC1C1E" w14:textId="648821F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2015-16</w:t>
            </w:r>
          </w:p>
        </w:tc>
        <w:tc>
          <w:tcPr>
            <w:tcW w:w="445" w:type="dxa"/>
            <w:tcBorders>
              <w:top w:val="nil"/>
              <w:left w:val="nil"/>
              <w:bottom w:val="nil"/>
              <w:right w:val="nil"/>
            </w:tcBorders>
            <w:shd w:val="clear" w:color="auto" w:fill="FFFFFF" w:themeFill="background1"/>
            <w:noWrap/>
            <w:vAlign w:val="bottom"/>
            <w:hideMark/>
          </w:tcPr>
          <w:p w14:paraId="0B5F8245" w14:textId="4B6A590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33.0</w:t>
            </w:r>
          </w:p>
        </w:tc>
        <w:tc>
          <w:tcPr>
            <w:tcW w:w="437" w:type="dxa"/>
            <w:tcBorders>
              <w:top w:val="nil"/>
              <w:left w:val="nil"/>
              <w:bottom w:val="nil"/>
              <w:right w:val="nil"/>
            </w:tcBorders>
            <w:shd w:val="clear" w:color="auto" w:fill="FFFFFF" w:themeFill="background1"/>
            <w:noWrap/>
            <w:vAlign w:val="bottom"/>
            <w:hideMark/>
          </w:tcPr>
          <w:p w14:paraId="6A153C99" w14:textId="4B37845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41.3</w:t>
            </w:r>
          </w:p>
        </w:tc>
        <w:tc>
          <w:tcPr>
            <w:tcW w:w="439" w:type="dxa"/>
            <w:tcBorders>
              <w:top w:val="nil"/>
              <w:left w:val="nil"/>
              <w:bottom w:val="nil"/>
              <w:right w:val="nil"/>
            </w:tcBorders>
            <w:shd w:val="clear" w:color="auto" w:fill="FFFFFF" w:themeFill="background1"/>
            <w:noWrap/>
            <w:vAlign w:val="bottom"/>
            <w:hideMark/>
          </w:tcPr>
          <w:p w14:paraId="4BC2A7E0" w14:textId="31CEB7D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1.50</w:t>
            </w:r>
          </w:p>
        </w:tc>
        <w:tc>
          <w:tcPr>
            <w:tcW w:w="147" w:type="dxa"/>
            <w:tcBorders>
              <w:top w:val="nil"/>
              <w:left w:val="nil"/>
              <w:bottom w:val="nil"/>
              <w:right w:val="nil"/>
            </w:tcBorders>
            <w:shd w:val="clear" w:color="auto" w:fill="FFFFFF" w:themeFill="background1"/>
            <w:noWrap/>
            <w:vAlign w:val="bottom"/>
            <w:hideMark/>
          </w:tcPr>
          <w:p w14:paraId="05AF249B" w14:textId="694316D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2B1BF4D3" w14:textId="3613D1E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0.32</w:t>
            </w:r>
          </w:p>
        </w:tc>
        <w:tc>
          <w:tcPr>
            <w:tcW w:w="157" w:type="dxa"/>
            <w:tcBorders>
              <w:top w:val="nil"/>
              <w:left w:val="nil"/>
              <w:bottom w:val="nil"/>
              <w:right w:val="nil"/>
            </w:tcBorders>
            <w:shd w:val="clear" w:color="auto" w:fill="FFFFFF" w:themeFill="background1"/>
            <w:vAlign w:val="bottom"/>
          </w:tcPr>
          <w:p w14:paraId="6A8C0410" w14:textId="3593E3FD"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1884C99C" w14:textId="22F2E16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39371973" w14:textId="48E5CDE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42.3</w:t>
            </w:r>
          </w:p>
        </w:tc>
        <w:tc>
          <w:tcPr>
            <w:tcW w:w="440" w:type="dxa"/>
            <w:tcBorders>
              <w:top w:val="nil"/>
              <w:left w:val="nil"/>
              <w:bottom w:val="nil"/>
              <w:right w:val="nil"/>
            </w:tcBorders>
            <w:shd w:val="clear" w:color="auto" w:fill="FFFFFF" w:themeFill="background1"/>
            <w:noWrap/>
            <w:vAlign w:val="bottom"/>
            <w:hideMark/>
          </w:tcPr>
          <w:p w14:paraId="11D817F6" w14:textId="7B418CF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49.4</w:t>
            </w:r>
          </w:p>
        </w:tc>
        <w:tc>
          <w:tcPr>
            <w:tcW w:w="440" w:type="dxa"/>
            <w:tcBorders>
              <w:top w:val="nil"/>
              <w:left w:val="nil"/>
              <w:bottom w:val="nil"/>
              <w:right w:val="nil"/>
            </w:tcBorders>
            <w:shd w:val="clear" w:color="auto" w:fill="FFFFFF" w:themeFill="background1"/>
            <w:noWrap/>
            <w:vAlign w:val="bottom"/>
            <w:hideMark/>
          </w:tcPr>
          <w:p w14:paraId="2A1C0146" w14:textId="71D8207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1.29</w:t>
            </w:r>
          </w:p>
        </w:tc>
        <w:tc>
          <w:tcPr>
            <w:tcW w:w="148" w:type="dxa"/>
            <w:tcBorders>
              <w:top w:val="nil"/>
              <w:left w:val="nil"/>
              <w:bottom w:val="nil"/>
              <w:right w:val="nil"/>
            </w:tcBorders>
            <w:shd w:val="clear" w:color="auto" w:fill="FFFFFF" w:themeFill="background1"/>
            <w:noWrap/>
            <w:vAlign w:val="bottom"/>
            <w:hideMark/>
          </w:tcPr>
          <w:p w14:paraId="0F69AA28" w14:textId="5304F3F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63B17E32" w14:textId="64606DE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0.10</w:t>
            </w:r>
          </w:p>
        </w:tc>
        <w:tc>
          <w:tcPr>
            <w:tcW w:w="160" w:type="dxa"/>
            <w:tcBorders>
              <w:top w:val="nil"/>
              <w:left w:val="nil"/>
              <w:bottom w:val="nil"/>
              <w:right w:val="nil"/>
            </w:tcBorders>
            <w:shd w:val="clear" w:color="auto" w:fill="FFFFFF" w:themeFill="background1"/>
            <w:vAlign w:val="bottom"/>
          </w:tcPr>
          <w:p w14:paraId="2B4330D0" w14:textId="76A65AB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4BB45D93" w14:textId="1A17B84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6176AB37" w14:textId="43AB042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48.0</w:t>
            </w:r>
          </w:p>
        </w:tc>
        <w:tc>
          <w:tcPr>
            <w:tcW w:w="440" w:type="dxa"/>
            <w:tcBorders>
              <w:top w:val="nil"/>
              <w:left w:val="nil"/>
              <w:bottom w:val="nil"/>
              <w:right w:val="nil"/>
            </w:tcBorders>
            <w:shd w:val="clear" w:color="auto" w:fill="FFFFFF" w:themeFill="background1"/>
            <w:noWrap/>
            <w:vAlign w:val="bottom"/>
            <w:hideMark/>
          </w:tcPr>
          <w:p w14:paraId="20933C84" w14:textId="160251F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55.3</w:t>
            </w:r>
          </w:p>
        </w:tc>
        <w:tc>
          <w:tcPr>
            <w:tcW w:w="443" w:type="dxa"/>
            <w:tcBorders>
              <w:top w:val="nil"/>
              <w:left w:val="nil"/>
              <w:bottom w:val="nil"/>
              <w:right w:val="nil"/>
            </w:tcBorders>
            <w:shd w:val="clear" w:color="auto" w:fill="FFFFFF" w:themeFill="background1"/>
            <w:noWrap/>
            <w:vAlign w:val="bottom"/>
            <w:hideMark/>
          </w:tcPr>
          <w:p w14:paraId="4B855E22" w14:textId="47AB10E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1.33</w:t>
            </w:r>
          </w:p>
        </w:tc>
        <w:tc>
          <w:tcPr>
            <w:tcW w:w="145" w:type="dxa"/>
            <w:tcBorders>
              <w:top w:val="nil"/>
              <w:left w:val="nil"/>
              <w:bottom w:val="nil"/>
              <w:right w:val="nil"/>
            </w:tcBorders>
            <w:shd w:val="clear" w:color="auto" w:fill="FFFFFF" w:themeFill="background1"/>
            <w:noWrap/>
            <w:vAlign w:val="bottom"/>
            <w:hideMark/>
          </w:tcPr>
          <w:p w14:paraId="56791172" w14:textId="21893FC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7D9F2D1C" w14:textId="4FFF2E1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0.14</w:t>
            </w:r>
          </w:p>
        </w:tc>
        <w:tc>
          <w:tcPr>
            <w:tcW w:w="159" w:type="dxa"/>
            <w:tcBorders>
              <w:top w:val="nil"/>
              <w:left w:val="nil"/>
              <w:bottom w:val="nil"/>
              <w:right w:val="nil"/>
            </w:tcBorders>
            <w:shd w:val="clear" w:color="auto" w:fill="FFFFFF" w:themeFill="background1"/>
            <w:vAlign w:val="bottom"/>
          </w:tcPr>
          <w:p w14:paraId="5E927E2F" w14:textId="51F1FE1E"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34FFCA62"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5403EE5D" w14:textId="784EA9C2"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35DC3AAE" w14:textId="552D9C34"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4128EF30"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64F454B7" w14:textId="03859BE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lastRenderedPageBreak/>
              <w:t>Mali</w:t>
            </w:r>
          </w:p>
        </w:tc>
        <w:tc>
          <w:tcPr>
            <w:tcW w:w="580" w:type="dxa"/>
            <w:tcBorders>
              <w:top w:val="nil"/>
              <w:left w:val="nil"/>
              <w:bottom w:val="nil"/>
              <w:right w:val="nil"/>
            </w:tcBorders>
            <w:shd w:val="clear" w:color="auto" w:fill="FFFFFF" w:themeFill="background1"/>
            <w:vAlign w:val="bottom"/>
          </w:tcPr>
          <w:p w14:paraId="0C62CC59" w14:textId="2DD661B7"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FFFFFF" w:themeFill="background1"/>
            <w:noWrap/>
            <w:vAlign w:val="bottom"/>
            <w:hideMark/>
          </w:tcPr>
          <w:p w14:paraId="454619F8" w14:textId="15BA2AB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2006</w:t>
            </w:r>
          </w:p>
        </w:tc>
        <w:tc>
          <w:tcPr>
            <w:tcW w:w="850" w:type="dxa"/>
            <w:tcBorders>
              <w:top w:val="nil"/>
              <w:left w:val="nil"/>
              <w:bottom w:val="nil"/>
              <w:right w:val="nil"/>
            </w:tcBorders>
            <w:shd w:val="clear" w:color="auto" w:fill="FFFFFF" w:themeFill="background1"/>
            <w:noWrap/>
            <w:vAlign w:val="bottom"/>
            <w:hideMark/>
          </w:tcPr>
          <w:p w14:paraId="2D5F1C4E" w14:textId="356BA85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2015</w:t>
            </w:r>
          </w:p>
        </w:tc>
        <w:tc>
          <w:tcPr>
            <w:tcW w:w="445" w:type="dxa"/>
            <w:tcBorders>
              <w:top w:val="nil"/>
              <w:left w:val="nil"/>
              <w:bottom w:val="nil"/>
              <w:right w:val="nil"/>
            </w:tcBorders>
            <w:shd w:val="clear" w:color="auto" w:fill="FFFFFF" w:themeFill="background1"/>
            <w:noWrap/>
            <w:vAlign w:val="bottom"/>
            <w:hideMark/>
          </w:tcPr>
          <w:p w14:paraId="34CDB4AD" w14:textId="38BC6E4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19.4</w:t>
            </w:r>
          </w:p>
        </w:tc>
        <w:tc>
          <w:tcPr>
            <w:tcW w:w="437" w:type="dxa"/>
            <w:tcBorders>
              <w:top w:val="nil"/>
              <w:left w:val="nil"/>
              <w:bottom w:val="nil"/>
              <w:right w:val="nil"/>
            </w:tcBorders>
            <w:shd w:val="clear" w:color="auto" w:fill="FFFFFF" w:themeFill="background1"/>
            <w:noWrap/>
            <w:vAlign w:val="bottom"/>
            <w:hideMark/>
          </w:tcPr>
          <w:p w14:paraId="5299309B" w14:textId="534E884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23.2</w:t>
            </w:r>
          </w:p>
        </w:tc>
        <w:tc>
          <w:tcPr>
            <w:tcW w:w="439" w:type="dxa"/>
            <w:tcBorders>
              <w:top w:val="nil"/>
              <w:left w:val="nil"/>
              <w:bottom w:val="nil"/>
              <w:right w:val="nil"/>
            </w:tcBorders>
            <w:shd w:val="clear" w:color="auto" w:fill="FFFFFF" w:themeFill="background1"/>
            <w:noWrap/>
            <w:vAlign w:val="bottom"/>
            <w:hideMark/>
          </w:tcPr>
          <w:p w14:paraId="59EA8964" w14:textId="30ACB0A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0.42</w:t>
            </w:r>
          </w:p>
        </w:tc>
        <w:tc>
          <w:tcPr>
            <w:tcW w:w="147" w:type="dxa"/>
            <w:tcBorders>
              <w:top w:val="nil"/>
              <w:left w:val="nil"/>
              <w:bottom w:val="nil"/>
              <w:right w:val="nil"/>
            </w:tcBorders>
            <w:shd w:val="clear" w:color="auto" w:fill="FFFFFF" w:themeFill="background1"/>
            <w:noWrap/>
            <w:vAlign w:val="bottom"/>
            <w:hideMark/>
          </w:tcPr>
          <w:p w14:paraId="15A5AE6D" w14:textId="11E1590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1021510F" w14:textId="721ADB39"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-0.32</w:t>
            </w:r>
          </w:p>
        </w:tc>
        <w:tc>
          <w:tcPr>
            <w:tcW w:w="157" w:type="dxa"/>
            <w:tcBorders>
              <w:top w:val="nil"/>
              <w:left w:val="nil"/>
              <w:bottom w:val="nil"/>
              <w:right w:val="nil"/>
            </w:tcBorders>
            <w:shd w:val="clear" w:color="auto" w:fill="FFFFFF" w:themeFill="background1"/>
            <w:vAlign w:val="bottom"/>
          </w:tcPr>
          <w:p w14:paraId="692F6E89" w14:textId="71A32FA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5BB05F8D" w14:textId="5CB8DF9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184E7FA3" w14:textId="6C65BCF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26.8</w:t>
            </w:r>
          </w:p>
        </w:tc>
        <w:tc>
          <w:tcPr>
            <w:tcW w:w="440" w:type="dxa"/>
            <w:tcBorders>
              <w:top w:val="nil"/>
              <w:left w:val="nil"/>
              <w:bottom w:val="nil"/>
              <w:right w:val="nil"/>
            </w:tcBorders>
            <w:shd w:val="clear" w:color="auto" w:fill="FFFFFF" w:themeFill="background1"/>
            <w:noWrap/>
            <w:vAlign w:val="bottom"/>
            <w:hideMark/>
          </w:tcPr>
          <w:p w14:paraId="16835AC5" w14:textId="6B7EE4A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31.6</w:t>
            </w:r>
          </w:p>
        </w:tc>
        <w:tc>
          <w:tcPr>
            <w:tcW w:w="440" w:type="dxa"/>
            <w:tcBorders>
              <w:top w:val="nil"/>
              <w:left w:val="nil"/>
              <w:bottom w:val="nil"/>
              <w:right w:val="nil"/>
            </w:tcBorders>
            <w:shd w:val="clear" w:color="auto" w:fill="FFFFFF" w:themeFill="background1"/>
            <w:noWrap/>
            <w:vAlign w:val="bottom"/>
            <w:hideMark/>
          </w:tcPr>
          <w:p w14:paraId="483E0724" w14:textId="5E39522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0.54</w:t>
            </w:r>
          </w:p>
        </w:tc>
        <w:tc>
          <w:tcPr>
            <w:tcW w:w="148" w:type="dxa"/>
            <w:tcBorders>
              <w:top w:val="nil"/>
              <w:left w:val="nil"/>
              <w:bottom w:val="nil"/>
              <w:right w:val="nil"/>
            </w:tcBorders>
            <w:shd w:val="clear" w:color="auto" w:fill="FFFFFF" w:themeFill="background1"/>
            <w:noWrap/>
            <w:vAlign w:val="bottom"/>
            <w:hideMark/>
          </w:tcPr>
          <w:p w14:paraId="0EA4C62D" w14:textId="29E7857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62535482" w14:textId="732FA8E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-0.21</w:t>
            </w:r>
          </w:p>
        </w:tc>
        <w:tc>
          <w:tcPr>
            <w:tcW w:w="160" w:type="dxa"/>
            <w:tcBorders>
              <w:top w:val="nil"/>
              <w:left w:val="nil"/>
              <w:bottom w:val="nil"/>
              <w:right w:val="nil"/>
            </w:tcBorders>
            <w:shd w:val="clear" w:color="auto" w:fill="FFFFFF" w:themeFill="background1"/>
            <w:vAlign w:val="bottom"/>
          </w:tcPr>
          <w:p w14:paraId="31DDE6DB" w14:textId="6EC13CC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28EE1B0E" w14:textId="4ECED7B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5190A41A" w14:textId="1E9A6E1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32.7</w:t>
            </w:r>
          </w:p>
        </w:tc>
        <w:tc>
          <w:tcPr>
            <w:tcW w:w="440" w:type="dxa"/>
            <w:tcBorders>
              <w:top w:val="nil"/>
              <w:left w:val="nil"/>
              <w:bottom w:val="nil"/>
              <w:right w:val="nil"/>
            </w:tcBorders>
            <w:shd w:val="clear" w:color="auto" w:fill="FFFFFF" w:themeFill="background1"/>
            <w:noWrap/>
            <w:vAlign w:val="bottom"/>
            <w:hideMark/>
          </w:tcPr>
          <w:p w14:paraId="34F4663E" w14:textId="1AE3750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38.3</w:t>
            </w:r>
          </w:p>
        </w:tc>
        <w:tc>
          <w:tcPr>
            <w:tcW w:w="443" w:type="dxa"/>
            <w:tcBorders>
              <w:top w:val="nil"/>
              <w:left w:val="nil"/>
              <w:bottom w:val="nil"/>
              <w:right w:val="nil"/>
            </w:tcBorders>
            <w:shd w:val="clear" w:color="auto" w:fill="FFFFFF" w:themeFill="background1"/>
            <w:noWrap/>
            <w:vAlign w:val="bottom"/>
            <w:hideMark/>
          </w:tcPr>
          <w:p w14:paraId="1F032879" w14:textId="6F9E313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0.62</w:t>
            </w:r>
          </w:p>
        </w:tc>
        <w:tc>
          <w:tcPr>
            <w:tcW w:w="145" w:type="dxa"/>
            <w:tcBorders>
              <w:top w:val="nil"/>
              <w:left w:val="nil"/>
              <w:bottom w:val="nil"/>
              <w:right w:val="nil"/>
            </w:tcBorders>
            <w:shd w:val="clear" w:color="auto" w:fill="FFFFFF" w:themeFill="background1"/>
            <w:noWrap/>
            <w:vAlign w:val="bottom"/>
            <w:hideMark/>
          </w:tcPr>
          <w:p w14:paraId="57347C87" w14:textId="2E25FE8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139A2754" w14:textId="2AA7B4B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-0.12</w:t>
            </w:r>
          </w:p>
        </w:tc>
        <w:tc>
          <w:tcPr>
            <w:tcW w:w="159" w:type="dxa"/>
            <w:tcBorders>
              <w:top w:val="nil"/>
              <w:left w:val="nil"/>
              <w:bottom w:val="nil"/>
              <w:right w:val="nil"/>
            </w:tcBorders>
            <w:shd w:val="clear" w:color="auto" w:fill="FFFFFF" w:themeFill="background1"/>
            <w:vAlign w:val="bottom"/>
          </w:tcPr>
          <w:p w14:paraId="1BE384A7" w14:textId="07BB4D8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0264CAEC"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6FC96173" w14:textId="75F2C576"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1BAC6EF2" w14:textId="531A9CD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4A520555"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5A6CE3E5" w14:textId="7ECD723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Mauritania</w:t>
            </w:r>
          </w:p>
        </w:tc>
        <w:tc>
          <w:tcPr>
            <w:tcW w:w="580" w:type="dxa"/>
            <w:tcBorders>
              <w:top w:val="nil"/>
              <w:left w:val="nil"/>
              <w:bottom w:val="nil"/>
              <w:right w:val="nil"/>
            </w:tcBorders>
            <w:shd w:val="clear" w:color="auto" w:fill="FFFFFF" w:themeFill="background1"/>
            <w:vAlign w:val="bottom"/>
          </w:tcPr>
          <w:p w14:paraId="1E6FB1C5" w14:textId="5E5EDF8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FFFFFF" w:themeFill="background1"/>
            <w:noWrap/>
            <w:vAlign w:val="bottom"/>
            <w:hideMark/>
          </w:tcPr>
          <w:p w14:paraId="3E03836C" w14:textId="6E716A5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w:t>
            </w:r>
          </w:p>
        </w:tc>
        <w:tc>
          <w:tcPr>
            <w:tcW w:w="850" w:type="dxa"/>
            <w:tcBorders>
              <w:top w:val="nil"/>
              <w:left w:val="nil"/>
              <w:bottom w:val="nil"/>
              <w:right w:val="nil"/>
            </w:tcBorders>
            <w:shd w:val="clear" w:color="auto" w:fill="FFFFFF" w:themeFill="background1"/>
            <w:noWrap/>
            <w:vAlign w:val="bottom"/>
            <w:hideMark/>
          </w:tcPr>
          <w:p w14:paraId="27D58A32" w14:textId="669C3C4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2015</w:t>
            </w:r>
          </w:p>
        </w:tc>
        <w:tc>
          <w:tcPr>
            <w:tcW w:w="445" w:type="dxa"/>
            <w:tcBorders>
              <w:top w:val="nil"/>
              <w:left w:val="nil"/>
              <w:bottom w:val="nil"/>
              <w:right w:val="nil"/>
            </w:tcBorders>
            <w:shd w:val="clear" w:color="auto" w:fill="FFFFFF" w:themeFill="background1"/>
            <w:noWrap/>
            <w:vAlign w:val="bottom"/>
            <w:hideMark/>
          </w:tcPr>
          <w:p w14:paraId="46237056" w14:textId="479E496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24.5</w:t>
            </w:r>
          </w:p>
        </w:tc>
        <w:tc>
          <w:tcPr>
            <w:tcW w:w="437" w:type="dxa"/>
            <w:tcBorders>
              <w:top w:val="nil"/>
              <w:left w:val="nil"/>
              <w:bottom w:val="nil"/>
              <w:right w:val="nil"/>
            </w:tcBorders>
            <w:shd w:val="clear" w:color="auto" w:fill="FFFFFF" w:themeFill="background1"/>
            <w:noWrap/>
            <w:vAlign w:val="bottom"/>
            <w:hideMark/>
          </w:tcPr>
          <w:p w14:paraId="58997AB8" w14:textId="4FBFBBD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34.1</w:t>
            </w:r>
          </w:p>
        </w:tc>
        <w:tc>
          <w:tcPr>
            <w:tcW w:w="439" w:type="dxa"/>
            <w:tcBorders>
              <w:top w:val="nil"/>
              <w:left w:val="nil"/>
              <w:bottom w:val="nil"/>
              <w:right w:val="nil"/>
            </w:tcBorders>
            <w:shd w:val="clear" w:color="auto" w:fill="FFFFFF" w:themeFill="background1"/>
            <w:noWrap/>
            <w:vAlign w:val="bottom"/>
            <w:hideMark/>
          </w:tcPr>
          <w:p w14:paraId="1305B8C4" w14:textId="7B30BF2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2.40</w:t>
            </w:r>
          </w:p>
        </w:tc>
        <w:tc>
          <w:tcPr>
            <w:tcW w:w="147" w:type="dxa"/>
            <w:tcBorders>
              <w:top w:val="nil"/>
              <w:left w:val="nil"/>
              <w:bottom w:val="nil"/>
              <w:right w:val="nil"/>
            </w:tcBorders>
            <w:shd w:val="clear" w:color="auto" w:fill="FFFFFF" w:themeFill="background1"/>
            <w:noWrap/>
            <w:vAlign w:val="bottom"/>
            <w:hideMark/>
          </w:tcPr>
          <w:p w14:paraId="5D8DFB76" w14:textId="224D4B5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2AF4C9EA" w14:textId="38D72B31"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0.36</w:t>
            </w:r>
          </w:p>
        </w:tc>
        <w:tc>
          <w:tcPr>
            <w:tcW w:w="157" w:type="dxa"/>
            <w:tcBorders>
              <w:top w:val="nil"/>
              <w:left w:val="nil"/>
              <w:bottom w:val="nil"/>
              <w:right w:val="nil"/>
            </w:tcBorders>
            <w:shd w:val="clear" w:color="auto" w:fill="FFFFFF" w:themeFill="background1"/>
            <w:vAlign w:val="bottom"/>
          </w:tcPr>
          <w:p w14:paraId="0BF2ED01" w14:textId="7ECD73A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017AEE6C" w14:textId="116FCF4E"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64195B68" w14:textId="429AF59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33.8</w:t>
            </w:r>
          </w:p>
        </w:tc>
        <w:tc>
          <w:tcPr>
            <w:tcW w:w="440" w:type="dxa"/>
            <w:tcBorders>
              <w:top w:val="nil"/>
              <w:left w:val="nil"/>
              <w:bottom w:val="nil"/>
              <w:right w:val="nil"/>
            </w:tcBorders>
            <w:shd w:val="clear" w:color="auto" w:fill="FFFFFF" w:themeFill="background1"/>
            <w:noWrap/>
            <w:vAlign w:val="bottom"/>
            <w:hideMark/>
          </w:tcPr>
          <w:p w14:paraId="3BD48B23" w14:textId="4861D8A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44.2</w:t>
            </w:r>
          </w:p>
        </w:tc>
        <w:tc>
          <w:tcPr>
            <w:tcW w:w="440" w:type="dxa"/>
            <w:tcBorders>
              <w:top w:val="nil"/>
              <w:left w:val="nil"/>
              <w:bottom w:val="nil"/>
              <w:right w:val="nil"/>
            </w:tcBorders>
            <w:shd w:val="clear" w:color="auto" w:fill="FFFFFF" w:themeFill="background1"/>
            <w:noWrap/>
            <w:vAlign w:val="bottom"/>
            <w:hideMark/>
          </w:tcPr>
          <w:p w14:paraId="63EA814C" w14:textId="66F6615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2.60</w:t>
            </w:r>
          </w:p>
        </w:tc>
        <w:tc>
          <w:tcPr>
            <w:tcW w:w="148" w:type="dxa"/>
            <w:tcBorders>
              <w:top w:val="nil"/>
              <w:left w:val="nil"/>
              <w:bottom w:val="nil"/>
              <w:right w:val="nil"/>
            </w:tcBorders>
            <w:shd w:val="clear" w:color="auto" w:fill="FFFFFF" w:themeFill="background1"/>
            <w:noWrap/>
            <w:vAlign w:val="bottom"/>
            <w:hideMark/>
          </w:tcPr>
          <w:p w14:paraId="366F3AAB" w14:textId="698B2CF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642A87D6" w14:textId="50B936C9"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0.55</w:t>
            </w:r>
          </w:p>
        </w:tc>
        <w:tc>
          <w:tcPr>
            <w:tcW w:w="160" w:type="dxa"/>
            <w:tcBorders>
              <w:top w:val="nil"/>
              <w:left w:val="nil"/>
              <w:bottom w:val="nil"/>
              <w:right w:val="nil"/>
            </w:tcBorders>
            <w:shd w:val="clear" w:color="auto" w:fill="FFFFFF" w:themeFill="background1"/>
            <w:vAlign w:val="bottom"/>
          </w:tcPr>
          <w:p w14:paraId="4EAA1527" w14:textId="436781A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6DFA4F09" w14:textId="2169773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36B6EC41" w14:textId="02C9F41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42.2</w:t>
            </w:r>
          </w:p>
        </w:tc>
        <w:tc>
          <w:tcPr>
            <w:tcW w:w="440" w:type="dxa"/>
            <w:tcBorders>
              <w:top w:val="nil"/>
              <w:left w:val="nil"/>
              <w:bottom w:val="nil"/>
              <w:right w:val="nil"/>
            </w:tcBorders>
            <w:shd w:val="clear" w:color="auto" w:fill="FFFFFF" w:themeFill="background1"/>
            <w:noWrap/>
            <w:vAlign w:val="bottom"/>
            <w:hideMark/>
          </w:tcPr>
          <w:p w14:paraId="22924751" w14:textId="54B7245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52.2</w:t>
            </w:r>
          </w:p>
        </w:tc>
        <w:tc>
          <w:tcPr>
            <w:tcW w:w="443" w:type="dxa"/>
            <w:tcBorders>
              <w:top w:val="nil"/>
              <w:left w:val="nil"/>
              <w:bottom w:val="nil"/>
              <w:right w:val="nil"/>
            </w:tcBorders>
            <w:shd w:val="clear" w:color="auto" w:fill="FFFFFF" w:themeFill="background1"/>
            <w:noWrap/>
            <w:vAlign w:val="bottom"/>
            <w:hideMark/>
          </w:tcPr>
          <w:p w14:paraId="60C6AFC3" w14:textId="48475A1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2.51</w:t>
            </w:r>
          </w:p>
        </w:tc>
        <w:tc>
          <w:tcPr>
            <w:tcW w:w="145" w:type="dxa"/>
            <w:tcBorders>
              <w:top w:val="nil"/>
              <w:left w:val="nil"/>
              <w:bottom w:val="nil"/>
              <w:right w:val="nil"/>
            </w:tcBorders>
            <w:shd w:val="clear" w:color="auto" w:fill="FFFFFF" w:themeFill="background1"/>
            <w:noWrap/>
            <w:vAlign w:val="bottom"/>
            <w:hideMark/>
          </w:tcPr>
          <w:p w14:paraId="4151B4AA" w14:textId="5AF3D9D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768CBC04" w14:textId="7F28CCF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0.47</w:t>
            </w:r>
          </w:p>
        </w:tc>
        <w:tc>
          <w:tcPr>
            <w:tcW w:w="159" w:type="dxa"/>
            <w:tcBorders>
              <w:top w:val="nil"/>
              <w:left w:val="nil"/>
              <w:bottom w:val="nil"/>
              <w:right w:val="nil"/>
            </w:tcBorders>
            <w:shd w:val="clear" w:color="auto" w:fill="FFFFFF" w:themeFill="background1"/>
            <w:vAlign w:val="bottom"/>
          </w:tcPr>
          <w:p w14:paraId="1015D2A0" w14:textId="14888D8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303E10A1"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5810B56C" w14:textId="0E7E4F31"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140CCE46" w14:textId="7D5DFD03"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2842C954"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47A366AB" w14:textId="715242D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Mozambique</w:t>
            </w:r>
          </w:p>
        </w:tc>
        <w:tc>
          <w:tcPr>
            <w:tcW w:w="580" w:type="dxa"/>
            <w:tcBorders>
              <w:top w:val="nil"/>
              <w:left w:val="nil"/>
              <w:bottom w:val="nil"/>
              <w:right w:val="nil"/>
            </w:tcBorders>
            <w:shd w:val="clear" w:color="auto" w:fill="FFFFFF" w:themeFill="background1"/>
            <w:vAlign w:val="bottom"/>
          </w:tcPr>
          <w:p w14:paraId="62A69153" w14:textId="4EA87D62"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FFFFFF" w:themeFill="background1"/>
            <w:noWrap/>
            <w:vAlign w:val="bottom"/>
            <w:hideMark/>
          </w:tcPr>
          <w:p w14:paraId="2B2209E0" w14:textId="7491A483"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2003</w:t>
            </w:r>
          </w:p>
        </w:tc>
        <w:tc>
          <w:tcPr>
            <w:tcW w:w="850" w:type="dxa"/>
            <w:tcBorders>
              <w:top w:val="nil"/>
              <w:left w:val="nil"/>
              <w:bottom w:val="nil"/>
              <w:right w:val="nil"/>
            </w:tcBorders>
            <w:shd w:val="clear" w:color="auto" w:fill="FFFFFF" w:themeFill="background1"/>
            <w:noWrap/>
            <w:vAlign w:val="bottom"/>
            <w:hideMark/>
          </w:tcPr>
          <w:p w14:paraId="53E19F5B" w14:textId="3562499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w:t>
            </w:r>
          </w:p>
        </w:tc>
        <w:tc>
          <w:tcPr>
            <w:tcW w:w="445" w:type="dxa"/>
            <w:tcBorders>
              <w:top w:val="nil"/>
              <w:left w:val="nil"/>
              <w:bottom w:val="nil"/>
              <w:right w:val="nil"/>
            </w:tcBorders>
            <w:shd w:val="clear" w:color="auto" w:fill="FFFFFF" w:themeFill="background1"/>
            <w:noWrap/>
            <w:vAlign w:val="bottom"/>
            <w:hideMark/>
          </w:tcPr>
          <w:p w14:paraId="11AB3CC1" w14:textId="510E590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16.9</w:t>
            </w:r>
          </w:p>
        </w:tc>
        <w:tc>
          <w:tcPr>
            <w:tcW w:w="437" w:type="dxa"/>
            <w:tcBorders>
              <w:top w:val="nil"/>
              <w:left w:val="nil"/>
              <w:bottom w:val="nil"/>
              <w:right w:val="nil"/>
            </w:tcBorders>
            <w:shd w:val="clear" w:color="auto" w:fill="FFFFFF" w:themeFill="background1"/>
            <w:noWrap/>
            <w:vAlign w:val="bottom"/>
            <w:hideMark/>
          </w:tcPr>
          <w:p w14:paraId="714671A8" w14:textId="141C335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24.6</w:t>
            </w:r>
          </w:p>
        </w:tc>
        <w:tc>
          <w:tcPr>
            <w:tcW w:w="439" w:type="dxa"/>
            <w:tcBorders>
              <w:top w:val="nil"/>
              <w:left w:val="nil"/>
              <w:bottom w:val="nil"/>
              <w:right w:val="nil"/>
            </w:tcBorders>
            <w:shd w:val="clear" w:color="auto" w:fill="FFFFFF" w:themeFill="background1"/>
            <w:noWrap/>
            <w:vAlign w:val="bottom"/>
            <w:hideMark/>
          </w:tcPr>
          <w:p w14:paraId="3683270E" w14:textId="07D3E4D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0.95</w:t>
            </w:r>
          </w:p>
        </w:tc>
        <w:tc>
          <w:tcPr>
            <w:tcW w:w="147" w:type="dxa"/>
            <w:tcBorders>
              <w:top w:val="nil"/>
              <w:left w:val="nil"/>
              <w:bottom w:val="nil"/>
              <w:right w:val="nil"/>
            </w:tcBorders>
            <w:shd w:val="clear" w:color="auto" w:fill="FFFFFF" w:themeFill="background1"/>
            <w:noWrap/>
            <w:vAlign w:val="bottom"/>
            <w:hideMark/>
          </w:tcPr>
          <w:p w14:paraId="607E02A6" w14:textId="470555B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5D388DD8" w14:textId="0913826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-0.25</w:t>
            </w:r>
          </w:p>
        </w:tc>
        <w:tc>
          <w:tcPr>
            <w:tcW w:w="157" w:type="dxa"/>
            <w:tcBorders>
              <w:top w:val="nil"/>
              <w:left w:val="nil"/>
              <w:bottom w:val="nil"/>
              <w:right w:val="nil"/>
            </w:tcBorders>
            <w:shd w:val="clear" w:color="auto" w:fill="FFFFFF" w:themeFill="background1"/>
            <w:vAlign w:val="bottom"/>
          </w:tcPr>
          <w:p w14:paraId="5DA674C1" w14:textId="3A175009"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55D9EF6C" w14:textId="0C96C17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24C2DDE0" w14:textId="0B7A70C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25.2</w:t>
            </w:r>
          </w:p>
        </w:tc>
        <w:tc>
          <w:tcPr>
            <w:tcW w:w="440" w:type="dxa"/>
            <w:tcBorders>
              <w:top w:val="nil"/>
              <w:left w:val="nil"/>
              <w:bottom w:val="nil"/>
              <w:right w:val="nil"/>
            </w:tcBorders>
            <w:shd w:val="clear" w:color="auto" w:fill="FFFFFF" w:themeFill="background1"/>
            <w:noWrap/>
            <w:vAlign w:val="bottom"/>
            <w:hideMark/>
          </w:tcPr>
          <w:p w14:paraId="62C69378" w14:textId="70F951B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32.8</w:t>
            </w:r>
          </w:p>
        </w:tc>
        <w:tc>
          <w:tcPr>
            <w:tcW w:w="440" w:type="dxa"/>
            <w:tcBorders>
              <w:top w:val="nil"/>
              <w:left w:val="nil"/>
              <w:bottom w:val="nil"/>
              <w:right w:val="nil"/>
            </w:tcBorders>
            <w:shd w:val="clear" w:color="auto" w:fill="FFFFFF" w:themeFill="background1"/>
            <w:noWrap/>
            <w:vAlign w:val="bottom"/>
            <w:hideMark/>
          </w:tcPr>
          <w:p w14:paraId="77144C2A" w14:textId="0DECBF9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0.95</w:t>
            </w:r>
          </w:p>
        </w:tc>
        <w:tc>
          <w:tcPr>
            <w:tcW w:w="148" w:type="dxa"/>
            <w:tcBorders>
              <w:top w:val="nil"/>
              <w:left w:val="nil"/>
              <w:bottom w:val="nil"/>
              <w:right w:val="nil"/>
            </w:tcBorders>
            <w:shd w:val="clear" w:color="auto" w:fill="FFFFFF" w:themeFill="background1"/>
            <w:noWrap/>
            <w:vAlign w:val="bottom"/>
            <w:hideMark/>
          </w:tcPr>
          <w:p w14:paraId="60BAE4D6" w14:textId="56E2B73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7CE9D010" w14:textId="1867017F"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-0.26</w:t>
            </w:r>
          </w:p>
        </w:tc>
        <w:tc>
          <w:tcPr>
            <w:tcW w:w="160" w:type="dxa"/>
            <w:tcBorders>
              <w:top w:val="nil"/>
              <w:left w:val="nil"/>
              <w:bottom w:val="nil"/>
              <w:right w:val="nil"/>
            </w:tcBorders>
            <w:shd w:val="clear" w:color="auto" w:fill="FFFFFF" w:themeFill="background1"/>
            <w:vAlign w:val="bottom"/>
          </w:tcPr>
          <w:p w14:paraId="30DFEC5A" w14:textId="1F352EC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197AF9F6" w14:textId="55BD11B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1DD40DDD" w14:textId="7F16F5F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31.3</w:t>
            </w:r>
          </w:p>
        </w:tc>
        <w:tc>
          <w:tcPr>
            <w:tcW w:w="440" w:type="dxa"/>
            <w:tcBorders>
              <w:top w:val="nil"/>
              <w:left w:val="nil"/>
              <w:bottom w:val="nil"/>
              <w:right w:val="nil"/>
            </w:tcBorders>
            <w:shd w:val="clear" w:color="auto" w:fill="FFFFFF" w:themeFill="background1"/>
            <w:noWrap/>
            <w:vAlign w:val="bottom"/>
            <w:hideMark/>
          </w:tcPr>
          <w:p w14:paraId="6B24934D" w14:textId="527AC72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39.9</w:t>
            </w:r>
          </w:p>
        </w:tc>
        <w:tc>
          <w:tcPr>
            <w:tcW w:w="443" w:type="dxa"/>
            <w:tcBorders>
              <w:top w:val="nil"/>
              <w:left w:val="nil"/>
              <w:bottom w:val="nil"/>
              <w:right w:val="nil"/>
            </w:tcBorders>
            <w:shd w:val="clear" w:color="auto" w:fill="FFFFFF" w:themeFill="background1"/>
            <w:noWrap/>
            <w:vAlign w:val="bottom"/>
            <w:hideMark/>
          </w:tcPr>
          <w:p w14:paraId="7533DDC4" w14:textId="78948C7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1.08</w:t>
            </w:r>
          </w:p>
        </w:tc>
        <w:tc>
          <w:tcPr>
            <w:tcW w:w="145" w:type="dxa"/>
            <w:tcBorders>
              <w:top w:val="nil"/>
              <w:left w:val="nil"/>
              <w:bottom w:val="nil"/>
              <w:right w:val="nil"/>
            </w:tcBorders>
            <w:shd w:val="clear" w:color="auto" w:fill="FFFFFF" w:themeFill="background1"/>
            <w:noWrap/>
            <w:vAlign w:val="bottom"/>
            <w:hideMark/>
          </w:tcPr>
          <w:p w14:paraId="61CF9E83" w14:textId="5282BCC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75010099" w14:textId="0388EF0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-0.13</w:t>
            </w:r>
          </w:p>
        </w:tc>
        <w:tc>
          <w:tcPr>
            <w:tcW w:w="159" w:type="dxa"/>
            <w:tcBorders>
              <w:top w:val="nil"/>
              <w:left w:val="nil"/>
              <w:bottom w:val="nil"/>
              <w:right w:val="nil"/>
            </w:tcBorders>
            <w:shd w:val="clear" w:color="auto" w:fill="FFFFFF" w:themeFill="background1"/>
            <w:vAlign w:val="bottom"/>
          </w:tcPr>
          <w:p w14:paraId="4280D4D5" w14:textId="47C89BD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6371D4E8"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2101A6D8" w14:textId="0539A8A2"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576A68C9" w14:textId="777587BF"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45D9E956"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25325AFB" w14:textId="3235A55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Namibia</w:t>
            </w:r>
          </w:p>
        </w:tc>
        <w:tc>
          <w:tcPr>
            <w:tcW w:w="580" w:type="dxa"/>
            <w:tcBorders>
              <w:top w:val="nil"/>
              <w:left w:val="nil"/>
              <w:bottom w:val="nil"/>
              <w:right w:val="nil"/>
            </w:tcBorders>
            <w:shd w:val="clear" w:color="auto" w:fill="FFFFFF" w:themeFill="background1"/>
            <w:vAlign w:val="bottom"/>
          </w:tcPr>
          <w:p w14:paraId="17D92342" w14:textId="05005867"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FFFFFF" w:themeFill="background1"/>
            <w:noWrap/>
            <w:vAlign w:val="bottom"/>
            <w:hideMark/>
          </w:tcPr>
          <w:p w14:paraId="002A46D0" w14:textId="76ADE08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2006-7</w:t>
            </w:r>
          </w:p>
        </w:tc>
        <w:tc>
          <w:tcPr>
            <w:tcW w:w="850" w:type="dxa"/>
            <w:tcBorders>
              <w:top w:val="nil"/>
              <w:left w:val="nil"/>
              <w:bottom w:val="nil"/>
              <w:right w:val="nil"/>
            </w:tcBorders>
            <w:shd w:val="clear" w:color="auto" w:fill="FFFFFF" w:themeFill="background1"/>
            <w:noWrap/>
            <w:vAlign w:val="bottom"/>
            <w:hideMark/>
          </w:tcPr>
          <w:p w14:paraId="70EB5700" w14:textId="679777E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2013</w:t>
            </w:r>
          </w:p>
        </w:tc>
        <w:tc>
          <w:tcPr>
            <w:tcW w:w="445" w:type="dxa"/>
            <w:tcBorders>
              <w:top w:val="nil"/>
              <w:left w:val="nil"/>
              <w:bottom w:val="nil"/>
              <w:right w:val="nil"/>
            </w:tcBorders>
            <w:shd w:val="clear" w:color="auto" w:fill="FFFFFF" w:themeFill="background1"/>
            <w:noWrap/>
            <w:vAlign w:val="bottom"/>
            <w:hideMark/>
          </w:tcPr>
          <w:p w14:paraId="0F75991C" w14:textId="7389EB5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42.3</w:t>
            </w:r>
          </w:p>
        </w:tc>
        <w:tc>
          <w:tcPr>
            <w:tcW w:w="437" w:type="dxa"/>
            <w:tcBorders>
              <w:top w:val="nil"/>
              <w:left w:val="nil"/>
              <w:bottom w:val="nil"/>
              <w:right w:val="nil"/>
            </w:tcBorders>
            <w:shd w:val="clear" w:color="auto" w:fill="FFFFFF" w:themeFill="background1"/>
            <w:noWrap/>
            <w:vAlign w:val="bottom"/>
            <w:hideMark/>
          </w:tcPr>
          <w:p w14:paraId="2D7F7DA5" w14:textId="0C19197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47.7</w:t>
            </w:r>
          </w:p>
        </w:tc>
        <w:tc>
          <w:tcPr>
            <w:tcW w:w="439" w:type="dxa"/>
            <w:tcBorders>
              <w:top w:val="nil"/>
              <w:left w:val="nil"/>
              <w:bottom w:val="nil"/>
              <w:right w:val="nil"/>
            </w:tcBorders>
            <w:shd w:val="clear" w:color="auto" w:fill="FFFFFF" w:themeFill="background1"/>
            <w:noWrap/>
            <w:vAlign w:val="bottom"/>
            <w:hideMark/>
          </w:tcPr>
          <w:p w14:paraId="0F03FECF" w14:textId="48A54BD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0.84</w:t>
            </w:r>
          </w:p>
        </w:tc>
        <w:tc>
          <w:tcPr>
            <w:tcW w:w="147" w:type="dxa"/>
            <w:tcBorders>
              <w:top w:val="nil"/>
              <w:left w:val="nil"/>
              <w:bottom w:val="nil"/>
              <w:right w:val="nil"/>
            </w:tcBorders>
            <w:shd w:val="clear" w:color="auto" w:fill="FFFFFF" w:themeFill="background1"/>
            <w:noWrap/>
            <w:vAlign w:val="bottom"/>
            <w:hideMark/>
          </w:tcPr>
          <w:p w14:paraId="2752F2D7" w14:textId="4F7D34B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343AD8F4" w14:textId="7635008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0.20</w:t>
            </w:r>
          </w:p>
        </w:tc>
        <w:tc>
          <w:tcPr>
            <w:tcW w:w="157" w:type="dxa"/>
            <w:tcBorders>
              <w:top w:val="nil"/>
              <w:left w:val="nil"/>
              <w:bottom w:val="nil"/>
              <w:right w:val="nil"/>
            </w:tcBorders>
            <w:shd w:val="clear" w:color="auto" w:fill="FFFFFF" w:themeFill="background1"/>
            <w:vAlign w:val="bottom"/>
          </w:tcPr>
          <w:p w14:paraId="50A1E0FB" w14:textId="586A7052"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6D40DCF1" w14:textId="40EB1FF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6C68E8A2" w14:textId="704A3D4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51.2</w:t>
            </w:r>
          </w:p>
        </w:tc>
        <w:tc>
          <w:tcPr>
            <w:tcW w:w="440" w:type="dxa"/>
            <w:tcBorders>
              <w:top w:val="nil"/>
              <w:left w:val="nil"/>
              <w:bottom w:val="nil"/>
              <w:right w:val="nil"/>
            </w:tcBorders>
            <w:shd w:val="clear" w:color="auto" w:fill="FFFFFF" w:themeFill="background1"/>
            <w:noWrap/>
            <w:vAlign w:val="bottom"/>
            <w:hideMark/>
          </w:tcPr>
          <w:p w14:paraId="0FB17C06" w14:textId="758413F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57.0</w:t>
            </w:r>
          </w:p>
        </w:tc>
        <w:tc>
          <w:tcPr>
            <w:tcW w:w="440" w:type="dxa"/>
            <w:tcBorders>
              <w:top w:val="nil"/>
              <w:left w:val="nil"/>
              <w:bottom w:val="nil"/>
              <w:right w:val="nil"/>
            </w:tcBorders>
            <w:shd w:val="clear" w:color="auto" w:fill="FFFFFF" w:themeFill="background1"/>
            <w:noWrap/>
            <w:vAlign w:val="bottom"/>
            <w:hideMark/>
          </w:tcPr>
          <w:p w14:paraId="26EFBEAF" w14:textId="516FA45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0.88</w:t>
            </w:r>
          </w:p>
        </w:tc>
        <w:tc>
          <w:tcPr>
            <w:tcW w:w="148" w:type="dxa"/>
            <w:tcBorders>
              <w:top w:val="nil"/>
              <w:left w:val="nil"/>
              <w:bottom w:val="nil"/>
              <w:right w:val="nil"/>
            </w:tcBorders>
            <w:shd w:val="clear" w:color="auto" w:fill="FFFFFF" w:themeFill="background1"/>
            <w:noWrap/>
            <w:vAlign w:val="bottom"/>
            <w:hideMark/>
          </w:tcPr>
          <w:p w14:paraId="56730482" w14:textId="0B706BD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1580CD44" w14:textId="654B9812"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0.25</w:t>
            </w:r>
          </w:p>
        </w:tc>
        <w:tc>
          <w:tcPr>
            <w:tcW w:w="160" w:type="dxa"/>
            <w:tcBorders>
              <w:top w:val="nil"/>
              <w:left w:val="nil"/>
              <w:bottom w:val="nil"/>
              <w:right w:val="nil"/>
            </w:tcBorders>
            <w:shd w:val="clear" w:color="auto" w:fill="FFFFFF" w:themeFill="background1"/>
            <w:vAlign w:val="bottom"/>
          </w:tcPr>
          <w:p w14:paraId="094F5B9C" w14:textId="0071740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447A2219" w14:textId="0DFA03A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1C7AFC4A" w14:textId="7D77977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58.4</w:t>
            </w:r>
          </w:p>
        </w:tc>
        <w:tc>
          <w:tcPr>
            <w:tcW w:w="440" w:type="dxa"/>
            <w:tcBorders>
              <w:top w:val="nil"/>
              <w:left w:val="nil"/>
              <w:bottom w:val="nil"/>
              <w:right w:val="nil"/>
            </w:tcBorders>
            <w:shd w:val="clear" w:color="auto" w:fill="FFFFFF" w:themeFill="background1"/>
            <w:noWrap/>
            <w:vAlign w:val="bottom"/>
            <w:hideMark/>
          </w:tcPr>
          <w:p w14:paraId="352D693E" w14:textId="23D05FB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63.7</w:t>
            </w:r>
          </w:p>
        </w:tc>
        <w:tc>
          <w:tcPr>
            <w:tcW w:w="443" w:type="dxa"/>
            <w:tcBorders>
              <w:top w:val="nil"/>
              <w:left w:val="nil"/>
              <w:bottom w:val="nil"/>
              <w:right w:val="nil"/>
            </w:tcBorders>
            <w:shd w:val="clear" w:color="auto" w:fill="FFFFFF" w:themeFill="background1"/>
            <w:noWrap/>
            <w:vAlign w:val="bottom"/>
            <w:hideMark/>
          </w:tcPr>
          <w:p w14:paraId="2A2B3881" w14:textId="3E149C9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0.80</w:t>
            </w:r>
          </w:p>
        </w:tc>
        <w:tc>
          <w:tcPr>
            <w:tcW w:w="145" w:type="dxa"/>
            <w:tcBorders>
              <w:top w:val="nil"/>
              <w:left w:val="nil"/>
              <w:bottom w:val="nil"/>
              <w:right w:val="nil"/>
            </w:tcBorders>
            <w:shd w:val="clear" w:color="auto" w:fill="FFFFFF" w:themeFill="background1"/>
            <w:noWrap/>
            <w:vAlign w:val="bottom"/>
            <w:hideMark/>
          </w:tcPr>
          <w:p w14:paraId="5723838E" w14:textId="37A6778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087ABE7F" w14:textId="5B13A7B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0.17</w:t>
            </w:r>
          </w:p>
        </w:tc>
        <w:tc>
          <w:tcPr>
            <w:tcW w:w="159" w:type="dxa"/>
            <w:tcBorders>
              <w:top w:val="nil"/>
              <w:left w:val="nil"/>
              <w:bottom w:val="nil"/>
              <w:right w:val="nil"/>
            </w:tcBorders>
            <w:shd w:val="clear" w:color="auto" w:fill="FFFFFF" w:themeFill="background1"/>
            <w:vAlign w:val="bottom"/>
          </w:tcPr>
          <w:p w14:paraId="67EAD4CB" w14:textId="2F5C88F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36F2549A"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09A45E28" w14:textId="6D8C6EA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01BCDF94" w14:textId="76094384"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743632" w:rsidRPr="00BF2E11" w14:paraId="1BFC9081"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53D96767" w14:textId="49F4895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Niger</w:t>
            </w:r>
          </w:p>
        </w:tc>
        <w:tc>
          <w:tcPr>
            <w:tcW w:w="580" w:type="dxa"/>
            <w:tcBorders>
              <w:top w:val="nil"/>
              <w:left w:val="nil"/>
              <w:bottom w:val="nil"/>
              <w:right w:val="nil"/>
            </w:tcBorders>
            <w:shd w:val="clear" w:color="auto" w:fill="auto"/>
            <w:vAlign w:val="bottom"/>
          </w:tcPr>
          <w:p w14:paraId="5660BF1F" w14:textId="005AF1A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auto"/>
            <w:noWrap/>
            <w:vAlign w:val="bottom"/>
            <w:hideMark/>
          </w:tcPr>
          <w:p w14:paraId="5890E6E5" w14:textId="28A33C2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2006</w:t>
            </w:r>
          </w:p>
        </w:tc>
        <w:tc>
          <w:tcPr>
            <w:tcW w:w="850" w:type="dxa"/>
            <w:tcBorders>
              <w:top w:val="nil"/>
              <w:left w:val="nil"/>
              <w:bottom w:val="nil"/>
              <w:right w:val="nil"/>
            </w:tcBorders>
            <w:shd w:val="clear" w:color="auto" w:fill="auto"/>
            <w:noWrap/>
            <w:vAlign w:val="bottom"/>
            <w:hideMark/>
          </w:tcPr>
          <w:p w14:paraId="49F6C8D7" w14:textId="43F0B50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2012</w:t>
            </w:r>
          </w:p>
        </w:tc>
        <w:tc>
          <w:tcPr>
            <w:tcW w:w="445" w:type="dxa"/>
            <w:tcBorders>
              <w:top w:val="nil"/>
              <w:left w:val="nil"/>
              <w:bottom w:val="nil"/>
              <w:right w:val="nil"/>
            </w:tcBorders>
            <w:shd w:val="clear" w:color="auto" w:fill="auto"/>
            <w:noWrap/>
            <w:vAlign w:val="bottom"/>
            <w:hideMark/>
          </w:tcPr>
          <w:p w14:paraId="1B83BE4B" w14:textId="3927AD7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7.5</w:t>
            </w:r>
          </w:p>
        </w:tc>
        <w:tc>
          <w:tcPr>
            <w:tcW w:w="437" w:type="dxa"/>
            <w:tcBorders>
              <w:top w:val="nil"/>
              <w:left w:val="nil"/>
              <w:bottom w:val="nil"/>
              <w:right w:val="nil"/>
            </w:tcBorders>
            <w:shd w:val="clear" w:color="auto" w:fill="auto"/>
            <w:noWrap/>
            <w:vAlign w:val="bottom"/>
            <w:hideMark/>
          </w:tcPr>
          <w:p w14:paraId="28280316" w14:textId="46EB68B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12.9</w:t>
            </w:r>
          </w:p>
        </w:tc>
        <w:tc>
          <w:tcPr>
            <w:tcW w:w="439" w:type="dxa"/>
            <w:tcBorders>
              <w:top w:val="nil"/>
              <w:left w:val="nil"/>
              <w:bottom w:val="nil"/>
              <w:right w:val="nil"/>
            </w:tcBorders>
            <w:shd w:val="clear" w:color="auto" w:fill="auto"/>
            <w:noWrap/>
            <w:vAlign w:val="bottom"/>
            <w:hideMark/>
          </w:tcPr>
          <w:p w14:paraId="220B338B" w14:textId="73FD7DC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0.90</w:t>
            </w:r>
          </w:p>
        </w:tc>
        <w:tc>
          <w:tcPr>
            <w:tcW w:w="147" w:type="dxa"/>
            <w:tcBorders>
              <w:top w:val="nil"/>
              <w:left w:val="nil"/>
              <w:bottom w:val="nil"/>
              <w:right w:val="nil"/>
            </w:tcBorders>
            <w:shd w:val="clear" w:color="auto" w:fill="auto"/>
            <w:noWrap/>
            <w:vAlign w:val="bottom"/>
            <w:hideMark/>
          </w:tcPr>
          <w:p w14:paraId="22C51917" w14:textId="648592E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auto"/>
            <w:vAlign w:val="bottom"/>
          </w:tcPr>
          <w:p w14:paraId="7E6046AB" w14:textId="03A3E8A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-0.25</w:t>
            </w:r>
          </w:p>
        </w:tc>
        <w:tc>
          <w:tcPr>
            <w:tcW w:w="157" w:type="dxa"/>
            <w:tcBorders>
              <w:top w:val="nil"/>
              <w:left w:val="nil"/>
              <w:bottom w:val="nil"/>
              <w:right w:val="nil"/>
            </w:tcBorders>
            <w:shd w:val="clear" w:color="auto" w:fill="auto"/>
            <w:vAlign w:val="bottom"/>
          </w:tcPr>
          <w:p w14:paraId="4E83FA9E" w14:textId="70A21CDE"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auto"/>
            <w:noWrap/>
            <w:vAlign w:val="bottom"/>
            <w:hideMark/>
          </w:tcPr>
          <w:p w14:paraId="383259D6" w14:textId="57A413F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auto"/>
            <w:noWrap/>
            <w:vAlign w:val="bottom"/>
            <w:hideMark/>
          </w:tcPr>
          <w:p w14:paraId="7EAD49CB" w14:textId="33698C8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13.0</w:t>
            </w:r>
          </w:p>
        </w:tc>
        <w:tc>
          <w:tcPr>
            <w:tcW w:w="440" w:type="dxa"/>
            <w:tcBorders>
              <w:top w:val="nil"/>
              <w:left w:val="nil"/>
              <w:bottom w:val="nil"/>
              <w:right w:val="nil"/>
            </w:tcBorders>
            <w:shd w:val="clear" w:color="auto" w:fill="auto"/>
            <w:noWrap/>
            <w:vAlign w:val="bottom"/>
            <w:hideMark/>
          </w:tcPr>
          <w:p w14:paraId="58F4F5E4" w14:textId="0880707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19.2</w:t>
            </w:r>
          </w:p>
        </w:tc>
        <w:tc>
          <w:tcPr>
            <w:tcW w:w="440" w:type="dxa"/>
            <w:tcBorders>
              <w:top w:val="nil"/>
              <w:left w:val="nil"/>
              <w:bottom w:val="nil"/>
              <w:right w:val="nil"/>
            </w:tcBorders>
            <w:shd w:val="clear" w:color="auto" w:fill="auto"/>
            <w:noWrap/>
            <w:vAlign w:val="bottom"/>
            <w:hideMark/>
          </w:tcPr>
          <w:p w14:paraId="488A237D" w14:textId="7B28568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1.04</w:t>
            </w:r>
          </w:p>
        </w:tc>
        <w:tc>
          <w:tcPr>
            <w:tcW w:w="148" w:type="dxa"/>
            <w:tcBorders>
              <w:top w:val="nil"/>
              <w:left w:val="nil"/>
              <w:bottom w:val="nil"/>
              <w:right w:val="nil"/>
            </w:tcBorders>
            <w:shd w:val="clear" w:color="auto" w:fill="auto"/>
            <w:noWrap/>
            <w:vAlign w:val="bottom"/>
            <w:hideMark/>
          </w:tcPr>
          <w:p w14:paraId="76804F51" w14:textId="10E4DDA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auto"/>
            <w:vAlign w:val="bottom"/>
          </w:tcPr>
          <w:p w14:paraId="336FDF9F" w14:textId="095248DA"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-0.11</w:t>
            </w:r>
          </w:p>
        </w:tc>
        <w:tc>
          <w:tcPr>
            <w:tcW w:w="160" w:type="dxa"/>
            <w:tcBorders>
              <w:top w:val="nil"/>
              <w:left w:val="nil"/>
              <w:bottom w:val="nil"/>
              <w:right w:val="nil"/>
            </w:tcBorders>
            <w:shd w:val="clear" w:color="auto" w:fill="auto"/>
            <w:vAlign w:val="bottom"/>
          </w:tcPr>
          <w:p w14:paraId="65E2A0B7" w14:textId="7DEB369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auto"/>
            <w:noWrap/>
            <w:vAlign w:val="bottom"/>
            <w:hideMark/>
          </w:tcPr>
          <w:p w14:paraId="423C7109" w14:textId="7C13735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auto"/>
            <w:noWrap/>
            <w:vAlign w:val="bottom"/>
            <w:hideMark/>
          </w:tcPr>
          <w:p w14:paraId="23C936F8" w14:textId="7A25950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18.5</w:t>
            </w:r>
          </w:p>
        </w:tc>
        <w:tc>
          <w:tcPr>
            <w:tcW w:w="440" w:type="dxa"/>
            <w:tcBorders>
              <w:top w:val="nil"/>
              <w:left w:val="nil"/>
              <w:bottom w:val="nil"/>
              <w:right w:val="nil"/>
            </w:tcBorders>
            <w:shd w:val="clear" w:color="auto" w:fill="auto"/>
            <w:noWrap/>
            <w:vAlign w:val="bottom"/>
            <w:hideMark/>
          </w:tcPr>
          <w:p w14:paraId="794E939E" w14:textId="756706F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24.9</w:t>
            </w:r>
          </w:p>
        </w:tc>
        <w:tc>
          <w:tcPr>
            <w:tcW w:w="443" w:type="dxa"/>
            <w:tcBorders>
              <w:top w:val="nil"/>
              <w:left w:val="nil"/>
              <w:bottom w:val="nil"/>
              <w:right w:val="nil"/>
            </w:tcBorders>
            <w:shd w:val="clear" w:color="auto" w:fill="auto"/>
            <w:noWrap/>
            <w:vAlign w:val="bottom"/>
            <w:hideMark/>
          </w:tcPr>
          <w:p w14:paraId="56821832" w14:textId="04E4C94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1.07</w:t>
            </w:r>
          </w:p>
        </w:tc>
        <w:tc>
          <w:tcPr>
            <w:tcW w:w="145" w:type="dxa"/>
            <w:tcBorders>
              <w:top w:val="nil"/>
              <w:left w:val="nil"/>
              <w:bottom w:val="nil"/>
              <w:right w:val="nil"/>
            </w:tcBorders>
            <w:shd w:val="clear" w:color="auto" w:fill="auto"/>
            <w:noWrap/>
            <w:vAlign w:val="bottom"/>
            <w:hideMark/>
          </w:tcPr>
          <w:p w14:paraId="57E7237C" w14:textId="0E66055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auto"/>
            <w:vAlign w:val="bottom"/>
          </w:tcPr>
          <w:p w14:paraId="59492669" w14:textId="278099E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-0.08</w:t>
            </w:r>
          </w:p>
        </w:tc>
        <w:tc>
          <w:tcPr>
            <w:tcW w:w="159" w:type="dxa"/>
            <w:tcBorders>
              <w:top w:val="nil"/>
              <w:left w:val="nil"/>
              <w:bottom w:val="nil"/>
              <w:right w:val="nil"/>
            </w:tcBorders>
            <w:shd w:val="clear" w:color="auto" w:fill="auto"/>
            <w:vAlign w:val="bottom"/>
          </w:tcPr>
          <w:p w14:paraId="6653663B" w14:textId="0A4B5CA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auto"/>
            <w:vAlign w:val="bottom"/>
          </w:tcPr>
          <w:p w14:paraId="2885C857"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auto"/>
            <w:vAlign w:val="center"/>
          </w:tcPr>
          <w:p w14:paraId="2F638274" w14:textId="556DA795"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auto"/>
            <w:vAlign w:val="center"/>
          </w:tcPr>
          <w:p w14:paraId="1790759C" w14:textId="535A6D9D"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743632" w:rsidRPr="00BF2E11" w14:paraId="7BBF075D"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43406C7F" w14:textId="064ACD4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Nigeria</w:t>
            </w:r>
          </w:p>
        </w:tc>
        <w:tc>
          <w:tcPr>
            <w:tcW w:w="580" w:type="dxa"/>
            <w:tcBorders>
              <w:top w:val="nil"/>
              <w:left w:val="nil"/>
              <w:bottom w:val="nil"/>
              <w:right w:val="nil"/>
            </w:tcBorders>
            <w:shd w:val="clear" w:color="auto" w:fill="D9D9D9" w:themeFill="background1" w:themeFillShade="D9"/>
            <w:vAlign w:val="bottom"/>
          </w:tcPr>
          <w:p w14:paraId="198F107E" w14:textId="322C427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207868C6" w14:textId="2911C83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2013</w:t>
            </w:r>
          </w:p>
        </w:tc>
        <w:tc>
          <w:tcPr>
            <w:tcW w:w="850" w:type="dxa"/>
            <w:tcBorders>
              <w:top w:val="nil"/>
              <w:left w:val="nil"/>
              <w:bottom w:val="nil"/>
              <w:right w:val="nil"/>
            </w:tcBorders>
            <w:shd w:val="clear" w:color="auto" w:fill="D9D9D9" w:themeFill="background1" w:themeFillShade="D9"/>
            <w:noWrap/>
            <w:vAlign w:val="bottom"/>
            <w:hideMark/>
          </w:tcPr>
          <w:p w14:paraId="465833D8" w14:textId="46EA29E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2018</w:t>
            </w:r>
          </w:p>
        </w:tc>
        <w:tc>
          <w:tcPr>
            <w:tcW w:w="445" w:type="dxa"/>
            <w:tcBorders>
              <w:top w:val="nil"/>
              <w:left w:val="nil"/>
              <w:bottom w:val="nil"/>
              <w:right w:val="nil"/>
            </w:tcBorders>
            <w:shd w:val="clear" w:color="auto" w:fill="D9D9D9" w:themeFill="background1" w:themeFillShade="D9"/>
            <w:noWrap/>
            <w:vAlign w:val="bottom"/>
            <w:hideMark/>
          </w:tcPr>
          <w:p w14:paraId="40C9BCFC" w14:textId="2FEBA53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25.8</w:t>
            </w:r>
          </w:p>
        </w:tc>
        <w:tc>
          <w:tcPr>
            <w:tcW w:w="437" w:type="dxa"/>
            <w:tcBorders>
              <w:top w:val="nil"/>
              <w:left w:val="nil"/>
              <w:bottom w:val="nil"/>
              <w:right w:val="nil"/>
            </w:tcBorders>
            <w:shd w:val="clear" w:color="auto" w:fill="D9D9D9" w:themeFill="background1" w:themeFillShade="D9"/>
            <w:noWrap/>
            <w:vAlign w:val="bottom"/>
            <w:hideMark/>
          </w:tcPr>
          <w:p w14:paraId="1663EF62" w14:textId="43329EB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28.6</w:t>
            </w:r>
          </w:p>
        </w:tc>
        <w:tc>
          <w:tcPr>
            <w:tcW w:w="439" w:type="dxa"/>
            <w:tcBorders>
              <w:top w:val="nil"/>
              <w:left w:val="nil"/>
              <w:bottom w:val="nil"/>
              <w:right w:val="nil"/>
            </w:tcBorders>
            <w:shd w:val="clear" w:color="auto" w:fill="D9D9D9" w:themeFill="background1" w:themeFillShade="D9"/>
            <w:noWrap/>
            <w:vAlign w:val="bottom"/>
            <w:hideMark/>
          </w:tcPr>
          <w:p w14:paraId="12E3424B" w14:textId="6BE9118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0.57</w:t>
            </w:r>
          </w:p>
        </w:tc>
        <w:tc>
          <w:tcPr>
            <w:tcW w:w="147" w:type="dxa"/>
            <w:tcBorders>
              <w:top w:val="nil"/>
              <w:left w:val="nil"/>
              <w:bottom w:val="nil"/>
              <w:right w:val="nil"/>
            </w:tcBorders>
            <w:shd w:val="clear" w:color="auto" w:fill="D9D9D9" w:themeFill="background1" w:themeFillShade="D9"/>
            <w:noWrap/>
            <w:vAlign w:val="bottom"/>
            <w:hideMark/>
          </w:tcPr>
          <w:p w14:paraId="3372F9DC" w14:textId="72F9E9D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5CE832C1" w14:textId="6E86672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0.04</w:t>
            </w:r>
          </w:p>
        </w:tc>
        <w:tc>
          <w:tcPr>
            <w:tcW w:w="157" w:type="dxa"/>
            <w:tcBorders>
              <w:top w:val="nil"/>
              <w:left w:val="nil"/>
              <w:bottom w:val="nil"/>
              <w:right w:val="nil"/>
            </w:tcBorders>
            <w:shd w:val="clear" w:color="auto" w:fill="D9D9D9" w:themeFill="background1" w:themeFillShade="D9"/>
            <w:vAlign w:val="bottom"/>
          </w:tcPr>
          <w:p w14:paraId="52EFFB0A" w14:textId="6FECAE09"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5B7EA22C" w14:textId="7D71A25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24204F46" w14:textId="7660A9B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38.3</w:t>
            </w:r>
          </w:p>
        </w:tc>
        <w:tc>
          <w:tcPr>
            <w:tcW w:w="440" w:type="dxa"/>
            <w:tcBorders>
              <w:top w:val="nil"/>
              <w:left w:val="nil"/>
              <w:bottom w:val="nil"/>
              <w:right w:val="nil"/>
            </w:tcBorders>
            <w:shd w:val="clear" w:color="auto" w:fill="D9D9D9" w:themeFill="background1" w:themeFillShade="D9"/>
            <w:noWrap/>
            <w:vAlign w:val="bottom"/>
            <w:hideMark/>
          </w:tcPr>
          <w:p w14:paraId="068DE961" w14:textId="4ACD7B9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41.7</w:t>
            </w:r>
          </w:p>
        </w:tc>
        <w:tc>
          <w:tcPr>
            <w:tcW w:w="440" w:type="dxa"/>
            <w:tcBorders>
              <w:top w:val="nil"/>
              <w:left w:val="nil"/>
              <w:bottom w:val="nil"/>
              <w:right w:val="nil"/>
            </w:tcBorders>
            <w:shd w:val="clear" w:color="auto" w:fill="D9D9D9" w:themeFill="background1" w:themeFillShade="D9"/>
            <w:noWrap/>
            <w:vAlign w:val="bottom"/>
            <w:hideMark/>
          </w:tcPr>
          <w:p w14:paraId="0D3EE384" w14:textId="1DD34B6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0.69</w:t>
            </w:r>
          </w:p>
        </w:tc>
        <w:tc>
          <w:tcPr>
            <w:tcW w:w="148" w:type="dxa"/>
            <w:tcBorders>
              <w:top w:val="nil"/>
              <w:left w:val="nil"/>
              <w:bottom w:val="nil"/>
              <w:right w:val="nil"/>
            </w:tcBorders>
            <w:shd w:val="clear" w:color="auto" w:fill="D9D9D9" w:themeFill="background1" w:themeFillShade="D9"/>
            <w:noWrap/>
            <w:vAlign w:val="bottom"/>
            <w:hideMark/>
          </w:tcPr>
          <w:p w14:paraId="40AAF80C" w14:textId="1000645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79FACDEE" w14:textId="42A75316"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0.16</w:t>
            </w:r>
          </w:p>
        </w:tc>
        <w:tc>
          <w:tcPr>
            <w:tcW w:w="160" w:type="dxa"/>
            <w:tcBorders>
              <w:top w:val="nil"/>
              <w:left w:val="nil"/>
              <w:bottom w:val="nil"/>
              <w:right w:val="nil"/>
            </w:tcBorders>
            <w:shd w:val="clear" w:color="auto" w:fill="D9D9D9" w:themeFill="background1" w:themeFillShade="D9"/>
            <w:vAlign w:val="bottom"/>
          </w:tcPr>
          <w:p w14:paraId="25BB210B" w14:textId="1D7D781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16EF66F5" w14:textId="2B0FF31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794D952D" w14:textId="47C5C8A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48.2</w:t>
            </w:r>
          </w:p>
        </w:tc>
        <w:tc>
          <w:tcPr>
            <w:tcW w:w="440" w:type="dxa"/>
            <w:tcBorders>
              <w:top w:val="nil"/>
              <w:left w:val="nil"/>
              <w:bottom w:val="nil"/>
              <w:right w:val="nil"/>
            </w:tcBorders>
            <w:shd w:val="clear" w:color="auto" w:fill="D9D9D9" w:themeFill="background1" w:themeFillShade="D9"/>
            <w:noWrap/>
            <w:vAlign w:val="bottom"/>
            <w:hideMark/>
          </w:tcPr>
          <w:p w14:paraId="3060C6D3" w14:textId="2B01185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51.6</w:t>
            </w:r>
          </w:p>
        </w:tc>
        <w:tc>
          <w:tcPr>
            <w:tcW w:w="443" w:type="dxa"/>
            <w:tcBorders>
              <w:top w:val="nil"/>
              <w:left w:val="nil"/>
              <w:bottom w:val="nil"/>
              <w:right w:val="nil"/>
            </w:tcBorders>
            <w:shd w:val="clear" w:color="auto" w:fill="D9D9D9" w:themeFill="background1" w:themeFillShade="D9"/>
            <w:noWrap/>
            <w:vAlign w:val="bottom"/>
            <w:hideMark/>
          </w:tcPr>
          <w:p w14:paraId="0BB860A7" w14:textId="3CB89E9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0.69</w:t>
            </w:r>
          </w:p>
        </w:tc>
        <w:tc>
          <w:tcPr>
            <w:tcW w:w="145" w:type="dxa"/>
            <w:tcBorders>
              <w:top w:val="nil"/>
              <w:left w:val="nil"/>
              <w:bottom w:val="nil"/>
              <w:right w:val="nil"/>
            </w:tcBorders>
            <w:shd w:val="clear" w:color="auto" w:fill="D9D9D9" w:themeFill="background1" w:themeFillShade="D9"/>
            <w:noWrap/>
            <w:vAlign w:val="bottom"/>
            <w:hideMark/>
          </w:tcPr>
          <w:p w14:paraId="3B608B89" w14:textId="0A0530F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01D5C856" w14:textId="0CAF692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0.16</w:t>
            </w:r>
          </w:p>
        </w:tc>
        <w:tc>
          <w:tcPr>
            <w:tcW w:w="159" w:type="dxa"/>
            <w:tcBorders>
              <w:top w:val="nil"/>
              <w:left w:val="nil"/>
              <w:bottom w:val="nil"/>
              <w:right w:val="nil"/>
            </w:tcBorders>
            <w:shd w:val="clear" w:color="auto" w:fill="D9D9D9" w:themeFill="background1" w:themeFillShade="D9"/>
            <w:vAlign w:val="bottom"/>
          </w:tcPr>
          <w:p w14:paraId="01733C40" w14:textId="71B651E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3CDB0EC9"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3AD313F3" w14:textId="66D5A442"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4EB11D54" w14:textId="297C0C00"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743632" w:rsidRPr="00BF2E11" w14:paraId="74847752"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6A8A718B" w14:textId="45B18B4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Republic of Congo</w:t>
            </w:r>
          </w:p>
        </w:tc>
        <w:tc>
          <w:tcPr>
            <w:tcW w:w="580" w:type="dxa"/>
            <w:tcBorders>
              <w:top w:val="nil"/>
              <w:left w:val="nil"/>
              <w:bottom w:val="nil"/>
              <w:right w:val="nil"/>
            </w:tcBorders>
            <w:shd w:val="clear" w:color="auto" w:fill="D9D9D9" w:themeFill="background1" w:themeFillShade="D9"/>
            <w:vAlign w:val="bottom"/>
          </w:tcPr>
          <w:p w14:paraId="5C32DDF3" w14:textId="78C9423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2679A82B" w14:textId="5BBCD4F1"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2005</w:t>
            </w:r>
          </w:p>
        </w:tc>
        <w:tc>
          <w:tcPr>
            <w:tcW w:w="850" w:type="dxa"/>
            <w:tcBorders>
              <w:top w:val="nil"/>
              <w:left w:val="nil"/>
              <w:bottom w:val="nil"/>
              <w:right w:val="nil"/>
            </w:tcBorders>
            <w:shd w:val="clear" w:color="auto" w:fill="D9D9D9" w:themeFill="background1" w:themeFillShade="D9"/>
            <w:noWrap/>
            <w:vAlign w:val="bottom"/>
            <w:hideMark/>
          </w:tcPr>
          <w:p w14:paraId="24353AE3" w14:textId="5C9DD9C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2014-15</w:t>
            </w:r>
          </w:p>
        </w:tc>
        <w:tc>
          <w:tcPr>
            <w:tcW w:w="445" w:type="dxa"/>
            <w:tcBorders>
              <w:top w:val="nil"/>
              <w:left w:val="nil"/>
              <w:bottom w:val="nil"/>
              <w:right w:val="nil"/>
            </w:tcBorders>
            <w:shd w:val="clear" w:color="auto" w:fill="D9D9D9" w:themeFill="background1" w:themeFillShade="D9"/>
            <w:noWrap/>
            <w:vAlign w:val="bottom"/>
            <w:hideMark/>
          </w:tcPr>
          <w:p w14:paraId="2920D1F6" w14:textId="67BFF97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38.7</w:t>
            </w:r>
          </w:p>
        </w:tc>
        <w:tc>
          <w:tcPr>
            <w:tcW w:w="437" w:type="dxa"/>
            <w:tcBorders>
              <w:top w:val="nil"/>
              <w:left w:val="nil"/>
              <w:bottom w:val="nil"/>
              <w:right w:val="nil"/>
            </w:tcBorders>
            <w:shd w:val="clear" w:color="auto" w:fill="D9D9D9" w:themeFill="background1" w:themeFillShade="D9"/>
            <w:noWrap/>
            <w:vAlign w:val="bottom"/>
            <w:hideMark/>
          </w:tcPr>
          <w:p w14:paraId="6B238662" w14:textId="244FF97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51.1</w:t>
            </w:r>
          </w:p>
        </w:tc>
        <w:tc>
          <w:tcPr>
            <w:tcW w:w="439" w:type="dxa"/>
            <w:tcBorders>
              <w:top w:val="nil"/>
              <w:left w:val="nil"/>
              <w:bottom w:val="nil"/>
              <w:right w:val="nil"/>
            </w:tcBorders>
            <w:shd w:val="clear" w:color="auto" w:fill="D9D9D9" w:themeFill="background1" w:themeFillShade="D9"/>
            <w:noWrap/>
            <w:vAlign w:val="bottom"/>
            <w:hideMark/>
          </w:tcPr>
          <w:p w14:paraId="4CE74A66" w14:textId="3CDBCE9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1.30</w:t>
            </w:r>
          </w:p>
        </w:tc>
        <w:tc>
          <w:tcPr>
            <w:tcW w:w="147" w:type="dxa"/>
            <w:tcBorders>
              <w:top w:val="nil"/>
              <w:left w:val="nil"/>
              <w:bottom w:val="nil"/>
              <w:right w:val="nil"/>
            </w:tcBorders>
            <w:shd w:val="clear" w:color="auto" w:fill="D9D9D9" w:themeFill="background1" w:themeFillShade="D9"/>
            <w:noWrap/>
            <w:vAlign w:val="bottom"/>
            <w:hideMark/>
          </w:tcPr>
          <w:p w14:paraId="601DFB00" w14:textId="016C195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793327EE" w14:textId="35FD523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-0.06</w:t>
            </w:r>
          </w:p>
        </w:tc>
        <w:tc>
          <w:tcPr>
            <w:tcW w:w="157" w:type="dxa"/>
            <w:tcBorders>
              <w:top w:val="nil"/>
              <w:left w:val="nil"/>
              <w:bottom w:val="nil"/>
              <w:right w:val="nil"/>
            </w:tcBorders>
            <w:shd w:val="clear" w:color="auto" w:fill="D9D9D9" w:themeFill="background1" w:themeFillShade="D9"/>
            <w:vAlign w:val="bottom"/>
          </w:tcPr>
          <w:p w14:paraId="3A8FDC1C" w14:textId="26A2C59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3BFBE162" w14:textId="6442F88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490243D1" w14:textId="31C9705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47.0</w:t>
            </w:r>
          </w:p>
        </w:tc>
        <w:tc>
          <w:tcPr>
            <w:tcW w:w="440" w:type="dxa"/>
            <w:tcBorders>
              <w:top w:val="nil"/>
              <w:left w:val="nil"/>
              <w:bottom w:val="nil"/>
              <w:right w:val="nil"/>
            </w:tcBorders>
            <w:shd w:val="clear" w:color="auto" w:fill="D9D9D9" w:themeFill="background1" w:themeFillShade="D9"/>
            <w:noWrap/>
            <w:vAlign w:val="bottom"/>
            <w:hideMark/>
          </w:tcPr>
          <w:p w14:paraId="76F0933F" w14:textId="1D7CDEE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61.7</w:t>
            </w:r>
          </w:p>
        </w:tc>
        <w:tc>
          <w:tcPr>
            <w:tcW w:w="440" w:type="dxa"/>
            <w:tcBorders>
              <w:top w:val="nil"/>
              <w:left w:val="nil"/>
              <w:bottom w:val="nil"/>
              <w:right w:val="nil"/>
            </w:tcBorders>
            <w:shd w:val="clear" w:color="auto" w:fill="D9D9D9" w:themeFill="background1" w:themeFillShade="D9"/>
            <w:noWrap/>
            <w:vAlign w:val="bottom"/>
            <w:hideMark/>
          </w:tcPr>
          <w:p w14:paraId="064DCE6D" w14:textId="29FB49B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1.55</w:t>
            </w:r>
          </w:p>
        </w:tc>
        <w:tc>
          <w:tcPr>
            <w:tcW w:w="148" w:type="dxa"/>
            <w:tcBorders>
              <w:top w:val="nil"/>
              <w:left w:val="nil"/>
              <w:bottom w:val="nil"/>
              <w:right w:val="nil"/>
            </w:tcBorders>
            <w:shd w:val="clear" w:color="auto" w:fill="D9D9D9" w:themeFill="background1" w:themeFillShade="D9"/>
            <w:noWrap/>
            <w:vAlign w:val="bottom"/>
            <w:hideMark/>
          </w:tcPr>
          <w:p w14:paraId="71F4ECDC" w14:textId="791E765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5C2F95C7" w14:textId="5CDAE9F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0.19</w:t>
            </w:r>
          </w:p>
        </w:tc>
        <w:tc>
          <w:tcPr>
            <w:tcW w:w="160" w:type="dxa"/>
            <w:tcBorders>
              <w:top w:val="nil"/>
              <w:left w:val="nil"/>
              <w:bottom w:val="nil"/>
              <w:right w:val="nil"/>
            </w:tcBorders>
            <w:shd w:val="clear" w:color="auto" w:fill="D9D9D9" w:themeFill="background1" w:themeFillShade="D9"/>
            <w:vAlign w:val="bottom"/>
          </w:tcPr>
          <w:p w14:paraId="2891D5D3" w14:textId="33CAD8C6"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7DC4D405" w14:textId="59368CD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0306B1E4" w14:textId="078D027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54.1</w:t>
            </w:r>
          </w:p>
        </w:tc>
        <w:tc>
          <w:tcPr>
            <w:tcW w:w="440" w:type="dxa"/>
            <w:tcBorders>
              <w:top w:val="nil"/>
              <w:left w:val="nil"/>
              <w:bottom w:val="nil"/>
              <w:right w:val="nil"/>
            </w:tcBorders>
            <w:shd w:val="clear" w:color="auto" w:fill="D9D9D9" w:themeFill="background1" w:themeFillShade="D9"/>
            <w:noWrap/>
            <w:vAlign w:val="bottom"/>
            <w:hideMark/>
          </w:tcPr>
          <w:p w14:paraId="32E324DC" w14:textId="335B65A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68.7</w:t>
            </w:r>
          </w:p>
        </w:tc>
        <w:tc>
          <w:tcPr>
            <w:tcW w:w="443" w:type="dxa"/>
            <w:tcBorders>
              <w:top w:val="nil"/>
              <w:left w:val="nil"/>
              <w:bottom w:val="nil"/>
              <w:right w:val="nil"/>
            </w:tcBorders>
            <w:shd w:val="clear" w:color="auto" w:fill="D9D9D9" w:themeFill="background1" w:themeFillShade="D9"/>
            <w:noWrap/>
            <w:vAlign w:val="bottom"/>
            <w:hideMark/>
          </w:tcPr>
          <w:p w14:paraId="4F09EC22" w14:textId="4BE6BF1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1.55</w:t>
            </w:r>
          </w:p>
        </w:tc>
        <w:tc>
          <w:tcPr>
            <w:tcW w:w="145" w:type="dxa"/>
            <w:tcBorders>
              <w:top w:val="nil"/>
              <w:left w:val="nil"/>
              <w:bottom w:val="nil"/>
              <w:right w:val="nil"/>
            </w:tcBorders>
            <w:shd w:val="clear" w:color="auto" w:fill="D9D9D9" w:themeFill="background1" w:themeFillShade="D9"/>
            <w:noWrap/>
            <w:vAlign w:val="bottom"/>
            <w:hideMark/>
          </w:tcPr>
          <w:p w14:paraId="4AB4A786" w14:textId="5789A5D9"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0F8B8AFC" w14:textId="2FCED93D"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0.19</w:t>
            </w:r>
          </w:p>
        </w:tc>
        <w:tc>
          <w:tcPr>
            <w:tcW w:w="159" w:type="dxa"/>
            <w:tcBorders>
              <w:top w:val="nil"/>
              <w:left w:val="nil"/>
              <w:bottom w:val="nil"/>
              <w:right w:val="nil"/>
            </w:tcBorders>
            <w:shd w:val="clear" w:color="auto" w:fill="D9D9D9" w:themeFill="background1" w:themeFillShade="D9"/>
            <w:vAlign w:val="bottom"/>
          </w:tcPr>
          <w:p w14:paraId="775FAE13" w14:textId="599E183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2CA60883"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78A15BEF" w14:textId="6FF0C610"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6150D190" w14:textId="1706262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743632" w:rsidRPr="00BF2E11" w14:paraId="45D2D186"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18E28837" w14:textId="227CE92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Rwanda</w:t>
            </w:r>
          </w:p>
        </w:tc>
        <w:tc>
          <w:tcPr>
            <w:tcW w:w="580" w:type="dxa"/>
            <w:tcBorders>
              <w:top w:val="nil"/>
              <w:left w:val="nil"/>
              <w:bottom w:val="nil"/>
              <w:right w:val="nil"/>
            </w:tcBorders>
            <w:shd w:val="clear" w:color="auto" w:fill="auto"/>
            <w:vAlign w:val="bottom"/>
          </w:tcPr>
          <w:p w14:paraId="45907089" w14:textId="324B86D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auto"/>
            <w:noWrap/>
            <w:vAlign w:val="bottom"/>
            <w:hideMark/>
          </w:tcPr>
          <w:p w14:paraId="513A0758" w14:textId="5A5DAB2B"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auto"/>
            <w:noWrap/>
            <w:vAlign w:val="bottom"/>
            <w:hideMark/>
          </w:tcPr>
          <w:p w14:paraId="3A389110" w14:textId="7EFE77AC"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2014-15</w:t>
            </w:r>
          </w:p>
        </w:tc>
        <w:tc>
          <w:tcPr>
            <w:tcW w:w="445" w:type="dxa"/>
            <w:tcBorders>
              <w:top w:val="nil"/>
              <w:left w:val="nil"/>
              <w:bottom w:val="nil"/>
              <w:right w:val="nil"/>
            </w:tcBorders>
            <w:shd w:val="clear" w:color="auto" w:fill="auto"/>
            <w:noWrap/>
            <w:vAlign w:val="bottom"/>
            <w:hideMark/>
          </w:tcPr>
          <w:p w14:paraId="2721E157" w14:textId="1613D10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32.4</w:t>
            </w:r>
          </w:p>
        </w:tc>
        <w:tc>
          <w:tcPr>
            <w:tcW w:w="437" w:type="dxa"/>
            <w:tcBorders>
              <w:top w:val="nil"/>
              <w:left w:val="nil"/>
              <w:bottom w:val="nil"/>
              <w:right w:val="nil"/>
            </w:tcBorders>
            <w:shd w:val="clear" w:color="auto" w:fill="auto"/>
            <w:noWrap/>
            <w:vAlign w:val="bottom"/>
            <w:hideMark/>
          </w:tcPr>
          <w:p w14:paraId="59CE87DE" w14:textId="4EC1A14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40.2</w:t>
            </w:r>
          </w:p>
        </w:tc>
        <w:tc>
          <w:tcPr>
            <w:tcW w:w="439" w:type="dxa"/>
            <w:tcBorders>
              <w:top w:val="nil"/>
              <w:left w:val="nil"/>
              <w:bottom w:val="nil"/>
              <w:right w:val="nil"/>
            </w:tcBorders>
            <w:shd w:val="clear" w:color="auto" w:fill="auto"/>
            <w:noWrap/>
            <w:vAlign w:val="bottom"/>
            <w:hideMark/>
          </w:tcPr>
          <w:p w14:paraId="633F3181" w14:textId="5E35E46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1.75</w:t>
            </w:r>
          </w:p>
        </w:tc>
        <w:tc>
          <w:tcPr>
            <w:tcW w:w="147" w:type="dxa"/>
            <w:tcBorders>
              <w:top w:val="nil"/>
              <w:left w:val="nil"/>
              <w:bottom w:val="nil"/>
              <w:right w:val="nil"/>
            </w:tcBorders>
            <w:shd w:val="clear" w:color="auto" w:fill="auto"/>
            <w:noWrap/>
            <w:vAlign w:val="bottom"/>
            <w:hideMark/>
          </w:tcPr>
          <w:p w14:paraId="0A5B043F" w14:textId="2BBC7EA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auto"/>
            <w:vAlign w:val="bottom"/>
          </w:tcPr>
          <w:p w14:paraId="60BEAB51" w14:textId="29B49C46"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0.19</w:t>
            </w:r>
          </w:p>
        </w:tc>
        <w:tc>
          <w:tcPr>
            <w:tcW w:w="157" w:type="dxa"/>
            <w:tcBorders>
              <w:top w:val="nil"/>
              <w:left w:val="nil"/>
              <w:bottom w:val="nil"/>
              <w:right w:val="nil"/>
            </w:tcBorders>
            <w:shd w:val="clear" w:color="auto" w:fill="auto"/>
            <w:vAlign w:val="bottom"/>
          </w:tcPr>
          <w:p w14:paraId="0DBF38BE" w14:textId="6170D70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auto"/>
            <w:noWrap/>
            <w:vAlign w:val="bottom"/>
            <w:hideMark/>
          </w:tcPr>
          <w:p w14:paraId="7BF07D3A" w14:textId="293DCF7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auto"/>
            <w:noWrap/>
            <w:vAlign w:val="bottom"/>
            <w:hideMark/>
          </w:tcPr>
          <w:p w14:paraId="540120B7" w14:textId="61709CB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40.6</w:t>
            </w:r>
          </w:p>
        </w:tc>
        <w:tc>
          <w:tcPr>
            <w:tcW w:w="440" w:type="dxa"/>
            <w:tcBorders>
              <w:top w:val="nil"/>
              <w:left w:val="nil"/>
              <w:bottom w:val="nil"/>
              <w:right w:val="nil"/>
            </w:tcBorders>
            <w:shd w:val="clear" w:color="auto" w:fill="auto"/>
            <w:noWrap/>
            <w:vAlign w:val="bottom"/>
            <w:hideMark/>
          </w:tcPr>
          <w:p w14:paraId="4A50F60E" w14:textId="097926E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48.2</w:t>
            </w:r>
          </w:p>
        </w:tc>
        <w:tc>
          <w:tcPr>
            <w:tcW w:w="440" w:type="dxa"/>
            <w:tcBorders>
              <w:top w:val="nil"/>
              <w:left w:val="nil"/>
              <w:bottom w:val="nil"/>
              <w:right w:val="nil"/>
            </w:tcBorders>
            <w:shd w:val="clear" w:color="auto" w:fill="auto"/>
            <w:noWrap/>
            <w:vAlign w:val="bottom"/>
            <w:hideMark/>
          </w:tcPr>
          <w:p w14:paraId="1EFC4E4E" w14:textId="49A81FC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1.68</w:t>
            </w:r>
          </w:p>
        </w:tc>
        <w:tc>
          <w:tcPr>
            <w:tcW w:w="148" w:type="dxa"/>
            <w:tcBorders>
              <w:top w:val="nil"/>
              <w:left w:val="nil"/>
              <w:bottom w:val="nil"/>
              <w:right w:val="nil"/>
            </w:tcBorders>
            <w:shd w:val="clear" w:color="auto" w:fill="auto"/>
            <w:noWrap/>
            <w:vAlign w:val="bottom"/>
            <w:hideMark/>
          </w:tcPr>
          <w:p w14:paraId="5054CA4C" w14:textId="7B80EE3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auto"/>
            <w:vAlign w:val="bottom"/>
          </w:tcPr>
          <w:p w14:paraId="5FE195C8" w14:textId="4D757FE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0.13</w:t>
            </w:r>
          </w:p>
        </w:tc>
        <w:tc>
          <w:tcPr>
            <w:tcW w:w="160" w:type="dxa"/>
            <w:tcBorders>
              <w:top w:val="nil"/>
              <w:left w:val="nil"/>
              <w:bottom w:val="nil"/>
              <w:right w:val="nil"/>
            </w:tcBorders>
            <w:shd w:val="clear" w:color="auto" w:fill="auto"/>
            <w:vAlign w:val="bottom"/>
          </w:tcPr>
          <w:p w14:paraId="6C3C0121" w14:textId="03BAFF76"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auto"/>
            <w:noWrap/>
            <w:vAlign w:val="bottom"/>
            <w:hideMark/>
          </w:tcPr>
          <w:p w14:paraId="55044945" w14:textId="374B958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auto"/>
            <w:noWrap/>
            <w:vAlign w:val="bottom"/>
            <w:hideMark/>
          </w:tcPr>
          <w:p w14:paraId="207BC6B1" w14:textId="577793F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46.5</w:t>
            </w:r>
          </w:p>
        </w:tc>
        <w:tc>
          <w:tcPr>
            <w:tcW w:w="440" w:type="dxa"/>
            <w:tcBorders>
              <w:top w:val="nil"/>
              <w:left w:val="nil"/>
              <w:bottom w:val="nil"/>
              <w:right w:val="nil"/>
            </w:tcBorders>
            <w:shd w:val="clear" w:color="auto" w:fill="auto"/>
            <w:noWrap/>
            <w:vAlign w:val="bottom"/>
            <w:hideMark/>
          </w:tcPr>
          <w:p w14:paraId="478239FC" w14:textId="61D9556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54.3</w:t>
            </w:r>
          </w:p>
        </w:tc>
        <w:tc>
          <w:tcPr>
            <w:tcW w:w="443" w:type="dxa"/>
            <w:tcBorders>
              <w:top w:val="nil"/>
              <w:left w:val="nil"/>
              <w:bottom w:val="nil"/>
              <w:right w:val="nil"/>
            </w:tcBorders>
            <w:shd w:val="clear" w:color="auto" w:fill="auto"/>
            <w:noWrap/>
            <w:vAlign w:val="bottom"/>
            <w:hideMark/>
          </w:tcPr>
          <w:p w14:paraId="69F74F89" w14:textId="7750C15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1.74</w:t>
            </w:r>
          </w:p>
        </w:tc>
        <w:tc>
          <w:tcPr>
            <w:tcW w:w="145" w:type="dxa"/>
            <w:tcBorders>
              <w:top w:val="nil"/>
              <w:left w:val="nil"/>
              <w:bottom w:val="nil"/>
              <w:right w:val="nil"/>
            </w:tcBorders>
            <w:shd w:val="clear" w:color="auto" w:fill="auto"/>
            <w:noWrap/>
            <w:vAlign w:val="bottom"/>
            <w:hideMark/>
          </w:tcPr>
          <w:p w14:paraId="4FB3368D" w14:textId="7E0EE79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auto"/>
            <w:vAlign w:val="bottom"/>
          </w:tcPr>
          <w:p w14:paraId="29409BC3" w14:textId="2EDE396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0.19</w:t>
            </w:r>
          </w:p>
        </w:tc>
        <w:tc>
          <w:tcPr>
            <w:tcW w:w="159" w:type="dxa"/>
            <w:tcBorders>
              <w:top w:val="nil"/>
              <w:left w:val="nil"/>
              <w:bottom w:val="nil"/>
              <w:right w:val="nil"/>
            </w:tcBorders>
            <w:shd w:val="clear" w:color="auto" w:fill="auto"/>
            <w:vAlign w:val="bottom"/>
          </w:tcPr>
          <w:p w14:paraId="2EA447D4" w14:textId="07EBBC5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auto"/>
            <w:vAlign w:val="bottom"/>
          </w:tcPr>
          <w:p w14:paraId="6F646E7F"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auto"/>
            <w:vAlign w:val="center"/>
          </w:tcPr>
          <w:p w14:paraId="7AF00035" w14:textId="427E7693"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auto"/>
            <w:vAlign w:val="center"/>
          </w:tcPr>
          <w:p w14:paraId="6444FE0B" w14:textId="3EA21571"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6604EA86"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43BCE03D" w14:textId="2DA213E4" w:rsidR="006C6BEA" w:rsidRPr="007F237A" w:rsidRDefault="00F34FC7" w:rsidP="00396A93">
            <w:pPr>
              <w:pStyle w:val="NoSpacing"/>
              <w:spacing w:after="120" w:line="480" w:lineRule="auto"/>
              <w:rPr>
                <w:rFonts w:ascii="Garamond" w:hAnsi="Garamond"/>
                <w:sz w:val="18"/>
                <w:szCs w:val="18"/>
                <w:lang w:eastAsia="en-GB"/>
              </w:rPr>
            </w:pPr>
            <w:r w:rsidRPr="00F34FC7">
              <w:rPr>
                <w:rFonts w:ascii="Garamond" w:hAnsi="Garamond" w:cs="Arial"/>
                <w:color w:val="000000"/>
                <w:sz w:val="18"/>
                <w:szCs w:val="18"/>
              </w:rPr>
              <w:t>São Tomé and Príncipe</w:t>
            </w:r>
          </w:p>
        </w:tc>
        <w:tc>
          <w:tcPr>
            <w:tcW w:w="580" w:type="dxa"/>
            <w:tcBorders>
              <w:top w:val="nil"/>
              <w:left w:val="nil"/>
              <w:bottom w:val="nil"/>
              <w:right w:val="nil"/>
            </w:tcBorders>
            <w:shd w:val="clear" w:color="auto" w:fill="FFFFFF" w:themeFill="background1"/>
            <w:vAlign w:val="bottom"/>
          </w:tcPr>
          <w:p w14:paraId="3FF366D7" w14:textId="7B2A90B8"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FFFFFF" w:themeFill="background1"/>
            <w:noWrap/>
            <w:vAlign w:val="bottom"/>
            <w:hideMark/>
          </w:tcPr>
          <w:p w14:paraId="77BD2869" w14:textId="0ECC3B85"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2008-9</w:t>
            </w:r>
          </w:p>
        </w:tc>
        <w:tc>
          <w:tcPr>
            <w:tcW w:w="850" w:type="dxa"/>
            <w:tcBorders>
              <w:top w:val="nil"/>
              <w:left w:val="nil"/>
              <w:bottom w:val="nil"/>
              <w:right w:val="nil"/>
            </w:tcBorders>
            <w:shd w:val="clear" w:color="auto" w:fill="FFFFFF" w:themeFill="background1"/>
            <w:noWrap/>
            <w:vAlign w:val="bottom"/>
            <w:hideMark/>
          </w:tcPr>
          <w:p w14:paraId="2EC429F9" w14:textId="3C5E84A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2014</w:t>
            </w:r>
          </w:p>
        </w:tc>
        <w:tc>
          <w:tcPr>
            <w:tcW w:w="445" w:type="dxa"/>
            <w:tcBorders>
              <w:top w:val="nil"/>
              <w:left w:val="nil"/>
              <w:bottom w:val="nil"/>
              <w:right w:val="nil"/>
            </w:tcBorders>
            <w:shd w:val="clear" w:color="auto" w:fill="FFFFFF" w:themeFill="background1"/>
            <w:noWrap/>
            <w:vAlign w:val="bottom"/>
            <w:hideMark/>
          </w:tcPr>
          <w:p w14:paraId="368B099A" w14:textId="69E7D76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45.6</w:t>
            </w:r>
          </w:p>
        </w:tc>
        <w:tc>
          <w:tcPr>
            <w:tcW w:w="437" w:type="dxa"/>
            <w:tcBorders>
              <w:top w:val="nil"/>
              <w:left w:val="nil"/>
              <w:bottom w:val="nil"/>
              <w:right w:val="nil"/>
            </w:tcBorders>
            <w:shd w:val="clear" w:color="auto" w:fill="FFFFFF" w:themeFill="background1"/>
            <w:noWrap/>
            <w:vAlign w:val="bottom"/>
            <w:hideMark/>
          </w:tcPr>
          <w:p w14:paraId="0EFC321D" w14:textId="1312E87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57.4</w:t>
            </w:r>
          </w:p>
        </w:tc>
        <w:tc>
          <w:tcPr>
            <w:tcW w:w="439" w:type="dxa"/>
            <w:tcBorders>
              <w:top w:val="nil"/>
              <w:left w:val="nil"/>
              <w:bottom w:val="nil"/>
              <w:right w:val="nil"/>
            </w:tcBorders>
            <w:shd w:val="clear" w:color="auto" w:fill="FFFFFF" w:themeFill="background1"/>
            <w:noWrap/>
            <w:vAlign w:val="bottom"/>
            <w:hideMark/>
          </w:tcPr>
          <w:p w14:paraId="7C1B3BDA" w14:textId="0D90D9B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2.14</w:t>
            </w:r>
          </w:p>
        </w:tc>
        <w:tc>
          <w:tcPr>
            <w:tcW w:w="147" w:type="dxa"/>
            <w:tcBorders>
              <w:top w:val="nil"/>
              <w:left w:val="nil"/>
              <w:bottom w:val="nil"/>
              <w:right w:val="nil"/>
            </w:tcBorders>
            <w:shd w:val="clear" w:color="auto" w:fill="FFFFFF" w:themeFill="background1"/>
            <w:noWrap/>
            <w:vAlign w:val="bottom"/>
            <w:hideMark/>
          </w:tcPr>
          <w:p w14:paraId="3BD418AD" w14:textId="649CF9C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52C36FB3" w14:textId="56C1B389"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0.53</w:t>
            </w:r>
          </w:p>
        </w:tc>
        <w:tc>
          <w:tcPr>
            <w:tcW w:w="157" w:type="dxa"/>
            <w:tcBorders>
              <w:top w:val="nil"/>
              <w:left w:val="nil"/>
              <w:bottom w:val="nil"/>
              <w:right w:val="nil"/>
            </w:tcBorders>
            <w:shd w:val="clear" w:color="auto" w:fill="FFFFFF" w:themeFill="background1"/>
            <w:vAlign w:val="bottom"/>
          </w:tcPr>
          <w:p w14:paraId="2EA1117A" w14:textId="18E0E396"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74283AED" w14:textId="1D494A5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46698C7C" w14:textId="12A25CF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54.4</w:t>
            </w:r>
          </w:p>
        </w:tc>
        <w:tc>
          <w:tcPr>
            <w:tcW w:w="440" w:type="dxa"/>
            <w:tcBorders>
              <w:top w:val="nil"/>
              <w:left w:val="nil"/>
              <w:bottom w:val="nil"/>
              <w:right w:val="nil"/>
            </w:tcBorders>
            <w:shd w:val="clear" w:color="auto" w:fill="FFFFFF" w:themeFill="background1"/>
            <w:noWrap/>
            <w:vAlign w:val="bottom"/>
            <w:hideMark/>
          </w:tcPr>
          <w:p w14:paraId="5A3F4A96" w14:textId="7F6CC8A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65.8</w:t>
            </w:r>
          </w:p>
        </w:tc>
        <w:tc>
          <w:tcPr>
            <w:tcW w:w="440" w:type="dxa"/>
            <w:tcBorders>
              <w:top w:val="nil"/>
              <w:left w:val="nil"/>
              <w:bottom w:val="nil"/>
              <w:right w:val="nil"/>
            </w:tcBorders>
            <w:shd w:val="clear" w:color="auto" w:fill="FFFFFF" w:themeFill="background1"/>
            <w:noWrap/>
            <w:vAlign w:val="bottom"/>
            <w:hideMark/>
          </w:tcPr>
          <w:p w14:paraId="491D38A7" w14:textId="438B9C9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2.08</w:t>
            </w:r>
          </w:p>
        </w:tc>
        <w:tc>
          <w:tcPr>
            <w:tcW w:w="148" w:type="dxa"/>
            <w:tcBorders>
              <w:top w:val="nil"/>
              <w:left w:val="nil"/>
              <w:bottom w:val="nil"/>
              <w:right w:val="nil"/>
            </w:tcBorders>
            <w:shd w:val="clear" w:color="auto" w:fill="FFFFFF" w:themeFill="background1"/>
            <w:noWrap/>
            <w:vAlign w:val="bottom"/>
            <w:hideMark/>
          </w:tcPr>
          <w:p w14:paraId="0113488C" w14:textId="414B17A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5BD2C939" w14:textId="4F6F41E3"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0.47</w:t>
            </w:r>
          </w:p>
        </w:tc>
        <w:tc>
          <w:tcPr>
            <w:tcW w:w="160" w:type="dxa"/>
            <w:tcBorders>
              <w:top w:val="nil"/>
              <w:left w:val="nil"/>
              <w:bottom w:val="nil"/>
              <w:right w:val="nil"/>
            </w:tcBorders>
            <w:shd w:val="clear" w:color="auto" w:fill="FFFFFF" w:themeFill="background1"/>
            <w:vAlign w:val="bottom"/>
          </w:tcPr>
          <w:p w14:paraId="407E698C" w14:textId="73558F61"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4CA3FCFF" w14:textId="7490C8A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4A2D9402" w14:textId="426D625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61.1</w:t>
            </w:r>
          </w:p>
        </w:tc>
        <w:tc>
          <w:tcPr>
            <w:tcW w:w="440" w:type="dxa"/>
            <w:tcBorders>
              <w:top w:val="nil"/>
              <w:left w:val="nil"/>
              <w:bottom w:val="nil"/>
              <w:right w:val="nil"/>
            </w:tcBorders>
            <w:shd w:val="clear" w:color="auto" w:fill="FFFFFF" w:themeFill="background1"/>
            <w:noWrap/>
            <w:vAlign w:val="bottom"/>
            <w:hideMark/>
          </w:tcPr>
          <w:p w14:paraId="5193F49B" w14:textId="4D1B0DA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72.3</w:t>
            </w:r>
          </w:p>
        </w:tc>
        <w:tc>
          <w:tcPr>
            <w:tcW w:w="443" w:type="dxa"/>
            <w:tcBorders>
              <w:top w:val="nil"/>
              <w:left w:val="nil"/>
              <w:bottom w:val="nil"/>
              <w:right w:val="nil"/>
            </w:tcBorders>
            <w:shd w:val="clear" w:color="auto" w:fill="FFFFFF" w:themeFill="background1"/>
            <w:noWrap/>
            <w:vAlign w:val="bottom"/>
            <w:hideMark/>
          </w:tcPr>
          <w:p w14:paraId="341BBD05" w14:textId="42315E0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2.02</w:t>
            </w:r>
          </w:p>
        </w:tc>
        <w:tc>
          <w:tcPr>
            <w:tcW w:w="145" w:type="dxa"/>
            <w:tcBorders>
              <w:top w:val="nil"/>
              <w:left w:val="nil"/>
              <w:bottom w:val="nil"/>
              <w:right w:val="nil"/>
            </w:tcBorders>
            <w:shd w:val="clear" w:color="auto" w:fill="FFFFFF" w:themeFill="background1"/>
            <w:noWrap/>
            <w:vAlign w:val="bottom"/>
            <w:hideMark/>
          </w:tcPr>
          <w:p w14:paraId="272F3312" w14:textId="2F9A087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58C7139A" w14:textId="2E61A42D"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0.41</w:t>
            </w:r>
          </w:p>
        </w:tc>
        <w:tc>
          <w:tcPr>
            <w:tcW w:w="159" w:type="dxa"/>
            <w:tcBorders>
              <w:top w:val="nil"/>
              <w:left w:val="nil"/>
              <w:bottom w:val="nil"/>
              <w:right w:val="nil"/>
            </w:tcBorders>
            <w:shd w:val="clear" w:color="auto" w:fill="FFFFFF" w:themeFill="background1"/>
            <w:vAlign w:val="bottom"/>
          </w:tcPr>
          <w:p w14:paraId="6847E185" w14:textId="32866CE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28A39EB5"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280C551B" w14:textId="5F6084EF"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7C29ADFE" w14:textId="57B8957F"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2C1671DF"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65A5FD41" w14:textId="7330B0C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Senegal</w:t>
            </w:r>
          </w:p>
        </w:tc>
        <w:tc>
          <w:tcPr>
            <w:tcW w:w="580" w:type="dxa"/>
            <w:tcBorders>
              <w:top w:val="nil"/>
              <w:left w:val="nil"/>
              <w:bottom w:val="nil"/>
              <w:right w:val="nil"/>
            </w:tcBorders>
            <w:shd w:val="clear" w:color="auto" w:fill="FFFFFF" w:themeFill="background1"/>
            <w:vAlign w:val="bottom"/>
          </w:tcPr>
          <w:p w14:paraId="2BF19A01" w14:textId="664398A3"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FFFFFF" w:themeFill="background1"/>
            <w:noWrap/>
            <w:vAlign w:val="bottom"/>
            <w:hideMark/>
          </w:tcPr>
          <w:p w14:paraId="6EADE7B6" w14:textId="1AE3E875"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2005</w:t>
            </w:r>
          </w:p>
        </w:tc>
        <w:tc>
          <w:tcPr>
            <w:tcW w:w="850" w:type="dxa"/>
            <w:tcBorders>
              <w:top w:val="nil"/>
              <w:left w:val="nil"/>
              <w:bottom w:val="nil"/>
              <w:right w:val="nil"/>
            </w:tcBorders>
            <w:shd w:val="clear" w:color="auto" w:fill="FFFFFF" w:themeFill="background1"/>
            <w:noWrap/>
            <w:vAlign w:val="bottom"/>
            <w:hideMark/>
          </w:tcPr>
          <w:p w14:paraId="209F18AC" w14:textId="6C847F2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2017</w:t>
            </w:r>
          </w:p>
        </w:tc>
        <w:tc>
          <w:tcPr>
            <w:tcW w:w="445" w:type="dxa"/>
            <w:tcBorders>
              <w:top w:val="nil"/>
              <w:left w:val="nil"/>
              <w:bottom w:val="nil"/>
              <w:right w:val="nil"/>
            </w:tcBorders>
            <w:shd w:val="clear" w:color="auto" w:fill="FFFFFF" w:themeFill="background1"/>
            <w:noWrap/>
            <w:vAlign w:val="bottom"/>
            <w:hideMark/>
          </w:tcPr>
          <w:p w14:paraId="12823329" w14:textId="310B942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18.7</w:t>
            </w:r>
          </w:p>
        </w:tc>
        <w:tc>
          <w:tcPr>
            <w:tcW w:w="437" w:type="dxa"/>
            <w:tcBorders>
              <w:top w:val="nil"/>
              <w:left w:val="nil"/>
              <w:bottom w:val="nil"/>
              <w:right w:val="nil"/>
            </w:tcBorders>
            <w:shd w:val="clear" w:color="auto" w:fill="FFFFFF" w:themeFill="background1"/>
            <w:noWrap/>
            <w:vAlign w:val="bottom"/>
            <w:hideMark/>
          </w:tcPr>
          <w:p w14:paraId="27F179F9" w14:textId="10319D6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30.6</w:t>
            </w:r>
          </w:p>
        </w:tc>
        <w:tc>
          <w:tcPr>
            <w:tcW w:w="439" w:type="dxa"/>
            <w:tcBorders>
              <w:top w:val="nil"/>
              <w:left w:val="nil"/>
              <w:bottom w:val="nil"/>
              <w:right w:val="nil"/>
            </w:tcBorders>
            <w:shd w:val="clear" w:color="auto" w:fill="FFFFFF" w:themeFill="background1"/>
            <w:noWrap/>
            <w:vAlign w:val="bottom"/>
            <w:hideMark/>
          </w:tcPr>
          <w:p w14:paraId="75E10345" w14:textId="20D16E0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0.99</w:t>
            </w:r>
          </w:p>
        </w:tc>
        <w:tc>
          <w:tcPr>
            <w:tcW w:w="147" w:type="dxa"/>
            <w:tcBorders>
              <w:top w:val="nil"/>
              <w:left w:val="nil"/>
              <w:bottom w:val="nil"/>
              <w:right w:val="nil"/>
            </w:tcBorders>
            <w:shd w:val="clear" w:color="auto" w:fill="FFFFFF" w:themeFill="background1"/>
            <w:noWrap/>
            <w:vAlign w:val="bottom"/>
            <w:hideMark/>
          </w:tcPr>
          <w:p w14:paraId="544768A6" w14:textId="50F1A06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FFFFFF" w:themeFill="background1"/>
            <w:vAlign w:val="bottom"/>
          </w:tcPr>
          <w:p w14:paraId="52868870" w14:textId="5A45917D"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0.35</w:t>
            </w:r>
          </w:p>
        </w:tc>
        <w:tc>
          <w:tcPr>
            <w:tcW w:w="157" w:type="dxa"/>
            <w:tcBorders>
              <w:top w:val="nil"/>
              <w:left w:val="nil"/>
              <w:bottom w:val="nil"/>
              <w:right w:val="nil"/>
            </w:tcBorders>
            <w:shd w:val="clear" w:color="auto" w:fill="FFFFFF" w:themeFill="background1"/>
            <w:vAlign w:val="bottom"/>
          </w:tcPr>
          <w:p w14:paraId="0E2D0C41" w14:textId="15BD505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FFFFFF" w:themeFill="background1"/>
            <w:noWrap/>
            <w:vAlign w:val="bottom"/>
            <w:hideMark/>
          </w:tcPr>
          <w:p w14:paraId="713BCBBD" w14:textId="67D6062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FFFFFF" w:themeFill="background1"/>
            <w:noWrap/>
            <w:vAlign w:val="bottom"/>
            <w:hideMark/>
          </w:tcPr>
          <w:p w14:paraId="1E03FF5C" w14:textId="1C7F7AA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29.4</w:t>
            </w:r>
          </w:p>
        </w:tc>
        <w:tc>
          <w:tcPr>
            <w:tcW w:w="440" w:type="dxa"/>
            <w:tcBorders>
              <w:top w:val="nil"/>
              <w:left w:val="nil"/>
              <w:bottom w:val="nil"/>
              <w:right w:val="nil"/>
            </w:tcBorders>
            <w:shd w:val="clear" w:color="auto" w:fill="FFFFFF" w:themeFill="background1"/>
            <w:noWrap/>
            <w:vAlign w:val="bottom"/>
            <w:hideMark/>
          </w:tcPr>
          <w:p w14:paraId="1A681CE7" w14:textId="389F799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40.5</w:t>
            </w:r>
          </w:p>
        </w:tc>
        <w:tc>
          <w:tcPr>
            <w:tcW w:w="440" w:type="dxa"/>
            <w:tcBorders>
              <w:top w:val="nil"/>
              <w:left w:val="nil"/>
              <w:bottom w:val="nil"/>
              <w:right w:val="nil"/>
            </w:tcBorders>
            <w:shd w:val="clear" w:color="auto" w:fill="FFFFFF" w:themeFill="background1"/>
            <w:noWrap/>
            <w:vAlign w:val="bottom"/>
            <w:hideMark/>
          </w:tcPr>
          <w:p w14:paraId="27299167" w14:textId="32C8FBD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0.93</w:t>
            </w:r>
          </w:p>
        </w:tc>
        <w:tc>
          <w:tcPr>
            <w:tcW w:w="148" w:type="dxa"/>
            <w:tcBorders>
              <w:top w:val="nil"/>
              <w:left w:val="nil"/>
              <w:bottom w:val="nil"/>
              <w:right w:val="nil"/>
            </w:tcBorders>
            <w:shd w:val="clear" w:color="auto" w:fill="FFFFFF" w:themeFill="background1"/>
            <w:noWrap/>
            <w:vAlign w:val="bottom"/>
            <w:hideMark/>
          </w:tcPr>
          <w:p w14:paraId="00BBDAD6" w14:textId="072B19A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FFFFFF" w:themeFill="background1"/>
            <w:vAlign w:val="bottom"/>
          </w:tcPr>
          <w:p w14:paraId="41C702FB" w14:textId="30D2E96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0.29</w:t>
            </w:r>
          </w:p>
        </w:tc>
        <w:tc>
          <w:tcPr>
            <w:tcW w:w="160" w:type="dxa"/>
            <w:tcBorders>
              <w:top w:val="nil"/>
              <w:left w:val="nil"/>
              <w:bottom w:val="nil"/>
              <w:right w:val="nil"/>
            </w:tcBorders>
            <w:shd w:val="clear" w:color="auto" w:fill="FFFFFF" w:themeFill="background1"/>
            <w:vAlign w:val="bottom"/>
          </w:tcPr>
          <w:p w14:paraId="0ACA3CB7" w14:textId="5D238E3C"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FFFFFF" w:themeFill="background1"/>
            <w:noWrap/>
            <w:vAlign w:val="bottom"/>
            <w:hideMark/>
          </w:tcPr>
          <w:p w14:paraId="0B87FC25" w14:textId="0528DC1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FFFFFF" w:themeFill="background1"/>
            <w:noWrap/>
            <w:vAlign w:val="bottom"/>
            <w:hideMark/>
          </w:tcPr>
          <w:p w14:paraId="7AE0CBBD" w14:textId="2AAB136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38.8</w:t>
            </w:r>
          </w:p>
        </w:tc>
        <w:tc>
          <w:tcPr>
            <w:tcW w:w="440" w:type="dxa"/>
            <w:tcBorders>
              <w:top w:val="nil"/>
              <w:left w:val="nil"/>
              <w:bottom w:val="nil"/>
              <w:right w:val="nil"/>
            </w:tcBorders>
            <w:shd w:val="clear" w:color="auto" w:fill="FFFFFF" w:themeFill="background1"/>
            <w:noWrap/>
            <w:vAlign w:val="bottom"/>
            <w:hideMark/>
          </w:tcPr>
          <w:p w14:paraId="1CF5099F" w14:textId="7E7559C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49.3</w:t>
            </w:r>
          </w:p>
        </w:tc>
        <w:tc>
          <w:tcPr>
            <w:tcW w:w="443" w:type="dxa"/>
            <w:tcBorders>
              <w:top w:val="nil"/>
              <w:left w:val="nil"/>
              <w:bottom w:val="nil"/>
              <w:right w:val="nil"/>
            </w:tcBorders>
            <w:shd w:val="clear" w:color="auto" w:fill="FFFFFF" w:themeFill="background1"/>
            <w:noWrap/>
            <w:vAlign w:val="bottom"/>
            <w:hideMark/>
          </w:tcPr>
          <w:p w14:paraId="7F7EEB41" w14:textId="381CC10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0.88</w:t>
            </w:r>
          </w:p>
        </w:tc>
        <w:tc>
          <w:tcPr>
            <w:tcW w:w="145" w:type="dxa"/>
            <w:tcBorders>
              <w:top w:val="nil"/>
              <w:left w:val="nil"/>
              <w:bottom w:val="nil"/>
              <w:right w:val="nil"/>
            </w:tcBorders>
            <w:shd w:val="clear" w:color="auto" w:fill="FFFFFF" w:themeFill="background1"/>
            <w:noWrap/>
            <w:vAlign w:val="bottom"/>
            <w:hideMark/>
          </w:tcPr>
          <w:p w14:paraId="43141C4B" w14:textId="4CA95B3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FFFFFF" w:themeFill="background1"/>
            <w:vAlign w:val="bottom"/>
          </w:tcPr>
          <w:p w14:paraId="758E3080" w14:textId="4A09BC3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0.25</w:t>
            </w:r>
          </w:p>
        </w:tc>
        <w:tc>
          <w:tcPr>
            <w:tcW w:w="159" w:type="dxa"/>
            <w:tcBorders>
              <w:top w:val="nil"/>
              <w:left w:val="nil"/>
              <w:bottom w:val="nil"/>
              <w:right w:val="nil"/>
            </w:tcBorders>
            <w:shd w:val="clear" w:color="auto" w:fill="FFFFFF" w:themeFill="background1"/>
            <w:vAlign w:val="bottom"/>
          </w:tcPr>
          <w:p w14:paraId="6AE794BC" w14:textId="30306A9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5141E269"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6797C88F" w14:textId="00DED0B9"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44F5FDCD" w14:textId="5640242E"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1316E48F"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741B4E07" w14:textId="4A0645E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Sierra Leone</w:t>
            </w:r>
          </w:p>
        </w:tc>
        <w:tc>
          <w:tcPr>
            <w:tcW w:w="580" w:type="dxa"/>
            <w:tcBorders>
              <w:top w:val="nil"/>
              <w:left w:val="nil"/>
              <w:bottom w:val="nil"/>
              <w:right w:val="nil"/>
            </w:tcBorders>
            <w:shd w:val="clear" w:color="auto" w:fill="D9D9D9" w:themeFill="background1" w:themeFillShade="D9"/>
            <w:vAlign w:val="bottom"/>
          </w:tcPr>
          <w:p w14:paraId="568D5076" w14:textId="313FCC5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0654AAB1" w14:textId="3077EA14"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2013</w:t>
            </w:r>
          </w:p>
        </w:tc>
        <w:tc>
          <w:tcPr>
            <w:tcW w:w="850" w:type="dxa"/>
            <w:tcBorders>
              <w:top w:val="nil"/>
              <w:left w:val="nil"/>
              <w:bottom w:val="nil"/>
              <w:right w:val="nil"/>
            </w:tcBorders>
            <w:shd w:val="clear" w:color="auto" w:fill="D9D9D9" w:themeFill="background1" w:themeFillShade="D9"/>
            <w:noWrap/>
            <w:vAlign w:val="bottom"/>
            <w:hideMark/>
          </w:tcPr>
          <w:p w14:paraId="79250A62" w14:textId="76366960"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2017</w:t>
            </w:r>
          </w:p>
        </w:tc>
        <w:tc>
          <w:tcPr>
            <w:tcW w:w="445" w:type="dxa"/>
            <w:tcBorders>
              <w:top w:val="nil"/>
              <w:left w:val="nil"/>
              <w:bottom w:val="nil"/>
              <w:right w:val="nil"/>
            </w:tcBorders>
            <w:shd w:val="clear" w:color="auto" w:fill="D9D9D9" w:themeFill="background1" w:themeFillShade="D9"/>
            <w:noWrap/>
            <w:vAlign w:val="bottom"/>
            <w:hideMark/>
          </w:tcPr>
          <w:p w14:paraId="1D0C59C0" w14:textId="548E201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25.0</w:t>
            </w:r>
          </w:p>
        </w:tc>
        <w:tc>
          <w:tcPr>
            <w:tcW w:w="437" w:type="dxa"/>
            <w:tcBorders>
              <w:top w:val="nil"/>
              <w:left w:val="nil"/>
              <w:bottom w:val="nil"/>
              <w:right w:val="nil"/>
            </w:tcBorders>
            <w:shd w:val="clear" w:color="auto" w:fill="D9D9D9" w:themeFill="background1" w:themeFillShade="D9"/>
            <w:noWrap/>
            <w:vAlign w:val="bottom"/>
            <w:hideMark/>
          </w:tcPr>
          <w:p w14:paraId="7DDBCFDF" w14:textId="6D8450A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32.0</w:t>
            </w:r>
          </w:p>
        </w:tc>
        <w:tc>
          <w:tcPr>
            <w:tcW w:w="439" w:type="dxa"/>
            <w:tcBorders>
              <w:top w:val="nil"/>
              <w:left w:val="nil"/>
              <w:bottom w:val="nil"/>
              <w:right w:val="nil"/>
            </w:tcBorders>
            <w:shd w:val="clear" w:color="auto" w:fill="D9D9D9" w:themeFill="background1" w:themeFillShade="D9"/>
            <w:noWrap/>
            <w:vAlign w:val="bottom"/>
            <w:hideMark/>
          </w:tcPr>
          <w:p w14:paraId="74C295E5" w14:textId="69B2691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1.75</w:t>
            </w:r>
          </w:p>
        </w:tc>
        <w:tc>
          <w:tcPr>
            <w:tcW w:w="147" w:type="dxa"/>
            <w:tcBorders>
              <w:top w:val="nil"/>
              <w:left w:val="nil"/>
              <w:bottom w:val="nil"/>
              <w:right w:val="nil"/>
            </w:tcBorders>
            <w:shd w:val="clear" w:color="auto" w:fill="D9D9D9" w:themeFill="background1" w:themeFillShade="D9"/>
            <w:noWrap/>
            <w:vAlign w:val="bottom"/>
            <w:hideMark/>
          </w:tcPr>
          <w:p w14:paraId="67FD6401" w14:textId="66BBFE8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7EF27744" w14:textId="46454ED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-0.36</w:t>
            </w:r>
          </w:p>
        </w:tc>
        <w:tc>
          <w:tcPr>
            <w:tcW w:w="157" w:type="dxa"/>
            <w:tcBorders>
              <w:top w:val="nil"/>
              <w:left w:val="nil"/>
              <w:bottom w:val="nil"/>
              <w:right w:val="nil"/>
            </w:tcBorders>
            <w:shd w:val="clear" w:color="auto" w:fill="D9D9D9" w:themeFill="background1" w:themeFillShade="D9"/>
            <w:vAlign w:val="bottom"/>
          </w:tcPr>
          <w:p w14:paraId="36D6640A" w14:textId="0A3A62B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D9D9D9" w:themeFill="background1" w:themeFillShade="D9"/>
            <w:noWrap/>
            <w:vAlign w:val="bottom"/>
            <w:hideMark/>
          </w:tcPr>
          <w:p w14:paraId="59C8A2AE" w14:textId="30361F2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0115DF42" w14:textId="2B53F4F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33.4</w:t>
            </w:r>
          </w:p>
        </w:tc>
        <w:tc>
          <w:tcPr>
            <w:tcW w:w="440" w:type="dxa"/>
            <w:tcBorders>
              <w:top w:val="nil"/>
              <w:left w:val="nil"/>
              <w:bottom w:val="nil"/>
              <w:right w:val="nil"/>
            </w:tcBorders>
            <w:shd w:val="clear" w:color="auto" w:fill="D9D9D9" w:themeFill="background1" w:themeFillShade="D9"/>
            <w:noWrap/>
            <w:vAlign w:val="bottom"/>
            <w:hideMark/>
          </w:tcPr>
          <w:p w14:paraId="3F22859F" w14:textId="04B1572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41.9</w:t>
            </w:r>
          </w:p>
        </w:tc>
        <w:tc>
          <w:tcPr>
            <w:tcW w:w="440" w:type="dxa"/>
            <w:tcBorders>
              <w:top w:val="nil"/>
              <w:left w:val="nil"/>
              <w:bottom w:val="nil"/>
              <w:right w:val="nil"/>
            </w:tcBorders>
            <w:shd w:val="clear" w:color="auto" w:fill="D9D9D9" w:themeFill="background1" w:themeFillShade="D9"/>
            <w:noWrap/>
            <w:vAlign w:val="bottom"/>
            <w:hideMark/>
          </w:tcPr>
          <w:p w14:paraId="2A6D09C5" w14:textId="343EF92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2.13</w:t>
            </w:r>
          </w:p>
        </w:tc>
        <w:tc>
          <w:tcPr>
            <w:tcW w:w="148" w:type="dxa"/>
            <w:tcBorders>
              <w:top w:val="nil"/>
              <w:left w:val="nil"/>
              <w:bottom w:val="nil"/>
              <w:right w:val="nil"/>
            </w:tcBorders>
            <w:shd w:val="clear" w:color="auto" w:fill="D9D9D9" w:themeFill="background1" w:themeFillShade="D9"/>
            <w:noWrap/>
            <w:vAlign w:val="bottom"/>
            <w:hideMark/>
          </w:tcPr>
          <w:p w14:paraId="341C83D0" w14:textId="19AE735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44F993B6" w14:textId="18C42297"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0.02</w:t>
            </w:r>
          </w:p>
        </w:tc>
        <w:tc>
          <w:tcPr>
            <w:tcW w:w="160" w:type="dxa"/>
            <w:tcBorders>
              <w:top w:val="nil"/>
              <w:left w:val="nil"/>
              <w:bottom w:val="nil"/>
              <w:right w:val="nil"/>
            </w:tcBorders>
            <w:shd w:val="clear" w:color="auto" w:fill="D9D9D9" w:themeFill="background1" w:themeFillShade="D9"/>
            <w:vAlign w:val="bottom"/>
          </w:tcPr>
          <w:p w14:paraId="35A47C18" w14:textId="540C72B4"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00" w:type="dxa"/>
            <w:tcBorders>
              <w:top w:val="nil"/>
              <w:left w:val="nil"/>
              <w:bottom w:val="nil"/>
              <w:right w:val="nil"/>
            </w:tcBorders>
            <w:shd w:val="clear" w:color="auto" w:fill="D9D9D9" w:themeFill="background1" w:themeFillShade="D9"/>
            <w:noWrap/>
            <w:vAlign w:val="bottom"/>
            <w:hideMark/>
          </w:tcPr>
          <w:p w14:paraId="0239696F" w14:textId="1EC0473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6F8E6A17" w14:textId="4DB2968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40.2</w:t>
            </w:r>
          </w:p>
        </w:tc>
        <w:tc>
          <w:tcPr>
            <w:tcW w:w="440" w:type="dxa"/>
            <w:tcBorders>
              <w:top w:val="nil"/>
              <w:left w:val="nil"/>
              <w:bottom w:val="nil"/>
              <w:right w:val="nil"/>
            </w:tcBorders>
            <w:shd w:val="clear" w:color="auto" w:fill="D9D9D9" w:themeFill="background1" w:themeFillShade="D9"/>
            <w:noWrap/>
            <w:vAlign w:val="bottom"/>
            <w:hideMark/>
          </w:tcPr>
          <w:p w14:paraId="4588D8FD" w14:textId="21718D2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49.2</w:t>
            </w:r>
          </w:p>
        </w:tc>
        <w:tc>
          <w:tcPr>
            <w:tcW w:w="443" w:type="dxa"/>
            <w:tcBorders>
              <w:top w:val="nil"/>
              <w:left w:val="nil"/>
              <w:bottom w:val="nil"/>
              <w:right w:val="nil"/>
            </w:tcBorders>
            <w:shd w:val="clear" w:color="auto" w:fill="D9D9D9" w:themeFill="background1" w:themeFillShade="D9"/>
            <w:noWrap/>
            <w:vAlign w:val="bottom"/>
            <w:hideMark/>
          </w:tcPr>
          <w:p w14:paraId="2DF92A38" w14:textId="1ED8AB9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2.25</w:t>
            </w:r>
          </w:p>
        </w:tc>
        <w:tc>
          <w:tcPr>
            <w:tcW w:w="145" w:type="dxa"/>
            <w:tcBorders>
              <w:top w:val="nil"/>
              <w:left w:val="nil"/>
              <w:bottom w:val="nil"/>
              <w:right w:val="nil"/>
            </w:tcBorders>
            <w:shd w:val="clear" w:color="auto" w:fill="D9D9D9" w:themeFill="background1" w:themeFillShade="D9"/>
            <w:noWrap/>
            <w:vAlign w:val="bottom"/>
            <w:hideMark/>
          </w:tcPr>
          <w:p w14:paraId="4AD564AF" w14:textId="0C53B44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77846C35" w14:textId="22C9A57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0.13</w:t>
            </w:r>
          </w:p>
        </w:tc>
        <w:tc>
          <w:tcPr>
            <w:tcW w:w="159" w:type="dxa"/>
            <w:tcBorders>
              <w:top w:val="nil"/>
              <w:left w:val="nil"/>
              <w:bottom w:val="nil"/>
              <w:right w:val="nil"/>
            </w:tcBorders>
            <w:shd w:val="clear" w:color="auto" w:fill="D9D9D9" w:themeFill="background1" w:themeFillShade="D9"/>
            <w:vAlign w:val="bottom"/>
          </w:tcPr>
          <w:p w14:paraId="2E3816E7" w14:textId="62B984B8"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38D37A41"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2405DD64" w14:textId="4EA03AD3"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100B0DA3" w14:textId="62494357"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743632" w:rsidRPr="00BF2E11" w14:paraId="6342F73E" w14:textId="77777777" w:rsidTr="005A2756">
        <w:trPr>
          <w:gridAfter w:val="2"/>
          <w:wAfter w:w="81" w:type="dxa"/>
          <w:trHeight w:hRule="exact" w:val="191"/>
          <w:jc w:val="center"/>
        </w:trPr>
        <w:tc>
          <w:tcPr>
            <w:tcW w:w="1840" w:type="dxa"/>
            <w:tcBorders>
              <w:top w:val="nil"/>
              <w:left w:val="nil"/>
              <w:bottom w:val="nil"/>
              <w:right w:val="nil"/>
            </w:tcBorders>
            <w:shd w:val="clear" w:color="auto" w:fill="auto"/>
            <w:noWrap/>
            <w:vAlign w:val="bottom"/>
            <w:hideMark/>
          </w:tcPr>
          <w:p w14:paraId="704AFA38" w14:textId="6F038AD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Tanzania</w:t>
            </w:r>
          </w:p>
        </w:tc>
        <w:tc>
          <w:tcPr>
            <w:tcW w:w="580" w:type="dxa"/>
            <w:tcBorders>
              <w:top w:val="nil"/>
              <w:left w:val="nil"/>
              <w:bottom w:val="nil"/>
              <w:right w:val="nil"/>
            </w:tcBorders>
            <w:shd w:val="clear" w:color="auto" w:fill="auto"/>
            <w:vAlign w:val="bottom"/>
          </w:tcPr>
          <w:p w14:paraId="076E1FFF" w14:textId="0292DEB5"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auto"/>
            <w:noWrap/>
            <w:vAlign w:val="bottom"/>
            <w:hideMark/>
          </w:tcPr>
          <w:p w14:paraId="26CE319C" w14:textId="78D609E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auto"/>
            <w:noWrap/>
            <w:vAlign w:val="bottom"/>
            <w:hideMark/>
          </w:tcPr>
          <w:p w14:paraId="4F51FB72" w14:textId="4FC809AE"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2015-16</w:t>
            </w:r>
          </w:p>
        </w:tc>
        <w:tc>
          <w:tcPr>
            <w:tcW w:w="445" w:type="dxa"/>
            <w:tcBorders>
              <w:top w:val="nil"/>
              <w:left w:val="nil"/>
              <w:bottom w:val="nil"/>
              <w:right w:val="nil"/>
            </w:tcBorders>
            <w:shd w:val="clear" w:color="auto" w:fill="auto"/>
            <w:noWrap/>
            <w:vAlign w:val="bottom"/>
            <w:hideMark/>
          </w:tcPr>
          <w:p w14:paraId="17283316" w14:textId="4B00784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32.3</w:t>
            </w:r>
          </w:p>
        </w:tc>
        <w:tc>
          <w:tcPr>
            <w:tcW w:w="437" w:type="dxa"/>
            <w:tcBorders>
              <w:top w:val="nil"/>
              <w:left w:val="nil"/>
              <w:bottom w:val="nil"/>
              <w:right w:val="nil"/>
            </w:tcBorders>
            <w:shd w:val="clear" w:color="auto" w:fill="auto"/>
            <w:noWrap/>
            <w:vAlign w:val="bottom"/>
            <w:hideMark/>
          </w:tcPr>
          <w:p w14:paraId="7C3C9154" w14:textId="36C0F08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35.7</w:t>
            </w:r>
          </w:p>
        </w:tc>
        <w:tc>
          <w:tcPr>
            <w:tcW w:w="439" w:type="dxa"/>
            <w:tcBorders>
              <w:top w:val="nil"/>
              <w:left w:val="nil"/>
              <w:bottom w:val="nil"/>
              <w:right w:val="nil"/>
            </w:tcBorders>
            <w:shd w:val="clear" w:color="auto" w:fill="auto"/>
            <w:noWrap/>
            <w:vAlign w:val="bottom"/>
            <w:hideMark/>
          </w:tcPr>
          <w:p w14:paraId="3AA04884" w14:textId="5D7B67E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0.62</w:t>
            </w:r>
          </w:p>
        </w:tc>
        <w:tc>
          <w:tcPr>
            <w:tcW w:w="147" w:type="dxa"/>
            <w:tcBorders>
              <w:top w:val="nil"/>
              <w:left w:val="nil"/>
              <w:bottom w:val="nil"/>
              <w:right w:val="nil"/>
            </w:tcBorders>
            <w:shd w:val="clear" w:color="auto" w:fill="auto"/>
            <w:noWrap/>
            <w:vAlign w:val="bottom"/>
            <w:hideMark/>
          </w:tcPr>
          <w:p w14:paraId="320AB351" w14:textId="6EF31D86"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auto"/>
            <w:vAlign w:val="bottom"/>
          </w:tcPr>
          <w:p w14:paraId="5F8DE937" w14:textId="18FD554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-0.15</w:t>
            </w:r>
          </w:p>
        </w:tc>
        <w:tc>
          <w:tcPr>
            <w:tcW w:w="157" w:type="dxa"/>
            <w:tcBorders>
              <w:top w:val="nil"/>
              <w:left w:val="nil"/>
              <w:bottom w:val="nil"/>
              <w:right w:val="nil"/>
            </w:tcBorders>
            <w:shd w:val="clear" w:color="auto" w:fill="auto"/>
            <w:vAlign w:val="bottom"/>
          </w:tcPr>
          <w:p w14:paraId="6238C50F" w14:textId="22433E2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bottom w:val="nil"/>
              <w:right w:val="nil"/>
            </w:tcBorders>
            <w:shd w:val="clear" w:color="auto" w:fill="auto"/>
            <w:noWrap/>
            <w:vAlign w:val="bottom"/>
            <w:hideMark/>
          </w:tcPr>
          <w:p w14:paraId="36ECC7BC" w14:textId="1A47BF6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auto"/>
            <w:noWrap/>
            <w:vAlign w:val="bottom"/>
            <w:hideMark/>
          </w:tcPr>
          <w:p w14:paraId="34B757BB" w14:textId="2A7846E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41.6</w:t>
            </w:r>
          </w:p>
        </w:tc>
        <w:tc>
          <w:tcPr>
            <w:tcW w:w="440" w:type="dxa"/>
            <w:tcBorders>
              <w:top w:val="nil"/>
              <w:left w:val="nil"/>
              <w:bottom w:val="nil"/>
              <w:right w:val="nil"/>
            </w:tcBorders>
            <w:shd w:val="clear" w:color="auto" w:fill="auto"/>
            <w:noWrap/>
            <w:vAlign w:val="bottom"/>
            <w:hideMark/>
          </w:tcPr>
          <w:p w14:paraId="78AD7201" w14:textId="03A8762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44.6</w:t>
            </w:r>
          </w:p>
        </w:tc>
        <w:tc>
          <w:tcPr>
            <w:tcW w:w="440" w:type="dxa"/>
            <w:tcBorders>
              <w:top w:val="nil"/>
              <w:left w:val="nil"/>
              <w:bottom w:val="nil"/>
              <w:right w:val="nil"/>
            </w:tcBorders>
            <w:shd w:val="clear" w:color="auto" w:fill="auto"/>
            <w:noWrap/>
            <w:vAlign w:val="bottom"/>
            <w:hideMark/>
          </w:tcPr>
          <w:p w14:paraId="30FB7EBC" w14:textId="07F58EB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0.55</w:t>
            </w:r>
          </w:p>
        </w:tc>
        <w:tc>
          <w:tcPr>
            <w:tcW w:w="148" w:type="dxa"/>
            <w:tcBorders>
              <w:top w:val="nil"/>
              <w:left w:val="nil"/>
              <w:bottom w:val="nil"/>
              <w:right w:val="nil"/>
            </w:tcBorders>
            <w:shd w:val="clear" w:color="auto" w:fill="auto"/>
            <w:noWrap/>
            <w:vAlign w:val="bottom"/>
            <w:hideMark/>
          </w:tcPr>
          <w:p w14:paraId="3B39BB34" w14:textId="54E2316D"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auto"/>
            <w:vAlign w:val="bottom"/>
          </w:tcPr>
          <w:p w14:paraId="30CF899E" w14:textId="7F4B85C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-0.22</w:t>
            </w:r>
          </w:p>
        </w:tc>
        <w:tc>
          <w:tcPr>
            <w:tcW w:w="160" w:type="dxa"/>
            <w:tcBorders>
              <w:top w:val="nil"/>
              <w:left w:val="nil"/>
              <w:bottom w:val="nil"/>
              <w:right w:val="nil"/>
            </w:tcBorders>
            <w:shd w:val="clear" w:color="auto" w:fill="auto"/>
            <w:vAlign w:val="bottom"/>
          </w:tcPr>
          <w:p w14:paraId="24DF3011" w14:textId="319E9CF6"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auto"/>
            <w:noWrap/>
            <w:vAlign w:val="bottom"/>
            <w:hideMark/>
          </w:tcPr>
          <w:p w14:paraId="2143C276" w14:textId="4E2E2F0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auto"/>
            <w:noWrap/>
            <w:vAlign w:val="bottom"/>
            <w:hideMark/>
          </w:tcPr>
          <w:p w14:paraId="3F87EAE1" w14:textId="6BA0829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47.2</w:t>
            </w:r>
          </w:p>
        </w:tc>
        <w:tc>
          <w:tcPr>
            <w:tcW w:w="440" w:type="dxa"/>
            <w:tcBorders>
              <w:top w:val="nil"/>
              <w:left w:val="nil"/>
              <w:bottom w:val="nil"/>
              <w:right w:val="nil"/>
            </w:tcBorders>
            <w:shd w:val="clear" w:color="auto" w:fill="auto"/>
            <w:noWrap/>
            <w:vAlign w:val="bottom"/>
            <w:hideMark/>
          </w:tcPr>
          <w:p w14:paraId="5C4A948D" w14:textId="32141F5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51.2</w:t>
            </w:r>
          </w:p>
        </w:tc>
        <w:tc>
          <w:tcPr>
            <w:tcW w:w="443" w:type="dxa"/>
            <w:tcBorders>
              <w:top w:val="nil"/>
              <w:left w:val="nil"/>
              <w:bottom w:val="nil"/>
              <w:right w:val="nil"/>
            </w:tcBorders>
            <w:shd w:val="clear" w:color="auto" w:fill="auto"/>
            <w:noWrap/>
            <w:vAlign w:val="bottom"/>
            <w:hideMark/>
          </w:tcPr>
          <w:p w14:paraId="3431C4C2" w14:textId="7D72914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0.73</w:t>
            </w:r>
          </w:p>
        </w:tc>
        <w:tc>
          <w:tcPr>
            <w:tcW w:w="145" w:type="dxa"/>
            <w:tcBorders>
              <w:top w:val="nil"/>
              <w:left w:val="nil"/>
              <w:bottom w:val="nil"/>
              <w:right w:val="nil"/>
            </w:tcBorders>
            <w:shd w:val="clear" w:color="auto" w:fill="auto"/>
            <w:noWrap/>
            <w:vAlign w:val="bottom"/>
            <w:hideMark/>
          </w:tcPr>
          <w:p w14:paraId="745610A7" w14:textId="41620C1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auto"/>
            <w:vAlign w:val="bottom"/>
          </w:tcPr>
          <w:p w14:paraId="24C9D021" w14:textId="6051424B"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-0.05</w:t>
            </w:r>
          </w:p>
        </w:tc>
        <w:tc>
          <w:tcPr>
            <w:tcW w:w="159" w:type="dxa"/>
            <w:tcBorders>
              <w:top w:val="nil"/>
              <w:left w:val="nil"/>
              <w:bottom w:val="nil"/>
              <w:right w:val="nil"/>
            </w:tcBorders>
            <w:shd w:val="clear" w:color="auto" w:fill="auto"/>
            <w:vAlign w:val="bottom"/>
          </w:tcPr>
          <w:p w14:paraId="6D424665" w14:textId="6658F5C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auto"/>
            <w:vAlign w:val="bottom"/>
          </w:tcPr>
          <w:p w14:paraId="22938AAD"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auto"/>
            <w:vAlign w:val="center"/>
          </w:tcPr>
          <w:p w14:paraId="113BDD9A" w14:textId="09EEFC31"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auto"/>
            <w:vAlign w:val="center"/>
          </w:tcPr>
          <w:p w14:paraId="40B10CC0" w14:textId="2EF2EAF6"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743632" w:rsidRPr="00BF2E11" w14:paraId="16F18557"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1B13E908" w14:textId="17A1E3F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Togo</w:t>
            </w:r>
          </w:p>
        </w:tc>
        <w:tc>
          <w:tcPr>
            <w:tcW w:w="580" w:type="dxa"/>
            <w:tcBorders>
              <w:top w:val="nil"/>
              <w:left w:val="nil"/>
              <w:bottom w:val="nil"/>
              <w:right w:val="nil"/>
            </w:tcBorders>
            <w:shd w:val="clear" w:color="auto" w:fill="D9D9D9" w:themeFill="background1" w:themeFillShade="D9"/>
            <w:vAlign w:val="bottom"/>
          </w:tcPr>
          <w:p w14:paraId="65DF93C6" w14:textId="4D84B2FA"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4D34F1CA" w14:textId="172BF3F7"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w:t>
            </w:r>
          </w:p>
        </w:tc>
        <w:tc>
          <w:tcPr>
            <w:tcW w:w="850" w:type="dxa"/>
            <w:tcBorders>
              <w:top w:val="nil"/>
              <w:left w:val="nil"/>
              <w:bottom w:val="nil"/>
              <w:right w:val="nil"/>
            </w:tcBorders>
            <w:shd w:val="clear" w:color="auto" w:fill="D9D9D9" w:themeFill="background1" w:themeFillShade="D9"/>
            <w:noWrap/>
            <w:vAlign w:val="bottom"/>
            <w:hideMark/>
          </w:tcPr>
          <w:p w14:paraId="032CAA94" w14:textId="50986D82"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2013-14</w:t>
            </w:r>
          </w:p>
        </w:tc>
        <w:tc>
          <w:tcPr>
            <w:tcW w:w="445" w:type="dxa"/>
            <w:tcBorders>
              <w:top w:val="nil"/>
              <w:left w:val="nil"/>
              <w:bottom w:val="nil"/>
              <w:right w:val="nil"/>
            </w:tcBorders>
            <w:shd w:val="clear" w:color="auto" w:fill="D9D9D9" w:themeFill="background1" w:themeFillShade="D9"/>
            <w:noWrap/>
            <w:vAlign w:val="bottom"/>
            <w:hideMark/>
          </w:tcPr>
          <w:p w14:paraId="63989B39" w14:textId="66CF059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26.4</w:t>
            </w:r>
          </w:p>
        </w:tc>
        <w:tc>
          <w:tcPr>
            <w:tcW w:w="437" w:type="dxa"/>
            <w:tcBorders>
              <w:top w:val="nil"/>
              <w:left w:val="nil"/>
              <w:bottom w:val="nil"/>
              <w:right w:val="nil"/>
            </w:tcBorders>
            <w:shd w:val="clear" w:color="auto" w:fill="D9D9D9" w:themeFill="background1" w:themeFillShade="D9"/>
            <w:noWrap/>
            <w:vAlign w:val="bottom"/>
            <w:hideMark/>
          </w:tcPr>
          <w:p w14:paraId="7087C108" w14:textId="345DB73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27.0</w:t>
            </w:r>
          </w:p>
        </w:tc>
        <w:tc>
          <w:tcPr>
            <w:tcW w:w="439" w:type="dxa"/>
            <w:tcBorders>
              <w:top w:val="nil"/>
              <w:left w:val="nil"/>
              <w:bottom w:val="nil"/>
              <w:right w:val="nil"/>
            </w:tcBorders>
            <w:shd w:val="clear" w:color="auto" w:fill="D9D9D9" w:themeFill="background1" w:themeFillShade="D9"/>
            <w:noWrap/>
            <w:vAlign w:val="bottom"/>
            <w:hideMark/>
          </w:tcPr>
          <w:p w14:paraId="23055342" w14:textId="0E2592E3"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0.18</w:t>
            </w:r>
          </w:p>
        </w:tc>
        <w:tc>
          <w:tcPr>
            <w:tcW w:w="147" w:type="dxa"/>
            <w:tcBorders>
              <w:top w:val="nil"/>
              <w:left w:val="nil"/>
              <w:bottom w:val="nil"/>
              <w:right w:val="nil"/>
            </w:tcBorders>
            <w:shd w:val="clear" w:color="auto" w:fill="D9D9D9" w:themeFill="background1" w:themeFillShade="D9"/>
            <w:noWrap/>
            <w:vAlign w:val="bottom"/>
            <w:hideMark/>
          </w:tcPr>
          <w:p w14:paraId="1E57CE7D" w14:textId="33CA87A0"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440" w:type="dxa"/>
            <w:tcBorders>
              <w:top w:val="nil"/>
              <w:left w:val="nil"/>
              <w:bottom w:val="nil"/>
              <w:right w:val="nil"/>
            </w:tcBorders>
            <w:shd w:val="clear" w:color="auto" w:fill="D9D9D9" w:themeFill="background1" w:themeFillShade="D9"/>
            <w:vAlign w:val="bottom"/>
          </w:tcPr>
          <w:p w14:paraId="29995E23" w14:textId="5534F6B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-0.14</w:t>
            </w:r>
          </w:p>
        </w:tc>
        <w:tc>
          <w:tcPr>
            <w:tcW w:w="157" w:type="dxa"/>
            <w:tcBorders>
              <w:top w:val="nil"/>
              <w:left w:val="nil"/>
              <w:bottom w:val="nil"/>
              <w:right w:val="nil"/>
            </w:tcBorders>
            <w:shd w:val="clear" w:color="auto" w:fill="D9D9D9" w:themeFill="background1" w:themeFillShade="D9"/>
            <w:vAlign w:val="bottom"/>
          </w:tcPr>
          <w:p w14:paraId="7BBD3E8D" w14:textId="58D9538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26159F42" w14:textId="697FAE5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268B8085" w14:textId="50390D3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37.7</w:t>
            </w:r>
          </w:p>
        </w:tc>
        <w:tc>
          <w:tcPr>
            <w:tcW w:w="440" w:type="dxa"/>
            <w:tcBorders>
              <w:top w:val="nil"/>
              <w:left w:val="nil"/>
              <w:bottom w:val="nil"/>
              <w:right w:val="nil"/>
            </w:tcBorders>
            <w:shd w:val="clear" w:color="auto" w:fill="D9D9D9" w:themeFill="background1" w:themeFillShade="D9"/>
            <w:noWrap/>
            <w:vAlign w:val="bottom"/>
            <w:hideMark/>
          </w:tcPr>
          <w:p w14:paraId="50CE241D" w14:textId="52BA85B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38.8</w:t>
            </w:r>
          </w:p>
        </w:tc>
        <w:tc>
          <w:tcPr>
            <w:tcW w:w="440" w:type="dxa"/>
            <w:tcBorders>
              <w:top w:val="nil"/>
              <w:left w:val="nil"/>
              <w:bottom w:val="nil"/>
              <w:right w:val="nil"/>
            </w:tcBorders>
            <w:shd w:val="clear" w:color="auto" w:fill="D9D9D9" w:themeFill="background1" w:themeFillShade="D9"/>
            <w:noWrap/>
            <w:vAlign w:val="bottom"/>
            <w:hideMark/>
          </w:tcPr>
          <w:p w14:paraId="0F4C566A" w14:textId="4937526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0.30</w:t>
            </w:r>
          </w:p>
        </w:tc>
        <w:tc>
          <w:tcPr>
            <w:tcW w:w="148" w:type="dxa"/>
            <w:tcBorders>
              <w:top w:val="nil"/>
              <w:left w:val="nil"/>
              <w:bottom w:val="nil"/>
              <w:right w:val="nil"/>
            </w:tcBorders>
            <w:shd w:val="clear" w:color="auto" w:fill="D9D9D9" w:themeFill="background1" w:themeFillShade="D9"/>
            <w:noWrap/>
            <w:vAlign w:val="bottom"/>
            <w:hideMark/>
          </w:tcPr>
          <w:p w14:paraId="7E9BC6DE" w14:textId="4EC46BA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392932DA" w14:textId="5A8D12C0"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-0.02</w:t>
            </w:r>
          </w:p>
        </w:tc>
        <w:tc>
          <w:tcPr>
            <w:tcW w:w="160" w:type="dxa"/>
            <w:tcBorders>
              <w:top w:val="nil"/>
              <w:left w:val="nil"/>
              <w:bottom w:val="nil"/>
              <w:right w:val="nil"/>
            </w:tcBorders>
            <w:shd w:val="clear" w:color="auto" w:fill="D9D9D9" w:themeFill="background1" w:themeFillShade="D9"/>
            <w:vAlign w:val="bottom"/>
          </w:tcPr>
          <w:p w14:paraId="7C90A6F0" w14:textId="559E43DE"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00" w:type="dxa"/>
            <w:tcBorders>
              <w:top w:val="nil"/>
              <w:left w:val="nil"/>
              <w:bottom w:val="nil"/>
              <w:right w:val="nil"/>
            </w:tcBorders>
            <w:shd w:val="clear" w:color="auto" w:fill="D9D9D9" w:themeFill="background1" w:themeFillShade="D9"/>
            <w:noWrap/>
            <w:vAlign w:val="bottom"/>
            <w:hideMark/>
          </w:tcPr>
          <w:p w14:paraId="54614BE8" w14:textId="64DF621C"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33A9F3E6" w14:textId="3770B3F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46.2</w:t>
            </w:r>
          </w:p>
        </w:tc>
        <w:tc>
          <w:tcPr>
            <w:tcW w:w="440" w:type="dxa"/>
            <w:tcBorders>
              <w:top w:val="nil"/>
              <w:left w:val="nil"/>
              <w:bottom w:val="nil"/>
              <w:right w:val="nil"/>
            </w:tcBorders>
            <w:shd w:val="clear" w:color="auto" w:fill="D9D9D9" w:themeFill="background1" w:themeFillShade="D9"/>
            <w:noWrap/>
            <w:vAlign w:val="bottom"/>
            <w:hideMark/>
          </w:tcPr>
          <w:p w14:paraId="19FE989F" w14:textId="451D61E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47.6</w:t>
            </w:r>
          </w:p>
        </w:tc>
        <w:tc>
          <w:tcPr>
            <w:tcW w:w="443" w:type="dxa"/>
            <w:tcBorders>
              <w:top w:val="nil"/>
              <w:left w:val="nil"/>
              <w:bottom w:val="nil"/>
              <w:right w:val="nil"/>
            </w:tcBorders>
            <w:shd w:val="clear" w:color="auto" w:fill="D9D9D9" w:themeFill="background1" w:themeFillShade="D9"/>
            <w:noWrap/>
            <w:vAlign w:val="bottom"/>
            <w:hideMark/>
          </w:tcPr>
          <w:p w14:paraId="5731CBF9" w14:textId="7088CD41"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0.40</w:t>
            </w:r>
          </w:p>
        </w:tc>
        <w:tc>
          <w:tcPr>
            <w:tcW w:w="145" w:type="dxa"/>
            <w:tcBorders>
              <w:top w:val="nil"/>
              <w:left w:val="nil"/>
              <w:bottom w:val="nil"/>
              <w:right w:val="nil"/>
            </w:tcBorders>
            <w:shd w:val="clear" w:color="auto" w:fill="D9D9D9" w:themeFill="background1" w:themeFillShade="D9"/>
            <w:noWrap/>
            <w:vAlign w:val="bottom"/>
            <w:hideMark/>
          </w:tcPr>
          <w:p w14:paraId="2C6B02D9" w14:textId="1DE31CD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20590E2F" w14:textId="250434F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0.08</w:t>
            </w:r>
          </w:p>
        </w:tc>
        <w:tc>
          <w:tcPr>
            <w:tcW w:w="159" w:type="dxa"/>
            <w:tcBorders>
              <w:top w:val="nil"/>
              <w:left w:val="nil"/>
              <w:bottom w:val="nil"/>
              <w:right w:val="nil"/>
            </w:tcBorders>
            <w:shd w:val="clear" w:color="auto" w:fill="D9D9D9" w:themeFill="background1" w:themeFillShade="D9"/>
            <w:vAlign w:val="bottom"/>
          </w:tcPr>
          <w:p w14:paraId="1381E244" w14:textId="01872583"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D9D9D9" w:themeFill="background1" w:themeFillShade="D9"/>
            <w:vAlign w:val="bottom"/>
          </w:tcPr>
          <w:p w14:paraId="78D1FF3A"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2B393A93" w14:textId="25D882C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c>
          <w:tcPr>
            <w:tcW w:w="450" w:type="dxa"/>
            <w:shd w:val="clear" w:color="auto" w:fill="D9D9D9" w:themeFill="background1" w:themeFillShade="D9"/>
            <w:vAlign w:val="center"/>
          </w:tcPr>
          <w:p w14:paraId="4D88DF76" w14:textId="6D62F09A"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6F9FF3E1" w14:textId="77777777" w:rsidTr="005A2756">
        <w:trPr>
          <w:gridAfter w:val="2"/>
          <w:wAfter w:w="81" w:type="dxa"/>
          <w:trHeight w:hRule="exact" w:val="191"/>
          <w:jc w:val="center"/>
        </w:trPr>
        <w:tc>
          <w:tcPr>
            <w:tcW w:w="1840" w:type="dxa"/>
            <w:tcBorders>
              <w:top w:val="nil"/>
              <w:left w:val="nil"/>
              <w:bottom w:val="nil"/>
              <w:right w:val="nil"/>
            </w:tcBorders>
            <w:shd w:val="clear" w:color="auto" w:fill="D9D9D9" w:themeFill="background1" w:themeFillShade="D9"/>
            <w:noWrap/>
            <w:vAlign w:val="bottom"/>
            <w:hideMark/>
          </w:tcPr>
          <w:p w14:paraId="4A951B6B" w14:textId="591B11D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Uganda</w:t>
            </w:r>
          </w:p>
        </w:tc>
        <w:tc>
          <w:tcPr>
            <w:tcW w:w="580" w:type="dxa"/>
            <w:tcBorders>
              <w:top w:val="nil"/>
              <w:left w:val="nil"/>
              <w:bottom w:val="nil"/>
              <w:right w:val="nil"/>
            </w:tcBorders>
            <w:shd w:val="clear" w:color="auto" w:fill="D9D9D9" w:themeFill="background1" w:themeFillShade="D9"/>
            <w:vAlign w:val="bottom"/>
          </w:tcPr>
          <w:p w14:paraId="5549B648" w14:textId="612226E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nil"/>
              <w:right w:val="nil"/>
            </w:tcBorders>
            <w:shd w:val="clear" w:color="auto" w:fill="D9D9D9" w:themeFill="background1" w:themeFillShade="D9"/>
            <w:noWrap/>
            <w:vAlign w:val="bottom"/>
            <w:hideMark/>
          </w:tcPr>
          <w:p w14:paraId="07E2BCE7" w14:textId="598005B3"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2011</w:t>
            </w:r>
          </w:p>
        </w:tc>
        <w:tc>
          <w:tcPr>
            <w:tcW w:w="850" w:type="dxa"/>
            <w:tcBorders>
              <w:top w:val="nil"/>
              <w:left w:val="nil"/>
              <w:bottom w:val="nil"/>
              <w:right w:val="nil"/>
            </w:tcBorders>
            <w:shd w:val="clear" w:color="auto" w:fill="D9D9D9" w:themeFill="background1" w:themeFillShade="D9"/>
            <w:noWrap/>
            <w:vAlign w:val="bottom"/>
            <w:hideMark/>
          </w:tcPr>
          <w:p w14:paraId="2075AE1B" w14:textId="6498CE2D"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2016</w:t>
            </w:r>
          </w:p>
        </w:tc>
        <w:tc>
          <w:tcPr>
            <w:tcW w:w="445" w:type="dxa"/>
            <w:tcBorders>
              <w:top w:val="nil"/>
              <w:left w:val="nil"/>
              <w:bottom w:val="nil"/>
              <w:right w:val="nil"/>
            </w:tcBorders>
            <w:shd w:val="clear" w:color="auto" w:fill="D9D9D9" w:themeFill="background1" w:themeFillShade="D9"/>
            <w:noWrap/>
            <w:vAlign w:val="bottom"/>
            <w:hideMark/>
          </w:tcPr>
          <w:p w14:paraId="5DA50086" w14:textId="58C92DF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30.7</w:t>
            </w:r>
          </w:p>
        </w:tc>
        <w:tc>
          <w:tcPr>
            <w:tcW w:w="437" w:type="dxa"/>
            <w:tcBorders>
              <w:top w:val="nil"/>
              <w:left w:val="nil"/>
              <w:bottom w:val="nil"/>
              <w:right w:val="nil"/>
            </w:tcBorders>
            <w:shd w:val="clear" w:color="auto" w:fill="D9D9D9" w:themeFill="background1" w:themeFillShade="D9"/>
            <w:noWrap/>
            <w:vAlign w:val="bottom"/>
            <w:hideMark/>
          </w:tcPr>
          <w:p w14:paraId="1E11EFCB" w14:textId="5349D3F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36.3</w:t>
            </w:r>
          </w:p>
        </w:tc>
        <w:tc>
          <w:tcPr>
            <w:tcW w:w="439" w:type="dxa"/>
            <w:tcBorders>
              <w:top w:val="nil"/>
              <w:left w:val="nil"/>
              <w:bottom w:val="nil"/>
              <w:right w:val="nil"/>
            </w:tcBorders>
            <w:shd w:val="clear" w:color="auto" w:fill="D9D9D9" w:themeFill="background1" w:themeFillShade="D9"/>
            <w:noWrap/>
            <w:vAlign w:val="bottom"/>
            <w:hideMark/>
          </w:tcPr>
          <w:p w14:paraId="312913CA" w14:textId="4589B16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1.12</w:t>
            </w:r>
          </w:p>
        </w:tc>
        <w:tc>
          <w:tcPr>
            <w:tcW w:w="147" w:type="dxa"/>
            <w:tcBorders>
              <w:top w:val="nil"/>
              <w:left w:val="nil"/>
              <w:bottom w:val="nil"/>
              <w:right w:val="nil"/>
            </w:tcBorders>
            <w:shd w:val="clear" w:color="auto" w:fill="D9D9D9" w:themeFill="background1" w:themeFillShade="D9"/>
            <w:noWrap/>
            <w:vAlign w:val="bottom"/>
            <w:hideMark/>
          </w:tcPr>
          <w:p w14:paraId="0FE90C72" w14:textId="6DB01EB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nil"/>
              <w:right w:val="nil"/>
            </w:tcBorders>
            <w:shd w:val="clear" w:color="auto" w:fill="D9D9D9" w:themeFill="background1" w:themeFillShade="D9"/>
            <w:vAlign w:val="bottom"/>
          </w:tcPr>
          <w:p w14:paraId="7A8F1FA4" w14:textId="1129531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0.03</w:t>
            </w:r>
          </w:p>
        </w:tc>
        <w:tc>
          <w:tcPr>
            <w:tcW w:w="157" w:type="dxa"/>
            <w:tcBorders>
              <w:top w:val="nil"/>
              <w:left w:val="nil"/>
              <w:bottom w:val="nil"/>
              <w:right w:val="nil"/>
            </w:tcBorders>
            <w:shd w:val="clear" w:color="auto" w:fill="D9D9D9" w:themeFill="background1" w:themeFillShade="D9"/>
            <w:vAlign w:val="bottom"/>
          </w:tcPr>
          <w:p w14:paraId="5FBDD98D" w14:textId="2BFC8B77"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nil"/>
              <w:right w:val="nil"/>
            </w:tcBorders>
            <w:shd w:val="clear" w:color="auto" w:fill="D9D9D9" w:themeFill="background1" w:themeFillShade="D9"/>
            <w:noWrap/>
            <w:vAlign w:val="bottom"/>
            <w:hideMark/>
          </w:tcPr>
          <w:p w14:paraId="114FE38C" w14:textId="32BE49BB"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nil"/>
              <w:right w:val="nil"/>
            </w:tcBorders>
            <w:shd w:val="clear" w:color="auto" w:fill="D9D9D9" w:themeFill="background1" w:themeFillShade="D9"/>
            <w:noWrap/>
            <w:vAlign w:val="bottom"/>
            <w:hideMark/>
          </w:tcPr>
          <w:p w14:paraId="40D925DC" w14:textId="53B7999E"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40.3</w:t>
            </w:r>
          </w:p>
        </w:tc>
        <w:tc>
          <w:tcPr>
            <w:tcW w:w="440" w:type="dxa"/>
            <w:tcBorders>
              <w:top w:val="nil"/>
              <w:left w:val="nil"/>
              <w:bottom w:val="nil"/>
              <w:right w:val="nil"/>
            </w:tcBorders>
            <w:shd w:val="clear" w:color="auto" w:fill="D9D9D9" w:themeFill="background1" w:themeFillShade="D9"/>
            <w:noWrap/>
            <w:vAlign w:val="bottom"/>
            <w:hideMark/>
          </w:tcPr>
          <w:p w14:paraId="658E4502" w14:textId="553B76E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45.3</w:t>
            </w:r>
          </w:p>
        </w:tc>
        <w:tc>
          <w:tcPr>
            <w:tcW w:w="440" w:type="dxa"/>
            <w:tcBorders>
              <w:top w:val="nil"/>
              <w:left w:val="nil"/>
              <w:bottom w:val="nil"/>
              <w:right w:val="nil"/>
            </w:tcBorders>
            <w:shd w:val="clear" w:color="auto" w:fill="D9D9D9" w:themeFill="background1" w:themeFillShade="D9"/>
            <w:noWrap/>
            <w:vAlign w:val="bottom"/>
            <w:hideMark/>
          </w:tcPr>
          <w:p w14:paraId="1DFA40A2" w14:textId="593D741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1.00</w:t>
            </w:r>
          </w:p>
        </w:tc>
        <w:tc>
          <w:tcPr>
            <w:tcW w:w="148" w:type="dxa"/>
            <w:tcBorders>
              <w:top w:val="nil"/>
              <w:left w:val="nil"/>
              <w:bottom w:val="nil"/>
              <w:right w:val="nil"/>
            </w:tcBorders>
            <w:shd w:val="clear" w:color="auto" w:fill="D9D9D9" w:themeFill="background1" w:themeFillShade="D9"/>
            <w:noWrap/>
            <w:vAlign w:val="bottom"/>
            <w:hideMark/>
          </w:tcPr>
          <w:p w14:paraId="248E57B4" w14:textId="74D0AA6A"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nil"/>
              <w:right w:val="nil"/>
            </w:tcBorders>
            <w:shd w:val="clear" w:color="auto" w:fill="D9D9D9" w:themeFill="background1" w:themeFillShade="D9"/>
            <w:vAlign w:val="bottom"/>
          </w:tcPr>
          <w:p w14:paraId="03C7477F" w14:textId="560E93F4"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-0.09</w:t>
            </w:r>
          </w:p>
        </w:tc>
        <w:tc>
          <w:tcPr>
            <w:tcW w:w="160" w:type="dxa"/>
            <w:tcBorders>
              <w:top w:val="nil"/>
              <w:left w:val="nil"/>
              <w:bottom w:val="nil"/>
              <w:right w:val="nil"/>
            </w:tcBorders>
            <w:shd w:val="clear" w:color="auto" w:fill="D9D9D9" w:themeFill="background1" w:themeFillShade="D9"/>
            <w:vAlign w:val="bottom"/>
          </w:tcPr>
          <w:p w14:paraId="0F0E81F8" w14:textId="557BEE30"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nil"/>
              <w:right w:val="nil"/>
            </w:tcBorders>
            <w:shd w:val="clear" w:color="auto" w:fill="D9D9D9" w:themeFill="background1" w:themeFillShade="D9"/>
            <w:noWrap/>
            <w:vAlign w:val="bottom"/>
            <w:hideMark/>
          </w:tcPr>
          <w:p w14:paraId="3A9CCEBA" w14:textId="1A97EBDF"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nil"/>
              <w:right w:val="nil"/>
            </w:tcBorders>
            <w:shd w:val="clear" w:color="auto" w:fill="D9D9D9" w:themeFill="background1" w:themeFillShade="D9"/>
            <w:noWrap/>
            <w:vAlign w:val="bottom"/>
            <w:hideMark/>
          </w:tcPr>
          <w:p w14:paraId="2CB381EC" w14:textId="3509345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46.2</w:t>
            </w:r>
          </w:p>
        </w:tc>
        <w:tc>
          <w:tcPr>
            <w:tcW w:w="440" w:type="dxa"/>
            <w:tcBorders>
              <w:top w:val="nil"/>
              <w:left w:val="nil"/>
              <w:bottom w:val="nil"/>
              <w:right w:val="nil"/>
            </w:tcBorders>
            <w:shd w:val="clear" w:color="auto" w:fill="D9D9D9" w:themeFill="background1" w:themeFillShade="D9"/>
            <w:noWrap/>
            <w:vAlign w:val="bottom"/>
            <w:hideMark/>
          </w:tcPr>
          <w:p w14:paraId="7D8C1817" w14:textId="754E1BF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51.8</w:t>
            </w:r>
          </w:p>
        </w:tc>
        <w:tc>
          <w:tcPr>
            <w:tcW w:w="443" w:type="dxa"/>
            <w:tcBorders>
              <w:top w:val="nil"/>
              <w:left w:val="nil"/>
              <w:bottom w:val="nil"/>
              <w:right w:val="nil"/>
            </w:tcBorders>
            <w:shd w:val="clear" w:color="auto" w:fill="D9D9D9" w:themeFill="background1" w:themeFillShade="D9"/>
            <w:noWrap/>
            <w:vAlign w:val="bottom"/>
            <w:hideMark/>
          </w:tcPr>
          <w:p w14:paraId="02853700" w14:textId="4A70244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1.14</w:t>
            </w:r>
          </w:p>
        </w:tc>
        <w:tc>
          <w:tcPr>
            <w:tcW w:w="145" w:type="dxa"/>
            <w:tcBorders>
              <w:top w:val="nil"/>
              <w:left w:val="nil"/>
              <w:bottom w:val="nil"/>
              <w:right w:val="nil"/>
            </w:tcBorders>
            <w:shd w:val="clear" w:color="auto" w:fill="D9D9D9" w:themeFill="background1" w:themeFillShade="D9"/>
            <w:noWrap/>
            <w:vAlign w:val="bottom"/>
            <w:hideMark/>
          </w:tcPr>
          <w:p w14:paraId="4B9BAC3A" w14:textId="356F589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nil"/>
              <w:right w:val="nil"/>
            </w:tcBorders>
            <w:shd w:val="clear" w:color="auto" w:fill="D9D9D9" w:themeFill="background1" w:themeFillShade="D9"/>
            <w:vAlign w:val="bottom"/>
          </w:tcPr>
          <w:p w14:paraId="2E2B13E0" w14:textId="0B544ACC"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0.05</w:t>
            </w:r>
          </w:p>
        </w:tc>
        <w:tc>
          <w:tcPr>
            <w:tcW w:w="159" w:type="dxa"/>
            <w:tcBorders>
              <w:top w:val="nil"/>
              <w:left w:val="nil"/>
              <w:bottom w:val="nil"/>
              <w:right w:val="nil"/>
            </w:tcBorders>
            <w:shd w:val="clear" w:color="auto" w:fill="D9D9D9" w:themeFill="background1" w:themeFillShade="D9"/>
            <w:vAlign w:val="bottom"/>
          </w:tcPr>
          <w:p w14:paraId="45A64AF2" w14:textId="3C14953A"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2" w:type="dxa"/>
            <w:shd w:val="clear" w:color="auto" w:fill="D9D9D9" w:themeFill="background1" w:themeFillShade="D9"/>
            <w:vAlign w:val="bottom"/>
          </w:tcPr>
          <w:p w14:paraId="17960633"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D9D9D9" w:themeFill="background1" w:themeFillShade="D9"/>
            <w:vAlign w:val="center"/>
          </w:tcPr>
          <w:p w14:paraId="717895A9" w14:textId="4C3E6301"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D9D9D9" w:themeFill="background1" w:themeFillShade="D9"/>
            <w:vAlign w:val="center"/>
          </w:tcPr>
          <w:p w14:paraId="3A126B02" w14:textId="2764661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6C6BEA" w:rsidRPr="00BF2E11" w14:paraId="14C5F881" w14:textId="77777777" w:rsidTr="005A2756">
        <w:trPr>
          <w:gridAfter w:val="2"/>
          <w:wAfter w:w="81" w:type="dxa"/>
          <w:trHeight w:hRule="exact" w:val="191"/>
          <w:jc w:val="center"/>
        </w:trPr>
        <w:tc>
          <w:tcPr>
            <w:tcW w:w="1840" w:type="dxa"/>
            <w:tcBorders>
              <w:top w:val="nil"/>
              <w:left w:val="nil"/>
              <w:right w:val="nil"/>
            </w:tcBorders>
            <w:shd w:val="clear" w:color="auto" w:fill="auto"/>
            <w:noWrap/>
            <w:vAlign w:val="bottom"/>
            <w:hideMark/>
          </w:tcPr>
          <w:p w14:paraId="665BFBDE" w14:textId="2A13E493"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Zambia</w:t>
            </w:r>
          </w:p>
        </w:tc>
        <w:tc>
          <w:tcPr>
            <w:tcW w:w="580" w:type="dxa"/>
            <w:tcBorders>
              <w:top w:val="nil"/>
              <w:left w:val="nil"/>
              <w:right w:val="nil"/>
            </w:tcBorders>
            <w:shd w:val="clear" w:color="auto" w:fill="FFFFFF" w:themeFill="background1"/>
            <w:vAlign w:val="bottom"/>
          </w:tcPr>
          <w:p w14:paraId="71DA5AAC" w14:textId="74D58E5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right w:val="nil"/>
            </w:tcBorders>
            <w:shd w:val="clear" w:color="auto" w:fill="FFFFFF" w:themeFill="background1"/>
            <w:noWrap/>
            <w:vAlign w:val="bottom"/>
            <w:hideMark/>
          </w:tcPr>
          <w:p w14:paraId="60D56F52" w14:textId="21A028D6"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2007</w:t>
            </w:r>
          </w:p>
        </w:tc>
        <w:tc>
          <w:tcPr>
            <w:tcW w:w="850" w:type="dxa"/>
            <w:tcBorders>
              <w:top w:val="nil"/>
              <w:left w:val="nil"/>
              <w:right w:val="nil"/>
            </w:tcBorders>
            <w:shd w:val="clear" w:color="auto" w:fill="FFFFFF" w:themeFill="background1"/>
            <w:noWrap/>
            <w:vAlign w:val="bottom"/>
            <w:hideMark/>
          </w:tcPr>
          <w:p w14:paraId="771C79EC" w14:textId="1FE060D9"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2013-14</w:t>
            </w:r>
          </w:p>
        </w:tc>
        <w:tc>
          <w:tcPr>
            <w:tcW w:w="445" w:type="dxa"/>
            <w:tcBorders>
              <w:top w:val="nil"/>
              <w:left w:val="nil"/>
              <w:right w:val="nil"/>
            </w:tcBorders>
            <w:shd w:val="clear" w:color="auto" w:fill="FFFFFF" w:themeFill="background1"/>
            <w:noWrap/>
            <w:vAlign w:val="bottom"/>
            <w:hideMark/>
          </w:tcPr>
          <w:p w14:paraId="1A7E4A79" w14:textId="028D5616"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29.5</w:t>
            </w:r>
          </w:p>
        </w:tc>
        <w:tc>
          <w:tcPr>
            <w:tcW w:w="437" w:type="dxa"/>
            <w:tcBorders>
              <w:top w:val="nil"/>
              <w:left w:val="nil"/>
              <w:right w:val="nil"/>
            </w:tcBorders>
            <w:shd w:val="clear" w:color="auto" w:fill="FFFFFF" w:themeFill="background1"/>
            <w:noWrap/>
            <w:vAlign w:val="bottom"/>
            <w:hideMark/>
          </w:tcPr>
          <w:p w14:paraId="79FBC19F" w14:textId="5275BF5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36.6</w:t>
            </w:r>
          </w:p>
        </w:tc>
        <w:tc>
          <w:tcPr>
            <w:tcW w:w="439" w:type="dxa"/>
            <w:tcBorders>
              <w:top w:val="nil"/>
              <w:left w:val="nil"/>
              <w:right w:val="nil"/>
            </w:tcBorders>
            <w:shd w:val="clear" w:color="auto" w:fill="FFFFFF" w:themeFill="background1"/>
            <w:noWrap/>
            <w:vAlign w:val="bottom"/>
            <w:hideMark/>
          </w:tcPr>
          <w:p w14:paraId="4A3FDD68" w14:textId="5C8C8B0A"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1.10</w:t>
            </w:r>
          </w:p>
        </w:tc>
        <w:tc>
          <w:tcPr>
            <w:tcW w:w="147" w:type="dxa"/>
            <w:tcBorders>
              <w:top w:val="nil"/>
              <w:left w:val="nil"/>
              <w:right w:val="nil"/>
            </w:tcBorders>
            <w:shd w:val="clear" w:color="auto" w:fill="FFFFFF" w:themeFill="background1"/>
            <w:noWrap/>
            <w:vAlign w:val="bottom"/>
            <w:hideMark/>
          </w:tcPr>
          <w:p w14:paraId="0F1DC74F" w14:textId="35B0E708"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right w:val="nil"/>
            </w:tcBorders>
            <w:shd w:val="clear" w:color="auto" w:fill="FFFFFF" w:themeFill="background1"/>
            <w:vAlign w:val="bottom"/>
          </w:tcPr>
          <w:p w14:paraId="0473E417" w14:textId="1E1DA759"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0.23</w:t>
            </w:r>
          </w:p>
        </w:tc>
        <w:tc>
          <w:tcPr>
            <w:tcW w:w="157" w:type="dxa"/>
            <w:tcBorders>
              <w:top w:val="nil"/>
              <w:left w:val="nil"/>
              <w:right w:val="nil"/>
            </w:tcBorders>
            <w:shd w:val="clear" w:color="auto" w:fill="FFFFFF" w:themeFill="background1"/>
            <w:vAlign w:val="bottom"/>
          </w:tcPr>
          <w:p w14:paraId="6D01F748" w14:textId="774D2F8B"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5" w:type="dxa"/>
            <w:tcBorders>
              <w:top w:val="nil"/>
              <w:left w:val="nil"/>
              <w:right w:val="nil"/>
            </w:tcBorders>
            <w:shd w:val="clear" w:color="auto" w:fill="FFFFFF" w:themeFill="background1"/>
            <w:noWrap/>
            <w:vAlign w:val="bottom"/>
            <w:hideMark/>
          </w:tcPr>
          <w:p w14:paraId="7F787672" w14:textId="343C4F84"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right w:val="nil"/>
            </w:tcBorders>
            <w:shd w:val="clear" w:color="auto" w:fill="FFFFFF" w:themeFill="background1"/>
            <w:noWrap/>
            <w:vAlign w:val="bottom"/>
            <w:hideMark/>
          </w:tcPr>
          <w:p w14:paraId="4B64E5D4" w14:textId="4856A46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38.3</w:t>
            </w:r>
          </w:p>
        </w:tc>
        <w:tc>
          <w:tcPr>
            <w:tcW w:w="440" w:type="dxa"/>
            <w:tcBorders>
              <w:top w:val="nil"/>
              <w:left w:val="nil"/>
              <w:right w:val="nil"/>
            </w:tcBorders>
            <w:shd w:val="clear" w:color="auto" w:fill="FFFFFF" w:themeFill="background1"/>
            <w:noWrap/>
            <w:vAlign w:val="bottom"/>
            <w:hideMark/>
          </w:tcPr>
          <w:p w14:paraId="78D1DDF0" w14:textId="37B246E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45.6</w:t>
            </w:r>
          </w:p>
        </w:tc>
        <w:tc>
          <w:tcPr>
            <w:tcW w:w="440" w:type="dxa"/>
            <w:tcBorders>
              <w:top w:val="nil"/>
              <w:left w:val="nil"/>
              <w:right w:val="nil"/>
            </w:tcBorders>
            <w:shd w:val="clear" w:color="auto" w:fill="FFFFFF" w:themeFill="background1"/>
            <w:noWrap/>
            <w:vAlign w:val="bottom"/>
            <w:hideMark/>
          </w:tcPr>
          <w:p w14:paraId="263C3DEB" w14:textId="1840861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1.13</w:t>
            </w:r>
          </w:p>
        </w:tc>
        <w:tc>
          <w:tcPr>
            <w:tcW w:w="148" w:type="dxa"/>
            <w:tcBorders>
              <w:top w:val="nil"/>
              <w:left w:val="nil"/>
              <w:right w:val="nil"/>
            </w:tcBorders>
            <w:shd w:val="clear" w:color="auto" w:fill="FFFFFF" w:themeFill="background1"/>
            <w:noWrap/>
            <w:vAlign w:val="bottom"/>
            <w:hideMark/>
          </w:tcPr>
          <w:p w14:paraId="7020326A" w14:textId="03383DD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right w:val="nil"/>
            </w:tcBorders>
            <w:shd w:val="clear" w:color="auto" w:fill="FFFFFF" w:themeFill="background1"/>
            <w:vAlign w:val="bottom"/>
          </w:tcPr>
          <w:p w14:paraId="1E3B08BE" w14:textId="2713C4BD"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0.26</w:t>
            </w:r>
          </w:p>
        </w:tc>
        <w:tc>
          <w:tcPr>
            <w:tcW w:w="160" w:type="dxa"/>
            <w:tcBorders>
              <w:top w:val="nil"/>
              <w:left w:val="nil"/>
              <w:right w:val="nil"/>
            </w:tcBorders>
            <w:shd w:val="clear" w:color="auto" w:fill="FFFFFF" w:themeFill="background1"/>
            <w:vAlign w:val="bottom"/>
          </w:tcPr>
          <w:p w14:paraId="59CB1ACB" w14:textId="13B12FE5"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right w:val="nil"/>
            </w:tcBorders>
            <w:shd w:val="clear" w:color="auto" w:fill="FFFFFF" w:themeFill="background1"/>
            <w:noWrap/>
            <w:vAlign w:val="bottom"/>
            <w:hideMark/>
          </w:tcPr>
          <w:p w14:paraId="5FCFB94F" w14:textId="503E834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right w:val="nil"/>
            </w:tcBorders>
            <w:shd w:val="clear" w:color="auto" w:fill="FFFFFF" w:themeFill="background1"/>
            <w:noWrap/>
            <w:vAlign w:val="bottom"/>
            <w:hideMark/>
          </w:tcPr>
          <w:p w14:paraId="3F04E431" w14:textId="56EFDB0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45.1</w:t>
            </w:r>
          </w:p>
        </w:tc>
        <w:tc>
          <w:tcPr>
            <w:tcW w:w="440" w:type="dxa"/>
            <w:tcBorders>
              <w:top w:val="nil"/>
              <w:left w:val="nil"/>
              <w:right w:val="nil"/>
            </w:tcBorders>
            <w:shd w:val="clear" w:color="auto" w:fill="FFFFFF" w:themeFill="background1"/>
            <w:noWrap/>
            <w:vAlign w:val="bottom"/>
            <w:hideMark/>
          </w:tcPr>
          <w:p w14:paraId="39B2F322" w14:textId="3C425748"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52.5</w:t>
            </w:r>
          </w:p>
        </w:tc>
        <w:tc>
          <w:tcPr>
            <w:tcW w:w="443" w:type="dxa"/>
            <w:tcBorders>
              <w:top w:val="nil"/>
              <w:left w:val="nil"/>
              <w:right w:val="nil"/>
            </w:tcBorders>
            <w:shd w:val="clear" w:color="auto" w:fill="FFFFFF" w:themeFill="background1"/>
            <w:noWrap/>
            <w:vAlign w:val="bottom"/>
            <w:hideMark/>
          </w:tcPr>
          <w:p w14:paraId="21263632" w14:textId="277AB7C0"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1.15</w:t>
            </w:r>
          </w:p>
        </w:tc>
        <w:tc>
          <w:tcPr>
            <w:tcW w:w="145" w:type="dxa"/>
            <w:tcBorders>
              <w:top w:val="nil"/>
              <w:left w:val="nil"/>
              <w:right w:val="nil"/>
            </w:tcBorders>
            <w:shd w:val="clear" w:color="auto" w:fill="FFFFFF" w:themeFill="background1"/>
            <w:noWrap/>
            <w:vAlign w:val="bottom"/>
            <w:hideMark/>
          </w:tcPr>
          <w:p w14:paraId="51F9E3A5" w14:textId="4756CFC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right w:val="nil"/>
            </w:tcBorders>
            <w:shd w:val="clear" w:color="auto" w:fill="FFFFFF" w:themeFill="background1"/>
            <w:vAlign w:val="bottom"/>
          </w:tcPr>
          <w:p w14:paraId="7A9F15B7" w14:textId="5C0176E8"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0.28</w:t>
            </w:r>
          </w:p>
        </w:tc>
        <w:tc>
          <w:tcPr>
            <w:tcW w:w="159" w:type="dxa"/>
            <w:tcBorders>
              <w:top w:val="nil"/>
              <w:left w:val="nil"/>
              <w:right w:val="nil"/>
            </w:tcBorders>
            <w:shd w:val="clear" w:color="auto" w:fill="FFFFFF" w:themeFill="background1"/>
            <w:vAlign w:val="bottom"/>
          </w:tcPr>
          <w:p w14:paraId="44111972" w14:textId="6BA4B9E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shd w:val="clear" w:color="auto" w:fill="FFFFFF" w:themeFill="background1"/>
            <w:vAlign w:val="bottom"/>
          </w:tcPr>
          <w:p w14:paraId="5F0A0FF1"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shd w:val="clear" w:color="auto" w:fill="FFFFFF" w:themeFill="background1"/>
            <w:vAlign w:val="center"/>
          </w:tcPr>
          <w:p w14:paraId="20126F1D" w14:textId="1674FAFE"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shd w:val="clear" w:color="auto" w:fill="FFFFFF" w:themeFill="background1"/>
            <w:vAlign w:val="center"/>
          </w:tcPr>
          <w:p w14:paraId="7E3D67D9" w14:textId="0B584885"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r>
      <w:tr w:rsidR="006C6BEA" w:rsidRPr="00BF2E11" w14:paraId="6AC6B5EE" w14:textId="77777777" w:rsidTr="005A2756">
        <w:trPr>
          <w:gridAfter w:val="2"/>
          <w:wAfter w:w="81" w:type="dxa"/>
          <w:trHeight w:hRule="exact" w:val="191"/>
          <w:jc w:val="center"/>
        </w:trPr>
        <w:tc>
          <w:tcPr>
            <w:tcW w:w="1840" w:type="dxa"/>
            <w:tcBorders>
              <w:top w:val="nil"/>
              <w:left w:val="nil"/>
              <w:bottom w:val="single" w:sz="8" w:space="0" w:color="auto"/>
              <w:right w:val="nil"/>
            </w:tcBorders>
            <w:shd w:val="clear" w:color="auto" w:fill="D9D9D9" w:themeFill="background1" w:themeFillShade="D9"/>
            <w:noWrap/>
            <w:vAlign w:val="bottom"/>
            <w:hideMark/>
          </w:tcPr>
          <w:p w14:paraId="09DB2C55" w14:textId="625B30A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Zimbabwe</w:t>
            </w:r>
          </w:p>
        </w:tc>
        <w:tc>
          <w:tcPr>
            <w:tcW w:w="580" w:type="dxa"/>
            <w:tcBorders>
              <w:top w:val="nil"/>
              <w:left w:val="nil"/>
              <w:bottom w:val="single" w:sz="8" w:space="0" w:color="auto"/>
              <w:right w:val="nil"/>
            </w:tcBorders>
            <w:shd w:val="clear" w:color="auto" w:fill="D9D9D9" w:themeFill="background1" w:themeFillShade="D9"/>
            <w:vAlign w:val="bottom"/>
          </w:tcPr>
          <w:p w14:paraId="38406696" w14:textId="55D44ED3"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SSA</w:t>
            </w:r>
          </w:p>
        </w:tc>
        <w:tc>
          <w:tcPr>
            <w:tcW w:w="836" w:type="dxa"/>
            <w:tcBorders>
              <w:top w:val="nil"/>
              <w:left w:val="nil"/>
              <w:bottom w:val="single" w:sz="8" w:space="0" w:color="auto"/>
              <w:right w:val="nil"/>
            </w:tcBorders>
            <w:shd w:val="clear" w:color="auto" w:fill="D9D9D9" w:themeFill="background1" w:themeFillShade="D9"/>
            <w:noWrap/>
            <w:vAlign w:val="bottom"/>
            <w:hideMark/>
          </w:tcPr>
          <w:p w14:paraId="19AC5AB1" w14:textId="6B49BC4F"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2010-11</w:t>
            </w:r>
          </w:p>
        </w:tc>
        <w:tc>
          <w:tcPr>
            <w:tcW w:w="850" w:type="dxa"/>
            <w:tcBorders>
              <w:top w:val="nil"/>
              <w:left w:val="nil"/>
              <w:bottom w:val="single" w:sz="8" w:space="0" w:color="auto"/>
              <w:right w:val="nil"/>
            </w:tcBorders>
            <w:shd w:val="clear" w:color="auto" w:fill="D9D9D9" w:themeFill="background1" w:themeFillShade="D9"/>
            <w:noWrap/>
            <w:vAlign w:val="bottom"/>
            <w:hideMark/>
          </w:tcPr>
          <w:p w14:paraId="041FF5BF" w14:textId="10C70AFB" w:rsidR="006C6BEA" w:rsidRPr="007F237A" w:rsidRDefault="006C6BEA" w:rsidP="00396A93">
            <w:pPr>
              <w:pStyle w:val="NoSpacing"/>
              <w:spacing w:after="120" w:line="480" w:lineRule="auto"/>
              <w:jc w:val="center"/>
              <w:rPr>
                <w:rFonts w:ascii="Garamond" w:hAnsi="Garamond"/>
                <w:sz w:val="18"/>
                <w:szCs w:val="18"/>
                <w:lang w:eastAsia="en-GB"/>
              </w:rPr>
            </w:pPr>
            <w:r w:rsidRPr="007F237A">
              <w:rPr>
                <w:rFonts w:ascii="Garamond" w:hAnsi="Garamond" w:cs="Arial"/>
                <w:color w:val="000000"/>
                <w:sz w:val="18"/>
                <w:szCs w:val="18"/>
              </w:rPr>
              <w:t>2015</w:t>
            </w:r>
          </w:p>
        </w:tc>
        <w:tc>
          <w:tcPr>
            <w:tcW w:w="445" w:type="dxa"/>
            <w:tcBorders>
              <w:top w:val="nil"/>
              <w:left w:val="nil"/>
              <w:bottom w:val="single" w:sz="8" w:space="0" w:color="auto"/>
              <w:right w:val="nil"/>
            </w:tcBorders>
            <w:shd w:val="clear" w:color="auto" w:fill="D9D9D9" w:themeFill="background1" w:themeFillShade="D9"/>
            <w:noWrap/>
            <w:vAlign w:val="bottom"/>
            <w:hideMark/>
          </w:tcPr>
          <w:p w14:paraId="592351C3" w14:textId="08B9B1C9"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48.4</w:t>
            </w:r>
          </w:p>
        </w:tc>
        <w:tc>
          <w:tcPr>
            <w:tcW w:w="437" w:type="dxa"/>
            <w:tcBorders>
              <w:top w:val="nil"/>
              <w:left w:val="nil"/>
              <w:bottom w:val="single" w:sz="8" w:space="0" w:color="auto"/>
              <w:right w:val="nil"/>
            </w:tcBorders>
            <w:shd w:val="clear" w:color="auto" w:fill="D9D9D9" w:themeFill="background1" w:themeFillShade="D9"/>
            <w:noWrap/>
            <w:vAlign w:val="bottom"/>
            <w:hideMark/>
          </w:tcPr>
          <w:p w14:paraId="3B049A94" w14:textId="56BA6CA4"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51.0</w:t>
            </w:r>
          </w:p>
        </w:tc>
        <w:tc>
          <w:tcPr>
            <w:tcW w:w="439" w:type="dxa"/>
            <w:tcBorders>
              <w:top w:val="nil"/>
              <w:left w:val="nil"/>
              <w:bottom w:val="single" w:sz="8" w:space="0" w:color="auto"/>
              <w:right w:val="nil"/>
            </w:tcBorders>
            <w:shd w:val="clear" w:color="auto" w:fill="D9D9D9" w:themeFill="background1" w:themeFillShade="D9"/>
            <w:noWrap/>
            <w:vAlign w:val="bottom"/>
            <w:hideMark/>
          </w:tcPr>
          <w:p w14:paraId="3AAAF975" w14:textId="57373A6D"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0.58</w:t>
            </w:r>
          </w:p>
        </w:tc>
        <w:tc>
          <w:tcPr>
            <w:tcW w:w="147" w:type="dxa"/>
            <w:tcBorders>
              <w:top w:val="nil"/>
              <w:left w:val="nil"/>
              <w:bottom w:val="single" w:sz="8" w:space="0" w:color="auto"/>
              <w:right w:val="nil"/>
            </w:tcBorders>
            <w:shd w:val="clear" w:color="auto" w:fill="D9D9D9" w:themeFill="background1" w:themeFillShade="D9"/>
            <w:noWrap/>
            <w:vAlign w:val="bottom"/>
            <w:hideMark/>
          </w:tcPr>
          <w:p w14:paraId="4C30C13D" w14:textId="50C90CE2"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40" w:type="dxa"/>
            <w:tcBorders>
              <w:top w:val="nil"/>
              <w:left w:val="nil"/>
              <w:bottom w:val="single" w:sz="8" w:space="0" w:color="auto"/>
              <w:right w:val="nil"/>
            </w:tcBorders>
            <w:shd w:val="clear" w:color="auto" w:fill="D9D9D9" w:themeFill="background1" w:themeFillShade="D9"/>
            <w:vAlign w:val="bottom"/>
          </w:tcPr>
          <w:p w14:paraId="057222CC" w14:textId="3BB3431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0.09</w:t>
            </w:r>
          </w:p>
        </w:tc>
        <w:tc>
          <w:tcPr>
            <w:tcW w:w="157" w:type="dxa"/>
            <w:tcBorders>
              <w:top w:val="nil"/>
              <w:left w:val="nil"/>
              <w:bottom w:val="single" w:sz="8" w:space="0" w:color="auto"/>
              <w:right w:val="nil"/>
            </w:tcBorders>
            <w:shd w:val="clear" w:color="auto" w:fill="D9D9D9" w:themeFill="background1" w:themeFillShade="D9"/>
            <w:vAlign w:val="bottom"/>
          </w:tcPr>
          <w:p w14:paraId="06AD933A" w14:textId="05834552"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rPr>
              <w:t> </w:t>
            </w:r>
          </w:p>
        </w:tc>
        <w:tc>
          <w:tcPr>
            <w:tcW w:w="145" w:type="dxa"/>
            <w:tcBorders>
              <w:top w:val="nil"/>
              <w:left w:val="nil"/>
              <w:bottom w:val="single" w:sz="8" w:space="0" w:color="auto"/>
              <w:right w:val="nil"/>
            </w:tcBorders>
            <w:shd w:val="clear" w:color="auto" w:fill="D9D9D9" w:themeFill="background1" w:themeFillShade="D9"/>
            <w:noWrap/>
            <w:vAlign w:val="bottom"/>
            <w:hideMark/>
          </w:tcPr>
          <w:p w14:paraId="4BF5C481" w14:textId="6200154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87" w:type="dxa"/>
            <w:tcBorders>
              <w:top w:val="nil"/>
              <w:left w:val="nil"/>
              <w:bottom w:val="single" w:sz="8" w:space="0" w:color="auto"/>
              <w:right w:val="nil"/>
            </w:tcBorders>
            <w:shd w:val="clear" w:color="auto" w:fill="D9D9D9" w:themeFill="background1" w:themeFillShade="D9"/>
            <w:noWrap/>
            <w:vAlign w:val="bottom"/>
            <w:hideMark/>
          </w:tcPr>
          <w:p w14:paraId="2E8057B0" w14:textId="12A927CC"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56.1</w:t>
            </w:r>
          </w:p>
        </w:tc>
        <w:tc>
          <w:tcPr>
            <w:tcW w:w="440" w:type="dxa"/>
            <w:tcBorders>
              <w:top w:val="nil"/>
              <w:left w:val="nil"/>
              <w:bottom w:val="single" w:sz="8" w:space="0" w:color="auto"/>
              <w:right w:val="nil"/>
            </w:tcBorders>
            <w:shd w:val="clear" w:color="auto" w:fill="D9D9D9" w:themeFill="background1" w:themeFillShade="D9"/>
            <w:noWrap/>
            <w:vAlign w:val="bottom"/>
            <w:hideMark/>
          </w:tcPr>
          <w:p w14:paraId="0CB0D814" w14:textId="0A2C5FB7"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59.1</w:t>
            </w:r>
          </w:p>
        </w:tc>
        <w:tc>
          <w:tcPr>
            <w:tcW w:w="440" w:type="dxa"/>
            <w:tcBorders>
              <w:top w:val="nil"/>
              <w:left w:val="nil"/>
              <w:bottom w:val="single" w:sz="8" w:space="0" w:color="auto"/>
              <w:right w:val="nil"/>
            </w:tcBorders>
            <w:shd w:val="clear" w:color="auto" w:fill="D9D9D9" w:themeFill="background1" w:themeFillShade="D9"/>
            <w:noWrap/>
            <w:vAlign w:val="bottom"/>
            <w:hideMark/>
          </w:tcPr>
          <w:p w14:paraId="775E2245" w14:textId="0F694AE2"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0.65</w:t>
            </w:r>
          </w:p>
        </w:tc>
        <w:tc>
          <w:tcPr>
            <w:tcW w:w="148" w:type="dxa"/>
            <w:tcBorders>
              <w:top w:val="nil"/>
              <w:left w:val="nil"/>
              <w:bottom w:val="single" w:sz="8" w:space="0" w:color="auto"/>
              <w:right w:val="nil"/>
            </w:tcBorders>
            <w:shd w:val="clear" w:color="auto" w:fill="D9D9D9" w:themeFill="background1" w:themeFillShade="D9"/>
            <w:noWrap/>
            <w:vAlign w:val="bottom"/>
            <w:hideMark/>
          </w:tcPr>
          <w:p w14:paraId="7155BB4E" w14:textId="712877B1"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89" w:type="dxa"/>
            <w:tcBorders>
              <w:top w:val="nil"/>
              <w:left w:val="nil"/>
              <w:bottom w:val="single" w:sz="8" w:space="0" w:color="auto"/>
              <w:right w:val="nil"/>
            </w:tcBorders>
            <w:shd w:val="clear" w:color="auto" w:fill="D9D9D9" w:themeFill="background1" w:themeFillShade="D9"/>
            <w:vAlign w:val="bottom"/>
          </w:tcPr>
          <w:p w14:paraId="00FFA47D" w14:textId="5684D4AE"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0.16</w:t>
            </w:r>
          </w:p>
        </w:tc>
        <w:tc>
          <w:tcPr>
            <w:tcW w:w="160" w:type="dxa"/>
            <w:tcBorders>
              <w:top w:val="nil"/>
              <w:left w:val="nil"/>
              <w:bottom w:val="single" w:sz="8" w:space="0" w:color="auto"/>
              <w:right w:val="nil"/>
            </w:tcBorders>
            <w:shd w:val="clear" w:color="auto" w:fill="D9D9D9" w:themeFill="background1" w:themeFillShade="D9"/>
            <w:vAlign w:val="bottom"/>
          </w:tcPr>
          <w:p w14:paraId="6A55FA58" w14:textId="6C31DA3E"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00" w:type="dxa"/>
            <w:tcBorders>
              <w:top w:val="nil"/>
              <w:left w:val="nil"/>
              <w:bottom w:val="single" w:sz="8" w:space="0" w:color="auto"/>
              <w:right w:val="nil"/>
            </w:tcBorders>
            <w:shd w:val="clear" w:color="auto" w:fill="D9D9D9" w:themeFill="background1" w:themeFillShade="D9"/>
            <w:noWrap/>
            <w:vAlign w:val="bottom"/>
            <w:hideMark/>
          </w:tcPr>
          <w:p w14:paraId="7F71DEE1" w14:textId="26F22D27"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rPr>
              <w:t> </w:t>
            </w:r>
          </w:p>
        </w:tc>
        <w:tc>
          <w:tcPr>
            <w:tcW w:w="367" w:type="dxa"/>
            <w:tcBorders>
              <w:top w:val="nil"/>
              <w:left w:val="nil"/>
              <w:bottom w:val="single" w:sz="8" w:space="0" w:color="auto"/>
              <w:right w:val="nil"/>
            </w:tcBorders>
            <w:shd w:val="clear" w:color="auto" w:fill="D9D9D9" w:themeFill="background1" w:themeFillShade="D9"/>
            <w:noWrap/>
            <w:vAlign w:val="bottom"/>
            <w:hideMark/>
          </w:tcPr>
          <w:p w14:paraId="4E804C08" w14:textId="250A724B"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62.1</w:t>
            </w:r>
          </w:p>
        </w:tc>
        <w:tc>
          <w:tcPr>
            <w:tcW w:w="440" w:type="dxa"/>
            <w:tcBorders>
              <w:top w:val="nil"/>
              <w:left w:val="nil"/>
              <w:bottom w:val="single" w:sz="8" w:space="0" w:color="auto"/>
              <w:right w:val="nil"/>
            </w:tcBorders>
            <w:shd w:val="clear" w:color="auto" w:fill="D9D9D9" w:themeFill="background1" w:themeFillShade="D9"/>
            <w:noWrap/>
            <w:vAlign w:val="bottom"/>
            <w:hideMark/>
          </w:tcPr>
          <w:p w14:paraId="2AF1B722" w14:textId="5F27DFB5"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64.6</w:t>
            </w:r>
          </w:p>
        </w:tc>
        <w:tc>
          <w:tcPr>
            <w:tcW w:w="443" w:type="dxa"/>
            <w:tcBorders>
              <w:top w:val="nil"/>
              <w:left w:val="nil"/>
              <w:bottom w:val="single" w:sz="8" w:space="0" w:color="auto"/>
              <w:right w:val="nil"/>
            </w:tcBorders>
            <w:shd w:val="clear" w:color="auto" w:fill="D9D9D9" w:themeFill="background1" w:themeFillShade="D9"/>
            <w:noWrap/>
            <w:vAlign w:val="bottom"/>
            <w:hideMark/>
          </w:tcPr>
          <w:p w14:paraId="160B603B" w14:textId="6F95B91F" w:rsidR="006C6BEA" w:rsidRPr="007F237A" w:rsidRDefault="006C6BEA" w:rsidP="00396A93">
            <w:pPr>
              <w:pStyle w:val="NoSpacing"/>
              <w:spacing w:after="120" w:line="480" w:lineRule="auto"/>
              <w:jc w:val="right"/>
              <w:rPr>
                <w:rFonts w:ascii="Garamond" w:hAnsi="Garamond"/>
                <w:sz w:val="18"/>
                <w:szCs w:val="18"/>
                <w:lang w:eastAsia="en-GB"/>
              </w:rPr>
            </w:pPr>
            <w:r w:rsidRPr="007F237A">
              <w:rPr>
                <w:rFonts w:ascii="Garamond" w:hAnsi="Garamond" w:cs="Arial"/>
                <w:color w:val="000000"/>
                <w:sz w:val="18"/>
                <w:szCs w:val="18"/>
              </w:rPr>
              <w:t>0.56</w:t>
            </w:r>
          </w:p>
        </w:tc>
        <w:tc>
          <w:tcPr>
            <w:tcW w:w="145" w:type="dxa"/>
            <w:tcBorders>
              <w:top w:val="nil"/>
              <w:left w:val="nil"/>
              <w:bottom w:val="single" w:sz="8" w:space="0" w:color="auto"/>
              <w:right w:val="nil"/>
            </w:tcBorders>
            <w:shd w:val="clear" w:color="auto" w:fill="D9D9D9" w:themeFill="background1" w:themeFillShade="D9"/>
            <w:noWrap/>
            <w:vAlign w:val="bottom"/>
            <w:hideMark/>
          </w:tcPr>
          <w:p w14:paraId="4D7778D8" w14:textId="37A26D05" w:rsidR="006C6BEA" w:rsidRPr="007F237A" w:rsidRDefault="006C6BEA" w:rsidP="00396A93">
            <w:pPr>
              <w:pStyle w:val="NoSpacing"/>
              <w:spacing w:after="120" w:line="480" w:lineRule="auto"/>
              <w:rPr>
                <w:rFonts w:ascii="Garamond" w:hAnsi="Garamond"/>
                <w:sz w:val="18"/>
                <w:szCs w:val="18"/>
                <w:lang w:eastAsia="en-GB"/>
              </w:rPr>
            </w:pPr>
            <w:r w:rsidRPr="007F237A">
              <w:rPr>
                <w:rFonts w:ascii="Garamond" w:hAnsi="Garamond" w:cs="Arial"/>
                <w:color w:val="000000"/>
                <w:sz w:val="18"/>
                <w:szCs w:val="18"/>
                <w:vertAlign w:val="superscript"/>
              </w:rPr>
              <w:t>***</w:t>
            </w:r>
          </w:p>
        </w:tc>
        <w:tc>
          <w:tcPr>
            <w:tcW w:w="428" w:type="dxa"/>
            <w:tcBorders>
              <w:top w:val="nil"/>
              <w:left w:val="nil"/>
              <w:bottom w:val="single" w:sz="8" w:space="0" w:color="auto"/>
              <w:right w:val="nil"/>
            </w:tcBorders>
            <w:shd w:val="clear" w:color="auto" w:fill="D9D9D9" w:themeFill="background1" w:themeFillShade="D9"/>
            <w:vAlign w:val="bottom"/>
          </w:tcPr>
          <w:p w14:paraId="7B63E642" w14:textId="61683635" w:rsidR="006C6BEA" w:rsidRPr="007F237A" w:rsidRDefault="006C6BEA" w:rsidP="00396A93">
            <w:pPr>
              <w:pStyle w:val="NoSpacing"/>
              <w:spacing w:after="120" w:line="480" w:lineRule="auto"/>
              <w:jc w:val="right"/>
              <w:rPr>
                <w:rFonts w:ascii="Garamond" w:hAnsi="Garamond" w:cs="Arial"/>
                <w:color w:val="000000"/>
                <w:sz w:val="18"/>
                <w:szCs w:val="18"/>
              </w:rPr>
            </w:pPr>
            <w:r w:rsidRPr="007F237A">
              <w:rPr>
                <w:rFonts w:ascii="Garamond" w:hAnsi="Garamond" w:cs="Arial"/>
                <w:color w:val="000000"/>
                <w:sz w:val="18"/>
                <w:szCs w:val="18"/>
              </w:rPr>
              <w:t>0.07</w:t>
            </w:r>
          </w:p>
        </w:tc>
        <w:tc>
          <w:tcPr>
            <w:tcW w:w="159" w:type="dxa"/>
            <w:tcBorders>
              <w:top w:val="nil"/>
              <w:left w:val="nil"/>
              <w:bottom w:val="single" w:sz="8" w:space="0" w:color="auto"/>
              <w:right w:val="nil"/>
            </w:tcBorders>
            <w:shd w:val="clear" w:color="auto" w:fill="D9D9D9" w:themeFill="background1" w:themeFillShade="D9"/>
            <w:vAlign w:val="bottom"/>
          </w:tcPr>
          <w:p w14:paraId="4285727B" w14:textId="400E25BF" w:rsidR="006C6BEA" w:rsidRPr="007F237A" w:rsidRDefault="006C6BEA" w:rsidP="00396A93">
            <w:pPr>
              <w:pStyle w:val="NoSpacing"/>
              <w:spacing w:after="120" w:line="480" w:lineRule="auto"/>
              <w:rPr>
                <w:rFonts w:ascii="Garamond" w:hAnsi="Garamond" w:cs="Arial"/>
                <w:color w:val="000000"/>
                <w:sz w:val="18"/>
                <w:szCs w:val="18"/>
              </w:rPr>
            </w:pPr>
            <w:r w:rsidRPr="007F237A">
              <w:rPr>
                <w:rFonts w:ascii="Garamond" w:hAnsi="Garamond" w:cs="Arial"/>
                <w:color w:val="000000"/>
                <w:sz w:val="18"/>
                <w:szCs w:val="18"/>
                <w:vertAlign w:val="superscript"/>
              </w:rPr>
              <w:t>***</w:t>
            </w:r>
          </w:p>
        </w:tc>
        <w:tc>
          <w:tcPr>
            <w:tcW w:w="142" w:type="dxa"/>
            <w:tcBorders>
              <w:bottom w:val="single" w:sz="8" w:space="0" w:color="auto"/>
            </w:tcBorders>
            <w:shd w:val="clear" w:color="auto" w:fill="D9D9D9" w:themeFill="background1" w:themeFillShade="D9"/>
            <w:vAlign w:val="bottom"/>
          </w:tcPr>
          <w:p w14:paraId="14859FF2" w14:textId="77777777" w:rsidR="006C6BEA" w:rsidRPr="007F237A" w:rsidRDefault="006C6BEA" w:rsidP="00396A93">
            <w:pPr>
              <w:pStyle w:val="NoSpacing"/>
              <w:spacing w:after="120" w:line="480" w:lineRule="auto"/>
              <w:jc w:val="center"/>
              <w:rPr>
                <w:rFonts w:ascii="Garamond" w:hAnsi="Garamond" w:cs="Arial"/>
                <w:color w:val="000000"/>
                <w:sz w:val="18"/>
                <w:szCs w:val="18"/>
              </w:rPr>
            </w:pPr>
            <w:r w:rsidRPr="007F237A">
              <w:rPr>
                <w:rFonts w:ascii="Garamond" w:hAnsi="Garamond" w:cs="Arial"/>
                <w:color w:val="000000"/>
                <w:sz w:val="18"/>
                <w:szCs w:val="18"/>
                <w:vertAlign w:val="superscript"/>
              </w:rPr>
              <w:t> </w:t>
            </w:r>
          </w:p>
        </w:tc>
        <w:tc>
          <w:tcPr>
            <w:tcW w:w="443" w:type="dxa"/>
            <w:tcBorders>
              <w:bottom w:val="single" w:sz="8" w:space="0" w:color="auto"/>
            </w:tcBorders>
            <w:shd w:val="clear" w:color="auto" w:fill="D9D9D9" w:themeFill="background1" w:themeFillShade="D9"/>
            <w:vAlign w:val="center"/>
          </w:tcPr>
          <w:p w14:paraId="6555B06C" w14:textId="1A19B14B"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Yes</w:t>
            </w:r>
          </w:p>
        </w:tc>
        <w:tc>
          <w:tcPr>
            <w:tcW w:w="450" w:type="dxa"/>
            <w:tcBorders>
              <w:bottom w:val="single" w:sz="8" w:space="0" w:color="auto"/>
            </w:tcBorders>
            <w:shd w:val="clear" w:color="auto" w:fill="D9D9D9" w:themeFill="background1" w:themeFillShade="D9"/>
            <w:vAlign w:val="center"/>
          </w:tcPr>
          <w:p w14:paraId="235E1134" w14:textId="074ABD40" w:rsidR="006C6BEA" w:rsidRPr="007F237A" w:rsidRDefault="006C6BEA" w:rsidP="00396A93">
            <w:pPr>
              <w:pStyle w:val="NoSpacing"/>
              <w:spacing w:after="120" w:line="480" w:lineRule="auto"/>
              <w:jc w:val="center"/>
              <w:rPr>
                <w:rFonts w:ascii="Garamond" w:hAnsi="Garamond" w:cs="Arial"/>
                <w:color w:val="000000"/>
                <w:sz w:val="18"/>
                <w:szCs w:val="18"/>
                <w:vertAlign w:val="superscript"/>
              </w:rPr>
            </w:pPr>
            <w:r w:rsidRPr="007F237A">
              <w:rPr>
                <w:rFonts w:ascii="Garamond" w:hAnsi="Garamond" w:cs="Arial"/>
                <w:color w:val="000000"/>
                <w:sz w:val="18"/>
                <w:szCs w:val="18"/>
              </w:rPr>
              <w:t>No</w:t>
            </w:r>
          </w:p>
        </w:tc>
      </w:tr>
      <w:tr w:rsidR="00357BB8" w:rsidRPr="003768D1" w14:paraId="197510E6" w14:textId="77777777" w:rsidTr="00396A93">
        <w:trPr>
          <w:trHeight w:hRule="exact" w:val="1119"/>
          <w:jc w:val="center"/>
        </w:trPr>
        <w:tc>
          <w:tcPr>
            <w:tcW w:w="11578" w:type="dxa"/>
            <w:gridSpan w:val="29"/>
            <w:tcBorders>
              <w:top w:val="single" w:sz="8" w:space="0" w:color="auto"/>
              <w:left w:val="nil"/>
            </w:tcBorders>
            <w:shd w:val="clear" w:color="auto" w:fill="auto"/>
            <w:noWrap/>
            <w:vAlign w:val="center"/>
          </w:tcPr>
          <w:p w14:paraId="643E5495" w14:textId="379B300F" w:rsidR="00357BB8" w:rsidRPr="00396A93" w:rsidRDefault="00357BB8" w:rsidP="00396A93">
            <w:pPr>
              <w:spacing w:after="0"/>
              <w:rPr>
                <w:sz w:val="18"/>
                <w:szCs w:val="18"/>
              </w:rPr>
            </w:pPr>
            <w:r w:rsidRPr="00396A93">
              <w:rPr>
                <w:sz w:val="18"/>
                <w:szCs w:val="18"/>
              </w:rPr>
              <w:t xml:space="preserve">Source: Authors’ computations. Statistical significance: </w:t>
            </w:r>
            <w:r w:rsidRPr="00396A93">
              <w:rPr>
                <w:sz w:val="18"/>
                <w:szCs w:val="18"/>
                <w:vertAlign w:val="superscript"/>
              </w:rPr>
              <w:t>***</w:t>
            </w:r>
            <w:r w:rsidRPr="00396A93">
              <w:rPr>
                <w:sz w:val="18"/>
                <w:szCs w:val="18"/>
              </w:rPr>
              <w:t xml:space="preserve">: </w:t>
            </w:r>
            <m:oMath>
              <m:r>
                <m:rPr>
                  <m:sty m:val="p"/>
                </m:rPr>
                <w:rPr>
                  <w:rFonts w:ascii="Cambria Math" w:hAnsi="Cambria Math"/>
                  <w:sz w:val="18"/>
                  <w:szCs w:val="18"/>
                </w:rPr>
                <m:t>p&lt;0.01</m:t>
              </m:r>
            </m:oMath>
            <w:r w:rsidRPr="00396A93">
              <w:rPr>
                <w:sz w:val="18"/>
                <w:szCs w:val="18"/>
              </w:rPr>
              <w:t xml:space="preserve">, </w:t>
            </w:r>
            <w:r w:rsidRPr="00396A93">
              <w:rPr>
                <w:sz w:val="18"/>
                <w:szCs w:val="18"/>
                <w:vertAlign w:val="superscript"/>
              </w:rPr>
              <w:t>**</w:t>
            </w:r>
            <w:r w:rsidRPr="00396A93">
              <w:rPr>
                <w:sz w:val="18"/>
                <w:szCs w:val="18"/>
              </w:rPr>
              <w:t xml:space="preserve">: </w:t>
            </w:r>
            <m:oMath>
              <m:r>
                <m:rPr>
                  <m:sty m:val="p"/>
                </m:rPr>
                <w:rPr>
                  <w:rFonts w:ascii="Cambria Math" w:hAnsi="Cambria Math"/>
                  <w:sz w:val="18"/>
                  <w:szCs w:val="18"/>
                </w:rPr>
                <m:t>p&lt;0.05</m:t>
              </m:r>
            </m:oMath>
            <w:r w:rsidRPr="00396A93">
              <w:rPr>
                <w:sz w:val="18"/>
                <w:szCs w:val="18"/>
              </w:rPr>
              <w:t xml:space="preserve">, </w:t>
            </w:r>
            <w:r w:rsidRPr="00396A93">
              <w:rPr>
                <w:sz w:val="18"/>
                <w:szCs w:val="18"/>
                <w:vertAlign w:val="superscript"/>
              </w:rPr>
              <w:t>*</w:t>
            </w:r>
            <w:r w:rsidRPr="00396A93">
              <w:rPr>
                <w:sz w:val="18"/>
                <w:szCs w:val="18"/>
              </w:rPr>
              <w:t xml:space="preserve">: </w:t>
            </w:r>
            <m:oMath>
              <m:r>
                <m:rPr>
                  <m:sty m:val="p"/>
                </m:rPr>
                <w:rPr>
                  <w:rFonts w:ascii="Cambria Math" w:hAnsi="Cambria Math"/>
                  <w:sz w:val="18"/>
                  <w:szCs w:val="18"/>
                </w:rPr>
                <m:t>p&lt;0.1</m:t>
              </m:r>
            </m:oMath>
            <w:r w:rsidRPr="00396A93">
              <w:rPr>
                <w:rFonts w:eastAsiaTheme="minorEastAsia"/>
                <w:sz w:val="18"/>
                <w:szCs w:val="18"/>
              </w:rPr>
              <w:t xml:space="preserve">. </w:t>
            </w:r>
            <w:r w:rsidRPr="00396A93">
              <w:rPr>
                <w:sz w:val="18"/>
                <w:szCs w:val="18"/>
              </w:rPr>
              <w:t xml:space="preserve">Notes: </w:t>
            </w:r>
            <w:r w:rsidRPr="00396A93">
              <w:rPr>
                <w:rFonts w:eastAsia="Times New Roman" w:cs="Arial"/>
                <w:color w:val="000000"/>
                <w:sz w:val="18"/>
                <w:szCs w:val="18"/>
                <w:lang w:eastAsia="en-GB"/>
              </w:rPr>
              <w:t>Δ</w:t>
            </w:r>
            <w:r w:rsidRPr="00396A93">
              <w:rPr>
                <w:sz w:val="18"/>
                <w:szCs w:val="18"/>
              </w:rPr>
              <w:t xml:space="preserve"> is the absolute change. Weights are </w:t>
            </w:r>
            <m:oMath>
              <m:sSup>
                <m:sSupPr>
                  <m:ctrlPr>
                    <w:rPr>
                      <w:rFonts w:ascii="Cambria Math" w:hAnsi="Cambria Math"/>
                      <w:sz w:val="18"/>
                      <w:szCs w:val="18"/>
                    </w:rPr>
                  </m:ctrlPr>
                </m:sSupPr>
                <m:e>
                  <m:r>
                    <m:rPr>
                      <m:sty m:val="p"/>
                    </m:rPr>
                    <w:rPr>
                      <w:rFonts w:ascii="Cambria Math" w:hAnsi="Cambria Math"/>
                      <w:sz w:val="18"/>
                      <w:szCs w:val="18"/>
                    </w:rPr>
                    <m:t>ω</m:t>
                  </m:r>
                </m:e>
                <m:sup>
                  <m:r>
                    <m:rPr>
                      <m:sty m:val="p"/>
                    </m:rPr>
                    <w:rPr>
                      <w:rFonts w:ascii="Cambria Math" w:hAnsi="Cambria Math"/>
                      <w:sz w:val="18"/>
                      <w:szCs w:val="18"/>
                    </w:rPr>
                    <m:t>1</m:t>
                  </m:r>
                </m:sup>
              </m:sSup>
            </m:oMath>
            <w:r w:rsidRPr="00396A93">
              <w:rPr>
                <w:sz w:val="18"/>
                <w:szCs w:val="18"/>
              </w:rPr>
              <w:t xml:space="preserve"> = (1, 0, 0, 0, 0), </w:t>
            </w:r>
            <m:oMath>
              <m:sSup>
                <m:sSupPr>
                  <m:ctrlPr>
                    <w:rPr>
                      <w:rFonts w:ascii="Cambria Math" w:hAnsi="Cambria Math"/>
                      <w:sz w:val="18"/>
                      <w:szCs w:val="18"/>
                    </w:rPr>
                  </m:ctrlPr>
                </m:sSupPr>
                <m:e>
                  <m:r>
                    <m:rPr>
                      <m:sty m:val="p"/>
                    </m:rPr>
                    <w:rPr>
                      <w:rFonts w:ascii="Cambria Math" w:hAnsi="Cambria Math"/>
                      <w:sz w:val="18"/>
                      <w:szCs w:val="18"/>
                    </w:rPr>
                    <m:t>ω</m:t>
                  </m:r>
                </m:e>
                <m:sup>
                  <m:r>
                    <m:rPr>
                      <m:sty m:val="p"/>
                    </m:rPr>
                    <w:rPr>
                      <w:rFonts w:ascii="Cambria Math" w:hAnsi="Cambria Math"/>
                      <w:sz w:val="18"/>
                      <w:szCs w:val="18"/>
                    </w:rPr>
                    <m:t>2</m:t>
                  </m:r>
                </m:sup>
              </m:sSup>
            </m:oMath>
            <w:r w:rsidRPr="00396A93">
              <w:rPr>
                <w:sz w:val="18"/>
                <w:szCs w:val="18"/>
              </w:rPr>
              <w:t xml:space="preserve"> = (1/2, 1/2, 0, 0, 0) and </w:t>
            </w:r>
            <m:oMath>
              <m:sSup>
                <m:sSupPr>
                  <m:ctrlPr>
                    <w:rPr>
                      <w:rFonts w:ascii="Cambria Math" w:hAnsi="Cambria Math"/>
                      <w:sz w:val="18"/>
                      <w:szCs w:val="18"/>
                    </w:rPr>
                  </m:ctrlPr>
                </m:sSupPr>
                <m:e>
                  <m:r>
                    <m:rPr>
                      <m:sty m:val="p"/>
                    </m:rPr>
                    <w:rPr>
                      <w:rFonts w:ascii="Cambria Math" w:hAnsi="Cambria Math"/>
                      <w:sz w:val="18"/>
                      <w:szCs w:val="18"/>
                    </w:rPr>
                    <m:t>ω</m:t>
                  </m:r>
                </m:e>
                <m:sup>
                  <m:r>
                    <m:rPr>
                      <m:sty m:val="p"/>
                    </m:rPr>
                    <w:rPr>
                      <w:rFonts w:ascii="Cambria Math" w:hAnsi="Cambria Math"/>
                      <w:sz w:val="18"/>
                      <w:szCs w:val="18"/>
                    </w:rPr>
                    <m:t>3</m:t>
                  </m:r>
                </m:sup>
              </m:sSup>
            </m:oMath>
            <w:r w:rsidRPr="00396A93">
              <w:rPr>
                <w:sz w:val="18"/>
                <w:szCs w:val="18"/>
              </w:rPr>
              <w:t xml:space="preserve"> = (1/3, 1/3, 1/3, 0, 0). </w:t>
            </w:r>
            <m:oMath>
              <m:sSub>
                <m:sSubPr>
                  <m:ctrlPr>
                    <w:rPr>
                      <w:rFonts w:ascii="Cambria Math" w:hAnsi="Cambria Math"/>
                      <w:sz w:val="18"/>
                      <w:szCs w:val="18"/>
                    </w:rPr>
                  </m:ctrlPr>
                </m:sSubPr>
                <m:e>
                  <m:r>
                    <m:rPr>
                      <m:sty m:val="p"/>
                    </m:rPr>
                    <w:rPr>
                      <w:rFonts w:ascii="Cambria Math" w:hAnsi="Cambria Math"/>
                      <w:sz w:val="18"/>
                      <w:szCs w:val="18"/>
                    </w:rPr>
                    <m:t>W</m:t>
                  </m:r>
                </m:e>
                <m:sub>
                  <m:r>
                    <m:rPr>
                      <m:sty m:val="p"/>
                    </m:rPr>
                    <w:rPr>
                      <w:rFonts w:ascii="Cambria Math" w:hAnsi="Cambria Math"/>
                      <w:sz w:val="18"/>
                      <w:szCs w:val="18"/>
                    </w:rPr>
                    <m:t>1</m:t>
                  </m:r>
                </m:sub>
              </m:sSub>
            </m:oMath>
            <w:r w:rsidRPr="00396A93">
              <w:rPr>
                <w:rFonts w:eastAsiaTheme="minorEastAsia"/>
                <w:sz w:val="18"/>
                <w:szCs w:val="18"/>
              </w:rPr>
              <w:t xml:space="preserve">: Well-being in year 1. </w:t>
            </w:r>
            <m:oMath>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W</m:t>
                  </m:r>
                </m:e>
                <m:sub>
                  <m:r>
                    <m:rPr>
                      <m:sty m:val="p"/>
                    </m:rPr>
                    <w:rPr>
                      <w:rFonts w:ascii="Cambria Math" w:eastAsiaTheme="minorEastAsia" w:hAnsi="Cambria Math"/>
                      <w:sz w:val="18"/>
                      <w:szCs w:val="18"/>
                    </w:rPr>
                    <m:t>2</m:t>
                  </m:r>
                </m:sub>
              </m:sSub>
            </m:oMath>
            <w:r w:rsidRPr="00396A93">
              <w:rPr>
                <w:rFonts w:eastAsiaTheme="minorEastAsia"/>
                <w:sz w:val="18"/>
                <w:szCs w:val="18"/>
              </w:rPr>
              <w:t xml:space="preserve">: Well-being in period 2. </w:t>
            </w:r>
            <m:oMath>
              <m:r>
                <m:rPr>
                  <m:sty m:val="p"/>
                </m:rPr>
                <w:rPr>
                  <w:rFonts w:ascii="Cambria Math" w:eastAsiaTheme="minorEastAsia" w:hAnsi="Cambria Math"/>
                  <w:sz w:val="18"/>
                  <w:szCs w:val="18"/>
                </w:rPr>
                <m:t>Δ</m:t>
              </m:r>
            </m:oMath>
            <w:r w:rsidRPr="00396A93">
              <w:rPr>
                <w:rFonts w:eastAsiaTheme="minorEastAsia"/>
                <w:sz w:val="18"/>
                <w:szCs w:val="18"/>
              </w:rPr>
              <w:t xml:space="preserve">: Annual change in well-being between two periods. </w:t>
            </w:r>
            <m:oMath>
              <m:r>
                <m:rPr>
                  <m:sty m:val="p"/>
                </m:rPr>
                <w:rPr>
                  <w:rFonts w:ascii="Cambria Math" w:eastAsiaTheme="minorEastAsia" w:hAnsi="Cambria Math"/>
                  <w:sz w:val="18"/>
                  <w:szCs w:val="18"/>
                </w:rPr>
                <m:t>S</m:t>
              </m:r>
            </m:oMath>
            <w:r w:rsidRPr="00396A93">
              <w:rPr>
                <w:rFonts w:eastAsiaTheme="minorEastAsia"/>
                <w:sz w:val="18"/>
                <w:szCs w:val="18"/>
              </w:rPr>
              <w:t>: inclusivity premium.</w:t>
            </w:r>
          </w:p>
          <w:p w14:paraId="463FD256" w14:textId="108070F0" w:rsidR="00357BB8" w:rsidRPr="003768D1" w:rsidRDefault="00357BB8" w:rsidP="00396A93">
            <w:pPr>
              <w:pStyle w:val="NoSpacing"/>
              <w:spacing w:after="120" w:line="480" w:lineRule="auto"/>
              <w:ind w:left="112" w:hanging="112"/>
              <w:jc w:val="both"/>
              <w:rPr>
                <w:rFonts w:ascii="Garamond" w:hAnsi="Garamond"/>
                <w:sz w:val="16"/>
                <w:szCs w:val="16"/>
              </w:rPr>
            </w:pPr>
            <w:r w:rsidRPr="00396A93">
              <w:rPr>
                <w:rFonts w:ascii="Garamond" w:hAnsi="Garamond"/>
                <w:sz w:val="16"/>
                <w:szCs w:val="16"/>
              </w:rPr>
              <w:t>Regions</w:t>
            </w:r>
            <w:r w:rsidRPr="003768D1">
              <w:rPr>
                <w:rFonts w:ascii="Garamond" w:hAnsi="Garamond"/>
                <w:sz w:val="16"/>
                <w:szCs w:val="16"/>
              </w:rPr>
              <w:t>: ARS: Arab States; EAP: East Asia and the Pacific; ECA: Europe and Central Asia; LA</w:t>
            </w:r>
            <w:r w:rsidR="003F0EA4">
              <w:rPr>
                <w:rFonts w:ascii="Garamond" w:hAnsi="Garamond"/>
                <w:sz w:val="16"/>
                <w:szCs w:val="16"/>
              </w:rPr>
              <w:t>C</w:t>
            </w:r>
            <w:r w:rsidRPr="003768D1">
              <w:rPr>
                <w:rFonts w:ascii="Garamond" w:hAnsi="Garamond"/>
                <w:sz w:val="16"/>
                <w:szCs w:val="16"/>
              </w:rPr>
              <w:t>: Latin America and Caribbean; SAS: South Asia; SSA: Sub-Saharan Africa.</w:t>
            </w:r>
          </w:p>
        </w:tc>
      </w:tr>
    </w:tbl>
    <w:p w14:paraId="65C1AE79" w14:textId="66C539DC" w:rsidR="005C2407" w:rsidRPr="00293F02" w:rsidRDefault="005C2407" w:rsidP="00396A93">
      <w:pPr>
        <w:pStyle w:val="NoSpacing"/>
        <w:spacing w:after="120" w:line="480" w:lineRule="auto"/>
        <w:rPr>
          <w:sz w:val="2"/>
          <w:szCs w:val="2"/>
        </w:rPr>
      </w:pPr>
    </w:p>
    <w:sectPr w:rsidR="005C2407" w:rsidRPr="00293F02" w:rsidSect="003647A1">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1909" w14:textId="77777777" w:rsidR="00841E4C" w:rsidRDefault="00841E4C" w:rsidP="009C6E18">
      <w:pPr>
        <w:spacing w:after="0" w:line="240" w:lineRule="auto"/>
      </w:pPr>
      <w:r>
        <w:separator/>
      </w:r>
    </w:p>
  </w:endnote>
  <w:endnote w:type="continuationSeparator" w:id="0">
    <w:p w14:paraId="31C8E238" w14:textId="77777777" w:rsidR="00841E4C" w:rsidRDefault="00841E4C" w:rsidP="009C6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426427"/>
      <w:docPartObj>
        <w:docPartGallery w:val="Page Numbers (Bottom of Page)"/>
        <w:docPartUnique/>
      </w:docPartObj>
    </w:sdtPr>
    <w:sdtEndPr>
      <w:rPr>
        <w:noProof/>
      </w:rPr>
    </w:sdtEndPr>
    <w:sdtContent>
      <w:p w14:paraId="03212252" w14:textId="76F62391" w:rsidR="00496A4B" w:rsidRDefault="00496A4B">
        <w:pPr>
          <w:pStyle w:val="Footer"/>
          <w:jc w:val="center"/>
        </w:pPr>
        <w:r>
          <w:fldChar w:fldCharType="begin"/>
        </w:r>
        <w:r>
          <w:instrText xml:space="preserve"> PAGE   \* MERGEFORMAT </w:instrText>
        </w:r>
        <w:r>
          <w:fldChar w:fldCharType="separate"/>
        </w:r>
        <w:r w:rsidR="009B3D3D">
          <w:rPr>
            <w:noProof/>
          </w:rPr>
          <w:t>21</w:t>
        </w:r>
        <w:r>
          <w:rPr>
            <w:noProof/>
          </w:rPr>
          <w:fldChar w:fldCharType="end"/>
        </w:r>
      </w:p>
    </w:sdtContent>
  </w:sdt>
  <w:p w14:paraId="748332CA" w14:textId="77777777" w:rsidR="00496A4B" w:rsidRDefault="00496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B136D" w14:textId="77777777" w:rsidR="00841E4C" w:rsidRDefault="00841E4C" w:rsidP="009C6E18">
      <w:pPr>
        <w:spacing w:after="0" w:line="240" w:lineRule="auto"/>
      </w:pPr>
      <w:r>
        <w:separator/>
      </w:r>
    </w:p>
  </w:footnote>
  <w:footnote w:type="continuationSeparator" w:id="0">
    <w:p w14:paraId="107B1911" w14:textId="77777777" w:rsidR="00841E4C" w:rsidRDefault="00841E4C" w:rsidP="009C6E18">
      <w:pPr>
        <w:spacing w:after="0" w:line="240" w:lineRule="auto"/>
      </w:pPr>
      <w:r>
        <w:continuationSeparator/>
      </w:r>
    </w:p>
  </w:footnote>
  <w:footnote w:id="1">
    <w:p w14:paraId="7BF5CAE6" w14:textId="6013D382" w:rsidR="00496A4B" w:rsidRPr="00BB2C5F" w:rsidRDefault="00496A4B" w:rsidP="00DE1AA1">
      <w:pPr>
        <w:pStyle w:val="FootnoteText"/>
        <w:spacing w:line="480" w:lineRule="auto"/>
      </w:pPr>
      <w:r w:rsidRPr="00BB2C5F">
        <w:rPr>
          <w:rStyle w:val="FootnoteReference"/>
        </w:rPr>
        <w:t>‡</w:t>
      </w:r>
      <w:r w:rsidRPr="00BB2C5F">
        <w:t xml:space="preserve"> Sabina Alkire is Director of the Oxford Poverty and Human Development Initiative (OPHI), University of Oxford, UK; her email address is </w:t>
      </w:r>
      <w:hyperlink r:id="rId1" w:history="1">
        <w:r w:rsidRPr="00BB2C5F">
          <w:rPr>
            <w:rStyle w:val="Hyperlink"/>
          </w:rPr>
          <w:t>sabina.alkire@qeh.ox.ak.uk</w:t>
        </w:r>
      </w:hyperlink>
      <w:r w:rsidRPr="00BB2C5F">
        <w:t xml:space="preserve">. Suman Seth is an Associate Professor at the Leeds University Business School, University of Leeds, UK, and Research Associate at the </w:t>
      </w:r>
      <w:r w:rsidR="00633025">
        <w:t>OPHI</w:t>
      </w:r>
      <w:r w:rsidRPr="00BB2C5F">
        <w:t xml:space="preserve">, University of Oxford, UK; his email address is </w:t>
      </w:r>
      <w:hyperlink r:id="rId2" w:history="1">
        <w:r w:rsidRPr="00BB2C5F">
          <w:rPr>
            <w:rStyle w:val="Hyperlink"/>
          </w:rPr>
          <w:t>S.Seth@leeds.ac.uk</w:t>
        </w:r>
      </w:hyperlink>
      <w:r w:rsidRPr="00BB2C5F">
        <w:t>. The authors are grateful to James Foster and Indranil Dutta for their valuable comments. We would also like to thank the participants of the OPHI–GWU–HDRO seminar series in November 2022</w:t>
      </w:r>
      <w:r>
        <w:t xml:space="preserve"> and the </w:t>
      </w:r>
      <w:r w:rsidRPr="00DE1AA1">
        <w:t>17th Annual Conference on Economic Growth and Development</w:t>
      </w:r>
      <w:r>
        <w:t xml:space="preserve"> in Delhi in December 2022</w:t>
      </w:r>
      <w:r w:rsidRPr="00BB2C5F">
        <w:t>. All errors remain our own.</w:t>
      </w:r>
    </w:p>
  </w:footnote>
  <w:footnote w:id="2">
    <w:p w14:paraId="4D64C054" w14:textId="2583DEF9" w:rsidR="00496A4B" w:rsidRPr="00BB2C5F" w:rsidRDefault="00496A4B" w:rsidP="00C97A0C">
      <w:pPr>
        <w:pStyle w:val="FootnoteText"/>
        <w:spacing w:line="480" w:lineRule="auto"/>
      </w:pPr>
      <w:r w:rsidRPr="00BB2C5F">
        <w:rPr>
          <w:rStyle w:val="FootnoteReference"/>
        </w:rPr>
        <w:footnoteRef/>
      </w:r>
      <w:r w:rsidRPr="00BB2C5F">
        <w:t xml:space="preserve"> For further discussions on the World Bank’s twin goals on ending extreme (monetary) poverty and promoting sharing prosperity, see World Bank (2013) and Cruz et al. (2015).</w:t>
      </w:r>
    </w:p>
  </w:footnote>
  <w:footnote w:id="3">
    <w:p w14:paraId="78968C04" w14:textId="444B258C" w:rsidR="00496A4B" w:rsidRPr="00BB2C5F" w:rsidRDefault="00496A4B" w:rsidP="00C97A0C">
      <w:pPr>
        <w:pStyle w:val="FootnoteText"/>
        <w:spacing w:line="480" w:lineRule="auto"/>
      </w:pPr>
      <w:r w:rsidRPr="00BB2C5F">
        <w:rPr>
          <w:rStyle w:val="FootnoteReference"/>
        </w:rPr>
        <w:footnoteRef/>
      </w:r>
      <w:r w:rsidRPr="00BB2C5F">
        <w:t xml:space="preserve"> Such concerns have also been raised for specific indicators of health and human development by Wagstaff (2005) and </w:t>
      </w:r>
      <w:proofErr w:type="spellStart"/>
      <w:r w:rsidRPr="00BB2C5F">
        <w:t>Prados</w:t>
      </w:r>
      <w:proofErr w:type="spellEnd"/>
      <w:r w:rsidRPr="00BB2C5F">
        <w:t xml:space="preserve"> de la </w:t>
      </w:r>
      <w:proofErr w:type="spellStart"/>
      <w:r w:rsidRPr="00BB2C5F">
        <w:t>Escosura</w:t>
      </w:r>
      <w:proofErr w:type="spellEnd"/>
      <w:r w:rsidRPr="00BB2C5F">
        <w:t xml:space="preserve"> (2021), respectively.</w:t>
      </w:r>
    </w:p>
  </w:footnote>
  <w:footnote w:id="4">
    <w:p w14:paraId="46D9F396" w14:textId="0CE1E5D6" w:rsidR="00496A4B" w:rsidRPr="00BB2C5F" w:rsidRDefault="00496A4B" w:rsidP="00C97A0C">
      <w:pPr>
        <w:pStyle w:val="FootnoteText"/>
        <w:spacing w:line="480" w:lineRule="auto"/>
      </w:pPr>
      <w:r w:rsidRPr="00BB2C5F">
        <w:rPr>
          <w:rStyle w:val="FootnoteReference"/>
        </w:rPr>
        <w:footnoteRef/>
      </w:r>
      <w:r w:rsidRPr="00BB2C5F">
        <w:t xml:space="preserve"> Concerns and proposals for consistent inequality assessment for attainment and shortfalls have been raised by </w:t>
      </w:r>
      <w:proofErr w:type="spellStart"/>
      <w:r w:rsidRPr="00BB2C5F">
        <w:t>Erreygers</w:t>
      </w:r>
      <w:proofErr w:type="spellEnd"/>
      <w:r w:rsidRPr="00BB2C5F">
        <w:t xml:space="preserve"> (2009), Lambert and Zheng (2011), Lasso de la Vega and </w:t>
      </w:r>
      <w:proofErr w:type="spellStart"/>
      <w:r w:rsidRPr="00BB2C5F">
        <w:t>Aristondo</w:t>
      </w:r>
      <w:proofErr w:type="spellEnd"/>
      <w:r w:rsidRPr="00BB2C5F">
        <w:t xml:space="preserve"> (2012), </w:t>
      </w:r>
      <w:proofErr w:type="spellStart"/>
      <w:r w:rsidRPr="00BB2C5F">
        <w:t>Bosmans</w:t>
      </w:r>
      <w:proofErr w:type="spellEnd"/>
      <w:r w:rsidRPr="00BB2C5F">
        <w:t xml:space="preserve"> (2016), and Permanyer, Seth, and </w:t>
      </w:r>
      <w:r>
        <w:t>Yalonetzky</w:t>
      </w:r>
      <w:r w:rsidRPr="00BB2C5F" w:rsidDel="00495978">
        <w:t xml:space="preserve"> </w:t>
      </w:r>
      <w:r w:rsidRPr="00BB2C5F">
        <w:t>(2022).</w:t>
      </w:r>
    </w:p>
  </w:footnote>
  <w:footnote w:id="5">
    <w:p w14:paraId="5BD9301E" w14:textId="31378C20" w:rsidR="00496A4B" w:rsidRPr="00BB2C5F" w:rsidRDefault="00496A4B" w:rsidP="00C97A0C">
      <w:pPr>
        <w:pStyle w:val="FootnoteText"/>
        <w:spacing w:line="480" w:lineRule="auto"/>
      </w:pPr>
      <w:r w:rsidRPr="00BB2C5F">
        <w:rPr>
          <w:rStyle w:val="FootnoteReference"/>
        </w:rPr>
        <w:footnoteRef/>
      </w:r>
      <w:r w:rsidRPr="00BB2C5F">
        <w:t xml:space="preserve"> Beegle et al. (2014) argue that simply focusing on the average of the bottom 40 percent may shift focus away from the poorest people in lower middle-income countries, if the poorest people form only a small subset of the 40 percent.</w:t>
      </w:r>
    </w:p>
  </w:footnote>
  <w:footnote w:id="6">
    <w:p w14:paraId="21F86DCE" w14:textId="249E6705" w:rsidR="00496A4B" w:rsidRPr="00BB2C5F" w:rsidRDefault="00496A4B" w:rsidP="00C97A0C">
      <w:pPr>
        <w:pStyle w:val="FootnoteText"/>
        <w:spacing w:line="480" w:lineRule="auto"/>
      </w:pPr>
      <w:r w:rsidRPr="00BB2C5F">
        <w:rPr>
          <w:rStyle w:val="FootnoteReference"/>
        </w:rPr>
        <w:footnoteRef/>
      </w:r>
      <w:r w:rsidRPr="00BB2C5F">
        <w:t xml:space="preserve"> The decomposition of change in well-being measure presented in Equation </w:t>
      </w:r>
      <w:r w:rsidRPr="00BB2C5F">
        <w:fldChar w:fldCharType="begin"/>
      </w:r>
      <w:r w:rsidRPr="00BB2C5F">
        <w:instrText xml:space="preserve"> REF _Ref120258418 \h  \* MERGEFORMAT </w:instrText>
      </w:r>
      <w:r w:rsidRPr="00BB2C5F">
        <w:fldChar w:fldCharType="separate"/>
      </w:r>
      <w:r w:rsidRPr="00BB2C5F">
        <w:t>(</w:t>
      </w:r>
      <w:r w:rsidRPr="00BB2C5F">
        <w:rPr>
          <w:noProof/>
        </w:rPr>
        <w:t>2</w:t>
      </w:r>
      <w:r w:rsidRPr="00BB2C5F">
        <w:fldChar w:fldCharType="end"/>
      </w:r>
      <w:r w:rsidRPr="00BB2C5F">
        <w:t>) is analogous in spirit to the quantile-based rate of increase in welfare measure proposed by Chenery et al (1974</w:t>
      </w:r>
      <w:r>
        <w:t xml:space="preserve">: </w:t>
      </w:r>
      <w:r w:rsidRPr="00BB2C5F">
        <w:t xml:space="preserve">39). However, the rate of increase in welfare is a relative measure and is incapable of providing an exact decomposition as we do in Equation </w:t>
      </w:r>
      <w:r w:rsidRPr="00BB2C5F">
        <w:fldChar w:fldCharType="begin"/>
      </w:r>
      <w:r w:rsidRPr="00BB2C5F">
        <w:instrText xml:space="preserve"> REF _Ref120258418 \h  \* MERGEFORMAT </w:instrText>
      </w:r>
      <w:r w:rsidRPr="00BB2C5F">
        <w:fldChar w:fldCharType="separate"/>
      </w:r>
      <w:r w:rsidRPr="00BB2C5F">
        <w:t>(</w:t>
      </w:r>
      <w:r w:rsidRPr="00BB2C5F">
        <w:rPr>
          <w:noProof/>
        </w:rPr>
        <w:t>2</w:t>
      </w:r>
      <w:r w:rsidRPr="00BB2C5F">
        <w:fldChar w:fldCharType="end"/>
      </w:r>
      <w:r w:rsidRPr="00BB2C5F">
        <w:t xml:space="preserve">). An </w:t>
      </w:r>
      <w:proofErr w:type="gramStart"/>
      <w:r w:rsidRPr="00BB2C5F">
        <w:t>equally-weighted</w:t>
      </w:r>
      <w:proofErr w:type="gramEnd"/>
      <w:r w:rsidRPr="00BB2C5F">
        <w:t xml:space="preserve"> average of the quantile-specific growth rates is not equal to the overall growth rate.</w:t>
      </w:r>
    </w:p>
  </w:footnote>
  <w:footnote w:id="7">
    <w:p w14:paraId="50A63A28" w14:textId="7B2F4FBD" w:rsidR="00496A4B" w:rsidRPr="00BB2C5F" w:rsidRDefault="00496A4B" w:rsidP="00C97A0C">
      <w:pPr>
        <w:pStyle w:val="FootnoteText"/>
        <w:spacing w:line="480" w:lineRule="auto"/>
      </w:pPr>
      <w:r w:rsidRPr="00BB2C5F">
        <w:rPr>
          <w:rStyle w:val="FootnoteReference"/>
        </w:rPr>
        <w:footnoteRef/>
      </w:r>
      <w:r w:rsidRPr="00BB2C5F">
        <w:t xml:space="preserve"> See Fleurbaey (2015) for a comparative philosophical discussion on these two views. For a recent operationalization of the </w:t>
      </w:r>
      <w:proofErr w:type="spellStart"/>
      <w:r w:rsidRPr="00BB2C5F">
        <w:t>prioritarian</w:t>
      </w:r>
      <w:proofErr w:type="spellEnd"/>
      <w:r w:rsidRPr="00BB2C5F">
        <w:t xml:space="preserve"> principle while measuring poverty with ordinal variables, see Seth and Yalonetzky (2021b).</w:t>
      </w:r>
    </w:p>
  </w:footnote>
  <w:footnote w:id="8">
    <w:p w14:paraId="1AA8AC71" w14:textId="43000DFD" w:rsidR="00496A4B" w:rsidRPr="00BB2C5F" w:rsidRDefault="00496A4B" w:rsidP="00C97A0C">
      <w:pPr>
        <w:pStyle w:val="FootnoteText"/>
        <w:spacing w:line="480" w:lineRule="auto"/>
      </w:pPr>
      <w:r w:rsidRPr="00BB2C5F">
        <w:rPr>
          <w:rStyle w:val="FootnoteReference"/>
        </w:rPr>
        <w:footnoteRef/>
      </w:r>
      <w:r w:rsidRPr="00BB2C5F">
        <w:t xml:space="preserve"> </w:t>
      </w:r>
      <w:r w:rsidRPr="00BB2C5F">
        <w:rPr>
          <w:rFonts w:eastAsiaTheme="minorEastAsia"/>
          <w:color w:val="000000" w:themeColor="text1"/>
        </w:rPr>
        <w:t>We have presented all properties and the main result in the proposition in terms of weak inequalities, but it should be straightforward to establish the results with strict inequalities as and where required (e.g., strong inclusiveness). Moreover, our theoretical presentation in this section is based on attainments, but many indicators in practice may have shortfall representations. Our approach is consistent and is immune to adequacy and shortfall representations.</w:t>
      </w:r>
    </w:p>
  </w:footnote>
  <w:footnote w:id="9">
    <w:p w14:paraId="1FDCC240" w14:textId="3F7145E4" w:rsidR="00FC25F2" w:rsidRDefault="00FC25F2" w:rsidP="00E50D6B">
      <w:pPr>
        <w:pStyle w:val="FootnoteText"/>
        <w:spacing w:line="480" w:lineRule="auto"/>
      </w:pPr>
      <w:r>
        <w:rPr>
          <w:rStyle w:val="FootnoteReference"/>
        </w:rPr>
        <w:footnoteRef/>
      </w:r>
      <w:r>
        <w:t xml:space="preserve"> </w:t>
      </w:r>
      <w:ins w:id="6" w:author="Suman Seth" w:date="2023-01-15T08:38:00Z">
        <w:r>
          <w:t xml:space="preserve">Similar concept </w:t>
        </w:r>
      </w:ins>
      <w:ins w:id="7" w:author="Suman Seth" w:date="2023-01-15T08:39:00Z">
        <w:r>
          <w:t xml:space="preserve">has been used in the social mobility literature, referred to as </w:t>
        </w:r>
      </w:ins>
      <w:ins w:id="8" w:author="Suman Seth" w:date="2023-01-15T08:40:00Z">
        <w:r w:rsidR="00E50D6B" w:rsidRPr="00E50D6B">
          <w:t>progressivity component</w:t>
        </w:r>
        <w:r w:rsidR="00E50D6B">
          <w:t xml:space="preserve"> (</w:t>
        </w:r>
        <w:r w:rsidR="00E50D6B" w:rsidRPr="00E50D6B">
          <w:t xml:space="preserve">Palmisano and Van de </w:t>
        </w:r>
        <w:proofErr w:type="spellStart"/>
        <w:r w:rsidR="00E50D6B" w:rsidRPr="00E50D6B">
          <w:t>Gaer</w:t>
        </w:r>
      </w:ins>
      <w:proofErr w:type="spellEnd"/>
      <w:ins w:id="9" w:author="Suman Seth" w:date="2023-01-15T08:41:00Z">
        <w:r w:rsidR="00E50D6B">
          <w:t>,</w:t>
        </w:r>
      </w:ins>
      <w:ins w:id="10" w:author="Suman Seth" w:date="2023-01-15T08:40:00Z">
        <w:r w:rsidR="00E50D6B" w:rsidRPr="00E50D6B">
          <w:t xml:space="preserve"> 2016)</w:t>
        </w:r>
      </w:ins>
      <w:ins w:id="11" w:author="Suman Seth" w:date="2023-01-15T08:41:00Z">
        <w:r w:rsidR="00E50D6B">
          <w:t>.</w:t>
        </w:r>
      </w:ins>
    </w:p>
  </w:footnote>
  <w:footnote w:id="10">
    <w:p w14:paraId="750AAFE8" w14:textId="6CC5FCF7" w:rsidR="00496A4B" w:rsidRPr="00BB2C5F" w:rsidRDefault="00496A4B" w:rsidP="00C97A0C">
      <w:pPr>
        <w:pStyle w:val="FootnoteText"/>
        <w:spacing w:line="480" w:lineRule="auto"/>
      </w:pPr>
      <w:r w:rsidRPr="00BB2C5F">
        <w:rPr>
          <w:rStyle w:val="FootnoteReference"/>
        </w:rPr>
        <w:footnoteRef/>
      </w:r>
      <w:r w:rsidRPr="00BB2C5F">
        <w:t xml:space="preserve"> </w:t>
      </w:r>
      <w:r w:rsidRPr="00BB2C5F">
        <w:rPr>
          <w:rFonts w:eastAsiaTheme="minorEastAsia"/>
          <w:color w:val="000000" w:themeColor="text1"/>
        </w:rPr>
        <w:t xml:space="preserve">Our definition of inclusivity premium is conceptually analogous to the ‘progressivity component’ used in the social mobility literature to study egalitarian improvements in social mobility. See </w:t>
      </w:r>
      <w:proofErr w:type="spellStart"/>
      <w:r w:rsidRPr="00BB2C5F">
        <w:rPr>
          <w:rFonts w:eastAsiaTheme="minorEastAsia"/>
          <w:iCs/>
          <w:color w:val="000000" w:themeColor="text1"/>
        </w:rPr>
        <w:t>Palmasino</w:t>
      </w:r>
      <w:proofErr w:type="spellEnd"/>
      <w:r w:rsidRPr="00BB2C5F">
        <w:rPr>
          <w:rFonts w:eastAsiaTheme="minorEastAsia"/>
          <w:iCs/>
          <w:color w:val="000000" w:themeColor="text1"/>
        </w:rPr>
        <w:t xml:space="preserve"> and Van de </w:t>
      </w:r>
      <w:proofErr w:type="spellStart"/>
      <w:r w:rsidRPr="00BB2C5F">
        <w:rPr>
          <w:rFonts w:eastAsiaTheme="minorEastAsia"/>
          <w:iCs/>
          <w:color w:val="000000" w:themeColor="text1"/>
        </w:rPr>
        <w:t>Gaer</w:t>
      </w:r>
      <w:proofErr w:type="spellEnd"/>
      <w:r w:rsidRPr="00BB2C5F">
        <w:rPr>
          <w:rFonts w:eastAsiaTheme="minorEastAsia"/>
          <w:iCs/>
          <w:color w:val="000000" w:themeColor="text1"/>
        </w:rPr>
        <w:t xml:space="preserve"> (2016</w:t>
      </w:r>
      <w:r w:rsidRPr="00BB2C5F">
        <w:rPr>
          <w:rFonts w:eastAsiaTheme="minorEastAsia"/>
          <w:color w:val="000000" w:themeColor="text1"/>
        </w:rPr>
        <w:t>).</w:t>
      </w:r>
    </w:p>
  </w:footnote>
  <w:footnote w:id="11">
    <w:p w14:paraId="66E860B5" w14:textId="44CC055E" w:rsidR="00496A4B" w:rsidRPr="00BB2C5F" w:rsidRDefault="00496A4B" w:rsidP="00C97A0C">
      <w:pPr>
        <w:pStyle w:val="FootnoteText"/>
        <w:spacing w:line="480" w:lineRule="auto"/>
      </w:pPr>
      <w:r w:rsidRPr="00BB2C5F">
        <w:rPr>
          <w:rStyle w:val="FootnoteReference"/>
        </w:rPr>
        <w:footnoteRef/>
      </w:r>
      <w:r w:rsidRPr="00BB2C5F">
        <w:t xml:space="preserve"> Table A1 summarizes the three dimensions, 10 indicators and their deprivation </w:t>
      </w:r>
      <w:proofErr w:type="spellStart"/>
      <w:r w:rsidRPr="00BB2C5F">
        <w:t>cutoffs</w:t>
      </w:r>
      <w:proofErr w:type="spellEnd"/>
      <w:r w:rsidRPr="00BB2C5F">
        <w:t xml:space="preserve"> and weights assigned to all indicators. We assume that all recorded attainments and deprivations are meaningful – an assumption that must be verified against each included indicator. For example, the global MPI indicator of solid cooking fuel (wood, </w:t>
      </w:r>
      <w:proofErr w:type="gramStart"/>
      <w:r w:rsidRPr="00BB2C5F">
        <w:t>charcoal</w:t>
      </w:r>
      <w:proofErr w:type="gramEnd"/>
      <w:r w:rsidRPr="00BB2C5F">
        <w:t xml:space="preserve"> or dung) has a high prevalence among non-poor people in some countries in which there are adequate ventilation and supply systems, so solid fuels are not associated with acute respiratory or eye infections, nor with extensive time spent in fuel collection. Solid cooking fuel still reflects a deprivation if one considers carbon footprint, but its link to poverty may be less direct. Hence indicators used in a full-distribution exercise such as this one must be critically assessed and ‘spurious’ measured deprivations that are not associated with lowered well-being, minimized.</w:t>
      </w:r>
    </w:p>
  </w:footnote>
  <w:footnote w:id="12">
    <w:p w14:paraId="6D053453" w14:textId="6D5FDB14" w:rsidR="00496A4B" w:rsidRPr="00BB2C5F" w:rsidRDefault="00496A4B" w:rsidP="00C97A0C">
      <w:pPr>
        <w:pStyle w:val="FootnoteText"/>
        <w:spacing w:line="480" w:lineRule="auto"/>
      </w:pPr>
      <w:r w:rsidRPr="00BB2C5F">
        <w:rPr>
          <w:rStyle w:val="FootnoteReference"/>
        </w:rPr>
        <w:footnoteRef/>
      </w:r>
      <w:r w:rsidRPr="00BB2C5F">
        <w:t xml:space="preserve"> That is, the sum of the deprivation score and the attainment score is 1. </w:t>
      </w:r>
    </w:p>
  </w:footnote>
  <w:footnote w:id="13">
    <w:p w14:paraId="38D28493" w14:textId="09359E01" w:rsidR="00496A4B" w:rsidRPr="00BB2C5F" w:rsidRDefault="00496A4B" w:rsidP="00C97A0C">
      <w:pPr>
        <w:pStyle w:val="FootnoteText"/>
        <w:spacing w:line="480" w:lineRule="auto"/>
      </w:pPr>
      <w:r w:rsidRPr="00BB2C5F">
        <w:rPr>
          <w:rStyle w:val="FootnoteReference"/>
        </w:rPr>
        <w:footnoteRef/>
      </w:r>
      <w:r w:rsidRPr="00BB2C5F">
        <w:t xml:space="preserve"> The Ukraine study period corresponds to the pre-war period of 2007–12.</w:t>
      </w:r>
    </w:p>
  </w:footnote>
  <w:footnote w:id="14">
    <w:p w14:paraId="2128E31C" w14:textId="70869CBA" w:rsidR="00496A4B" w:rsidRPr="00BB2C5F" w:rsidRDefault="00496A4B" w:rsidP="00C97A0C">
      <w:pPr>
        <w:pStyle w:val="FootnoteText"/>
        <w:spacing w:line="480" w:lineRule="auto"/>
      </w:pPr>
      <w:r w:rsidRPr="00BB2C5F">
        <w:rPr>
          <w:rStyle w:val="FootnoteReference"/>
        </w:rPr>
        <w:footnoteRef/>
      </w:r>
      <w:r w:rsidRPr="00BB2C5F">
        <w:t xml:space="preserve"> The value of the global MPI for Mauritania was subsequently revised due to a re-coding of Koranic schools to better align it with other countries’ classifications; we use the 2020 value.  </w:t>
      </w:r>
    </w:p>
  </w:footnote>
  <w:footnote w:id="15">
    <w:p w14:paraId="51D4A9F2" w14:textId="55D5512A" w:rsidR="00072181" w:rsidRDefault="00072181" w:rsidP="00F9189A">
      <w:pPr>
        <w:pStyle w:val="FootnoteText"/>
        <w:spacing w:line="480" w:lineRule="auto"/>
      </w:pPr>
      <w:r>
        <w:rPr>
          <w:rStyle w:val="FootnoteReference"/>
        </w:rPr>
        <w:footnoteRef/>
      </w:r>
      <w:r>
        <w:t xml:space="preserve"> </w:t>
      </w:r>
      <w:ins w:id="14" w:author="Suman Seth" w:date="2023-01-15T08:32:00Z">
        <w:r w:rsidR="00F9189A">
          <w:t>We present an approach to conduct robustness of inclusive well-being changes and inclusivity premiums with respect to the choice of quantile weights in the penultimate section of the paper.</w:t>
        </w:r>
      </w:ins>
    </w:p>
  </w:footnote>
  <w:footnote w:id="16">
    <w:p w14:paraId="1770E9DC" w14:textId="23C51E79" w:rsidR="00496A4B" w:rsidRPr="00BB2C5F" w:rsidRDefault="00496A4B" w:rsidP="00C97A0C">
      <w:pPr>
        <w:pStyle w:val="FootnoteText"/>
        <w:spacing w:line="480" w:lineRule="auto"/>
      </w:pPr>
      <w:r w:rsidRPr="00BB2C5F">
        <w:rPr>
          <w:rStyle w:val="FootnoteReference"/>
        </w:rPr>
        <w:footnoteRef/>
      </w:r>
      <w:r w:rsidRPr="00BB2C5F">
        <w:t xml:space="preserve"> Table A3 reports the overall income growth rates, income growth rates of the poorest 40 percent of the population, and SPPs</w:t>
      </w:r>
      <w:r w:rsidRPr="00396A93">
        <w:t>.</w:t>
      </w:r>
    </w:p>
  </w:footnote>
  <w:footnote w:id="17">
    <w:p w14:paraId="7AC3DDC8" w14:textId="77777777" w:rsidR="0038728C" w:rsidRPr="00BB2C5F" w:rsidRDefault="0038728C" w:rsidP="0038728C">
      <w:pPr>
        <w:pStyle w:val="FootnoteText"/>
        <w:spacing w:line="480" w:lineRule="auto"/>
      </w:pPr>
      <w:r w:rsidRPr="00BB2C5F">
        <w:rPr>
          <w:rStyle w:val="FootnoteReference"/>
        </w:rPr>
        <w:footnoteRef/>
      </w:r>
      <w:r w:rsidRPr="00BB2C5F">
        <w:t xml:space="preserve"> Table A3 reports the MPI values and MPI headcount ratios for all 80 countries.</w:t>
      </w:r>
    </w:p>
  </w:footnote>
  <w:footnote w:id="18">
    <w:p w14:paraId="400096F7" w14:textId="414B5607" w:rsidR="00496A4B" w:rsidRPr="00BB2C5F" w:rsidRDefault="00496A4B" w:rsidP="00C97A0C">
      <w:pPr>
        <w:pStyle w:val="FootnoteText"/>
        <w:spacing w:line="480" w:lineRule="auto"/>
      </w:pPr>
      <w:r w:rsidRPr="00BB2C5F">
        <w:rPr>
          <w:rStyle w:val="FootnoteReference"/>
        </w:rPr>
        <w:footnoteRef/>
      </w:r>
      <w:r w:rsidRPr="00BB2C5F">
        <w:t xml:space="preserve"> Comparing the well-being changes for every bottom quantile is conceptually analogous to Generalised Lorenz dominance</w:t>
      </w:r>
      <w:sdt>
        <w:sdtPr>
          <w:id w:val="2039314453"/>
          <w:citation/>
        </w:sdtPr>
        <w:sdtEndPr/>
        <w:sdtContent>
          <w:r w:rsidRPr="00BB2C5F">
            <w:fldChar w:fldCharType="begin"/>
          </w:r>
          <w:r w:rsidRPr="00BB2C5F">
            <w:instrText xml:space="preserve"> CITATION Sho83 \l 2057 </w:instrText>
          </w:r>
          <w:r w:rsidRPr="00BB2C5F">
            <w:fldChar w:fldCharType="separate"/>
          </w:r>
          <w:r w:rsidRPr="00BB2C5F">
            <w:rPr>
              <w:noProof/>
            </w:rPr>
            <w:t xml:space="preserve"> (Shorrocks, 1983)</w:t>
          </w:r>
          <w:r w:rsidRPr="00BB2C5F">
            <w:fldChar w:fldCharType="end"/>
          </w:r>
        </w:sdtContent>
      </w:sdt>
      <w:r w:rsidRPr="00BB2C5F">
        <w:t>.</w:t>
      </w:r>
    </w:p>
  </w:footnote>
  <w:footnote w:id="19">
    <w:p w14:paraId="77503938" w14:textId="250E9B25" w:rsidR="00496A4B" w:rsidRPr="00BB2C5F" w:rsidRDefault="00496A4B" w:rsidP="00C97A0C">
      <w:pPr>
        <w:pStyle w:val="FootnoteText"/>
        <w:spacing w:line="480" w:lineRule="auto"/>
      </w:pPr>
      <w:r w:rsidRPr="00BB2C5F">
        <w:rPr>
          <w:rStyle w:val="FootnoteReference"/>
        </w:rPr>
        <w:footnoteRef/>
      </w:r>
      <w:r w:rsidRPr="00BB2C5F">
        <w:t xml:space="preserve"> </w:t>
      </w:r>
      <w:r w:rsidRPr="00BB2C5F">
        <w:rPr>
          <w:rFonts w:eastAsiaTheme="minorEastAsia"/>
        </w:rPr>
        <w:t xml:space="preserve">The quantile weights in </w:t>
      </w:r>
      <m:oMath>
        <m:sSup>
          <m:sSupPr>
            <m:ctrlPr>
              <w:rPr>
                <w:rFonts w:ascii="Cambria Math" w:hAnsi="Cambria Math"/>
                <w:i/>
              </w:rPr>
            </m:ctrlPr>
          </m:sSupPr>
          <m:e>
            <m:r>
              <w:rPr>
                <w:rFonts w:ascii="Cambria Math" w:hAnsi="Cambria Math"/>
              </w:rPr>
              <m:t>ω</m:t>
            </m:r>
          </m:e>
          <m:sup>
            <m:r>
              <w:rPr>
                <w:rFonts w:ascii="Cambria Math" w:hAnsi="Cambria Math"/>
              </w:rPr>
              <m:t>2</m:t>
            </m:r>
          </m:sup>
        </m:sSup>
      </m:oMath>
      <w:r w:rsidRPr="00BB2C5F">
        <w:rPr>
          <w:rFonts w:eastAsiaTheme="minorEastAsia"/>
        </w:rPr>
        <w:t xml:space="preserve"> are analogous to the World Bank’s shared prosperity analysis, where the income growth among the bottom 40 percent of the population is compared to the overall income growth. See Section </w:t>
      </w:r>
      <w:r w:rsidRPr="00BB2C5F">
        <w:rPr>
          <w:rFonts w:eastAsiaTheme="minorEastAsia"/>
        </w:rPr>
        <w:fldChar w:fldCharType="begin"/>
      </w:r>
      <w:r w:rsidRPr="00BB2C5F">
        <w:rPr>
          <w:rFonts w:eastAsiaTheme="minorEastAsia"/>
        </w:rPr>
        <w:instrText xml:space="preserve"> REF _Ref98839480 \r \h </w:instrText>
      </w:r>
      <w:r>
        <w:rPr>
          <w:rFonts w:eastAsiaTheme="minorEastAsia"/>
        </w:rPr>
        <w:instrText xml:space="preserve"> \* MERGEFORMAT </w:instrText>
      </w:r>
      <w:r w:rsidRPr="00BB2C5F">
        <w:rPr>
          <w:rFonts w:eastAsiaTheme="minorEastAsia"/>
        </w:rPr>
      </w:r>
      <w:r w:rsidRPr="00BB2C5F">
        <w:rPr>
          <w:rFonts w:eastAsiaTheme="minorEastAsia"/>
        </w:rPr>
        <w:fldChar w:fldCharType="separate"/>
      </w:r>
      <w:r w:rsidRPr="00BB2C5F">
        <w:rPr>
          <w:rFonts w:eastAsiaTheme="minorEastAsia"/>
        </w:rPr>
        <w:t>5</w:t>
      </w:r>
      <w:r w:rsidRPr="00BB2C5F">
        <w:rPr>
          <w:rFonts w:eastAsiaTheme="minorEastAsia"/>
        </w:rPr>
        <w:fldChar w:fldCharType="end"/>
      </w:r>
      <w:r w:rsidRPr="00BB2C5F">
        <w:rPr>
          <w:rFonts w:eastAsiaTheme="minorEastAsia"/>
        </w:rPr>
        <w:t>.</w:t>
      </w:r>
    </w:p>
  </w:footnote>
  <w:footnote w:id="20">
    <w:p w14:paraId="5BB007DD" w14:textId="77777777" w:rsidR="00496A4B" w:rsidRPr="00BB2C5F" w:rsidRDefault="00496A4B" w:rsidP="00C97A0C">
      <w:pPr>
        <w:pStyle w:val="FootnoteText"/>
        <w:spacing w:line="480" w:lineRule="auto"/>
      </w:pPr>
      <w:r w:rsidRPr="00BB2C5F">
        <w:rPr>
          <w:rStyle w:val="FootnoteReference"/>
        </w:rPr>
        <w:footnoteRef/>
      </w:r>
      <w:r w:rsidRPr="00BB2C5F">
        <w:t xml:space="preserve"> It is interesting to note that a World Bank equivalent definition of inclusivity premium (i.e., at </w:t>
      </w:r>
      <m:oMath>
        <m:sSup>
          <m:sSupPr>
            <m:ctrlPr>
              <w:rPr>
                <w:rFonts w:ascii="Cambria Math" w:hAnsi="Cambria Math"/>
                <w:i/>
              </w:rPr>
            </m:ctrlPr>
          </m:sSupPr>
          <m:e>
            <m:r>
              <w:rPr>
                <w:rFonts w:ascii="Cambria Math" w:hAnsi="Cambria Math"/>
              </w:rPr>
              <m:t>ω</m:t>
            </m:r>
          </m:e>
          <m:sup>
            <m:r>
              <w:rPr>
                <w:rFonts w:ascii="Cambria Math" w:hAnsi="Cambria Math"/>
              </w:rPr>
              <m:t>2</m:t>
            </m:r>
          </m:sup>
        </m:sSup>
      </m:oMath>
      <w:r w:rsidRPr="00BB2C5F">
        <w:t>) would conclude inclusiveness, but our analyses reveal that such inclusiveness conclusion would not be robust either.</w:t>
      </w:r>
    </w:p>
  </w:footnote>
  <w:footnote w:id="21">
    <w:p w14:paraId="33D8FC09" w14:textId="57816127" w:rsidR="00496A4B" w:rsidRPr="00BB2C5F" w:rsidRDefault="00496A4B" w:rsidP="00C97A0C">
      <w:pPr>
        <w:pStyle w:val="FootnoteText"/>
        <w:spacing w:line="480" w:lineRule="auto"/>
      </w:pPr>
      <w:r w:rsidRPr="00BB2C5F">
        <w:rPr>
          <w:rStyle w:val="FootnoteReference"/>
        </w:rPr>
        <w:footnoteRef/>
      </w:r>
      <w:r w:rsidRPr="00BB2C5F">
        <w:t xml:space="preserve"> This is </w:t>
      </w:r>
      <w:r w:rsidRPr="00BB2C5F">
        <w:rPr>
          <w:rFonts w:eastAsiaTheme="minorEastAsia"/>
        </w:rPr>
        <w:t>also known as Abel's lemma (Guenther and Lee, 1988) or Abel’s formula (</w:t>
      </w:r>
      <w:bookmarkStart w:id="39" w:name="_Hlk124339953"/>
      <w:proofErr w:type="spellStart"/>
      <w:r w:rsidRPr="00BB2C5F">
        <w:rPr>
          <w:rFonts w:eastAsiaTheme="minorEastAsia"/>
        </w:rPr>
        <w:t>Fishburn</w:t>
      </w:r>
      <w:proofErr w:type="spellEnd"/>
      <w:r w:rsidRPr="00BB2C5F">
        <w:rPr>
          <w:rFonts w:eastAsiaTheme="minorEastAsia"/>
        </w:rPr>
        <w:t xml:space="preserve"> and </w:t>
      </w:r>
      <w:proofErr w:type="spellStart"/>
      <w:r w:rsidRPr="00BB2C5F">
        <w:rPr>
          <w:rFonts w:eastAsiaTheme="minorEastAsia"/>
        </w:rPr>
        <w:t>Lavalle</w:t>
      </w:r>
      <w:proofErr w:type="spellEnd"/>
      <w:r w:rsidRPr="00BB2C5F">
        <w:rPr>
          <w:rFonts w:eastAsiaTheme="minorEastAsia"/>
        </w:rPr>
        <w:t>, 1995: 518).</w:t>
      </w:r>
      <w:bookmarkEnd w:id="39"/>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05400"/>
    <w:multiLevelType w:val="hybridMultilevel"/>
    <w:tmpl w:val="A5D08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4F0CC3"/>
    <w:multiLevelType w:val="multilevel"/>
    <w:tmpl w:val="739C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40F21"/>
    <w:multiLevelType w:val="hybridMultilevel"/>
    <w:tmpl w:val="510A8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F8760D"/>
    <w:multiLevelType w:val="hybridMultilevel"/>
    <w:tmpl w:val="803CE1C4"/>
    <w:lvl w:ilvl="0" w:tplc="A4F6F8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4A7711"/>
    <w:multiLevelType w:val="hybridMultilevel"/>
    <w:tmpl w:val="4384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856866"/>
    <w:multiLevelType w:val="hybridMultilevel"/>
    <w:tmpl w:val="5E0414B0"/>
    <w:lvl w:ilvl="0" w:tplc="0C70655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8B75CE"/>
    <w:multiLevelType w:val="hybridMultilevel"/>
    <w:tmpl w:val="D6701436"/>
    <w:lvl w:ilvl="0" w:tplc="F904951C">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BC2ACE"/>
    <w:multiLevelType w:val="hybridMultilevel"/>
    <w:tmpl w:val="CFFA2686"/>
    <w:lvl w:ilvl="0" w:tplc="50B49BE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0"/>
  </w:num>
  <w:num w:numId="5">
    <w:abstractNumId w:val="4"/>
  </w:num>
  <w:num w:numId="6">
    <w:abstractNumId w:val="5"/>
  </w:num>
  <w:num w:numId="7">
    <w:abstractNumId w:val="6"/>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man Seth">
    <w15:presenceInfo w15:providerId="AD" w15:userId="S::bussse@leeds.ac.uk::934bb9ec-a08e-4a5b-8435-1d720e80e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399"/>
    <w:rsid w:val="00001295"/>
    <w:rsid w:val="000020A1"/>
    <w:rsid w:val="000023C3"/>
    <w:rsid w:val="00002C31"/>
    <w:rsid w:val="00002CA0"/>
    <w:rsid w:val="00004664"/>
    <w:rsid w:val="00004F45"/>
    <w:rsid w:val="000050C1"/>
    <w:rsid w:val="000069E2"/>
    <w:rsid w:val="00006BAB"/>
    <w:rsid w:val="0000731C"/>
    <w:rsid w:val="00007490"/>
    <w:rsid w:val="00007B2F"/>
    <w:rsid w:val="0001027C"/>
    <w:rsid w:val="00010813"/>
    <w:rsid w:val="00013187"/>
    <w:rsid w:val="00015B0B"/>
    <w:rsid w:val="00016F8D"/>
    <w:rsid w:val="00016F98"/>
    <w:rsid w:val="00017371"/>
    <w:rsid w:val="00017647"/>
    <w:rsid w:val="000203AE"/>
    <w:rsid w:val="00021EEE"/>
    <w:rsid w:val="00023473"/>
    <w:rsid w:val="00024D82"/>
    <w:rsid w:val="00025DA6"/>
    <w:rsid w:val="00025DD1"/>
    <w:rsid w:val="000320B0"/>
    <w:rsid w:val="000322DB"/>
    <w:rsid w:val="00032C01"/>
    <w:rsid w:val="000339FB"/>
    <w:rsid w:val="00033F05"/>
    <w:rsid w:val="00033F0D"/>
    <w:rsid w:val="00034FE2"/>
    <w:rsid w:val="00035FDF"/>
    <w:rsid w:val="0003620A"/>
    <w:rsid w:val="00036855"/>
    <w:rsid w:val="00037851"/>
    <w:rsid w:val="00040021"/>
    <w:rsid w:val="00040B58"/>
    <w:rsid w:val="00041C51"/>
    <w:rsid w:val="0004322C"/>
    <w:rsid w:val="0004338C"/>
    <w:rsid w:val="00044D5F"/>
    <w:rsid w:val="00046198"/>
    <w:rsid w:val="000467F7"/>
    <w:rsid w:val="00047647"/>
    <w:rsid w:val="000477CC"/>
    <w:rsid w:val="00047A51"/>
    <w:rsid w:val="000509D7"/>
    <w:rsid w:val="000509E6"/>
    <w:rsid w:val="00050AFC"/>
    <w:rsid w:val="000531E0"/>
    <w:rsid w:val="000546B7"/>
    <w:rsid w:val="00054758"/>
    <w:rsid w:val="00055361"/>
    <w:rsid w:val="00055FE6"/>
    <w:rsid w:val="00060FCA"/>
    <w:rsid w:val="000625AC"/>
    <w:rsid w:val="00063538"/>
    <w:rsid w:val="000642F6"/>
    <w:rsid w:val="0006469E"/>
    <w:rsid w:val="0006587C"/>
    <w:rsid w:val="00066471"/>
    <w:rsid w:val="00066DE8"/>
    <w:rsid w:val="00066F89"/>
    <w:rsid w:val="000671E1"/>
    <w:rsid w:val="00067375"/>
    <w:rsid w:val="00067463"/>
    <w:rsid w:val="00072181"/>
    <w:rsid w:val="00073B4C"/>
    <w:rsid w:val="0007545F"/>
    <w:rsid w:val="00075E2C"/>
    <w:rsid w:val="000765EB"/>
    <w:rsid w:val="00076A86"/>
    <w:rsid w:val="000777AC"/>
    <w:rsid w:val="000800ED"/>
    <w:rsid w:val="00080CDB"/>
    <w:rsid w:val="00081EC4"/>
    <w:rsid w:val="00081F89"/>
    <w:rsid w:val="00082211"/>
    <w:rsid w:val="000838BC"/>
    <w:rsid w:val="00085419"/>
    <w:rsid w:val="00085816"/>
    <w:rsid w:val="00086372"/>
    <w:rsid w:val="000864B9"/>
    <w:rsid w:val="00087898"/>
    <w:rsid w:val="00087BF8"/>
    <w:rsid w:val="00090527"/>
    <w:rsid w:val="000906FD"/>
    <w:rsid w:val="00090F23"/>
    <w:rsid w:val="000956DD"/>
    <w:rsid w:val="00095DD2"/>
    <w:rsid w:val="000972C9"/>
    <w:rsid w:val="0009776A"/>
    <w:rsid w:val="00097FB4"/>
    <w:rsid w:val="000A0CF1"/>
    <w:rsid w:val="000A353E"/>
    <w:rsid w:val="000B102A"/>
    <w:rsid w:val="000B260D"/>
    <w:rsid w:val="000B31E8"/>
    <w:rsid w:val="000B38DD"/>
    <w:rsid w:val="000B4242"/>
    <w:rsid w:val="000B4E52"/>
    <w:rsid w:val="000B59DB"/>
    <w:rsid w:val="000B5B28"/>
    <w:rsid w:val="000B5C4E"/>
    <w:rsid w:val="000B72D1"/>
    <w:rsid w:val="000C03BC"/>
    <w:rsid w:val="000C2095"/>
    <w:rsid w:val="000C2DF6"/>
    <w:rsid w:val="000C3426"/>
    <w:rsid w:val="000C430A"/>
    <w:rsid w:val="000C43E2"/>
    <w:rsid w:val="000C4AEB"/>
    <w:rsid w:val="000C4E10"/>
    <w:rsid w:val="000C58E7"/>
    <w:rsid w:val="000C5C20"/>
    <w:rsid w:val="000C7C1B"/>
    <w:rsid w:val="000D02BD"/>
    <w:rsid w:val="000D0DE4"/>
    <w:rsid w:val="000D24BD"/>
    <w:rsid w:val="000E06B1"/>
    <w:rsid w:val="000E070D"/>
    <w:rsid w:val="000E2004"/>
    <w:rsid w:val="000E28E9"/>
    <w:rsid w:val="000E2F91"/>
    <w:rsid w:val="000E36B6"/>
    <w:rsid w:val="000E5B13"/>
    <w:rsid w:val="000E5E3C"/>
    <w:rsid w:val="000E6007"/>
    <w:rsid w:val="000E686F"/>
    <w:rsid w:val="000E758A"/>
    <w:rsid w:val="000F0328"/>
    <w:rsid w:val="000F097F"/>
    <w:rsid w:val="000F0B51"/>
    <w:rsid w:val="000F1FF0"/>
    <w:rsid w:val="000F2B26"/>
    <w:rsid w:val="000F3BEB"/>
    <w:rsid w:val="000F4532"/>
    <w:rsid w:val="000F5284"/>
    <w:rsid w:val="000F641B"/>
    <w:rsid w:val="00100401"/>
    <w:rsid w:val="00100C65"/>
    <w:rsid w:val="0010169D"/>
    <w:rsid w:val="00104BD7"/>
    <w:rsid w:val="0010594D"/>
    <w:rsid w:val="00105971"/>
    <w:rsid w:val="00105EDD"/>
    <w:rsid w:val="001063C7"/>
    <w:rsid w:val="001064DD"/>
    <w:rsid w:val="00107079"/>
    <w:rsid w:val="001078BB"/>
    <w:rsid w:val="001106A9"/>
    <w:rsid w:val="00110F96"/>
    <w:rsid w:val="001112A5"/>
    <w:rsid w:val="00111615"/>
    <w:rsid w:val="0011389B"/>
    <w:rsid w:val="0011448A"/>
    <w:rsid w:val="00114BD1"/>
    <w:rsid w:val="00114D96"/>
    <w:rsid w:val="00116FF9"/>
    <w:rsid w:val="0011710C"/>
    <w:rsid w:val="00117220"/>
    <w:rsid w:val="00117547"/>
    <w:rsid w:val="00120681"/>
    <w:rsid w:val="001207AE"/>
    <w:rsid w:val="001233B3"/>
    <w:rsid w:val="001238C0"/>
    <w:rsid w:val="00123D99"/>
    <w:rsid w:val="00124D50"/>
    <w:rsid w:val="00126978"/>
    <w:rsid w:val="00130924"/>
    <w:rsid w:val="001309C5"/>
    <w:rsid w:val="00132734"/>
    <w:rsid w:val="00132A56"/>
    <w:rsid w:val="0013406D"/>
    <w:rsid w:val="00135160"/>
    <w:rsid w:val="00137897"/>
    <w:rsid w:val="00140DF7"/>
    <w:rsid w:val="00140E86"/>
    <w:rsid w:val="00142D2A"/>
    <w:rsid w:val="00142D4F"/>
    <w:rsid w:val="00144FBE"/>
    <w:rsid w:val="00146567"/>
    <w:rsid w:val="00146835"/>
    <w:rsid w:val="001473AF"/>
    <w:rsid w:val="00150F35"/>
    <w:rsid w:val="00152518"/>
    <w:rsid w:val="00152B91"/>
    <w:rsid w:val="0015789A"/>
    <w:rsid w:val="00161434"/>
    <w:rsid w:val="00161E2A"/>
    <w:rsid w:val="00162596"/>
    <w:rsid w:val="001626AA"/>
    <w:rsid w:val="00164C9C"/>
    <w:rsid w:val="00165DA0"/>
    <w:rsid w:val="00165DC7"/>
    <w:rsid w:val="00166764"/>
    <w:rsid w:val="00167F76"/>
    <w:rsid w:val="001701B1"/>
    <w:rsid w:val="001710FA"/>
    <w:rsid w:val="00172A43"/>
    <w:rsid w:val="00173885"/>
    <w:rsid w:val="00175108"/>
    <w:rsid w:val="00175D28"/>
    <w:rsid w:val="00176F80"/>
    <w:rsid w:val="00182811"/>
    <w:rsid w:val="00182994"/>
    <w:rsid w:val="00183792"/>
    <w:rsid w:val="0018422F"/>
    <w:rsid w:val="00185199"/>
    <w:rsid w:val="0018558D"/>
    <w:rsid w:val="00185BCE"/>
    <w:rsid w:val="00185E30"/>
    <w:rsid w:val="00187649"/>
    <w:rsid w:val="0019001F"/>
    <w:rsid w:val="00190383"/>
    <w:rsid w:val="0019086A"/>
    <w:rsid w:val="001916DB"/>
    <w:rsid w:val="001944E7"/>
    <w:rsid w:val="001967B0"/>
    <w:rsid w:val="0019744F"/>
    <w:rsid w:val="001A2399"/>
    <w:rsid w:val="001A2598"/>
    <w:rsid w:val="001A3548"/>
    <w:rsid w:val="001A35C0"/>
    <w:rsid w:val="001A45BF"/>
    <w:rsid w:val="001A56E9"/>
    <w:rsid w:val="001A596E"/>
    <w:rsid w:val="001B013D"/>
    <w:rsid w:val="001B0ACF"/>
    <w:rsid w:val="001B1B25"/>
    <w:rsid w:val="001B7E85"/>
    <w:rsid w:val="001C0855"/>
    <w:rsid w:val="001C251D"/>
    <w:rsid w:val="001C27F0"/>
    <w:rsid w:val="001C4770"/>
    <w:rsid w:val="001C4BE7"/>
    <w:rsid w:val="001C55AC"/>
    <w:rsid w:val="001C6C14"/>
    <w:rsid w:val="001C7FD9"/>
    <w:rsid w:val="001D00D2"/>
    <w:rsid w:val="001D0B71"/>
    <w:rsid w:val="001D0F5C"/>
    <w:rsid w:val="001D145B"/>
    <w:rsid w:val="001D17C3"/>
    <w:rsid w:val="001D185C"/>
    <w:rsid w:val="001D1B52"/>
    <w:rsid w:val="001D314E"/>
    <w:rsid w:val="001D3C1E"/>
    <w:rsid w:val="001D6A1F"/>
    <w:rsid w:val="001E15AD"/>
    <w:rsid w:val="001E1D0C"/>
    <w:rsid w:val="001E2FD5"/>
    <w:rsid w:val="001E4280"/>
    <w:rsid w:val="001E5118"/>
    <w:rsid w:val="001E548E"/>
    <w:rsid w:val="001E5C49"/>
    <w:rsid w:val="001E62C8"/>
    <w:rsid w:val="001F01FF"/>
    <w:rsid w:val="001F0E18"/>
    <w:rsid w:val="001F0EC0"/>
    <w:rsid w:val="001F12C9"/>
    <w:rsid w:val="001F22F6"/>
    <w:rsid w:val="001F23CC"/>
    <w:rsid w:val="001F2EA2"/>
    <w:rsid w:val="001F4137"/>
    <w:rsid w:val="001F684F"/>
    <w:rsid w:val="001F6B43"/>
    <w:rsid w:val="0020078B"/>
    <w:rsid w:val="00200889"/>
    <w:rsid w:val="002015C3"/>
    <w:rsid w:val="00201822"/>
    <w:rsid w:val="00201B00"/>
    <w:rsid w:val="00201C7B"/>
    <w:rsid w:val="002033A2"/>
    <w:rsid w:val="0020362A"/>
    <w:rsid w:val="00204FEE"/>
    <w:rsid w:val="002071E2"/>
    <w:rsid w:val="00211EBA"/>
    <w:rsid w:val="00212E18"/>
    <w:rsid w:val="0021312D"/>
    <w:rsid w:val="002140AA"/>
    <w:rsid w:val="00214714"/>
    <w:rsid w:val="00214CD3"/>
    <w:rsid w:val="00215108"/>
    <w:rsid w:val="00215E27"/>
    <w:rsid w:val="00215E9E"/>
    <w:rsid w:val="002233CB"/>
    <w:rsid w:val="002240AE"/>
    <w:rsid w:val="002245E5"/>
    <w:rsid w:val="00224910"/>
    <w:rsid w:val="00224AAE"/>
    <w:rsid w:val="00225792"/>
    <w:rsid w:val="00226142"/>
    <w:rsid w:val="002262B4"/>
    <w:rsid w:val="0022660C"/>
    <w:rsid w:val="0022676A"/>
    <w:rsid w:val="00226DEA"/>
    <w:rsid w:val="00226E40"/>
    <w:rsid w:val="00227388"/>
    <w:rsid w:val="00227A1D"/>
    <w:rsid w:val="00231934"/>
    <w:rsid w:val="002324E9"/>
    <w:rsid w:val="002336F6"/>
    <w:rsid w:val="002345AA"/>
    <w:rsid w:val="00235FA6"/>
    <w:rsid w:val="00236A10"/>
    <w:rsid w:val="00240A53"/>
    <w:rsid w:val="00240F75"/>
    <w:rsid w:val="002428B6"/>
    <w:rsid w:val="002434FE"/>
    <w:rsid w:val="00243D47"/>
    <w:rsid w:val="0024451F"/>
    <w:rsid w:val="002466D4"/>
    <w:rsid w:val="00247291"/>
    <w:rsid w:val="00247B39"/>
    <w:rsid w:val="0025015B"/>
    <w:rsid w:val="0025123B"/>
    <w:rsid w:val="0025272E"/>
    <w:rsid w:val="00252E4A"/>
    <w:rsid w:val="002540CA"/>
    <w:rsid w:val="00254170"/>
    <w:rsid w:val="00254290"/>
    <w:rsid w:val="00255E52"/>
    <w:rsid w:val="00256C6D"/>
    <w:rsid w:val="002576DF"/>
    <w:rsid w:val="00257EBD"/>
    <w:rsid w:val="002608F2"/>
    <w:rsid w:val="0026115A"/>
    <w:rsid w:val="00262107"/>
    <w:rsid w:val="00262846"/>
    <w:rsid w:val="00263B8A"/>
    <w:rsid w:val="00264258"/>
    <w:rsid w:val="002655BB"/>
    <w:rsid w:val="00265754"/>
    <w:rsid w:val="00265BF7"/>
    <w:rsid w:val="00267E5A"/>
    <w:rsid w:val="00271C40"/>
    <w:rsid w:val="00271D9A"/>
    <w:rsid w:val="00271E3C"/>
    <w:rsid w:val="002720F7"/>
    <w:rsid w:val="0027375A"/>
    <w:rsid w:val="00273B1C"/>
    <w:rsid w:val="0027438B"/>
    <w:rsid w:val="00275B8A"/>
    <w:rsid w:val="002772C6"/>
    <w:rsid w:val="0027779C"/>
    <w:rsid w:val="00277B11"/>
    <w:rsid w:val="00281E22"/>
    <w:rsid w:val="0028383E"/>
    <w:rsid w:val="00284B4D"/>
    <w:rsid w:val="0028747E"/>
    <w:rsid w:val="00290D80"/>
    <w:rsid w:val="00291184"/>
    <w:rsid w:val="00292428"/>
    <w:rsid w:val="00293F02"/>
    <w:rsid w:val="002953C6"/>
    <w:rsid w:val="002953DC"/>
    <w:rsid w:val="00295985"/>
    <w:rsid w:val="0029677A"/>
    <w:rsid w:val="002A22E2"/>
    <w:rsid w:val="002A26EE"/>
    <w:rsid w:val="002A2790"/>
    <w:rsid w:val="002A362E"/>
    <w:rsid w:val="002A3A2F"/>
    <w:rsid w:val="002A5F22"/>
    <w:rsid w:val="002B063E"/>
    <w:rsid w:val="002B0826"/>
    <w:rsid w:val="002B0BD6"/>
    <w:rsid w:val="002B3947"/>
    <w:rsid w:val="002B3ABC"/>
    <w:rsid w:val="002B3C17"/>
    <w:rsid w:val="002B5933"/>
    <w:rsid w:val="002B6D25"/>
    <w:rsid w:val="002B734F"/>
    <w:rsid w:val="002B7A30"/>
    <w:rsid w:val="002C0F66"/>
    <w:rsid w:val="002C1476"/>
    <w:rsid w:val="002C20F1"/>
    <w:rsid w:val="002C2B78"/>
    <w:rsid w:val="002C3DB9"/>
    <w:rsid w:val="002C470D"/>
    <w:rsid w:val="002C5172"/>
    <w:rsid w:val="002C531E"/>
    <w:rsid w:val="002C56DE"/>
    <w:rsid w:val="002C5C43"/>
    <w:rsid w:val="002D0AD2"/>
    <w:rsid w:val="002D1568"/>
    <w:rsid w:val="002D2646"/>
    <w:rsid w:val="002D4450"/>
    <w:rsid w:val="002D4A12"/>
    <w:rsid w:val="002D5CCA"/>
    <w:rsid w:val="002D6914"/>
    <w:rsid w:val="002D73A6"/>
    <w:rsid w:val="002D7D27"/>
    <w:rsid w:val="002E0198"/>
    <w:rsid w:val="002E1641"/>
    <w:rsid w:val="002E1BD4"/>
    <w:rsid w:val="002E1D75"/>
    <w:rsid w:val="002E2265"/>
    <w:rsid w:val="002E2957"/>
    <w:rsid w:val="002E2BA6"/>
    <w:rsid w:val="002E2BB1"/>
    <w:rsid w:val="002E5070"/>
    <w:rsid w:val="002E5293"/>
    <w:rsid w:val="002E59D7"/>
    <w:rsid w:val="002F1AB2"/>
    <w:rsid w:val="002F2056"/>
    <w:rsid w:val="002F20CA"/>
    <w:rsid w:val="002F3E27"/>
    <w:rsid w:val="002F4054"/>
    <w:rsid w:val="002F4373"/>
    <w:rsid w:val="002F4430"/>
    <w:rsid w:val="002F4D52"/>
    <w:rsid w:val="002F5C5F"/>
    <w:rsid w:val="002F6465"/>
    <w:rsid w:val="002F6C23"/>
    <w:rsid w:val="003007A0"/>
    <w:rsid w:val="00300DCF"/>
    <w:rsid w:val="00302014"/>
    <w:rsid w:val="003048AE"/>
    <w:rsid w:val="00305B66"/>
    <w:rsid w:val="0030636F"/>
    <w:rsid w:val="00307E54"/>
    <w:rsid w:val="00310B92"/>
    <w:rsid w:val="0031183D"/>
    <w:rsid w:val="0031324F"/>
    <w:rsid w:val="00313CA2"/>
    <w:rsid w:val="00314452"/>
    <w:rsid w:val="00315911"/>
    <w:rsid w:val="00316A39"/>
    <w:rsid w:val="00320C53"/>
    <w:rsid w:val="003216DA"/>
    <w:rsid w:val="00323117"/>
    <w:rsid w:val="00323317"/>
    <w:rsid w:val="00324000"/>
    <w:rsid w:val="00324CA2"/>
    <w:rsid w:val="00325E2C"/>
    <w:rsid w:val="00326522"/>
    <w:rsid w:val="00326F4B"/>
    <w:rsid w:val="00330553"/>
    <w:rsid w:val="003325ED"/>
    <w:rsid w:val="00334C5B"/>
    <w:rsid w:val="003353C5"/>
    <w:rsid w:val="003357D1"/>
    <w:rsid w:val="00336E25"/>
    <w:rsid w:val="00337AC5"/>
    <w:rsid w:val="0034063A"/>
    <w:rsid w:val="0034096A"/>
    <w:rsid w:val="0034108E"/>
    <w:rsid w:val="0034311A"/>
    <w:rsid w:val="00343F4C"/>
    <w:rsid w:val="003447F5"/>
    <w:rsid w:val="00344EF7"/>
    <w:rsid w:val="00344FEB"/>
    <w:rsid w:val="00345407"/>
    <w:rsid w:val="0034579D"/>
    <w:rsid w:val="00345C3E"/>
    <w:rsid w:val="00346258"/>
    <w:rsid w:val="00347D5B"/>
    <w:rsid w:val="00350516"/>
    <w:rsid w:val="0035090C"/>
    <w:rsid w:val="0035162C"/>
    <w:rsid w:val="0035320E"/>
    <w:rsid w:val="00354400"/>
    <w:rsid w:val="003549EC"/>
    <w:rsid w:val="003569CD"/>
    <w:rsid w:val="00357593"/>
    <w:rsid w:val="00357BB8"/>
    <w:rsid w:val="003605D5"/>
    <w:rsid w:val="00362B72"/>
    <w:rsid w:val="0036364A"/>
    <w:rsid w:val="003642AA"/>
    <w:rsid w:val="003643A7"/>
    <w:rsid w:val="003647A1"/>
    <w:rsid w:val="00364CD4"/>
    <w:rsid w:val="00371FE6"/>
    <w:rsid w:val="00372563"/>
    <w:rsid w:val="00373355"/>
    <w:rsid w:val="00373A38"/>
    <w:rsid w:val="003741D6"/>
    <w:rsid w:val="00375387"/>
    <w:rsid w:val="003768D1"/>
    <w:rsid w:val="00376D17"/>
    <w:rsid w:val="00377BEC"/>
    <w:rsid w:val="00377C59"/>
    <w:rsid w:val="0038010A"/>
    <w:rsid w:val="00383177"/>
    <w:rsid w:val="00384472"/>
    <w:rsid w:val="00385739"/>
    <w:rsid w:val="0038728C"/>
    <w:rsid w:val="00392DF8"/>
    <w:rsid w:val="0039398F"/>
    <w:rsid w:val="00394264"/>
    <w:rsid w:val="00394B42"/>
    <w:rsid w:val="00395354"/>
    <w:rsid w:val="003966A1"/>
    <w:rsid w:val="00396A93"/>
    <w:rsid w:val="003A149F"/>
    <w:rsid w:val="003A1F4F"/>
    <w:rsid w:val="003A3E8F"/>
    <w:rsid w:val="003A3FC9"/>
    <w:rsid w:val="003A44E3"/>
    <w:rsid w:val="003A77C5"/>
    <w:rsid w:val="003A786A"/>
    <w:rsid w:val="003B40C3"/>
    <w:rsid w:val="003B42AB"/>
    <w:rsid w:val="003B5008"/>
    <w:rsid w:val="003B5F95"/>
    <w:rsid w:val="003B6908"/>
    <w:rsid w:val="003B699A"/>
    <w:rsid w:val="003B6B64"/>
    <w:rsid w:val="003B77D5"/>
    <w:rsid w:val="003C05A5"/>
    <w:rsid w:val="003C05D5"/>
    <w:rsid w:val="003C2344"/>
    <w:rsid w:val="003C397A"/>
    <w:rsid w:val="003C429D"/>
    <w:rsid w:val="003C5AFF"/>
    <w:rsid w:val="003C6D57"/>
    <w:rsid w:val="003D08D6"/>
    <w:rsid w:val="003D1796"/>
    <w:rsid w:val="003D199A"/>
    <w:rsid w:val="003D2501"/>
    <w:rsid w:val="003D2630"/>
    <w:rsid w:val="003D3D7B"/>
    <w:rsid w:val="003D5337"/>
    <w:rsid w:val="003D5E45"/>
    <w:rsid w:val="003D6E61"/>
    <w:rsid w:val="003D76E9"/>
    <w:rsid w:val="003D7CB2"/>
    <w:rsid w:val="003E04C4"/>
    <w:rsid w:val="003E08DC"/>
    <w:rsid w:val="003E16DC"/>
    <w:rsid w:val="003E1737"/>
    <w:rsid w:val="003E1D29"/>
    <w:rsid w:val="003E270C"/>
    <w:rsid w:val="003E28EB"/>
    <w:rsid w:val="003E300D"/>
    <w:rsid w:val="003E4891"/>
    <w:rsid w:val="003E500A"/>
    <w:rsid w:val="003E511A"/>
    <w:rsid w:val="003E517B"/>
    <w:rsid w:val="003E5FB1"/>
    <w:rsid w:val="003E61F6"/>
    <w:rsid w:val="003E6D82"/>
    <w:rsid w:val="003E768C"/>
    <w:rsid w:val="003F0EA4"/>
    <w:rsid w:val="003F1CD9"/>
    <w:rsid w:val="003F2BA0"/>
    <w:rsid w:val="003F34AE"/>
    <w:rsid w:val="003F3854"/>
    <w:rsid w:val="003F3873"/>
    <w:rsid w:val="003F4120"/>
    <w:rsid w:val="003F45F2"/>
    <w:rsid w:val="003F63A5"/>
    <w:rsid w:val="003F675F"/>
    <w:rsid w:val="003F6F9E"/>
    <w:rsid w:val="003F76FE"/>
    <w:rsid w:val="003F79AD"/>
    <w:rsid w:val="003F7D2D"/>
    <w:rsid w:val="00400757"/>
    <w:rsid w:val="004014FE"/>
    <w:rsid w:val="0040191E"/>
    <w:rsid w:val="004032AA"/>
    <w:rsid w:val="00404485"/>
    <w:rsid w:val="004045E5"/>
    <w:rsid w:val="00404B2D"/>
    <w:rsid w:val="00405289"/>
    <w:rsid w:val="004110CA"/>
    <w:rsid w:val="00411B5A"/>
    <w:rsid w:val="00412DA1"/>
    <w:rsid w:val="004149A4"/>
    <w:rsid w:val="00415C3B"/>
    <w:rsid w:val="00415F4C"/>
    <w:rsid w:val="004166B0"/>
    <w:rsid w:val="00421940"/>
    <w:rsid w:val="00421EBE"/>
    <w:rsid w:val="00422B33"/>
    <w:rsid w:val="0042578C"/>
    <w:rsid w:val="004265A3"/>
    <w:rsid w:val="004305A0"/>
    <w:rsid w:val="0043182F"/>
    <w:rsid w:val="004318E0"/>
    <w:rsid w:val="00431A97"/>
    <w:rsid w:val="00431C15"/>
    <w:rsid w:val="0043298E"/>
    <w:rsid w:val="004338B3"/>
    <w:rsid w:val="00433C39"/>
    <w:rsid w:val="00433CEC"/>
    <w:rsid w:val="0043402C"/>
    <w:rsid w:val="004376A2"/>
    <w:rsid w:val="00441281"/>
    <w:rsid w:val="00441F2D"/>
    <w:rsid w:val="00443097"/>
    <w:rsid w:val="00443DF8"/>
    <w:rsid w:val="00445B55"/>
    <w:rsid w:val="00447116"/>
    <w:rsid w:val="00447939"/>
    <w:rsid w:val="00450456"/>
    <w:rsid w:val="0045053E"/>
    <w:rsid w:val="004523FD"/>
    <w:rsid w:val="00452735"/>
    <w:rsid w:val="00453179"/>
    <w:rsid w:val="00453482"/>
    <w:rsid w:val="004535C2"/>
    <w:rsid w:val="00454366"/>
    <w:rsid w:val="00454E42"/>
    <w:rsid w:val="00456AAD"/>
    <w:rsid w:val="004577FC"/>
    <w:rsid w:val="00462C3E"/>
    <w:rsid w:val="00466BC6"/>
    <w:rsid w:val="0046783E"/>
    <w:rsid w:val="00467BC2"/>
    <w:rsid w:val="004703DF"/>
    <w:rsid w:val="00471B7F"/>
    <w:rsid w:val="00472962"/>
    <w:rsid w:val="00472CF4"/>
    <w:rsid w:val="004740DA"/>
    <w:rsid w:val="004774E4"/>
    <w:rsid w:val="004779ED"/>
    <w:rsid w:val="00477B0D"/>
    <w:rsid w:val="00477CAD"/>
    <w:rsid w:val="00480084"/>
    <w:rsid w:val="00480482"/>
    <w:rsid w:val="004808E0"/>
    <w:rsid w:val="00481BB8"/>
    <w:rsid w:val="00482B48"/>
    <w:rsid w:val="00485440"/>
    <w:rsid w:val="0048695F"/>
    <w:rsid w:val="00486CCA"/>
    <w:rsid w:val="00490243"/>
    <w:rsid w:val="00491357"/>
    <w:rsid w:val="004917D4"/>
    <w:rsid w:val="00493109"/>
    <w:rsid w:val="0049419A"/>
    <w:rsid w:val="004958A0"/>
    <w:rsid w:val="00495978"/>
    <w:rsid w:val="00496A4B"/>
    <w:rsid w:val="004A1892"/>
    <w:rsid w:val="004A32BE"/>
    <w:rsid w:val="004A3CE9"/>
    <w:rsid w:val="004A6C8E"/>
    <w:rsid w:val="004B342D"/>
    <w:rsid w:val="004B3FF8"/>
    <w:rsid w:val="004B4E87"/>
    <w:rsid w:val="004B61FA"/>
    <w:rsid w:val="004B67C8"/>
    <w:rsid w:val="004C00DF"/>
    <w:rsid w:val="004C0267"/>
    <w:rsid w:val="004C1069"/>
    <w:rsid w:val="004C16C3"/>
    <w:rsid w:val="004C2367"/>
    <w:rsid w:val="004C4C5D"/>
    <w:rsid w:val="004C5CBC"/>
    <w:rsid w:val="004C641F"/>
    <w:rsid w:val="004C7587"/>
    <w:rsid w:val="004C7608"/>
    <w:rsid w:val="004D1F46"/>
    <w:rsid w:val="004D1F73"/>
    <w:rsid w:val="004D2577"/>
    <w:rsid w:val="004D4A6F"/>
    <w:rsid w:val="004D4AFC"/>
    <w:rsid w:val="004D4D9E"/>
    <w:rsid w:val="004D58BC"/>
    <w:rsid w:val="004D5BF3"/>
    <w:rsid w:val="004D6D00"/>
    <w:rsid w:val="004D77B4"/>
    <w:rsid w:val="004E0F36"/>
    <w:rsid w:val="004E18E0"/>
    <w:rsid w:val="004E3ABF"/>
    <w:rsid w:val="004E4CBA"/>
    <w:rsid w:val="004E5268"/>
    <w:rsid w:val="004E5434"/>
    <w:rsid w:val="004E5584"/>
    <w:rsid w:val="004F06BB"/>
    <w:rsid w:val="004F0D3A"/>
    <w:rsid w:val="004F2486"/>
    <w:rsid w:val="004F433C"/>
    <w:rsid w:val="004F480F"/>
    <w:rsid w:val="004F5813"/>
    <w:rsid w:val="004F6875"/>
    <w:rsid w:val="004F7623"/>
    <w:rsid w:val="00500884"/>
    <w:rsid w:val="0050096B"/>
    <w:rsid w:val="00501153"/>
    <w:rsid w:val="005014C8"/>
    <w:rsid w:val="0050226F"/>
    <w:rsid w:val="00502F87"/>
    <w:rsid w:val="00503178"/>
    <w:rsid w:val="00505180"/>
    <w:rsid w:val="00505FD8"/>
    <w:rsid w:val="0050610E"/>
    <w:rsid w:val="005061E2"/>
    <w:rsid w:val="005061FB"/>
    <w:rsid w:val="005103FC"/>
    <w:rsid w:val="00510D8E"/>
    <w:rsid w:val="00512992"/>
    <w:rsid w:val="00512BCD"/>
    <w:rsid w:val="00513223"/>
    <w:rsid w:val="00513286"/>
    <w:rsid w:val="00515DB3"/>
    <w:rsid w:val="00517D7B"/>
    <w:rsid w:val="00523CF5"/>
    <w:rsid w:val="005242C8"/>
    <w:rsid w:val="00525163"/>
    <w:rsid w:val="00526D67"/>
    <w:rsid w:val="00531031"/>
    <w:rsid w:val="00532543"/>
    <w:rsid w:val="00535480"/>
    <w:rsid w:val="00535AC5"/>
    <w:rsid w:val="00535C15"/>
    <w:rsid w:val="005400DA"/>
    <w:rsid w:val="005420CB"/>
    <w:rsid w:val="005421A7"/>
    <w:rsid w:val="00542744"/>
    <w:rsid w:val="00542DDD"/>
    <w:rsid w:val="00544B7B"/>
    <w:rsid w:val="005473A0"/>
    <w:rsid w:val="0055001B"/>
    <w:rsid w:val="00550177"/>
    <w:rsid w:val="00550FBB"/>
    <w:rsid w:val="00553816"/>
    <w:rsid w:val="00553C83"/>
    <w:rsid w:val="0055494D"/>
    <w:rsid w:val="005550CF"/>
    <w:rsid w:val="00557C9C"/>
    <w:rsid w:val="005614C9"/>
    <w:rsid w:val="005632CF"/>
    <w:rsid w:val="00563F18"/>
    <w:rsid w:val="00564308"/>
    <w:rsid w:val="00564B4E"/>
    <w:rsid w:val="00564C56"/>
    <w:rsid w:val="005655E5"/>
    <w:rsid w:val="00565CEF"/>
    <w:rsid w:val="00566110"/>
    <w:rsid w:val="005670B0"/>
    <w:rsid w:val="0056751E"/>
    <w:rsid w:val="00570A9E"/>
    <w:rsid w:val="00570DFF"/>
    <w:rsid w:val="00572C1B"/>
    <w:rsid w:val="005735A2"/>
    <w:rsid w:val="005736AD"/>
    <w:rsid w:val="00573B35"/>
    <w:rsid w:val="0057476F"/>
    <w:rsid w:val="00574D72"/>
    <w:rsid w:val="00575424"/>
    <w:rsid w:val="00575848"/>
    <w:rsid w:val="0057676B"/>
    <w:rsid w:val="00576E09"/>
    <w:rsid w:val="00576F31"/>
    <w:rsid w:val="0057762A"/>
    <w:rsid w:val="0057794D"/>
    <w:rsid w:val="005808C1"/>
    <w:rsid w:val="00580CF1"/>
    <w:rsid w:val="00581527"/>
    <w:rsid w:val="00581642"/>
    <w:rsid w:val="00581D22"/>
    <w:rsid w:val="00582CF3"/>
    <w:rsid w:val="00582D6A"/>
    <w:rsid w:val="00584071"/>
    <w:rsid w:val="00584C3F"/>
    <w:rsid w:val="00585A1C"/>
    <w:rsid w:val="00585F20"/>
    <w:rsid w:val="005875F9"/>
    <w:rsid w:val="005877CB"/>
    <w:rsid w:val="005901EA"/>
    <w:rsid w:val="0059063F"/>
    <w:rsid w:val="00591DAC"/>
    <w:rsid w:val="0059228D"/>
    <w:rsid w:val="00592F70"/>
    <w:rsid w:val="00594B69"/>
    <w:rsid w:val="00595BFC"/>
    <w:rsid w:val="005A2756"/>
    <w:rsid w:val="005A27A2"/>
    <w:rsid w:val="005A2E39"/>
    <w:rsid w:val="005A43F2"/>
    <w:rsid w:val="005A49E5"/>
    <w:rsid w:val="005A5149"/>
    <w:rsid w:val="005A5F22"/>
    <w:rsid w:val="005A7787"/>
    <w:rsid w:val="005A7E53"/>
    <w:rsid w:val="005B2632"/>
    <w:rsid w:val="005B2C9D"/>
    <w:rsid w:val="005B3D70"/>
    <w:rsid w:val="005B3EB5"/>
    <w:rsid w:val="005B40B0"/>
    <w:rsid w:val="005B4519"/>
    <w:rsid w:val="005B4AA1"/>
    <w:rsid w:val="005B5F26"/>
    <w:rsid w:val="005B6084"/>
    <w:rsid w:val="005C0CFF"/>
    <w:rsid w:val="005C2355"/>
    <w:rsid w:val="005C2407"/>
    <w:rsid w:val="005C289A"/>
    <w:rsid w:val="005C2A8A"/>
    <w:rsid w:val="005C2BE7"/>
    <w:rsid w:val="005C2F45"/>
    <w:rsid w:val="005C2FA2"/>
    <w:rsid w:val="005C454B"/>
    <w:rsid w:val="005C45FF"/>
    <w:rsid w:val="005C4B2F"/>
    <w:rsid w:val="005C4F81"/>
    <w:rsid w:val="005C54DC"/>
    <w:rsid w:val="005D234C"/>
    <w:rsid w:val="005D33CD"/>
    <w:rsid w:val="005D3FA8"/>
    <w:rsid w:val="005D53E3"/>
    <w:rsid w:val="005D601E"/>
    <w:rsid w:val="005D69D5"/>
    <w:rsid w:val="005D6AAB"/>
    <w:rsid w:val="005E0976"/>
    <w:rsid w:val="005E155D"/>
    <w:rsid w:val="005E1BBE"/>
    <w:rsid w:val="005E223C"/>
    <w:rsid w:val="005E2486"/>
    <w:rsid w:val="005E296A"/>
    <w:rsid w:val="005E3AC5"/>
    <w:rsid w:val="005E3B22"/>
    <w:rsid w:val="005E3DB0"/>
    <w:rsid w:val="005E4541"/>
    <w:rsid w:val="005E523B"/>
    <w:rsid w:val="005E5903"/>
    <w:rsid w:val="005E5E7E"/>
    <w:rsid w:val="005E6CB8"/>
    <w:rsid w:val="005F0549"/>
    <w:rsid w:val="005F1634"/>
    <w:rsid w:val="005F26C8"/>
    <w:rsid w:val="005F31E6"/>
    <w:rsid w:val="005F3AA6"/>
    <w:rsid w:val="005F536E"/>
    <w:rsid w:val="005F53B4"/>
    <w:rsid w:val="005F6216"/>
    <w:rsid w:val="005F68F2"/>
    <w:rsid w:val="005F6E8E"/>
    <w:rsid w:val="005F79E9"/>
    <w:rsid w:val="00600816"/>
    <w:rsid w:val="00600BA5"/>
    <w:rsid w:val="006011C6"/>
    <w:rsid w:val="00601379"/>
    <w:rsid w:val="006013EC"/>
    <w:rsid w:val="0060141D"/>
    <w:rsid w:val="006035AF"/>
    <w:rsid w:val="00605C1E"/>
    <w:rsid w:val="006062BB"/>
    <w:rsid w:val="00606706"/>
    <w:rsid w:val="006068F9"/>
    <w:rsid w:val="00606F8B"/>
    <w:rsid w:val="00607C25"/>
    <w:rsid w:val="00607E36"/>
    <w:rsid w:val="00613F4D"/>
    <w:rsid w:val="0061523A"/>
    <w:rsid w:val="00615A44"/>
    <w:rsid w:val="00617519"/>
    <w:rsid w:val="006179B0"/>
    <w:rsid w:val="00617AA3"/>
    <w:rsid w:val="00620159"/>
    <w:rsid w:val="00620872"/>
    <w:rsid w:val="00623AC9"/>
    <w:rsid w:val="00623FCE"/>
    <w:rsid w:val="006245B3"/>
    <w:rsid w:val="0062541E"/>
    <w:rsid w:val="0062663D"/>
    <w:rsid w:val="006307B9"/>
    <w:rsid w:val="0063090C"/>
    <w:rsid w:val="00631DC0"/>
    <w:rsid w:val="00632BB7"/>
    <w:rsid w:val="00633025"/>
    <w:rsid w:val="00633A39"/>
    <w:rsid w:val="00633B7A"/>
    <w:rsid w:val="006348A8"/>
    <w:rsid w:val="00634ED0"/>
    <w:rsid w:val="00635508"/>
    <w:rsid w:val="006403AB"/>
    <w:rsid w:val="006403C0"/>
    <w:rsid w:val="0064072F"/>
    <w:rsid w:val="00643908"/>
    <w:rsid w:val="00644C43"/>
    <w:rsid w:val="00644EF4"/>
    <w:rsid w:val="006452B6"/>
    <w:rsid w:val="00645CFE"/>
    <w:rsid w:val="00646FE2"/>
    <w:rsid w:val="006511DA"/>
    <w:rsid w:val="00651AFF"/>
    <w:rsid w:val="00652967"/>
    <w:rsid w:val="0065373B"/>
    <w:rsid w:val="00654433"/>
    <w:rsid w:val="00655336"/>
    <w:rsid w:val="00655701"/>
    <w:rsid w:val="00655B30"/>
    <w:rsid w:val="00655CE5"/>
    <w:rsid w:val="00655E60"/>
    <w:rsid w:val="00657348"/>
    <w:rsid w:val="006639CA"/>
    <w:rsid w:val="0066514C"/>
    <w:rsid w:val="00665345"/>
    <w:rsid w:val="006657B2"/>
    <w:rsid w:val="00666095"/>
    <w:rsid w:val="00667713"/>
    <w:rsid w:val="00670EFE"/>
    <w:rsid w:val="00671620"/>
    <w:rsid w:val="0067196D"/>
    <w:rsid w:val="00674C2A"/>
    <w:rsid w:val="006759E5"/>
    <w:rsid w:val="00676771"/>
    <w:rsid w:val="0067716F"/>
    <w:rsid w:val="006801DE"/>
    <w:rsid w:val="00681C72"/>
    <w:rsid w:val="00681F7A"/>
    <w:rsid w:val="006837DC"/>
    <w:rsid w:val="00683C13"/>
    <w:rsid w:val="00684454"/>
    <w:rsid w:val="00684538"/>
    <w:rsid w:val="00684B4F"/>
    <w:rsid w:val="006868B6"/>
    <w:rsid w:val="00690963"/>
    <w:rsid w:val="00691150"/>
    <w:rsid w:val="0069117C"/>
    <w:rsid w:val="00691EAD"/>
    <w:rsid w:val="00692A2D"/>
    <w:rsid w:val="00692C9C"/>
    <w:rsid w:val="00694A76"/>
    <w:rsid w:val="00696FE2"/>
    <w:rsid w:val="006A03BF"/>
    <w:rsid w:val="006A0FCB"/>
    <w:rsid w:val="006A1588"/>
    <w:rsid w:val="006A1ED8"/>
    <w:rsid w:val="006A443C"/>
    <w:rsid w:val="006A475D"/>
    <w:rsid w:val="006A4EC1"/>
    <w:rsid w:val="006A6404"/>
    <w:rsid w:val="006A7FCB"/>
    <w:rsid w:val="006B0F8E"/>
    <w:rsid w:val="006B1D06"/>
    <w:rsid w:val="006B23E4"/>
    <w:rsid w:val="006B367C"/>
    <w:rsid w:val="006B5370"/>
    <w:rsid w:val="006B55FD"/>
    <w:rsid w:val="006B588C"/>
    <w:rsid w:val="006B5E4C"/>
    <w:rsid w:val="006B7DE8"/>
    <w:rsid w:val="006B7E07"/>
    <w:rsid w:val="006C0B02"/>
    <w:rsid w:val="006C2686"/>
    <w:rsid w:val="006C329C"/>
    <w:rsid w:val="006C3E34"/>
    <w:rsid w:val="006C52E9"/>
    <w:rsid w:val="006C5A02"/>
    <w:rsid w:val="006C6B5A"/>
    <w:rsid w:val="006C6BEA"/>
    <w:rsid w:val="006C6EC7"/>
    <w:rsid w:val="006C7B79"/>
    <w:rsid w:val="006D1562"/>
    <w:rsid w:val="006D1AF5"/>
    <w:rsid w:val="006D1C5B"/>
    <w:rsid w:val="006D1F01"/>
    <w:rsid w:val="006D3298"/>
    <w:rsid w:val="006D4071"/>
    <w:rsid w:val="006D4BDF"/>
    <w:rsid w:val="006D59EE"/>
    <w:rsid w:val="006D763B"/>
    <w:rsid w:val="006D7677"/>
    <w:rsid w:val="006D77C7"/>
    <w:rsid w:val="006E3319"/>
    <w:rsid w:val="006E511D"/>
    <w:rsid w:val="006E5D9E"/>
    <w:rsid w:val="006E64CB"/>
    <w:rsid w:val="006F0575"/>
    <w:rsid w:val="006F0C1A"/>
    <w:rsid w:val="006F12DD"/>
    <w:rsid w:val="006F265D"/>
    <w:rsid w:val="006F284E"/>
    <w:rsid w:val="006F3B5A"/>
    <w:rsid w:val="007009F8"/>
    <w:rsid w:val="00700F1B"/>
    <w:rsid w:val="007011F3"/>
    <w:rsid w:val="0070272E"/>
    <w:rsid w:val="00703861"/>
    <w:rsid w:val="00703C92"/>
    <w:rsid w:val="00704AF4"/>
    <w:rsid w:val="00705CEF"/>
    <w:rsid w:val="007061B5"/>
    <w:rsid w:val="00707D04"/>
    <w:rsid w:val="0071138C"/>
    <w:rsid w:val="007114EC"/>
    <w:rsid w:val="00711962"/>
    <w:rsid w:val="00711E70"/>
    <w:rsid w:val="007139B7"/>
    <w:rsid w:val="00716712"/>
    <w:rsid w:val="00717642"/>
    <w:rsid w:val="007234A0"/>
    <w:rsid w:val="007249CB"/>
    <w:rsid w:val="00724F65"/>
    <w:rsid w:val="00725976"/>
    <w:rsid w:val="007265A8"/>
    <w:rsid w:val="00727DAB"/>
    <w:rsid w:val="00731EA8"/>
    <w:rsid w:val="007322F3"/>
    <w:rsid w:val="007335F9"/>
    <w:rsid w:val="00733D87"/>
    <w:rsid w:val="007342B9"/>
    <w:rsid w:val="00734509"/>
    <w:rsid w:val="00735198"/>
    <w:rsid w:val="007372FE"/>
    <w:rsid w:val="007377B3"/>
    <w:rsid w:val="00737DAF"/>
    <w:rsid w:val="00740160"/>
    <w:rsid w:val="00740550"/>
    <w:rsid w:val="007405CA"/>
    <w:rsid w:val="007407F7"/>
    <w:rsid w:val="00740F27"/>
    <w:rsid w:val="00741B43"/>
    <w:rsid w:val="00742EA2"/>
    <w:rsid w:val="007431BF"/>
    <w:rsid w:val="00743632"/>
    <w:rsid w:val="007440AE"/>
    <w:rsid w:val="00744B7C"/>
    <w:rsid w:val="00744CD6"/>
    <w:rsid w:val="00744F23"/>
    <w:rsid w:val="0074598E"/>
    <w:rsid w:val="0074741B"/>
    <w:rsid w:val="0074776A"/>
    <w:rsid w:val="00747A93"/>
    <w:rsid w:val="00747FF4"/>
    <w:rsid w:val="00752583"/>
    <w:rsid w:val="00753880"/>
    <w:rsid w:val="00753F50"/>
    <w:rsid w:val="00754367"/>
    <w:rsid w:val="007543DD"/>
    <w:rsid w:val="0075451D"/>
    <w:rsid w:val="007552B1"/>
    <w:rsid w:val="0075598C"/>
    <w:rsid w:val="00755B9C"/>
    <w:rsid w:val="00756B4F"/>
    <w:rsid w:val="00757E96"/>
    <w:rsid w:val="00761D28"/>
    <w:rsid w:val="00762009"/>
    <w:rsid w:val="00762FA0"/>
    <w:rsid w:val="00763FDA"/>
    <w:rsid w:val="007652E7"/>
    <w:rsid w:val="007676F2"/>
    <w:rsid w:val="00767D56"/>
    <w:rsid w:val="007704B9"/>
    <w:rsid w:val="0077140E"/>
    <w:rsid w:val="00772CA4"/>
    <w:rsid w:val="00773FE8"/>
    <w:rsid w:val="00774C6C"/>
    <w:rsid w:val="0077537A"/>
    <w:rsid w:val="00775BF0"/>
    <w:rsid w:val="00780A75"/>
    <w:rsid w:val="0078117C"/>
    <w:rsid w:val="0078626A"/>
    <w:rsid w:val="00786271"/>
    <w:rsid w:val="007904AE"/>
    <w:rsid w:val="00790B1A"/>
    <w:rsid w:val="007927AF"/>
    <w:rsid w:val="00793786"/>
    <w:rsid w:val="00793AB9"/>
    <w:rsid w:val="007940A0"/>
    <w:rsid w:val="00795B14"/>
    <w:rsid w:val="00796020"/>
    <w:rsid w:val="007967F3"/>
    <w:rsid w:val="00797CDA"/>
    <w:rsid w:val="007A120D"/>
    <w:rsid w:val="007A2A59"/>
    <w:rsid w:val="007A51A3"/>
    <w:rsid w:val="007A69A4"/>
    <w:rsid w:val="007A7FA2"/>
    <w:rsid w:val="007B0361"/>
    <w:rsid w:val="007B123B"/>
    <w:rsid w:val="007B26B2"/>
    <w:rsid w:val="007B2C6E"/>
    <w:rsid w:val="007B3253"/>
    <w:rsid w:val="007B4C09"/>
    <w:rsid w:val="007B4FD2"/>
    <w:rsid w:val="007B57A7"/>
    <w:rsid w:val="007B5AF7"/>
    <w:rsid w:val="007B5F5F"/>
    <w:rsid w:val="007B6F7B"/>
    <w:rsid w:val="007C0142"/>
    <w:rsid w:val="007C0731"/>
    <w:rsid w:val="007C17C3"/>
    <w:rsid w:val="007C1942"/>
    <w:rsid w:val="007C30B5"/>
    <w:rsid w:val="007C77BF"/>
    <w:rsid w:val="007D0E38"/>
    <w:rsid w:val="007D1C0A"/>
    <w:rsid w:val="007D1EA8"/>
    <w:rsid w:val="007D39F7"/>
    <w:rsid w:val="007D3F27"/>
    <w:rsid w:val="007D3F35"/>
    <w:rsid w:val="007D43DA"/>
    <w:rsid w:val="007D515E"/>
    <w:rsid w:val="007D5896"/>
    <w:rsid w:val="007D6D7D"/>
    <w:rsid w:val="007E0139"/>
    <w:rsid w:val="007E2D82"/>
    <w:rsid w:val="007E34FD"/>
    <w:rsid w:val="007E3A1D"/>
    <w:rsid w:val="007E3CB7"/>
    <w:rsid w:val="007E417F"/>
    <w:rsid w:val="007E6A9A"/>
    <w:rsid w:val="007F0021"/>
    <w:rsid w:val="007F0864"/>
    <w:rsid w:val="007F113B"/>
    <w:rsid w:val="007F237A"/>
    <w:rsid w:val="007F2F44"/>
    <w:rsid w:val="007F4768"/>
    <w:rsid w:val="007F5AE8"/>
    <w:rsid w:val="007F5E51"/>
    <w:rsid w:val="007F724E"/>
    <w:rsid w:val="007F7AB4"/>
    <w:rsid w:val="007F7B2A"/>
    <w:rsid w:val="00800A58"/>
    <w:rsid w:val="008021BC"/>
    <w:rsid w:val="008038B5"/>
    <w:rsid w:val="00804372"/>
    <w:rsid w:val="00810B07"/>
    <w:rsid w:val="008116E5"/>
    <w:rsid w:val="00811D86"/>
    <w:rsid w:val="0081384D"/>
    <w:rsid w:val="00813FD0"/>
    <w:rsid w:val="00814CF1"/>
    <w:rsid w:val="008154CD"/>
    <w:rsid w:val="00816D38"/>
    <w:rsid w:val="008173B4"/>
    <w:rsid w:val="008202DD"/>
    <w:rsid w:val="0082083A"/>
    <w:rsid w:val="00820C93"/>
    <w:rsid w:val="00821ECF"/>
    <w:rsid w:val="00822734"/>
    <w:rsid w:val="008238AB"/>
    <w:rsid w:val="00823986"/>
    <w:rsid w:val="00823D0A"/>
    <w:rsid w:val="00823FD0"/>
    <w:rsid w:val="00824470"/>
    <w:rsid w:val="0082504B"/>
    <w:rsid w:val="00825350"/>
    <w:rsid w:val="00827FEC"/>
    <w:rsid w:val="00830715"/>
    <w:rsid w:val="00830756"/>
    <w:rsid w:val="00830A37"/>
    <w:rsid w:val="0083146E"/>
    <w:rsid w:val="0083241C"/>
    <w:rsid w:val="00832DBE"/>
    <w:rsid w:val="00833624"/>
    <w:rsid w:val="008336D0"/>
    <w:rsid w:val="008353F3"/>
    <w:rsid w:val="008372E4"/>
    <w:rsid w:val="00837D5B"/>
    <w:rsid w:val="00841E4C"/>
    <w:rsid w:val="00842124"/>
    <w:rsid w:val="00842C2A"/>
    <w:rsid w:val="0084342E"/>
    <w:rsid w:val="0084434B"/>
    <w:rsid w:val="00845C69"/>
    <w:rsid w:val="00846994"/>
    <w:rsid w:val="008473E6"/>
    <w:rsid w:val="00847A65"/>
    <w:rsid w:val="00847B56"/>
    <w:rsid w:val="008523A5"/>
    <w:rsid w:val="00852AD5"/>
    <w:rsid w:val="00853F70"/>
    <w:rsid w:val="00854E60"/>
    <w:rsid w:val="008561A2"/>
    <w:rsid w:val="0086024B"/>
    <w:rsid w:val="0086094B"/>
    <w:rsid w:val="008623B9"/>
    <w:rsid w:val="00863785"/>
    <w:rsid w:val="0086430D"/>
    <w:rsid w:val="00864610"/>
    <w:rsid w:val="00864C7F"/>
    <w:rsid w:val="00865641"/>
    <w:rsid w:val="00867DB1"/>
    <w:rsid w:val="0087169F"/>
    <w:rsid w:val="00872039"/>
    <w:rsid w:val="00872160"/>
    <w:rsid w:val="008721E0"/>
    <w:rsid w:val="00872686"/>
    <w:rsid w:val="00872CDC"/>
    <w:rsid w:val="008730AB"/>
    <w:rsid w:val="008744CA"/>
    <w:rsid w:val="00874C29"/>
    <w:rsid w:val="00875FA1"/>
    <w:rsid w:val="00876DC6"/>
    <w:rsid w:val="00881F14"/>
    <w:rsid w:val="0088316F"/>
    <w:rsid w:val="00884733"/>
    <w:rsid w:val="00884AB5"/>
    <w:rsid w:val="008867BE"/>
    <w:rsid w:val="008867C6"/>
    <w:rsid w:val="00886ED1"/>
    <w:rsid w:val="00887368"/>
    <w:rsid w:val="0088743F"/>
    <w:rsid w:val="008877AA"/>
    <w:rsid w:val="008906A1"/>
    <w:rsid w:val="008912F2"/>
    <w:rsid w:val="0089266B"/>
    <w:rsid w:val="00892DE9"/>
    <w:rsid w:val="0089306E"/>
    <w:rsid w:val="00893E72"/>
    <w:rsid w:val="00894C35"/>
    <w:rsid w:val="00894CFC"/>
    <w:rsid w:val="0089637B"/>
    <w:rsid w:val="008972EB"/>
    <w:rsid w:val="00897A2E"/>
    <w:rsid w:val="008A3832"/>
    <w:rsid w:val="008A507D"/>
    <w:rsid w:val="008A59F2"/>
    <w:rsid w:val="008A5AAE"/>
    <w:rsid w:val="008A72CE"/>
    <w:rsid w:val="008A7EF0"/>
    <w:rsid w:val="008B3203"/>
    <w:rsid w:val="008B3622"/>
    <w:rsid w:val="008B43F5"/>
    <w:rsid w:val="008B4BB7"/>
    <w:rsid w:val="008B5D49"/>
    <w:rsid w:val="008B7EA9"/>
    <w:rsid w:val="008C1112"/>
    <w:rsid w:val="008C1C6A"/>
    <w:rsid w:val="008C5DF4"/>
    <w:rsid w:val="008C615D"/>
    <w:rsid w:val="008C64B7"/>
    <w:rsid w:val="008C78E9"/>
    <w:rsid w:val="008C794B"/>
    <w:rsid w:val="008D01F0"/>
    <w:rsid w:val="008D0E9B"/>
    <w:rsid w:val="008D11C0"/>
    <w:rsid w:val="008D1491"/>
    <w:rsid w:val="008D2A69"/>
    <w:rsid w:val="008D3F2C"/>
    <w:rsid w:val="008D4D0F"/>
    <w:rsid w:val="008D663F"/>
    <w:rsid w:val="008D74FD"/>
    <w:rsid w:val="008D7C8E"/>
    <w:rsid w:val="008E0EEA"/>
    <w:rsid w:val="008E14EB"/>
    <w:rsid w:val="008E22F5"/>
    <w:rsid w:val="008E399E"/>
    <w:rsid w:val="008E4D35"/>
    <w:rsid w:val="008E54A0"/>
    <w:rsid w:val="008E54F4"/>
    <w:rsid w:val="008E5973"/>
    <w:rsid w:val="008E6FB1"/>
    <w:rsid w:val="008F074C"/>
    <w:rsid w:val="008F09F2"/>
    <w:rsid w:val="008F2942"/>
    <w:rsid w:val="008F3688"/>
    <w:rsid w:val="008F3BAA"/>
    <w:rsid w:val="008F4190"/>
    <w:rsid w:val="008F467F"/>
    <w:rsid w:val="008F4998"/>
    <w:rsid w:val="008F55FD"/>
    <w:rsid w:val="009002E1"/>
    <w:rsid w:val="009009F8"/>
    <w:rsid w:val="0090202D"/>
    <w:rsid w:val="00902218"/>
    <w:rsid w:val="00902C94"/>
    <w:rsid w:val="00902EBA"/>
    <w:rsid w:val="0090312F"/>
    <w:rsid w:val="00903A8E"/>
    <w:rsid w:val="00903C2E"/>
    <w:rsid w:val="00903D94"/>
    <w:rsid w:val="00903EB8"/>
    <w:rsid w:val="009052C7"/>
    <w:rsid w:val="00905AF4"/>
    <w:rsid w:val="00905D40"/>
    <w:rsid w:val="0090694C"/>
    <w:rsid w:val="00907372"/>
    <w:rsid w:val="00907384"/>
    <w:rsid w:val="00911CA6"/>
    <w:rsid w:val="00912AC9"/>
    <w:rsid w:val="00912AFD"/>
    <w:rsid w:val="0091465E"/>
    <w:rsid w:val="0091594C"/>
    <w:rsid w:val="0091716B"/>
    <w:rsid w:val="009171D0"/>
    <w:rsid w:val="00917CD6"/>
    <w:rsid w:val="00921090"/>
    <w:rsid w:val="00921FED"/>
    <w:rsid w:val="0092398B"/>
    <w:rsid w:val="00923EEC"/>
    <w:rsid w:val="0092434A"/>
    <w:rsid w:val="009254EB"/>
    <w:rsid w:val="00925E5E"/>
    <w:rsid w:val="00927A0E"/>
    <w:rsid w:val="0093065C"/>
    <w:rsid w:val="0093089C"/>
    <w:rsid w:val="00931F7F"/>
    <w:rsid w:val="00934298"/>
    <w:rsid w:val="0093469E"/>
    <w:rsid w:val="009352FD"/>
    <w:rsid w:val="009360DC"/>
    <w:rsid w:val="009417A6"/>
    <w:rsid w:val="00941D32"/>
    <w:rsid w:val="009426D7"/>
    <w:rsid w:val="00943794"/>
    <w:rsid w:val="00943F58"/>
    <w:rsid w:val="009442BF"/>
    <w:rsid w:val="0094639C"/>
    <w:rsid w:val="00946F02"/>
    <w:rsid w:val="00947BCE"/>
    <w:rsid w:val="00951549"/>
    <w:rsid w:val="00952B8A"/>
    <w:rsid w:val="00954F2F"/>
    <w:rsid w:val="009550B7"/>
    <w:rsid w:val="0095519C"/>
    <w:rsid w:val="0095602F"/>
    <w:rsid w:val="00956145"/>
    <w:rsid w:val="009561A7"/>
    <w:rsid w:val="0095647D"/>
    <w:rsid w:val="009565A5"/>
    <w:rsid w:val="009605FD"/>
    <w:rsid w:val="009616DE"/>
    <w:rsid w:val="00961B6F"/>
    <w:rsid w:val="00961F56"/>
    <w:rsid w:val="00962687"/>
    <w:rsid w:val="00962808"/>
    <w:rsid w:val="0096320B"/>
    <w:rsid w:val="00964B3F"/>
    <w:rsid w:val="00964C42"/>
    <w:rsid w:val="009650E6"/>
    <w:rsid w:val="009651EA"/>
    <w:rsid w:val="0096552D"/>
    <w:rsid w:val="00965988"/>
    <w:rsid w:val="009665B5"/>
    <w:rsid w:val="00966B7F"/>
    <w:rsid w:val="00970111"/>
    <w:rsid w:val="00970CA5"/>
    <w:rsid w:val="00974B97"/>
    <w:rsid w:val="009752C7"/>
    <w:rsid w:val="00975310"/>
    <w:rsid w:val="00975C84"/>
    <w:rsid w:val="00977356"/>
    <w:rsid w:val="009776E7"/>
    <w:rsid w:val="00977CEF"/>
    <w:rsid w:val="00981B64"/>
    <w:rsid w:val="00982E6D"/>
    <w:rsid w:val="00984450"/>
    <w:rsid w:val="0099170F"/>
    <w:rsid w:val="00991FF7"/>
    <w:rsid w:val="00995AA6"/>
    <w:rsid w:val="00995EE3"/>
    <w:rsid w:val="0099613D"/>
    <w:rsid w:val="00996962"/>
    <w:rsid w:val="009975D5"/>
    <w:rsid w:val="009A0E6E"/>
    <w:rsid w:val="009A17FB"/>
    <w:rsid w:val="009A259F"/>
    <w:rsid w:val="009A47C9"/>
    <w:rsid w:val="009A4FC1"/>
    <w:rsid w:val="009A5788"/>
    <w:rsid w:val="009A6BB8"/>
    <w:rsid w:val="009B1101"/>
    <w:rsid w:val="009B16D8"/>
    <w:rsid w:val="009B17F6"/>
    <w:rsid w:val="009B38A1"/>
    <w:rsid w:val="009B3D3D"/>
    <w:rsid w:val="009B4B79"/>
    <w:rsid w:val="009B4EE0"/>
    <w:rsid w:val="009B520F"/>
    <w:rsid w:val="009B5941"/>
    <w:rsid w:val="009B6738"/>
    <w:rsid w:val="009B708B"/>
    <w:rsid w:val="009B73BF"/>
    <w:rsid w:val="009C0A08"/>
    <w:rsid w:val="009C0F89"/>
    <w:rsid w:val="009C26B5"/>
    <w:rsid w:val="009C3424"/>
    <w:rsid w:val="009C3C2D"/>
    <w:rsid w:val="009C485B"/>
    <w:rsid w:val="009C5F5C"/>
    <w:rsid w:val="009C64C7"/>
    <w:rsid w:val="009C6BCC"/>
    <w:rsid w:val="009C6E18"/>
    <w:rsid w:val="009C71A7"/>
    <w:rsid w:val="009C7E2A"/>
    <w:rsid w:val="009C7FE9"/>
    <w:rsid w:val="009D10E5"/>
    <w:rsid w:val="009D119E"/>
    <w:rsid w:val="009D2329"/>
    <w:rsid w:val="009D292A"/>
    <w:rsid w:val="009D3325"/>
    <w:rsid w:val="009D44EA"/>
    <w:rsid w:val="009D60F0"/>
    <w:rsid w:val="009D6D34"/>
    <w:rsid w:val="009D6D3A"/>
    <w:rsid w:val="009E11D7"/>
    <w:rsid w:val="009E33B1"/>
    <w:rsid w:val="009E3810"/>
    <w:rsid w:val="009E3C4F"/>
    <w:rsid w:val="009E44E1"/>
    <w:rsid w:val="009E4C4D"/>
    <w:rsid w:val="009E521C"/>
    <w:rsid w:val="009E5282"/>
    <w:rsid w:val="009E5652"/>
    <w:rsid w:val="009E5FF7"/>
    <w:rsid w:val="009F0E68"/>
    <w:rsid w:val="009F1A0B"/>
    <w:rsid w:val="009F2A9C"/>
    <w:rsid w:val="009F4A43"/>
    <w:rsid w:val="009F4EBF"/>
    <w:rsid w:val="009F567D"/>
    <w:rsid w:val="009F59A4"/>
    <w:rsid w:val="009F62B3"/>
    <w:rsid w:val="009F71C2"/>
    <w:rsid w:val="009F756B"/>
    <w:rsid w:val="009F772F"/>
    <w:rsid w:val="00A00391"/>
    <w:rsid w:val="00A00616"/>
    <w:rsid w:val="00A011AA"/>
    <w:rsid w:val="00A011DA"/>
    <w:rsid w:val="00A031E1"/>
    <w:rsid w:val="00A041CC"/>
    <w:rsid w:val="00A047B0"/>
    <w:rsid w:val="00A04BF0"/>
    <w:rsid w:val="00A07DD0"/>
    <w:rsid w:val="00A107D5"/>
    <w:rsid w:val="00A124D6"/>
    <w:rsid w:val="00A12A1A"/>
    <w:rsid w:val="00A131F4"/>
    <w:rsid w:val="00A13B1C"/>
    <w:rsid w:val="00A159F4"/>
    <w:rsid w:val="00A15A39"/>
    <w:rsid w:val="00A15F86"/>
    <w:rsid w:val="00A176CD"/>
    <w:rsid w:val="00A206D2"/>
    <w:rsid w:val="00A20810"/>
    <w:rsid w:val="00A21186"/>
    <w:rsid w:val="00A22DF3"/>
    <w:rsid w:val="00A231C8"/>
    <w:rsid w:val="00A23610"/>
    <w:rsid w:val="00A23937"/>
    <w:rsid w:val="00A23D12"/>
    <w:rsid w:val="00A24661"/>
    <w:rsid w:val="00A2493D"/>
    <w:rsid w:val="00A265AA"/>
    <w:rsid w:val="00A26F79"/>
    <w:rsid w:val="00A27245"/>
    <w:rsid w:val="00A27996"/>
    <w:rsid w:val="00A27B01"/>
    <w:rsid w:val="00A27B6F"/>
    <w:rsid w:val="00A3114B"/>
    <w:rsid w:val="00A33A03"/>
    <w:rsid w:val="00A34815"/>
    <w:rsid w:val="00A36317"/>
    <w:rsid w:val="00A36510"/>
    <w:rsid w:val="00A36830"/>
    <w:rsid w:val="00A36B42"/>
    <w:rsid w:val="00A40B59"/>
    <w:rsid w:val="00A40DF3"/>
    <w:rsid w:val="00A42486"/>
    <w:rsid w:val="00A42690"/>
    <w:rsid w:val="00A42791"/>
    <w:rsid w:val="00A42A16"/>
    <w:rsid w:val="00A42AF4"/>
    <w:rsid w:val="00A43B36"/>
    <w:rsid w:val="00A440A1"/>
    <w:rsid w:val="00A46517"/>
    <w:rsid w:val="00A5093E"/>
    <w:rsid w:val="00A5170D"/>
    <w:rsid w:val="00A5188A"/>
    <w:rsid w:val="00A51AEF"/>
    <w:rsid w:val="00A51E23"/>
    <w:rsid w:val="00A51FBD"/>
    <w:rsid w:val="00A52151"/>
    <w:rsid w:val="00A53B54"/>
    <w:rsid w:val="00A5630D"/>
    <w:rsid w:val="00A56BAA"/>
    <w:rsid w:val="00A57CE2"/>
    <w:rsid w:val="00A57F81"/>
    <w:rsid w:val="00A601BF"/>
    <w:rsid w:val="00A60562"/>
    <w:rsid w:val="00A60953"/>
    <w:rsid w:val="00A61226"/>
    <w:rsid w:val="00A61794"/>
    <w:rsid w:val="00A63890"/>
    <w:rsid w:val="00A63D7E"/>
    <w:rsid w:val="00A64484"/>
    <w:rsid w:val="00A6459A"/>
    <w:rsid w:val="00A653A5"/>
    <w:rsid w:val="00A65E93"/>
    <w:rsid w:val="00A67008"/>
    <w:rsid w:val="00A734A4"/>
    <w:rsid w:val="00A75973"/>
    <w:rsid w:val="00A760A2"/>
    <w:rsid w:val="00A761B8"/>
    <w:rsid w:val="00A76694"/>
    <w:rsid w:val="00A77C13"/>
    <w:rsid w:val="00A77C95"/>
    <w:rsid w:val="00A826E0"/>
    <w:rsid w:val="00A829F6"/>
    <w:rsid w:val="00A832F9"/>
    <w:rsid w:val="00A8365C"/>
    <w:rsid w:val="00A845B7"/>
    <w:rsid w:val="00A85216"/>
    <w:rsid w:val="00A85BED"/>
    <w:rsid w:val="00A862C2"/>
    <w:rsid w:val="00A901AD"/>
    <w:rsid w:val="00A907E8"/>
    <w:rsid w:val="00A92021"/>
    <w:rsid w:val="00A9275D"/>
    <w:rsid w:val="00A93A08"/>
    <w:rsid w:val="00A94577"/>
    <w:rsid w:val="00A9484D"/>
    <w:rsid w:val="00A96488"/>
    <w:rsid w:val="00A96587"/>
    <w:rsid w:val="00A96F16"/>
    <w:rsid w:val="00A97429"/>
    <w:rsid w:val="00AA04D8"/>
    <w:rsid w:val="00AA04F4"/>
    <w:rsid w:val="00AA34C1"/>
    <w:rsid w:val="00AA35DA"/>
    <w:rsid w:val="00AA4255"/>
    <w:rsid w:val="00AA4A2B"/>
    <w:rsid w:val="00AA4C23"/>
    <w:rsid w:val="00AA509D"/>
    <w:rsid w:val="00AA54FF"/>
    <w:rsid w:val="00AA5EE3"/>
    <w:rsid w:val="00AB2B08"/>
    <w:rsid w:val="00AB329D"/>
    <w:rsid w:val="00AB3EE6"/>
    <w:rsid w:val="00AB3FE3"/>
    <w:rsid w:val="00AB4027"/>
    <w:rsid w:val="00AB6DB0"/>
    <w:rsid w:val="00AC0011"/>
    <w:rsid w:val="00AC023E"/>
    <w:rsid w:val="00AC08F3"/>
    <w:rsid w:val="00AC12F1"/>
    <w:rsid w:val="00AC1499"/>
    <w:rsid w:val="00AC16ED"/>
    <w:rsid w:val="00AC1929"/>
    <w:rsid w:val="00AC37CE"/>
    <w:rsid w:val="00AC3C91"/>
    <w:rsid w:val="00AC62DB"/>
    <w:rsid w:val="00AC6B37"/>
    <w:rsid w:val="00AD0E67"/>
    <w:rsid w:val="00AD1CC9"/>
    <w:rsid w:val="00AD239E"/>
    <w:rsid w:val="00AD2CD9"/>
    <w:rsid w:val="00AD3465"/>
    <w:rsid w:val="00AD3945"/>
    <w:rsid w:val="00AD449A"/>
    <w:rsid w:val="00AD4D6A"/>
    <w:rsid w:val="00AD5D5C"/>
    <w:rsid w:val="00AD6A08"/>
    <w:rsid w:val="00AD7729"/>
    <w:rsid w:val="00AE0E7D"/>
    <w:rsid w:val="00AE11A8"/>
    <w:rsid w:val="00AE2924"/>
    <w:rsid w:val="00AE4066"/>
    <w:rsid w:val="00AE4653"/>
    <w:rsid w:val="00AE53F5"/>
    <w:rsid w:val="00AE5A8C"/>
    <w:rsid w:val="00AE5F6C"/>
    <w:rsid w:val="00AE6119"/>
    <w:rsid w:val="00AE6C2F"/>
    <w:rsid w:val="00AE6F8A"/>
    <w:rsid w:val="00AF1654"/>
    <w:rsid w:val="00AF2C2B"/>
    <w:rsid w:val="00AF3344"/>
    <w:rsid w:val="00AF3E2D"/>
    <w:rsid w:val="00AF461E"/>
    <w:rsid w:val="00AF5402"/>
    <w:rsid w:val="00AF73B3"/>
    <w:rsid w:val="00B0067F"/>
    <w:rsid w:val="00B035AA"/>
    <w:rsid w:val="00B0467E"/>
    <w:rsid w:val="00B04EF2"/>
    <w:rsid w:val="00B06667"/>
    <w:rsid w:val="00B06B3F"/>
    <w:rsid w:val="00B0713A"/>
    <w:rsid w:val="00B07274"/>
    <w:rsid w:val="00B07BDA"/>
    <w:rsid w:val="00B1062E"/>
    <w:rsid w:val="00B11D47"/>
    <w:rsid w:val="00B1227D"/>
    <w:rsid w:val="00B1242B"/>
    <w:rsid w:val="00B12F84"/>
    <w:rsid w:val="00B13199"/>
    <w:rsid w:val="00B1402D"/>
    <w:rsid w:val="00B142BB"/>
    <w:rsid w:val="00B151F8"/>
    <w:rsid w:val="00B15D55"/>
    <w:rsid w:val="00B16741"/>
    <w:rsid w:val="00B17746"/>
    <w:rsid w:val="00B17A8A"/>
    <w:rsid w:val="00B21624"/>
    <w:rsid w:val="00B217FE"/>
    <w:rsid w:val="00B21DB5"/>
    <w:rsid w:val="00B22562"/>
    <w:rsid w:val="00B22D55"/>
    <w:rsid w:val="00B23FCF"/>
    <w:rsid w:val="00B242DC"/>
    <w:rsid w:val="00B244B6"/>
    <w:rsid w:val="00B24BD6"/>
    <w:rsid w:val="00B25243"/>
    <w:rsid w:val="00B26200"/>
    <w:rsid w:val="00B27D9B"/>
    <w:rsid w:val="00B3026D"/>
    <w:rsid w:val="00B302F2"/>
    <w:rsid w:val="00B31342"/>
    <w:rsid w:val="00B324C6"/>
    <w:rsid w:val="00B35AF7"/>
    <w:rsid w:val="00B362B9"/>
    <w:rsid w:val="00B36A6E"/>
    <w:rsid w:val="00B36FDC"/>
    <w:rsid w:val="00B37105"/>
    <w:rsid w:val="00B37AAE"/>
    <w:rsid w:val="00B40CCD"/>
    <w:rsid w:val="00B421CC"/>
    <w:rsid w:val="00B46A51"/>
    <w:rsid w:val="00B508B8"/>
    <w:rsid w:val="00B5129F"/>
    <w:rsid w:val="00B513D3"/>
    <w:rsid w:val="00B51D54"/>
    <w:rsid w:val="00B52C30"/>
    <w:rsid w:val="00B53C7D"/>
    <w:rsid w:val="00B54B53"/>
    <w:rsid w:val="00B55E86"/>
    <w:rsid w:val="00B573B4"/>
    <w:rsid w:val="00B607B3"/>
    <w:rsid w:val="00B61CD0"/>
    <w:rsid w:val="00B62212"/>
    <w:rsid w:val="00B62B5A"/>
    <w:rsid w:val="00B632F9"/>
    <w:rsid w:val="00B64284"/>
    <w:rsid w:val="00B6675D"/>
    <w:rsid w:val="00B70A88"/>
    <w:rsid w:val="00B71F42"/>
    <w:rsid w:val="00B7392B"/>
    <w:rsid w:val="00B75470"/>
    <w:rsid w:val="00B7658D"/>
    <w:rsid w:val="00B76BF0"/>
    <w:rsid w:val="00B7707A"/>
    <w:rsid w:val="00B77709"/>
    <w:rsid w:val="00B77FCD"/>
    <w:rsid w:val="00B80432"/>
    <w:rsid w:val="00B8116C"/>
    <w:rsid w:val="00B83A6A"/>
    <w:rsid w:val="00B8474A"/>
    <w:rsid w:val="00B85443"/>
    <w:rsid w:val="00B8619C"/>
    <w:rsid w:val="00B87555"/>
    <w:rsid w:val="00B8797A"/>
    <w:rsid w:val="00B879D8"/>
    <w:rsid w:val="00B87FD8"/>
    <w:rsid w:val="00B90451"/>
    <w:rsid w:val="00B9192D"/>
    <w:rsid w:val="00B9219C"/>
    <w:rsid w:val="00B93E72"/>
    <w:rsid w:val="00B9425A"/>
    <w:rsid w:val="00B94265"/>
    <w:rsid w:val="00B947E0"/>
    <w:rsid w:val="00B95F7A"/>
    <w:rsid w:val="00B9747C"/>
    <w:rsid w:val="00B9755F"/>
    <w:rsid w:val="00BA0BCC"/>
    <w:rsid w:val="00BA1FF6"/>
    <w:rsid w:val="00BA4E58"/>
    <w:rsid w:val="00BA4F1D"/>
    <w:rsid w:val="00BA52D7"/>
    <w:rsid w:val="00BA57DF"/>
    <w:rsid w:val="00BB0D7C"/>
    <w:rsid w:val="00BB25C2"/>
    <w:rsid w:val="00BB28A3"/>
    <w:rsid w:val="00BB299C"/>
    <w:rsid w:val="00BB2C5F"/>
    <w:rsid w:val="00BB4847"/>
    <w:rsid w:val="00BB54F1"/>
    <w:rsid w:val="00BB56E8"/>
    <w:rsid w:val="00BB6A0A"/>
    <w:rsid w:val="00BB79D6"/>
    <w:rsid w:val="00BC0077"/>
    <w:rsid w:val="00BC0650"/>
    <w:rsid w:val="00BC0CA2"/>
    <w:rsid w:val="00BC1973"/>
    <w:rsid w:val="00BC2096"/>
    <w:rsid w:val="00BC3CB9"/>
    <w:rsid w:val="00BC3CC8"/>
    <w:rsid w:val="00BC5FAE"/>
    <w:rsid w:val="00BC7CCD"/>
    <w:rsid w:val="00BC7F73"/>
    <w:rsid w:val="00BD017F"/>
    <w:rsid w:val="00BD19BA"/>
    <w:rsid w:val="00BD1A7B"/>
    <w:rsid w:val="00BD1C1C"/>
    <w:rsid w:val="00BD2BB1"/>
    <w:rsid w:val="00BD39C3"/>
    <w:rsid w:val="00BD3ED5"/>
    <w:rsid w:val="00BD4846"/>
    <w:rsid w:val="00BD48F3"/>
    <w:rsid w:val="00BD4A1A"/>
    <w:rsid w:val="00BD4DEE"/>
    <w:rsid w:val="00BD53E3"/>
    <w:rsid w:val="00BD6E79"/>
    <w:rsid w:val="00BD739A"/>
    <w:rsid w:val="00BE17C8"/>
    <w:rsid w:val="00BE1912"/>
    <w:rsid w:val="00BE1D7B"/>
    <w:rsid w:val="00BE2C9B"/>
    <w:rsid w:val="00BE35D3"/>
    <w:rsid w:val="00BE5F48"/>
    <w:rsid w:val="00BE7F02"/>
    <w:rsid w:val="00BF1A89"/>
    <w:rsid w:val="00BF1E9C"/>
    <w:rsid w:val="00BF20D7"/>
    <w:rsid w:val="00BF21ED"/>
    <w:rsid w:val="00BF2E11"/>
    <w:rsid w:val="00BF3289"/>
    <w:rsid w:val="00BF36FE"/>
    <w:rsid w:val="00BF3C0D"/>
    <w:rsid w:val="00BF4698"/>
    <w:rsid w:val="00BF4B94"/>
    <w:rsid w:val="00BF58E9"/>
    <w:rsid w:val="00BF6858"/>
    <w:rsid w:val="00BF6A02"/>
    <w:rsid w:val="00C00CE0"/>
    <w:rsid w:val="00C01C82"/>
    <w:rsid w:val="00C02B27"/>
    <w:rsid w:val="00C03DC0"/>
    <w:rsid w:val="00C05372"/>
    <w:rsid w:val="00C10A1B"/>
    <w:rsid w:val="00C1183E"/>
    <w:rsid w:val="00C11857"/>
    <w:rsid w:val="00C13B82"/>
    <w:rsid w:val="00C1575F"/>
    <w:rsid w:val="00C160A9"/>
    <w:rsid w:val="00C167EB"/>
    <w:rsid w:val="00C229F9"/>
    <w:rsid w:val="00C231B8"/>
    <w:rsid w:val="00C237B9"/>
    <w:rsid w:val="00C237EB"/>
    <w:rsid w:val="00C2654D"/>
    <w:rsid w:val="00C26DCE"/>
    <w:rsid w:val="00C274CA"/>
    <w:rsid w:val="00C27A0C"/>
    <w:rsid w:val="00C27BD2"/>
    <w:rsid w:val="00C3328B"/>
    <w:rsid w:val="00C3448F"/>
    <w:rsid w:val="00C34B7B"/>
    <w:rsid w:val="00C35512"/>
    <w:rsid w:val="00C35DB1"/>
    <w:rsid w:val="00C36824"/>
    <w:rsid w:val="00C36B89"/>
    <w:rsid w:val="00C372E0"/>
    <w:rsid w:val="00C374ED"/>
    <w:rsid w:val="00C37AF4"/>
    <w:rsid w:val="00C37B5A"/>
    <w:rsid w:val="00C41588"/>
    <w:rsid w:val="00C41C67"/>
    <w:rsid w:val="00C41CE7"/>
    <w:rsid w:val="00C41DAF"/>
    <w:rsid w:val="00C42E1C"/>
    <w:rsid w:val="00C4372D"/>
    <w:rsid w:val="00C43763"/>
    <w:rsid w:val="00C44132"/>
    <w:rsid w:val="00C4570D"/>
    <w:rsid w:val="00C50791"/>
    <w:rsid w:val="00C508F6"/>
    <w:rsid w:val="00C509B5"/>
    <w:rsid w:val="00C50AC5"/>
    <w:rsid w:val="00C561F7"/>
    <w:rsid w:val="00C576D0"/>
    <w:rsid w:val="00C579DA"/>
    <w:rsid w:val="00C603D1"/>
    <w:rsid w:val="00C609B3"/>
    <w:rsid w:val="00C60E4B"/>
    <w:rsid w:val="00C62A7D"/>
    <w:rsid w:val="00C63A95"/>
    <w:rsid w:val="00C63EB4"/>
    <w:rsid w:val="00C649B8"/>
    <w:rsid w:val="00C657E8"/>
    <w:rsid w:val="00C65D6E"/>
    <w:rsid w:val="00C66D0B"/>
    <w:rsid w:val="00C677E9"/>
    <w:rsid w:val="00C70DFD"/>
    <w:rsid w:val="00C718C4"/>
    <w:rsid w:val="00C73495"/>
    <w:rsid w:val="00C73C28"/>
    <w:rsid w:val="00C750FE"/>
    <w:rsid w:val="00C7579E"/>
    <w:rsid w:val="00C77AF6"/>
    <w:rsid w:val="00C81769"/>
    <w:rsid w:val="00C817A5"/>
    <w:rsid w:val="00C81867"/>
    <w:rsid w:val="00C83AFE"/>
    <w:rsid w:val="00C83D0A"/>
    <w:rsid w:val="00C86792"/>
    <w:rsid w:val="00C90101"/>
    <w:rsid w:val="00C90C0B"/>
    <w:rsid w:val="00C90F48"/>
    <w:rsid w:val="00C912CD"/>
    <w:rsid w:val="00C915EC"/>
    <w:rsid w:val="00C91891"/>
    <w:rsid w:val="00C93346"/>
    <w:rsid w:val="00C93911"/>
    <w:rsid w:val="00C9485F"/>
    <w:rsid w:val="00C954BF"/>
    <w:rsid w:val="00C95F88"/>
    <w:rsid w:val="00C961DB"/>
    <w:rsid w:val="00C96FF4"/>
    <w:rsid w:val="00C97635"/>
    <w:rsid w:val="00C97A0C"/>
    <w:rsid w:val="00CA0D77"/>
    <w:rsid w:val="00CA18CC"/>
    <w:rsid w:val="00CA224E"/>
    <w:rsid w:val="00CA235D"/>
    <w:rsid w:val="00CA2F69"/>
    <w:rsid w:val="00CA58F1"/>
    <w:rsid w:val="00CA607F"/>
    <w:rsid w:val="00CA759D"/>
    <w:rsid w:val="00CB00E9"/>
    <w:rsid w:val="00CB079A"/>
    <w:rsid w:val="00CB09DD"/>
    <w:rsid w:val="00CB1A5A"/>
    <w:rsid w:val="00CB2E2A"/>
    <w:rsid w:val="00CB3388"/>
    <w:rsid w:val="00CB584B"/>
    <w:rsid w:val="00CB6572"/>
    <w:rsid w:val="00CB73D6"/>
    <w:rsid w:val="00CB7D84"/>
    <w:rsid w:val="00CC073B"/>
    <w:rsid w:val="00CC1523"/>
    <w:rsid w:val="00CC20FD"/>
    <w:rsid w:val="00CC3508"/>
    <w:rsid w:val="00CC5015"/>
    <w:rsid w:val="00CC54CD"/>
    <w:rsid w:val="00CC7741"/>
    <w:rsid w:val="00CC7DE4"/>
    <w:rsid w:val="00CD13B6"/>
    <w:rsid w:val="00CD181D"/>
    <w:rsid w:val="00CD1994"/>
    <w:rsid w:val="00CD1A05"/>
    <w:rsid w:val="00CD2760"/>
    <w:rsid w:val="00CD2DE4"/>
    <w:rsid w:val="00CD4596"/>
    <w:rsid w:val="00CD6B82"/>
    <w:rsid w:val="00CE076D"/>
    <w:rsid w:val="00CE0B82"/>
    <w:rsid w:val="00CE1199"/>
    <w:rsid w:val="00CE11E9"/>
    <w:rsid w:val="00CE3206"/>
    <w:rsid w:val="00CE444D"/>
    <w:rsid w:val="00CE4C06"/>
    <w:rsid w:val="00CE4D13"/>
    <w:rsid w:val="00CE4F13"/>
    <w:rsid w:val="00CE5D6B"/>
    <w:rsid w:val="00CE7D90"/>
    <w:rsid w:val="00CE7E87"/>
    <w:rsid w:val="00CF0243"/>
    <w:rsid w:val="00CF09BB"/>
    <w:rsid w:val="00CF0F1C"/>
    <w:rsid w:val="00CF188E"/>
    <w:rsid w:val="00CF2FBA"/>
    <w:rsid w:val="00CF6053"/>
    <w:rsid w:val="00CF7434"/>
    <w:rsid w:val="00CF7E3B"/>
    <w:rsid w:val="00D026E3"/>
    <w:rsid w:val="00D03099"/>
    <w:rsid w:val="00D0334B"/>
    <w:rsid w:val="00D0358A"/>
    <w:rsid w:val="00D03E8C"/>
    <w:rsid w:val="00D05B7D"/>
    <w:rsid w:val="00D068C2"/>
    <w:rsid w:val="00D069D3"/>
    <w:rsid w:val="00D07075"/>
    <w:rsid w:val="00D0764F"/>
    <w:rsid w:val="00D078EC"/>
    <w:rsid w:val="00D07C84"/>
    <w:rsid w:val="00D118F7"/>
    <w:rsid w:val="00D129CF"/>
    <w:rsid w:val="00D13DA5"/>
    <w:rsid w:val="00D15057"/>
    <w:rsid w:val="00D16D1B"/>
    <w:rsid w:val="00D175C3"/>
    <w:rsid w:val="00D17C96"/>
    <w:rsid w:val="00D20735"/>
    <w:rsid w:val="00D20CD2"/>
    <w:rsid w:val="00D215D4"/>
    <w:rsid w:val="00D217E9"/>
    <w:rsid w:val="00D21E01"/>
    <w:rsid w:val="00D22B9E"/>
    <w:rsid w:val="00D22E74"/>
    <w:rsid w:val="00D24276"/>
    <w:rsid w:val="00D264D3"/>
    <w:rsid w:val="00D26BE7"/>
    <w:rsid w:val="00D27348"/>
    <w:rsid w:val="00D32C2A"/>
    <w:rsid w:val="00D33591"/>
    <w:rsid w:val="00D35CFF"/>
    <w:rsid w:val="00D363CB"/>
    <w:rsid w:val="00D40431"/>
    <w:rsid w:val="00D4062A"/>
    <w:rsid w:val="00D42B09"/>
    <w:rsid w:val="00D43877"/>
    <w:rsid w:val="00D4394D"/>
    <w:rsid w:val="00D453B2"/>
    <w:rsid w:val="00D46738"/>
    <w:rsid w:val="00D46BCC"/>
    <w:rsid w:val="00D46C5C"/>
    <w:rsid w:val="00D46E95"/>
    <w:rsid w:val="00D470AA"/>
    <w:rsid w:val="00D47B7D"/>
    <w:rsid w:val="00D51E31"/>
    <w:rsid w:val="00D5231F"/>
    <w:rsid w:val="00D5272F"/>
    <w:rsid w:val="00D52896"/>
    <w:rsid w:val="00D5319F"/>
    <w:rsid w:val="00D554B1"/>
    <w:rsid w:val="00D61142"/>
    <w:rsid w:val="00D61780"/>
    <w:rsid w:val="00D61DE6"/>
    <w:rsid w:val="00D61E9C"/>
    <w:rsid w:val="00D62A1F"/>
    <w:rsid w:val="00D62E27"/>
    <w:rsid w:val="00D632F9"/>
    <w:rsid w:val="00D636D5"/>
    <w:rsid w:val="00D643ED"/>
    <w:rsid w:val="00D65033"/>
    <w:rsid w:val="00D65634"/>
    <w:rsid w:val="00D659F1"/>
    <w:rsid w:val="00D66E12"/>
    <w:rsid w:val="00D6725E"/>
    <w:rsid w:val="00D67616"/>
    <w:rsid w:val="00D67C08"/>
    <w:rsid w:val="00D72936"/>
    <w:rsid w:val="00D73796"/>
    <w:rsid w:val="00D74A00"/>
    <w:rsid w:val="00D752CF"/>
    <w:rsid w:val="00D75648"/>
    <w:rsid w:val="00D75EA9"/>
    <w:rsid w:val="00D771DB"/>
    <w:rsid w:val="00D804DA"/>
    <w:rsid w:val="00D80C2F"/>
    <w:rsid w:val="00D81C28"/>
    <w:rsid w:val="00D820A5"/>
    <w:rsid w:val="00D82598"/>
    <w:rsid w:val="00D82E5B"/>
    <w:rsid w:val="00D87467"/>
    <w:rsid w:val="00D87EF7"/>
    <w:rsid w:val="00D90068"/>
    <w:rsid w:val="00D90710"/>
    <w:rsid w:val="00D92A3D"/>
    <w:rsid w:val="00D932BC"/>
    <w:rsid w:val="00D93D90"/>
    <w:rsid w:val="00D95B44"/>
    <w:rsid w:val="00DA07B4"/>
    <w:rsid w:val="00DA124F"/>
    <w:rsid w:val="00DA388F"/>
    <w:rsid w:val="00DA38F0"/>
    <w:rsid w:val="00DA3A11"/>
    <w:rsid w:val="00DA3ED3"/>
    <w:rsid w:val="00DA4761"/>
    <w:rsid w:val="00DA4C5C"/>
    <w:rsid w:val="00DA544A"/>
    <w:rsid w:val="00DA7B03"/>
    <w:rsid w:val="00DB0B58"/>
    <w:rsid w:val="00DB16E4"/>
    <w:rsid w:val="00DB1AFB"/>
    <w:rsid w:val="00DB3AB9"/>
    <w:rsid w:val="00DB3CFC"/>
    <w:rsid w:val="00DB3E96"/>
    <w:rsid w:val="00DB4158"/>
    <w:rsid w:val="00DB57CB"/>
    <w:rsid w:val="00DB5E4D"/>
    <w:rsid w:val="00DC0493"/>
    <w:rsid w:val="00DC104B"/>
    <w:rsid w:val="00DC1B17"/>
    <w:rsid w:val="00DC2A83"/>
    <w:rsid w:val="00DC40F5"/>
    <w:rsid w:val="00DC4DF4"/>
    <w:rsid w:val="00DC5291"/>
    <w:rsid w:val="00DC6424"/>
    <w:rsid w:val="00DC79BD"/>
    <w:rsid w:val="00DD1E6B"/>
    <w:rsid w:val="00DD1F1E"/>
    <w:rsid w:val="00DD2A19"/>
    <w:rsid w:val="00DD334A"/>
    <w:rsid w:val="00DD34F6"/>
    <w:rsid w:val="00DD3B2A"/>
    <w:rsid w:val="00DD415B"/>
    <w:rsid w:val="00DD4598"/>
    <w:rsid w:val="00DD56FB"/>
    <w:rsid w:val="00DD5C6D"/>
    <w:rsid w:val="00DE1610"/>
    <w:rsid w:val="00DE1AA1"/>
    <w:rsid w:val="00DE30E4"/>
    <w:rsid w:val="00DE31D3"/>
    <w:rsid w:val="00DE37D9"/>
    <w:rsid w:val="00DE42DD"/>
    <w:rsid w:val="00DE59DF"/>
    <w:rsid w:val="00DE6D7C"/>
    <w:rsid w:val="00DE7278"/>
    <w:rsid w:val="00DE77A8"/>
    <w:rsid w:val="00DF0037"/>
    <w:rsid w:val="00DF142A"/>
    <w:rsid w:val="00DF1DF1"/>
    <w:rsid w:val="00DF2AAD"/>
    <w:rsid w:val="00DF5174"/>
    <w:rsid w:val="00DF5350"/>
    <w:rsid w:val="00DF5383"/>
    <w:rsid w:val="00DF552E"/>
    <w:rsid w:val="00DF568E"/>
    <w:rsid w:val="00DF5D09"/>
    <w:rsid w:val="00DF5F91"/>
    <w:rsid w:val="00DF7F5B"/>
    <w:rsid w:val="00E00045"/>
    <w:rsid w:val="00E01407"/>
    <w:rsid w:val="00E01F8D"/>
    <w:rsid w:val="00E021C4"/>
    <w:rsid w:val="00E032D8"/>
    <w:rsid w:val="00E0357C"/>
    <w:rsid w:val="00E0477F"/>
    <w:rsid w:val="00E04D28"/>
    <w:rsid w:val="00E04E7F"/>
    <w:rsid w:val="00E054A0"/>
    <w:rsid w:val="00E06E9B"/>
    <w:rsid w:val="00E0722F"/>
    <w:rsid w:val="00E101BE"/>
    <w:rsid w:val="00E108A1"/>
    <w:rsid w:val="00E1370F"/>
    <w:rsid w:val="00E157D4"/>
    <w:rsid w:val="00E15CC5"/>
    <w:rsid w:val="00E16638"/>
    <w:rsid w:val="00E232C0"/>
    <w:rsid w:val="00E23326"/>
    <w:rsid w:val="00E23540"/>
    <w:rsid w:val="00E2417B"/>
    <w:rsid w:val="00E2420C"/>
    <w:rsid w:val="00E27E39"/>
    <w:rsid w:val="00E30802"/>
    <w:rsid w:val="00E30ABD"/>
    <w:rsid w:val="00E30C4B"/>
    <w:rsid w:val="00E326DD"/>
    <w:rsid w:val="00E32EB3"/>
    <w:rsid w:val="00E3394F"/>
    <w:rsid w:val="00E33BB7"/>
    <w:rsid w:val="00E3452F"/>
    <w:rsid w:val="00E34A4A"/>
    <w:rsid w:val="00E34A80"/>
    <w:rsid w:val="00E34BA1"/>
    <w:rsid w:val="00E35143"/>
    <w:rsid w:val="00E35313"/>
    <w:rsid w:val="00E3639C"/>
    <w:rsid w:val="00E36934"/>
    <w:rsid w:val="00E406C3"/>
    <w:rsid w:val="00E40B39"/>
    <w:rsid w:val="00E4363B"/>
    <w:rsid w:val="00E440A0"/>
    <w:rsid w:val="00E446B7"/>
    <w:rsid w:val="00E45458"/>
    <w:rsid w:val="00E45CC3"/>
    <w:rsid w:val="00E47105"/>
    <w:rsid w:val="00E4794E"/>
    <w:rsid w:val="00E505C6"/>
    <w:rsid w:val="00E50D6B"/>
    <w:rsid w:val="00E535C7"/>
    <w:rsid w:val="00E549F0"/>
    <w:rsid w:val="00E557E8"/>
    <w:rsid w:val="00E572FF"/>
    <w:rsid w:val="00E61712"/>
    <w:rsid w:val="00E61AD9"/>
    <w:rsid w:val="00E6235B"/>
    <w:rsid w:val="00E63280"/>
    <w:rsid w:val="00E63DDF"/>
    <w:rsid w:val="00E6465F"/>
    <w:rsid w:val="00E648CC"/>
    <w:rsid w:val="00E64A62"/>
    <w:rsid w:val="00E65940"/>
    <w:rsid w:val="00E6696D"/>
    <w:rsid w:val="00E6799B"/>
    <w:rsid w:val="00E707F5"/>
    <w:rsid w:val="00E709FC"/>
    <w:rsid w:val="00E713F3"/>
    <w:rsid w:val="00E714A9"/>
    <w:rsid w:val="00E72BEC"/>
    <w:rsid w:val="00E75672"/>
    <w:rsid w:val="00E7567D"/>
    <w:rsid w:val="00E75C0C"/>
    <w:rsid w:val="00E75C46"/>
    <w:rsid w:val="00E75E28"/>
    <w:rsid w:val="00E800AE"/>
    <w:rsid w:val="00E80C66"/>
    <w:rsid w:val="00E810E9"/>
    <w:rsid w:val="00E82AFB"/>
    <w:rsid w:val="00E84C71"/>
    <w:rsid w:val="00E870DF"/>
    <w:rsid w:val="00E9016A"/>
    <w:rsid w:val="00E9335D"/>
    <w:rsid w:val="00E96831"/>
    <w:rsid w:val="00E97BA8"/>
    <w:rsid w:val="00EA0395"/>
    <w:rsid w:val="00EA15F1"/>
    <w:rsid w:val="00EA1CA9"/>
    <w:rsid w:val="00EA2237"/>
    <w:rsid w:val="00EA3D3C"/>
    <w:rsid w:val="00EA40B0"/>
    <w:rsid w:val="00EA492B"/>
    <w:rsid w:val="00EA66F3"/>
    <w:rsid w:val="00EA6B36"/>
    <w:rsid w:val="00EA6EB9"/>
    <w:rsid w:val="00EB04CE"/>
    <w:rsid w:val="00EB135A"/>
    <w:rsid w:val="00EB3D85"/>
    <w:rsid w:val="00EB3DC9"/>
    <w:rsid w:val="00EB6D14"/>
    <w:rsid w:val="00EC0B15"/>
    <w:rsid w:val="00EC35B1"/>
    <w:rsid w:val="00EC4615"/>
    <w:rsid w:val="00EC5EF3"/>
    <w:rsid w:val="00EC6C34"/>
    <w:rsid w:val="00EC709E"/>
    <w:rsid w:val="00EC7D7C"/>
    <w:rsid w:val="00ED003A"/>
    <w:rsid w:val="00ED07A8"/>
    <w:rsid w:val="00ED14CD"/>
    <w:rsid w:val="00ED242E"/>
    <w:rsid w:val="00ED2FA1"/>
    <w:rsid w:val="00ED3E4D"/>
    <w:rsid w:val="00ED4141"/>
    <w:rsid w:val="00ED5158"/>
    <w:rsid w:val="00ED6071"/>
    <w:rsid w:val="00ED6DED"/>
    <w:rsid w:val="00EE0750"/>
    <w:rsid w:val="00EE095B"/>
    <w:rsid w:val="00EE0A4B"/>
    <w:rsid w:val="00EE124E"/>
    <w:rsid w:val="00EE1293"/>
    <w:rsid w:val="00EE3B02"/>
    <w:rsid w:val="00EE5BC1"/>
    <w:rsid w:val="00EE6655"/>
    <w:rsid w:val="00EE67D2"/>
    <w:rsid w:val="00EE68B1"/>
    <w:rsid w:val="00EE79A4"/>
    <w:rsid w:val="00EF22F3"/>
    <w:rsid w:val="00EF33C1"/>
    <w:rsid w:val="00EF3F4F"/>
    <w:rsid w:val="00EF4225"/>
    <w:rsid w:val="00EF5ADF"/>
    <w:rsid w:val="00F01127"/>
    <w:rsid w:val="00F02897"/>
    <w:rsid w:val="00F03962"/>
    <w:rsid w:val="00F04599"/>
    <w:rsid w:val="00F05629"/>
    <w:rsid w:val="00F056D3"/>
    <w:rsid w:val="00F05FCE"/>
    <w:rsid w:val="00F07089"/>
    <w:rsid w:val="00F07DCD"/>
    <w:rsid w:val="00F1005B"/>
    <w:rsid w:val="00F10172"/>
    <w:rsid w:val="00F10D34"/>
    <w:rsid w:val="00F10FE8"/>
    <w:rsid w:val="00F11B99"/>
    <w:rsid w:val="00F12269"/>
    <w:rsid w:val="00F13373"/>
    <w:rsid w:val="00F1419B"/>
    <w:rsid w:val="00F16F9D"/>
    <w:rsid w:val="00F17641"/>
    <w:rsid w:val="00F17AAD"/>
    <w:rsid w:val="00F21399"/>
    <w:rsid w:val="00F2251E"/>
    <w:rsid w:val="00F23176"/>
    <w:rsid w:val="00F23419"/>
    <w:rsid w:val="00F237C0"/>
    <w:rsid w:val="00F24C4A"/>
    <w:rsid w:val="00F252C1"/>
    <w:rsid w:val="00F25C82"/>
    <w:rsid w:val="00F26E18"/>
    <w:rsid w:val="00F3052E"/>
    <w:rsid w:val="00F334F3"/>
    <w:rsid w:val="00F34408"/>
    <w:rsid w:val="00F3440F"/>
    <w:rsid w:val="00F34E65"/>
    <w:rsid w:val="00F34FC7"/>
    <w:rsid w:val="00F356FA"/>
    <w:rsid w:val="00F3575C"/>
    <w:rsid w:val="00F35AAD"/>
    <w:rsid w:val="00F35B0F"/>
    <w:rsid w:val="00F36572"/>
    <w:rsid w:val="00F36D79"/>
    <w:rsid w:val="00F373E4"/>
    <w:rsid w:val="00F3764E"/>
    <w:rsid w:val="00F37C5E"/>
    <w:rsid w:val="00F37DD9"/>
    <w:rsid w:val="00F412F6"/>
    <w:rsid w:val="00F42153"/>
    <w:rsid w:val="00F43615"/>
    <w:rsid w:val="00F4369D"/>
    <w:rsid w:val="00F4421C"/>
    <w:rsid w:val="00F444CD"/>
    <w:rsid w:val="00F4466C"/>
    <w:rsid w:val="00F45D37"/>
    <w:rsid w:val="00F4609C"/>
    <w:rsid w:val="00F4610C"/>
    <w:rsid w:val="00F50ED2"/>
    <w:rsid w:val="00F539AE"/>
    <w:rsid w:val="00F54AB5"/>
    <w:rsid w:val="00F54EA3"/>
    <w:rsid w:val="00F54FC0"/>
    <w:rsid w:val="00F57221"/>
    <w:rsid w:val="00F619E0"/>
    <w:rsid w:val="00F63197"/>
    <w:rsid w:val="00F64A85"/>
    <w:rsid w:val="00F64C82"/>
    <w:rsid w:val="00F65331"/>
    <w:rsid w:val="00F658FA"/>
    <w:rsid w:val="00F66063"/>
    <w:rsid w:val="00F665D7"/>
    <w:rsid w:val="00F66867"/>
    <w:rsid w:val="00F67A4E"/>
    <w:rsid w:val="00F67B78"/>
    <w:rsid w:val="00F73764"/>
    <w:rsid w:val="00F743E8"/>
    <w:rsid w:val="00F75697"/>
    <w:rsid w:val="00F76D98"/>
    <w:rsid w:val="00F77F0E"/>
    <w:rsid w:val="00F804A5"/>
    <w:rsid w:val="00F80CE8"/>
    <w:rsid w:val="00F81A3D"/>
    <w:rsid w:val="00F820C7"/>
    <w:rsid w:val="00F822ED"/>
    <w:rsid w:val="00F8305A"/>
    <w:rsid w:val="00F837BB"/>
    <w:rsid w:val="00F83835"/>
    <w:rsid w:val="00F83B7C"/>
    <w:rsid w:val="00F84B82"/>
    <w:rsid w:val="00F85AE2"/>
    <w:rsid w:val="00F86B53"/>
    <w:rsid w:val="00F86EFA"/>
    <w:rsid w:val="00F87BEE"/>
    <w:rsid w:val="00F900DE"/>
    <w:rsid w:val="00F906F0"/>
    <w:rsid w:val="00F9189A"/>
    <w:rsid w:val="00F921BC"/>
    <w:rsid w:val="00F92A89"/>
    <w:rsid w:val="00F92B59"/>
    <w:rsid w:val="00F942E7"/>
    <w:rsid w:val="00F956CF"/>
    <w:rsid w:val="00F95941"/>
    <w:rsid w:val="00F96FA6"/>
    <w:rsid w:val="00FA02AD"/>
    <w:rsid w:val="00FA08C7"/>
    <w:rsid w:val="00FA1529"/>
    <w:rsid w:val="00FA25B0"/>
    <w:rsid w:val="00FA2C4E"/>
    <w:rsid w:val="00FA422E"/>
    <w:rsid w:val="00FA4312"/>
    <w:rsid w:val="00FA651A"/>
    <w:rsid w:val="00FA7CDA"/>
    <w:rsid w:val="00FA7DC7"/>
    <w:rsid w:val="00FB0015"/>
    <w:rsid w:val="00FB42B8"/>
    <w:rsid w:val="00FB4794"/>
    <w:rsid w:val="00FB4CB8"/>
    <w:rsid w:val="00FB4F59"/>
    <w:rsid w:val="00FB5AA5"/>
    <w:rsid w:val="00FB5ABA"/>
    <w:rsid w:val="00FB642A"/>
    <w:rsid w:val="00FB72B6"/>
    <w:rsid w:val="00FB7DAE"/>
    <w:rsid w:val="00FC10F3"/>
    <w:rsid w:val="00FC1780"/>
    <w:rsid w:val="00FC22DD"/>
    <w:rsid w:val="00FC25F2"/>
    <w:rsid w:val="00FC31AB"/>
    <w:rsid w:val="00FC34D1"/>
    <w:rsid w:val="00FC3919"/>
    <w:rsid w:val="00FC3B6C"/>
    <w:rsid w:val="00FC4833"/>
    <w:rsid w:val="00FC5013"/>
    <w:rsid w:val="00FC696F"/>
    <w:rsid w:val="00FC7094"/>
    <w:rsid w:val="00FD1436"/>
    <w:rsid w:val="00FD3779"/>
    <w:rsid w:val="00FD5588"/>
    <w:rsid w:val="00FD5810"/>
    <w:rsid w:val="00FD5CED"/>
    <w:rsid w:val="00FD7063"/>
    <w:rsid w:val="00FD7234"/>
    <w:rsid w:val="00FE2B16"/>
    <w:rsid w:val="00FE4C0B"/>
    <w:rsid w:val="00FE6286"/>
    <w:rsid w:val="00FE72E3"/>
    <w:rsid w:val="00FE741F"/>
    <w:rsid w:val="00FF36E9"/>
    <w:rsid w:val="00FF58F8"/>
    <w:rsid w:val="00FF6178"/>
    <w:rsid w:val="00FF6317"/>
    <w:rsid w:val="00FF7FC3"/>
  </w:rsids>
  <m:mathPr>
    <m:mathFont m:val="Cambria Math"/>
    <m:brkBin m:val="before"/>
    <m:brkBinSub m:val="--"/>
    <m:smallFrac m:val="0"/>
    <m:dispDef/>
    <m:lMargin m:val="0"/>
    <m:rMargin m:val="0"/>
    <m:defJc m:val="centerGroup"/>
    <m:wrapIndent m:val="1440"/>
    <m:intLim m:val="subSup"/>
    <m:naryLim m:val="undOvr"/>
  </m:mathPr>
  <w:themeFontLang w:val="en-GB"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6831"/>
  <w15:chartTrackingRefBased/>
  <w15:docId w15:val="{86CA0C60-800A-4588-B3DF-2E5FC32C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0CB"/>
    <w:pPr>
      <w:spacing w:line="276" w:lineRule="auto"/>
      <w:jc w:val="both"/>
    </w:pPr>
    <w:rPr>
      <w:rFonts w:ascii="Garamond" w:hAnsi="Garamond"/>
      <w:sz w:val="24"/>
    </w:rPr>
  </w:style>
  <w:style w:type="paragraph" w:styleId="Heading1">
    <w:name w:val="heading 1"/>
    <w:basedOn w:val="Normal"/>
    <w:next w:val="Normal"/>
    <w:link w:val="Heading1Char"/>
    <w:autoRedefine/>
    <w:uiPriority w:val="9"/>
    <w:qFormat/>
    <w:rsid w:val="00872686"/>
    <w:pPr>
      <w:keepNext/>
      <w:keepLines/>
      <w:spacing w:before="360" w:after="120"/>
      <w:ind w:left="227" w:hanging="227"/>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C1575F"/>
    <w:pPr>
      <w:keepNext/>
      <w:keepLines/>
      <w:spacing w:after="120" w:line="480" w:lineRule="auto"/>
      <w:outlineLvl w:val="1"/>
    </w:pPr>
    <w:rPr>
      <w:rFonts w:eastAsiaTheme="min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EAD"/>
    <w:pPr>
      <w:ind w:left="720"/>
      <w:contextualSpacing/>
    </w:pPr>
  </w:style>
  <w:style w:type="table" w:styleId="TableGrid">
    <w:name w:val="Table Grid"/>
    <w:basedOn w:val="TableNormal"/>
    <w:uiPriority w:val="39"/>
    <w:rsid w:val="00691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6FDC"/>
    <w:rPr>
      <w:color w:val="808080"/>
    </w:rPr>
  </w:style>
  <w:style w:type="paragraph" w:styleId="Caption">
    <w:name w:val="caption"/>
    <w:basedOn w:val="Normal"/>
    <w:next w:val="Normal"/>
    <w:autoRedefine/>
    <w:uiPriority w:val="35"/>
    <w:unhideWhenUsed/>
    <w:qFormat/>
    <w:rsid w:val="00B508B8"/>
    <w:pPr>
      <w:spacing w:after="120" w:line="480" w:lineRule="auto"/>
      <w:jc w:val="center"/>
    </w:pPr>
    <w:rPr>
      <w:iCs/>
      <w:szCs w:val="24"/>
    </w:rPr>
  </w:style>
  <w:style w:type="paragraph" w:styleId="NoSpacing">
    <w:name w:val="No Spacing"/>
    <w:uiPriority w:val="1"/>
    <w:qFormat/>
    <w:rsid w:val="00D752CF"/>
    <w:pPr>
      <w:spacing w:after="0" w:line="240" w:lineRule="auto"/>
    </w:pPr>
  </w:style>
  <w:style w:type="paragraph" w:styleId="BalloonText">
    <w:name w:val="Balloon Text"/>
    <w:basedOn w:val="Normal"/>
    <w:link w:val="BalloonTextChar"/>
    <w:uiPriority w:val="99"/>
    <w:semiHidden/>
    <w:unhideWhenUsed/>
    <w:rsid w:val="009C6E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E18"/>
    <w:rPr>
      <w:rFonts w:ascii="Segoe UI" w:hAnsi="Segoe UI" w:cs="Segoe UI"/>
      <w:sz w:val="18"/>
      <w:szCs w:val="18"/>
    </w:rPr>
  </w:style>
  <w:style w:type="paragraph" w:styleId="FootnoteText">
    <w:name w:val="footnote text"/>
    <w:basedOn w:val="Normal"/>
    <w:link w:val="FootnoteTextChar"/>
    <w:uiPriority w:val="99"/>
    <w:semiHidden/>
    <w:unhideWhenUsed/>
    <w:rsid w:val="009C6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E18"/>
    <w:rPr>
      <w:sz w:val="20"/>
      <w:szCs w:val="20"/>
    </w:rPr>
  </w:style>
  <w:style w:type="character" w:styleId="FootnoteReference">
    <w:name w:val="footnote reference"/>
    <w:basedOn w:val="DefaultParagraphFont"/>
    <w:uiPriority w:val="99"/>
    <w:semiHidden/>
    <w:unhideWhenUsed/>
    <w:rsid w:val="009C6E18"/>
    <w:rPr>
      <w:vertAlign w:val="superscript"/>
    </w:rPr>
  </w:style>
  <w:style w:type="character" w:styleId="Hyperlink">
    <w:name w:val="Hyperlink"/>
    <w:basedOn w:val="DefaultParagraphFont"/>
    <w:uiPriority w:val="99"/>
    <w:unhideWhenUsed/>
    <w:rsid w:val="0075598C"/>
    <w:rPr>
      <w:color w:val="0563C1" w:themeColor="hyperlink"/>
      <w:u w:val="single"/>
    </w:rPr>
  </w:style>
  <w:style w:type="character" w:customStyle="1" w:styleId="UnresolvedMention1">
    <w:name w:val="Unresolved Mention1"/>
    <w:basedOn w:val="DefaultParagraphFont"/>
    <w:uiPriority w:val="99"/>
    <w:semiHidden/>
    <w:unhideWhenUsed/>
    <w:rsid w:val="0075598C"/>
    <w:rPr>
      <w:color w:val="605E5C"/>
      <w:shd w:val="clear" w:color="auto" w:fill="E1DFDD"/>
    </w:rPr>
  </w:style>
  <w:style w:type="paragraph" w:styleId="Header">
    <w:name w:val="header"/>
    <w:basedOn w:val="Normal"/>
    <w:link w:val="HeaderChar"/>
    <w:uiPriority w:val="99"/>
    <w:unhideWhenUsed/>
    <w:rsid w:val="00DE7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278"/>
  </w:style>
  <w:style w:type="paragraph" w:styleId="Footer">
    <w:name w:val="footer"/>
    <w:basedOn w:val="Normal"/>
    <w:link w:val="FooterChar"/>
    <w:uiPriority w:val="99"/>
    <w:unhideWhenUsed/>
    <w:rsid w:val="00DE7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278"/>
  </w:style>
  <w:style w:type="character" w:customStyle="1" w:styleId="Heading1Char">
    <w:name w:val="Heading 1 Char"/>
    <w:basedOn w:val="DefaultParagraphFont"/>
    <w:link w:val="Heading1"/>
    <w:uiPriority w:val="9"/>
    <w:rsid w:val="00872686"/>
    <w:rPr>
      <w:rFonts w:ascii="Garamond" w:eastAsiaTheme="majorEastAsia" w:hAnsi="Garamond" w:cstheme="majorBidi"/>
      <w:b/>
      <w:sz w:val="24"/>
      <w:szCs w:val="32"/>
    </w:rPr>
  </w:style>
  <w:style w:type="character" w:customStyle="1" w:styleId="Heading2Char">
    <w:name w:val="Heading 2 Char"/>
    <w:basedOn w:val="DefaultParagraphFont"/>
    <w:link w:val="Heading2"/>
    <w:uiPriority w:val="9"/>
    <w:rsid w:val="00C1575F"/>
    <w:rPr>
      <w:rFonts w:ascii="Garamond" w:eastAsiaTheme="minorEastAsia" w:hAnsi="Garamond" w:cstheme="majorBidi"/>
      <w:b/>
      <w:i/>
      <w:sz w:val="24"/>
      <w:szCs w:val="26"/>
    </w:rPr>
  </w:style>
  <w:style w:type="paragraph" w:styleId="Bibliography">
    <w:name w:val="Bibliography"/>
    <w:basedOn w:val="Normal"/>
    <w:next w:val="Normal"/>
    <w:uiPriority w:val="37"/>
    <w:unhideWhenUsed/>
    <w:rsid w:val="00252E4A"/>
  </w:style>
  <w:style w:type="character" w:styleId="FollowedHyperlink">
    <w:name w:val="FollowedHyperlink"/>
    <w:basedOn w:val="DefaultParagraphFont"/>
    <w:uiPriority w:val="99"/>
    <w:semiHidden/>
    <w:unhideWhenUsed/>
    <w:rsid w:val="00CE4C06"/>
    <w:rPr>
      <w:color w:val="954F72"/>
      <w:u w:val="single"/>
    </w:rPr>
  </w:style>
  <w:style w:type="paragraph" w:customStyle="1" w:styleId="msonormal0">
    <w:name w:val="msonormal"/>
    <w:basedOn w:val="Normal"/>
    <w:rsid w:val="00CE4C06"/>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font0">
    <w:name w:val="font0"/>
    <w:basedOn w:val="Normal"/>
    <w:rsid w:val="00CE4C06"/>
    <w:pPr>
      <w:spacing w:before="100" w:beforeAutospacing="1" w:after="100" w:afterAutospacing="1" w:line="240" w:lineRule="auto"/>
    </w:pPr>
    <w:rPr>
      <w:rFonts w:ascii="Arial" w:eastAsia="Times New Roman" w:hAnsi="Arial" w:cs="Arial"/>
      <w:color w:val="000000"/>
      <w:sz w:val="20"/>
      <w:szCs w:val="20"/>
      <w:lang w:eastAsia="en-GB"/>
    </w:rPr>
  </w:style>
  <w:style w:type="paragraph" w:customStyle="1" w:styleId="font5">
    <w:name w:val="font5"/>
    <w:basedOn w:val="Normal"/>
    <w:rsid w:val="00CE4C06"/>
    <w:pPr>
      <w:spacing w:before="100" w:beforeAutospacing="1" w:after="100" w:afterAutospacing="1" w:line="240" w:lineRule="auto"/>
    </w:pPr>
    <w:rPr>
      <w:rFonts w:ascii="Arial" w:eastAsia="Times New Roman" w:hAnsi="Arial" w:cs="Arial"/>
      <w:color w:val="000000"/>
      <w:sz w:val="20"/>
      <w:szCs w:val="20"/>
      <w:lang w:eastAsia="en-GB"/>
    </w:rPr>
  </w:style>
  <w:style w:type="paragraph" w:customStyle="1" w:styleId="font6">
    <w:name w:val="font6"/>
    <w:basedOn w:val="Normal"/>
    <w:rsid w:val="00CE4C06"/>
    <w:pPr>
      <w:spacing w:before="100" w:beforeAutospacing="1" w:after="100" w:afterAutospacing="1" w:line="240" w:lineRule="auto"/>
    </w:pPr>
    <w:rPr>
      <w:rFonts w:ascii="Symbol" w:eastAsia="Times New Roman" w:hAnsi="Symbol" w:cs="Times New Roman"/>
      <w:color w:val="000000"/>
      <w:sz w:val="20"/>
      <w:szCs w:val="20"/>
      <w:lang w:eastAsia="en-GB"/>
    </w:rPr>
  </w:style>
  <w:style w:type="paragraph" w:customStyle="1" w:styleId="xl63">
    <w:name w:val="xl63"/>
    <w:basedOn w:val="Normal"/>
    <w:rsid w:val="00CE4C06"/>
    <w:pPr>
      <w:shd w:val="clear" w:color="000000" w:fill="FFFFFF"/>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64">
    <w:name w:val="xl64"/>
    <w:basedOn w:val="Normal"/>
    <w:rsid w:val="00CE4C06"/>
    <w:pPr>
      <w:pBdr>
        <w:bottom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65">
    <w:name w:val="xl65"/>
    <w:basedOn w:val="Normal"/>
    <w:rsid w:val="00CE4C06"/>
    <w:pP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Cs w:val="24"/>
      <w:lang w:eastAsia="en-GB"/>
    </w:rPr>
  </w:style>
  <w:style w:type="paragraph" w:customStyle="1" w:styleId="xl66">
    <w:name w:val="xl66"/>
    <w:basedOn w:val="Normal"/>
    <w:rsid w:val="00CE4C06"/>
    <w:pPr>
      <w:shd w:val="clear" w:color="000000" w:fill="FFFFFF"/>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67">
    <w:name w:val="xl67"/>
    <w:basedOn w:val="Normal"/>
    <w:rsid w:val="00CE4C06"/>
    <w:pPr>
      <w:shd w:val="clear" w:color="000000" w:fill="FFFFFF"/>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68">
    <w:name w:val="xl68"/>
    <w:basedOn w:val="Normal"/>
    <w:rsid w:val="00CE4C06"/>
    <w:pPr>
      <w:pBdr>
        <w:bottom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69">
    <w:name w:val="xl69"/>
    <w:basedOn w:val="Normal"/>
    <w:rsid w:val="00CE4C06"/>
    <w:pPr>
      <w:pBdr>
        <w:bottom w:val="single" w:sz="8"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Cs w:val="24"/>
      <w:lang w:eastAsia="en-GB"/>
    </w:rPr>
  </w:style>
  <w:style w:type="paragraph" w:customStyle="1" w:styleId="xl70">
    <w:name w:val="xl70"/>
    <w:basedOn w:val="Normal"/>
    <w:rsid w:val="00CE4C06"/>
    <w:pPr>
      <w:pBdr>
        <w:bottom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71">
    <w:name w:val="xl71"/>
    <w:basedOn w:val="Normal"/>
    <w:rsid w:val="00CE4C06"/>
    <w:pPr>
      <w:pBdr>
        <w:bottom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72">
    <w:name w:val="xl72"/>
    <w:basedOn w:val="Normal"/>
    <w:rsid w:val="00CE4C06"/>
    <w:pPr>
      <w:pBdr>
        <w:top w:val="single" w:sz="12"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xl73">
    <w:name w:val="xl73"/>
    <w:basedOn w:val="Normal"/>
    <w:rsid w:val="00CE4C06"/>
    <w:pPr>
      <w:pBdr>
        <w:top w:val="single" w:sz="12"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74">
    <w:name w:val="xl74"/>
    <w:basedOn w:val="Normal"/>
    <w:rsid w:val="00CE4C06"/>
    <w:pPr>
      <w:pBdr>
        <w:bottom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Cs w:val="24"/>
      <w:lang w:eastAsia="en-GB"/>
    </w:rPr>
  </w:style>
  <w:style w:type="paragraph" w:customStyle="1" w:styleId="xl75">
    <w:name w:val="xl75"/>
    <w:basedOn w:val="Normal"/>
    <w:rsid w:val="00CE4C06"/>
    <w:pP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Cs w:val="24"/>
      <w:lang w:eastAsia="en-GB"/>
    </w:rPr>
  </w:style>
  <w:style w:type="paragraph" w:customStyle="1" w:styleId="xl76">
    <w:name w:val="xl76"/>
    <w:basedOn w:val="Normal"/>
    <w:rsid w:val="00CE4C06"/>
    <w:pPr>
      <w:pBdr>
        <w:bottom w:val="single" w:sz="8"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Cs w:val="24"/>
      <w:lang w:eastAsia="en-GB"/>
    </w:rPr>
  </w:style>
  <w:style w:type="paragraph" w:customStyle="1" w:styleId="xl77">
    <w:name w:val="xl77"/>
    <w:basedOn w:val="Normal"/>
    <w:rsid w:val="00CE4C06"/>
    <w:pPr>
      <w:shd w:val="clear" w:color="000000" w:fill="FFFFFF"/>
      <w:spacing w:before="100" w:beforeAutospacing="1" w:after="100" w:afterAutospacing="1" w:line="240" w:lineRule="auto"/>
      <w:jc w:val="right"/>
    </w:pPr>
    <w:rPr>
      <w:rFonts w:ascii="Times New Roman" w:eastAsia="Times New Roman" w:hAnsi="Times New Roman" w:cs="Times New Roman"/>
      <w:szCs w:val="24"/>
      <w:lang w:eastAsia="en-GB"/>
    </w:rPr>
  </w:style>
  <w:style w:type="paragraph" w:customStyle="1" w:styleId="xl78">
    <w:name w:val="xl78"/>
    <w:basedOn w:val="Normal"/>
    <w:rsid w:val="00CE4C06"/>
    <w:pPr>
      <w:pBdr>
        <w:bottom w:val="single" w:sz="8" w:space="0" w:color="auto"/>
      </w:pBdr>
      <w:shd w:val="clear" w:color="000000" w:fill="FFFFFF"/>
      <w:spacing w:before="100" w:beforeAutospacing="1" w:after="100" w:afterAutospacing="1" w:line="240" w:lineRule="auto"/>
      <w:jc w:val="right"/>
    </w:pPr>
    <w:rPr>
      <w:rFonts w:ascii="Times New Roman" w:eastAsia="Times New Roman" w:hAnsi="Times New Roman" w:cs="Times New Roman"/>
      <w:szCs w:val="24"/>
      <w:lang w:eastAsia="en-GB"/>
    </w:rPr>
  </w:style>
  <w:style w:type="paragraph" w:customStyle="1" w:styleId="xl79">
    <w:name w:val="xl79"/>
    <w:basedOn w:val="Normal"/>
    <w:rsid w:val="00CE4C06"/>
    <w:pPr>
      <w:pBdr>
        <w:top w:val="single" w:sz="12"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0">
    <w:name w:val="xl80"/>
    <w:basedOn w:val="Normal"/>
    <w:rsid w:val="00CE4C06"/>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Cs w:val="24"/>
      <w:lang w:eastAsia="en-GB"/>
    </w:rPr>
  </w:style>
  <w:style w:type="paragraph" w:customStyle="1" w:styleId="xl81">
    <w:name w:val="xl81"/>
    <w:basedOn w:val="Normal"/>
    <w:rsid w:val="00AC1929"/>
    <w:pPr>
      <w:spacing w:before="100" w:beforeAutospacing="1" w:after="100" w:afterAutospacing="1" w:line="240" w:lineRule="auto"/>
      <w:jc w:val="center"/>
      <w:textAlignment w:val="center"/>
    </w:pPr>
    <w:rPr>
      <w:rFonts w:ascii="Times New Roman" w:eastAsia="Times New Roman" w:hAnsi="Times New Roman" w:cs="Times New Roman"/>
      <w:szCs w:val="24"/>
      <w:lang w:eastAsia="en-GB"/>
    </w:rPr>
  </w:style>
  <w:style w:type="paragraph" w:customStyle="1" w:styleId="xl82">
    <w:name w:val="xl82"/>
    <w:basedOn w:val="Normal"/>
    <w:rsid w:val="00AC1929"/>
    <w:pPr>
      <w:pBdr>
        <w:top w:val="single" w:sz="12"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GB"/>
    </w:rPr>
  </w:style>
  <w:style w:type="paragraph" w:customStyle="1" w:styleId="xl83">
    <w:name w:val="xl83"/>
    <w:basedOn w:val="Normal"/>
    <w:rsid w:val="00AC1929"/>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GB"/>
    </w:rPr>
  </w:style>
  <w:style w:type="paragraph" w:customStyle="1" w:styleId="xl84">
    <w:name w:val="xl84"/>
    <w:basedOn w:val="Normal"/>
    <w:rsid w:val="00AC1929"/>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Cs w:val="24"/>
      <w:lang w:eastAsia="en-GB"/>
    </w:rPr>
  </w:style>
  <w:style w:type="paragraph" w:customStyle="1" w:styleId="xl85">
    <w:name w:val="xl85"/>
    <w:basedOn w:val="Normal"/>
    <w:rsid w:val="00AC1929"/>
    <w:pPr>
      <w:pBdr>
        <w:top w:val="single" w:sz="4" w:space="0" w:color="auto"/>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Cs w:val="24"/>
      <w:lang w:eastAsia="en-GB"/>
    </w:rPr>
  </w:style>
  <w:style w:type="paragraph" w:customStyle="1" w:styleId="xl86">
    <w:name w:val="xl86"/>
    <w:basedOn w:val="Normal"/>
    <w:rsid w:val="00AC1929"/>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7">
    <w:name w:val="xl87"/>
    <w:basedOn w:val="Normal"/>
    <w:rsid w:val="00AC1929"/>
    <w:pPr>
      <w:pBdr>
        <w:bottom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Cs w:val="24"/>
      <w:lang w:eastAsia="en-GB"/>
    </w:rPr>
  </w:style>
  <w:style w:type="paragraph" w:customStyle="1" w:styleId="xl88">
    <w:name w:val="xl88"/>
    <w:basedOn w:val="Normal"/>
    <w:rsid w:val="00AC1929"/>
    <w:pPr>
      <w:pBdr>
        <w:top w:val="single" w:sz="12"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89">
    <w:name w:val="xl89"/>
    <w:basedOn w:val="Normal"/>
    <w:rsid w:val="00AC1929"/>
    <w:pPr>
      <w:pBdr>
        <w:bottom w:val="single" w:sz="4" w:space="0" w:color="auto"/>
      </w:pBdr>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90">
    <w:name w:val="xl90"/>
    <w:basedOn w:val="Normal"/>
    <w:rsid w:val="00AF5402"/>
    <w:pPr>
      <w:pBdr>
        <w:top w:val="single" w:sz="12"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Cs w:val="24"/>
      <w:lang w:eastAsia="en-GB"/>
    </w:rPr>
  </w:style>
  <w:style w:type="paragraph" w:customStyle="1" w:styleId="xl91">
    <w:name w:val="xl91"/>
    <w:basedOn w:val="Normal"/>
    <w:rsid w:val="00AF5402"/>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Cs w:val="24"/>
      <w:lang w:eastAsia="en-GB"/>
    </w:rPr>
  </w:style>
  <w:style w:type="paragraph" w:customStyle="1" w:styleId="xl92">
    <w:name w:val="xl92"/>
    <w:basedOn w:val="Normal"/>
    <w:rsid w:val="00AF5402"/>
    <w:pPr>
      <w:pBdr>
        <w:top w:val="single" w:sz="4" w:space="0" w:color="auto"/>
        <w:bottom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cs="Times New Roman"/>
      <w:szCs w:val="24"/>
      <w:lang w:eastAsia="en-GB"/>
    </w:rPr>
  </w:style>
  <w:style w:type="paragraph" w:customStyle="1" w:styleId="font7">
    <w:name w:val="font7"/>
    <w:basedOn w:val="Normal"/>
    <w:rsid w:val="00F83B7C"/>
    <w:pPr>
      <w:spacing w:before="100" w:beforeAutospacing="1" w:after="100" w:afterAutospacing="1" w:line="240" w:lineRule="auto"/>
    </w:pPr>
    <w:rPr>
      <w:rFonts w:eastAsia="Times New Roman" w:cs="Times New Roman"/>
      <w:color w:val="000000"/>
      <w:sz w:val="20"/>
      <w:szCs w:val="20"/>
      <w:lang w:eastAsia="en-GB"/>
    </w:rPr>
  </w:style>
  <w:style w:type="paragraph" w:customStyle="1" w:styleId="xl93">
    <w:name w:val="xl93"/>
    <w:basedOn w:val="Normal"/>
    <w:rsid w:val="00F83B7C"/>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4">
    <w:name w:val="xl94"/>
    <w:basedOn w:val="Normal"/>
    <w:rsid w:val="00F83B7C"/>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eastAsia="Times New Roman" w:cs="Times New Roman"/>
      <w:szCs w:val="24"/>
      <w:lang w:eastAsia="en-GB"/>
    </w:rPr>
  </w:style>
  <w:style w:type="paragraph" w:customStyle="1" w:styleId="xl95">
    <w:name w:val="xl95"/>
    <w:basedOn w:val="Normal"/>
    <w:rsid w:val="00F83B7C"/>
    <w:pPr>
      <w:pBdr>
        <w:top w:val="single" w:sz="4" w:space="0" w:color="auto"/>
        <w:bottom w:val="single" w:sz="4" w:space="0" w:color="auto"/>
      </w:pBdr>
      <w:shd w:val="clear" w:color="000000" w:fill="FFFFFF"/>
      <w:spacing w:before="100" w:beforeAutospacing="1" w:after="100" w:afterAutospacing="1" w:line="240" w:lineRule="auto"/>
      <w:jc w:val="right"/>
      <w:textAlignment w:val="center"/>
    </w:pPr>
    <w:rPr>
      <w:rFonts w:eastAsia="Times New Roman" w:cs="Times New Roman"/>
      <w:szCs w:val="24"/>
      <w:lang w:eastAsia="en-GB"/>
    </w:rPr>
  </w:style>
  <w:style w:type="paragraph" w:customStyle="1" w:styleId="xl96">
    <w:name w:val="xl96"/>
    <w:basedOn w:val="Normal"/>
    <w:rsid w:val="00F83B7C"/>
    <w:pPr>
      <w:spacing w:before="100" w:beforeAutospacing="1" w:after="100" w:afterAutospacing="1" w:line="240" w:lineRule="auto"/>
      <w:textAlignment w:val="center"/>
    </w:pPr>
    <w:rPr>
      <w:rFonts w:ascii="Times New Roman" w:eastAsia="Times New Roman" w:hAnsi="Times New Roman" w:cs="Times New Roman"/>
      <w:szCs w:val="24"/>
      <w:lang w:eastAsia="en-GB"/>
    </w:rPr>
  </w:style>
  <w:style w:type="paragraph" w:styleId="Revision">
    <w:name w:val="Revision"/>
    <w:hidden/>
    <w:uiPriority w:val="99"/>
    <w:semiHidden/>
    <w:rsid w:val="00F26E18"/>
    <w:pPr>
      <w:spacing w:after="0" w:line="240" w:lineRule="auto"/>
    </w:pPr>
    <w:rPr>
      <w:rFonts w:ascii="Garamond" w:hAnsi="Garamond"/>
      <w:sz w:val="24"/>
    </w:rPr>
  </w:style>
  <w:style w:type="character" w:styleId="CommentReference">
    <w:name w:val="annotation reference"/>
    <w:basedOn w:val="DefaultParagraphFont"/>
    <w:uiPriority w:val="99"/>
    <w:semiHidden/>
    <w:unhideWhenUsed/>
    <w:rsid w:val="006B588C"/>
    <w:rPr>
      <w:sz w:val="16"/>
      <w:szCs w:val="16"/>
    </w:rPr>
  </w:style>
  <w:style w:type="paragraph" w:styleId="CommentText">
    <w:name w:val="annotation text"/>
    <w:basedOn w:val="Normal"/>
    <w:link w:val="CommentTextChar"/>
    <w:uiPriority w:val="99"/>
    <w:unhideWhenUsed/>
    <w:rsid w:val="006B588C"/>
    <w:pPr>
      <w:spacing w:line="240" w:lineRule="auto"/>
    </w:pPr>
    <w:rPr>
      <w:sz w:val="20"/>
      <w:szCs w:val="20"/>
    </w:rPr>
  </w:style>
  <w:style w:type="character" w:customStyle="1" w:styleId="CommentTextChar">
    <w:name w:val="Comment Text Char"/>
    <w:basedOn w:val="DefaultParagraphFont"/>
    <w:link w:val="CommentText"/>
    <w:uiPriority w:val="99"/>
    <w:rsid w:val="006B588C"/>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6B588C"/>
    <w:rPr>
      <w:b/>
      <w:bCs/>
    </w:rPr>
  </w:style>
  <w:style w:type="character" w:customStyle="1" w:styleId="CommentSubjectChar">
    <w:name w:val="Comment Subject Char"/>
    <w:basedOn w:val="CommentTextChar"/>
    <w:link w:val="CommentSubject"/>
    <w:uiPriority w:val="99"/>
    <w:semiHidden/>
    <w:rsid w:val="006B588C"/>
    <w:rPr>
      <w:rFonts w:ascii="Garamond" w:hAnsi="Garamond"/>
      <w:b/>
      <w:bCs/>
      <w:sz w:val="20"/>
      <w:szCs w:val="20"/>
    </w:rPr>
  </w:style>
  <w:style w:type="paragraph" w:customStyle="1" w:styleId="xl97">
    <w:name w:val="xl97"/>
    <w:basedOn w:val="Normal"/>
    <w:rsid w:val="004F480F"/>
    <w:pPr>
      <w:spacing w:before="100" w:beforeAutospacing="1" w:after="100" w:afterAutospacing="1" w:line="240" w:lineRule="auto"/>
      <w:jc w:val="center"/>
    </w:pPr>
    <w:rPr>
      <w:rFonts w:eastAsia="Times New Roman" w:cs="Times New Roman"/>
      <w:szCs w:val="24"/>
      <w:lang w:eastAsia="en-GB"/>
    </w:rPr>
  </w:style>
  <w:style w:type="character" w:customStyle="1" w:styleId="UnresolvedMention2">
    <w:name w:val="Unresolved Mention2"/>
    <w:basedOn w:val="DefaultParagraphFont"/>
    <w:uiPriority w:val="99"/>
    <w:semiHidden/>
    <w:unhideWhenUsed/>
    <w:rsid w:val="00A07DD0"/>
    <w:rPr>
      <w:color w:val="605E5C"/>
      <w:shd w:val="clear" w:color="auto" w:fill="E1DFDD"/>
    </w:rPr>
  </w:style>
  <w:style w:type="paragraph" w:customStyle="1" w:styleId="aBODY">
    <w:name w:val="a BODY"/>
    <w:basedOn w:val="Normal"/>
    <w:qFormat/>
    <w:rsid w:val="00B76BF0"/>
    <w:pPr>
      <w:suppressAutoHyphens/>
      <w:spacing w:after="120" w:line="360" w:lineRule="auto"/>
    </w:pPr>
    <w:rPr>
      <w:rFonts w:eastAsia="Times New Roman" w:cs="Times New Roman"/>
      <w:szCs w:val="20"/>
      <w:lang w:val="en-US"/>
    </w:rPr>
  </w:style>
  <w:style w:type="character" w:customStyle="1" w:styleId="UnresolvedMention3">
    <w:name w:val="Unresolved Mention3"/>
    <w:basedOn w:val="DefaultParagraphFont"/>
    <w:uiPriority w:val="99"/>
    <w:semiHidden/>
    <w:unhideWhenUsed/>
    <w:rsid w:val="009A0E6E"/>
    <w:rPr>
      <w:color w:val="605E5C"/>
      <w:shd w:val="clear" w:color="auto" w:fill="E1DFDD"/>
    </w:rPr>
  </w:style>
  <w:style w:type="paragraph" w:styleId="NormalWeb">
    <w:name w:val="Normal (Web)"/>
    <w:basedOn w:val="Normal"/>
    <w:uiPriority w:val="99"/>
    <w:semiHidden/>
    <w:unhideWhenUsed/>
    <w:rsid w:val="00876DC6"/>
    <w:pPr>
      <w:spacing w:before="100" w:beforeAutospacing="1" w:after="100" w:afterAutospacing="1" w:line="240" w:lineRule="auto"/>
      <w:jc w:val="left"/>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320">
      <w:bodyDiv w:val="1"/>
      <w:marLeft w:val="0"/>
      <w:marRight w:val="0"/>
      <w:marTop w:val="0"/>
      <w:marBottom w:val="0"/>
      <w:divBdr>
        <w:top w:val="none" w:sz="0" w:space="0" w:color="auto"/>
        <w:left w:val="none" w:sz="0" w:space="0" w:color="auto"/>
        <w:bottom w:val="none" w:sz="0" w:space="0" w:color="auto"/>
        <w:right w:val="none" w:sz="0" w:space="0" w:color="auto"/>
      </w:divBdr>
    </w:div>
    <w:div w:id="116948920">
      <w:bodyDiv w:val="1"/>
      <w:marLeft w:val="0"/>
      <w:marRight w:val="0"/>
      <w:marTop w:val="0"/>
      <w:marBottom w:val="0"/>
      <w:divBdr>
        <w:top w:val="none" w:sz="0" w:space="0" w:color="auto"/>
        <w:left w:val="none" w:sz="0" w:space="0" w:color="auto"/>
        <w:bottom w:val="none" w:sz="0" w:space="0" w:color="auto"/>
        <w:right w:val="none" w:sz="0" w:space="0" w:color="auto"/>
      </w:divBdr>
    </w:div>
    <w:div w:id="255864330">
      <w:bodyDiv w:val="1"/>
      <w:marLeft w:val="0"/>
      <w:marRight w:val="0"/>
      <w:marTop w:val="0"/>
      <w:marBottom w:val="0"/>
      <w:divBdr>
        <w:top w:val="none" w:sz="0" w:space="0" w:color="auto"/>
        <w:left w:val="none" w:sz="0" w:space="0" w:color="auto"/>
        <w:bottom w:val="none" w:sz="0" w:space="0" w:color="auto"/>
        <w:right w:val="none" w:sz="0" w:space="0" w:color="auto"/>
      </w:divBdr>
    </w:div>
    <w:div w:id="387654093">
      <w:bodyDiv w:val="1"/>
      <w:marLeft w:val="0"/>
      <w:marRight w:val="0"/>
      <w:marTop w:val="0"/>
      <w:marBottom w:val="0"/>
      <w:divBdr>
        <w:top w:val="none" w:sz="0" w:space="0" w:color="auto"/>
        <w:left w:val="none" w:sz="0" w:space="0" w:color="auto"/>
        <w:bottom w:val="none" w:sz="0" w:space="0" w:color="auto"/>
        <w:right w:val="none" w:sz="0" w:space="0" w:color="auto"/>
      </w:divBdr>
    </w:div>
    <w:div w:id="427819627">
      <w:bodyDiv w:val="1"/>
      <w:marLeft w:val="0"/>
      <w:marRight w:val="0"/>
      <w:marTop w:val="0"/>
      <w:marBottom w:val="0"/>
      <w:divBdr>
        <w:top w:val="none" w:sz="0" w:space="0" w:color="auto"/>
        <w:left w:val="none" w:sz="0" w:space="0" w:color="auto"/>
        <w:bottom w:val="none" w:sz="0" w:space="0" w:color="auto"/>
        <w:right w:val="none" w:sz="0" w:space="0" w:color="auto"/>
      </w:divBdr>
    </w:div>
    <w:div w:id="435634318">
      <w:bodyDiv w:val="1"/>
      <w:marLeft w:val="0"/>
      <w:marRight w:val="0"/>
      <w:marTop w:val="0"/>
      <w:marBottom w:val="0"/>
      <w:divBdr>
        <w:top w:val="none" w:sz="0" w:space="0" w:color="auto"/>
        <w:left w:val="none" w:sz="0" w:space="0" w:color="auto"/>
        <w:bottom w:val="none" w:sz="0" w:space="0" w:color="auto"/>
        <w:right w:val="none" w:sz="0" w:space="0" w:color="auto"/>
      </w:divBdr>
    </w:div>
    <w:div w:id="446320082">
      <w:bodyDiv w:val="1"/>
      <w:marLeft w:val="0"/>
      <w:marRight w:val="0"/>
      <w:marTop w:val="0"/>
      <w:marBottom w:val="0"/>
      <w:divBdr>
        <w:top w:val="none" w:sz="0" w:space="0" w:color="auto"/>
        <w:left w:val="none" w:sz="0" w:space="0" w:color="auto"/>
        <w:bottom w:val="none" w:sz="0" w:space="0" w:color="auto"/>
        <w:right w:val="none" w:sz="0" w:space="0" w:color="auto"/>
      </w:divBdr>
    </w:div>
    <w:div w:id="546768297">
      <w:bodyDiv w:val="1"/>
      <w:marLeft w:val="0"/>
      <w:marRight w:val="0"/>
      <w:marTop w:val="0"/>
      <w:marBottom w:val="0"/>
      <w:divBdr>
        <w:top w:val="none" w:sz="0" w:space="0" w:color="auto"/>
        <w:left w:val="none" w:sz="0" w:space="0" w:color="auto"/>
        <w:bottom w:val="none" w:sz="0" w:space="0" w:color="auto"/>
        <w:right w:val="none" w:sz="0" w:space="0" w:color="auto"/>
      </w:divBdr>
    </w:div>
    <w:div w:id="600144342">
      <w:bodyDiv w:val="1"/>
      <w:marLeft w:val="0"/>
      <w:marRight w:val="0"/>
      <w:marTop w:val="0"/>
      <w:marBottom w:val="0"/>
      <w:divBdr>
        <w:top w:val="none" w:sz="0" w:space="0" w:color="auto"/>
        <w:left w:val="none" w:sz="0" w:space="0" w:color="auto"/>
        <w:bottom w:val="none" w:sz="0" w:space="0" w:color="auto"/>
        <w:right w:val="none" w:sz="0" w:space="0" w:color="auto"/>
      </w:divBdr>
    </w:div>
    <w:div w:id="639114929">
      <w:bodyDiv w:val="1"/>
      <w:marLeft w:val="0"/>
      <w:marRight w:val="0"/>
      <w:marTop w:val="0"/>
      <w:marBottom w:val="0"/>
      <w:divBdr>
        <w:top w:val="none" w:sz="0" w:space="0" w:color="auto"/>
        <w:left w:val="none" w:sz="0" w:space="0" w:color="auto"/>
        <w:bottom w:val="none" w:sz="0" w:space="0" w:color="auto"/>
        <w:right w:val="none" w:sz="0" w:space="0" w:color="auto"/>
      </w:divBdr>
    </w:div>
    <w:div w:id="650721023">
      <w:bodyDiv w:val="1"/>
      <w:marLeft w:val="0"/>
      <w:marRight w:val="0"/>
      <w:marTop w:val="0"/>
      <w:marBottom w:val="0"/>
      <w:divBdr>
        <w:top w:val="none" w:sz="0" w:space="0" w:color="auto"/>
        <w:left w:val="none" w:sz="0" w:space="0" w:color="auto"/>
        <w:bottom w:val="none" w:sz="0" w:space="0" w:color="auto"/>
        <w:right w:val="none" w:sz="0" w:space="0" w:color="auto"/>
      </w:divBdr>
    </w:div>
    <w:div w:id="677535675">
      <w:bodyDiv w:val="1"/>
      <w:marLeft w:val="0"/>
      <w:marRight w:val="0"/>
      <w:marTop w:val="0"/>
      <w:marBottom w:val="0"/>
      <w:divBdr>
        <w:top w:val="none" w:sz="0" w:space="0" w:color="auto"/>
        <w:left w:val="none" w:sz="0" w:space="0" w:color="auto"/>
        <w:bottom w:val="none" w:sz="0" w:space="0" w:color="auto"/>
        <w:right w:val="none" w:sz="0" w:space="0" w:color="auto"/>
      </w:divBdr>
    </w:div>
    <w:div w:id="707947639">
      <w:bodyDiv w:val="1"/>
      <w:marLeft w:val="0"/>
      <w:marRight w:val="0"/>
      <w:marTop w:val="0"/>
      <w:marBottom w:val="0"/>
      <w:divBdr>
        <w:top w:val="none" w:sz="0" w:space="0" w:color="auto"/>
        <w:left w:val="none" w:sz="0" w:space="0" w:color="auto"/>
        <w:bottom w:val="none" w:sz="0" w:space="0" w:color="auto"/>
        <w:right w:val="none" w:sz="0" w:space="0" w:color="auto"/>
      </w:divBdr>
    </w:div>
    <w:div w:id="755856454">
      <w:bodyDiv w:val="1"/>
      <w:marLeft w:val="0"/>
      <w:marRight w:val="0"/>
      <w:marTop w:val="0"/>
      <w:marBottom w:val="0"/>
      <w:divBdr>
        <w:top w:val="none" w:sz="0" w:space="0" w:color="auto"/>
        <w:left w:val="none" w:sz="0" w:space="0" w:color="auto"/>
        <w:bottom w:val="none" w:sz="0" w:space="0" w:color="auto"/>
        <w:right w:val="none" w:sz="0" w:space="0" w:color="auto"/>
      </w:divBdr>
    </w:div>
    <w:div w:id="773014020">
      <w:bodyDiv w:val="1"/>
      <w:marLeft w:val="0"/>
      <w:marRight w:val="0"/>
      <w:marTop w:val="0"/>
      <w:marBottom w:val="0"/>
      <w:divBdr>
        <w:top w:val="none" w:sz="0" w:space="0" w:color="auto"/>
        <w:left w:val="none" w:sz="0" w:space="0" w:color="auto"/>
        <w:bottom w:val="none" w:sz="0" w:space="0" w:color="auto"/>
        <w:right w:val="none" w:sz="0" w:space="0" w:color="auto"/>
      </w:divBdr>
    </w:div>
    <w:div w:id="853686225">
      <w:bodyDiv w:val="1"/>
      <w:marLeft w:val="0"/>
      <w:marRight w:val="0"/>
      <w:marTop w:val="0"/>
      <w:marBottom w:val="0"/>
      <w:divBdr>
        <w:top w:val="none" w:sz="0" w:space="0" w:color="auto"/>
        <w:left w:val="none" w:sz="0" w:space="0" w:color="auto"/>
        <w:bottom w:val="none" w:sz="0" w:space="0" w:color="auto"/>
        <w:right w:val="none" w:sz="0" w:space="0" w:color="auto"/>
      </w:divBdr>
    </w:div>
    <w:div w:id="858738300">
      <w:bodyDiv w:val="1"/>
      <w:marLeft w:val="0"/>
      <w:marRight w:val="0"/>
      <w:marTop w:val="0"/>
      <w:marBottom w:val="0"/>
      <w:divBdr>
        <w:top w:val="none" w:sz="0" w:space="0" w:color="auto"/>
        <w:left w:val="none" w:sz="0" w:space="0" w:color="auto"/>
        <w:bottom w:val="none" w:sz="0" w:space="0" w:color="auto"/>
        <w:right w:val="none" w:sz="0" w:space="0" w:color="auto"/>
      </w:divBdr>
    </w:div>
    <w:div w:id="862285136">
      <w:bodyDiv w:val="1"/>
      <w:marLeft w:val="0"/>
      <w:marRight w:val="0"/>
      <w:marTop w:val="0"/>
      <w:marBottom w:val="0"/>
      <w:divBdr>
        <w:top w:val="none" w:sz="0" w:space="0" w:color="auto"/>
        <w:left w:val="none" w:sz="0" w:space="0" w:color="auto"/>
        <w:bottom w:val="none" w:sz="0" w:space="0" w:color="auto"/>
        <w:right w:val="none" w:sz="0" w:space="0" w:color="auto"/>
      </w:divBdr>
    </w:div>
    <w:div w:id="886067322">
      <w:bodyDiv w:val="1"/>
      <w:marLeft w:val="0"/>
      <w:marRight w:val="0"/>
      <w:marTop w:val="0"/>
      <w:marBottom w:val="0"/>
      <w:divBdr>
        <w:top w:val="none" w:sz="0" w:space="0" w:color="auto"/>
        <w:left w:val="none" w:sz="0" w:space="0" w:color="auto"/>
        <w:bottom w:val="none" w:sz="0" w:space="0" w:color="auto"/>
        <w:right w:val="none" w:sz="0" w:space="0" w:color="auto"/>
      </w:divBdr>
    </w:div>
    <w:div w:id="933052790">
      <w:bodyDiv w:val="1"/>
      <w:marLeft w:val="0"/>
      <w:marRight w:val="0"/>
      <w:marTop w:val="0"/>
      <w:marBottom w:val="0"/>
      <w:divBdr>
        <w:top w:val="none" w:sz="0" w:space="0" w:color="auto"/>
        <w:left w:val="none" w:sz="0" w:space="0" w:color="auto"/>
        <w:bottom w:val="none" w:sz="0" w:space="0" w:color="auto"/>
        <w:right w:val="none" w:sz="0" w:space="0" w:color="auto"/>
      </w:divBdr>
    </w:div>
    <w:div w:id="1027681565">
      <w:bodyDiv w:val="1"/>
      <w:marLeft w:val="0"/>
      <w:marRight w:val="0"/>
      <w:marTop w:val="0"/>
      <w:marBottom w:val="0"/>
      <w:divBdr>
        <w:top w:val="none" w:sz="0" w:space="0" w:color="auto"/>
        <w:left w:val="none" w:sz="0" w:space="0" w:color="auto"/>
        <w:bottom w:val="none" w:sz="0" w:space="0" w:color="auto"/>
        <w:right w:val="none" w:sz="0" w:space="0" w:color="auto"/>
      </w:divBdr>
    </w:div>
    <w:div w:id="1030649505">
      <w:bodyDiv w:val="1"/>
      <w:marLeft w:val="0"/>
      <w:marRight w:val="0"/>
      <w:marTop w:val="0"/>
      <w:marBottom w:val="0"/>
      <w:divBdr>
        <w:top w:val="none" w:sz="0" w:space="0" w:color="auto"/>
        <w:left w:val="none" w:sz="0" w:space="0" w:color="auto"/>
        <w:bottom w:val="none" w:sz="0" w:space="0" w:color="auto"/>
        <w:right w:val="none" w:sz="0" w:space="0" w:color="auto"/>
      </w:divBdr>
    </w:div>
    <w:div w:id="1084300156">
      <w:bodyDiv w:val="1"/>
      <w:marLeft w:val="0"/>
      <w:marRight w:val="0"/>
      <w:marTop w:val="0"/>
      <w:marBottom w:val="0"/>
      <w:divBdr>
        <w:top w:val="none" w:sz="0" w:space="0" w:color="auto"/>
        <w:left w:val="none" w:sz="0" w:space="0" w:color="auto"/>
        <w:bottom w:val="none" w:sz="0" w:space="0" w:color="auto"/>
        <w:right w:val="none" w:sz="0" w:space="0" w:color="auto"/>
      </w:divBdr>
    </w:div>
    <w:div w:id="1169324283">
      <w:bodyDiv w:val="1"/>
      <w:marLeft w:val="0"/>
      <w:marRight w:val="0"/>
      <w:marTop w:val="0"/>
      <w:marBottom w:val="0"/>
      <w:divBdr>
        <w:top w:val="none" w:sz="0" w:space="0" w:color="auto"/>
        <w:left w:val="none" w:sz="0" w:space="0" w:color="auto"/>
        <w:bottom w:val="none" w:sz="0" w:space="0" w:color="auto"/>
        <w:right w:val="none" w:sz="0" w:space="0" w:color="auto"/>
      </w:divBdr>
    </w:div>
    <w:div w:id="1200971915">
      <w:bodyDiv w:val="1"/>
      <w:marLeft w:val="0"/>
      <w:marRight w:val="0"/>
      <w:marTop w:val="0"/>
      <w:marBottom w:val="0"/>
      <w:divBdr>
        <w:top w:val="none" w:sz="0" w:space="0" w:color="auto"/>
        <w:left w:val="none" w:sz="0" w:space="0" w:color="auto"/>
        <w:bottom w:val="none" w:sz="0" w:space="0" w:color="auto"/>
        <w:right w:val="none" w:sz="0" w:space="0" w:color="auto"/>
      </w:divBdr>
    </w:div>
    <w:div w:id="1317956116">
      <w:bodyDiv w:val="1"/>
      <w:marLeft w:val="0"/>
      <w:marRight w:val="0"/>
      <w:marTop w:val="0"/>
      <w:marBottom w:val="0"/>
      <w:divBdr>
        <w:top w:val="none" w:sz="0" w:space="0" w:color="auto"/>
        <w:left w:val="none" w:sz="0" w:space="0" w:color="auto"/>
        <w:bottom w:val="none" w:sz="0" w:space="0" w:color="auto"/>
        <w:right w:val="none" w:sz="0" w:space="0" w:color="auto"/>
      </w:divBdr>
    </w:div>
    <w:div w:id="1498620049">
      <w:bodyDiv w:val="1"/>
      <w:marLeft w:val="0"/>
      <w:marRight w:val="0"/>
      <w:marTop w:val="0"/>
      <w:marBottom w:val="0"/>
      <w:divBdr>
        <w:top w:val="none" w:sz="0" w:space="0" w:color="auto"/>
        <w:left w:val="none" w:sz="0" w:space="0" w:color="auto"/>
        <w:bottom w:val="none" w:sz="0" w:space="0" w:color="auto"/>
        <w:right w:val="none" w:sz="0" w:space="0" w:color="auto"/>
      </w:divBdr>
    </w:div>
    <w:div w:id="1508133917">
      <w:bodyDiv w:val="1"/>
      <w:marLeft w:val="0"/>
      <w:marRight w:val="0"/>
      <w:marTop w:val="0"/>
      <w:marBottom w:val="0"/>
      <w:divBdr>
        <w:top w:val="none" w:sz="0" w:space="0" w:color="auto"/>
        <w:left w:val="none" w:sz="0" w:space="0" w:color="auto"/>
        <w:bottom w:val="none" w:sz="0" w:space="0" w:color="auto"/>
        <w:right w:val="none" w:sz="0" w:space="0" w:color="auto"/>
      </w:divBdr>
    </w:div>
    <w:div w:id="1543130934">
      <w:bodyDiv w:val="1"/>
      <w:marLeft w:val="0"/>
      <w:marRight w:val="0"/>
      <w:marTop w:val="0"/>
      <w:marBottom w:val="0"/>
      <w:divBdr>
        <w:top w:val="none" w:sz="0" w:space="0" w:color="auto"/>
        <w:left w:val="none" w:sz="0" w:space="0" w:color="auto"/>
        <w:bottom w:val="none" w:sz="0" w:space="0" w:color="auto"/>
        <w:right w:val="none" w:sz="0" w:space="0" w:color="auto"/>
      </w:divBdr>
    </w:div>
    <w:div w:id="1594048034">
      <w:bodyDiv w:val="1"/>
      <w:marLeft w:val="0"/>
      <w:marRight w:val="0"/>
      <w:marTop w:val="0"/>
      <w:marBottom w:val="0"/>
      <w:divBdr>
        <w:top w:val="none" w:sz="0" w:space="0" w:color="auto"/>
        <w:left w:val="none" w:sz="0" w:space="0" w:color="auto"/>
        <w:bottom w:val="none" w:sz="0" w:space="0" w:color="auto"/>
        <w:right w:val="none" w:sz="0" w:space="0" w:color="auto"/>
      </w:divBdr>
    </w:div>
    <w:div w:id="1599488658">
      <w:bodyDiv w:val="1"/>
      <w:marLeft w:val="0"/>
      <w:marRight w:val="0"/>
      <w:marTop w:val="0"/>
      <w:marBottom w:val="0"/>
      <w:divBdr>
        <w:top w:val="none" w:sz="0" w:space="0" w:color="auto"/>
        <w:left w:val="none" w:sz="0" w:space="0" w:color="auto"/>
        <w:bottom w:val="none" w:sz="0" w:space="0" w:color="auto"/>
        <w:right w:val="none" w:sz="0" w:space="0" w:color="auto"/>
      </w:divBdr>
    </w:div>
    <w:div w:id="1631322458">
      <w:bodyDiv w:val="1"/>
      <w:marLeft w:val="0"/>
      <w:marRight w:val="0"/>
      <w:marTop w:val="0"/>
      <w:marBottom w:val="0"/>
      <w:divBdr>
        <w:top w:val="none" w:sz="0" w:space="0" w:color="auto"/>
        <w:left w:val="none" w:sz="0" w:space="0" w:color="auto"/>
        <w:bottom w:val="none" w:sz="0" w:space="0" w:color="auto"/>
        <w:right w:val="none" w:sz="0" w:space="0" w:color="auto"/>
      </w:divBdr>
    </w:div>
    <w:div w:id="1638532537">
      <w:bodyDiv w:val="1"/>
      <w:marLeft w:val="0"/>
      <w:marRight w:val="0"/>
      <w:marTop w:val="0"/>
      <w:marBottom w:val="0"/>
      <w:divBdr>
        <w:top w:val="none" w:sz="0" w:space="0" w:color="auto"/>
        <w:left w:val="none" w:sz="0" w:space="0" w:color="auto"/>
        <w:bottom w:val="none" w:sz="0" w:space="0" w:color="auto"/>
        <w:right w:val="none" w:sz="0" w:space="0" w:color="auto"/>
      </w:divBdr>
    </w:div>
    <w:div w:id="1765299006">
      <w:bodyDiv w:val="1"/>
      <w:marLeft w:val="0"/>
      <w:marRight w:val="0"/>
      <w:marTop w:val="0"/>
      <w:marBottom w:val="0"/>
      <w:divBdr>
        <w:top w:val="none" w:sz="0" w:space="0" w:color="auto"/>
        <w:left w:val="none" w:sz="0" w:space="0" w:color="auto"/>
        <w:bottom w:val="none" w:sz="0" w:space="0" w:color="auto"/>
        <w:right w:val="none" w:sz="0" w:space="0" w:color="auto"/>
      </w:divBdr>
    </w:div>
    <w:div w:id="1772234926">
      <w:bodyDiv w:val="1"/>
      <w:marLeft w:val="0"/>
      <w:marRight w:val="0"/>
      <w:marTop w:val="0"/>
      <w:marBottom w:val="0"/>
      <w:divBdr>
        <w:top w:val="none" w:sz="0" w:space="0" w:color="auto"/>
        <w:left w:val="none" w:sz="0" w:space="0" w:color="auto"/>
        <w:bottom w:val="none" w:sz="0" w:space="0" w:color="auto"/>
        <w:right w:val="none" w:sz="0" w:space="0" w:color="auto"/>
      </w:divBdr>
    </w:div>
    <w:div w:id="1828134423">
      <w:bodyDiv w:val="1"/>
      <w:marLeft w:val="0"/>
      <w:marRight w:val="0"/>
      <w:marTop w:val="0"/>
      <w:marBottom w:val="0"/>
      <w:divBdr>
        <w:top w:val="none" w:sz="0" w:space="0" w:color="auto"/>
        <w:left w:val="none" w:sz="0" w:space="0" w:color="auto"/>
        <w:bottom w:val="none" w:sz="0" w:space="0" w:color="auto"/>
        <w:right w:val="none" w:sz="0" w:space="0" w:color="auto"/>
      </w:divBdr>
    </w:div>
    <w:div w:id="1859737377">
      <w:bodyDiv w:val="1"/>
      <w:marLeft w:val="0"/>
      <w:marRight w:val="0"/>
      <w:marTop w:val="0"/>
      <w:marBottom w:val="0"/>
      <w:divBdr>
        <w:top w:val="none" w:sz="0" w:space="0" w:color="auto"/>
        <w:left w:val="none" w:sz="0" w:space="0" w:color="auto"/>
        <w:bottom w:val="none" w:sz="0" w:space="0" w:color="auto"/>
        <w:right w:val="none" w:sz="0" w:space="0" w:color="auto"/>
      </w:divBdr>
    </w:div>
    <w:div w:id="1942256846">
      <w:bodyDiv w:val="1"/>
      <w:marLeft w:val="0"/>
      <w:marRight w:val="0"/>
      <w:marTop w:val="0"/>
      <w:marBottom w:val="0"/>
      <w:divBdr>
        <w:top w:val="none" w:sz="0" w:space="0" w:color="auto"/>
        <w:left w:val="none" w:sz="0" w:space="0" w:color="auto"/>
        <w:bottom w:val="none" w:sz="0" w:space="0" w:color="auto"/>
        <w:right w:val="none" w:sz="0" w:space="0" w:color="auto"/>
      </w:divBdr>
    </w:div>
    <w:div w:id="1993094855">
      <w:bodyDiv w:val="1"/>
      <w:marLeft w:val="0"/>
      <w:marRight w:val="0"/>
      <w:marTop w:val="0"/>
      <w:marBottom w:val="0"/>
      <w:divBdr>
        <w:top w:val="none" w:sz="0" w:space="0" w:color="auto"/>
        <w:left w:val="none" w:sz="0" w:space="0" w:color="auto"/>
        <w:bottom w:val="none" w:sz="0" w:space="0" w:color="auto"/>
        <w:right w:val="none" w:sz="0" w:space="0" w:color="auto"/>
      </w:divBdr>
    </w:div>
    <w:div w:id="2065134111">
      <w:bodyDiv w:val="1"/>
      <w:marLeft w:val="0"/>
      <w:marRight w:val="0"/>
      <w:marTop w:val="0"/>
      <w:marBottom w:val="0"/>
      <w:divBdr>
        <w:top w:val="none" w:sz="0" w:space="0" w:color="auto"/>
        <w:left w:val="none" w:sz="0" w:space="0" w:color="auto"/>
        <w:bottom w:val="none" w:sz="0" w:space="0" w:color="auto"/>
        <w:right w:val="none" w:sz="0" w:space="0" w:color="auto"/>
      </w:divBdr>
    </w:div>
    <w:div w:id="2070229234">
      <w:bodyDiv w:val="1"/>
      <w:marLeft w:val="0"/>
      <w:marRight w:val="0"/>
      <w:marTop w:val="0"/>
      <w:marBottom w:val="0"/>
      <w:divBdr>
        <w:top w:val="none" w:sz="0" w:space="0" w:color="auto"/>
        <w:left w:val="none" w:sz="0" w:space="0" w:color="auto"/>
        <w:bottom w:val="none" w:sz="0" w:space="0" w:color="auto"/>
        <w:right w:val="none" w:sz="0" w:space="0" w:color="auto"/>
      </w:divBdr>
    </w:div>
    <w:div w:id="214619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worldbank.org/en/topic/poverty/brief/global-database-of-shared-prosper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phi.org.uk/multidimensional-poverty-index/data-tables-do-files/" TargetMode="Externa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https://www.worldbank.org/en/topic/poverty/brief/global-database-of-shared-prosperity%20in%20Dec.%20202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_rels/footnotes.xml.rels><?xml version="1.0" encoding="UTF-8" standalone="yes"?>
<Relationships xmlns="http://schemas.openxmlformats.org/package/2006/relationships"><Relationship Id="rId2" Type="http://schemas.openxmlformats.org/officeDocument/2006/relationships/hyperlink" Target="mailto:S.Seth@leeds.ac.uk" TargetMode="External"/><Relationship Id="rId1" Type="http://schemas.openxmlformats.org/officeDocument/2006/relationships/hyperlink" Target="mailto:sabina.alkire@qeh.ox.ak.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B1A4C8-F3CB-44F1-931D-DCBB9047DB35}">
  <we:reference id="4b785c87-866c-4bad-85d8-5d1ae467ac9a" version="3.4.0.0" store="EXCatalog" storeType="EXCatalog"/>
  <we:alternateReferences>
    <we:reference id="WA104381909" version="3.4.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Bos19</b:Tag>
    <b:SourceType>JournalArticle</b:SourceType>
    <b:Guid>{B33B8826-3297-4B86-9BAB-5C5D1A713970}</b:Guid>
    <b:Title>The measurement of welfare change</b:Title>
    <b:Year>2019</b:Year>
    <b:Pages>603-619</b:Pages>
    <b:Author>
      <b:Author>
        <b:NameList>
          <b:Person>
            <b:Last>Bossert</b:Last>
            <b:First>Walter</b:First>
          </b:Person>
          <b:Person>
            <b:Last>Dutta</b:Last>
            <b:First>Bhaskar</b:First>
          </b:Person>
        </b:NameList>
      </b:Author>
    </b:Author>
    <b:Volume>53</b:Volume>
    <b:Issue>4</b:Issue>
    <b:JournalName>Social Choice and Welfare</b:JournalName>
    <b:RefOrder>1</b:RefOrder>
  </b:Source>
  <b:Source>
    <b:Tag>Fle15</b:Tag>
    <b:SourceType>JournalArticle</b:SourceType>
    <b:Guid>{46F998E8-C97A-45E1-B9F1-2AE2CE96EF2F}</b:Guid>
    <b:Title>Equality versus priority: How relevant is the distinction?</b:Title>
    <b:Year>2015</b:Year>
    <b:JournalName>Economics and Philosophy</b:JournalName>
    <b:Pages>203–217</b:Pages>
    <b:Author>
      <b:Author>
        <b:NameList>
          <b:Person>
            <b:Last>Fleurbaey</b:Last>
            <b:First>Marc</b:First>
          </b:Person>
        </b:NameList>
      </b:Author>
    </b:Author>
    <b:Volume>31</b:Volume>
    <b:Issue>2</b:Issue>
    <b:RefOrder>2</b:RefOrder>
  </b:Source>
  <b:Source>
    <b:Tag>Par97</b:Tag>
    <b:SourceType>JournalArticle</b:SourceType>
    <b:Guid>{03B4046A-EE39-4CFB-A83D-540B131FDEB7}</b:Guid>
    <b:Title>Equality and priority</b:Title>
    <b:JournalName>Ratio</b:JournalName>
    <b:Year>1997</b:Year>
    <b:Pages>202–221</b:Pages>
    <b:Author>
      <b:Author>
        <b:NameList>
          <b:Person>
            <b:Last>Parfit</b:Last>
            <b:First>Derek</b:First>
          </b:Person>
        </b:NameList>
      </b:Author>
    </b:Author>
    <b:Volume>10</b:Volume>
    <b:Issue>3</b:Issue>
    <b:RefOrder>3</b:RefOrder>
  </b:Source>
  <b:Source>
    <b:Tag>Wor18</b:Tag>
    <b:SourceType>Book</b:SourceType>
    <b:Guid>{BDCE76F9-3A72-4146-B1F6-F43A092520CB}</b:Guid>
    <b:Title>Poverty and Shared Prosperity 2018: Piecing Together the Poverty Puzzle</b:Title>
    <b:Year>2018</b:Year>
    <b:Author>
      <b:Author>
        <b:NameList>
          <b:Person>
            <b:Last>World Bank</b:Last>
          </b:Person>
        </b:NameList>
      </b:Author>
    </b:Author>
    <b:Publisher>World Bank</b:Publisher>
    <b:City>Washington,  DC</b:City>
    <b:Comments>License: Creative Commons  Attribution CC BY 3.0 IGO</b:Comments>
    <b:RefOrder>4</b:RefOrder>
  </b:Source>
  <b:Source>
    <b:Tag>Set21</b:Tag>
    <b:SourceType>JournalArticle</b:SourceType>
    <b:Guid>{EB788B5E-D92B-45E3-8BD0-22AAD20FB888}</b:Guid>
    <b:Title>A mobility decomposition of absolute measures of panel distributional change</b:Title>
    <b:JournalName>Economics Letters</b:JournalName>
    <b:Year>2021a</b:Year>
    <b:Pages>201</b:Pages>
    <b:Author>
      <b:Author>
        <b:NameList>
          <b:Person>
            <b:Last>Seth</b:Last>
            <b:First>Suman</b:First>
          </b:Person>
          <b:Person>
            <b:Last>Yalonetzky</b:Last>
            <b:First>Gaston</b:First>
          </b:Person>
        </b:NameList>
      </b:Author>
    </b:Author>
    <b:DOI>10.1016/j.econlet.2021.109773</b:DOI>
    <b:RefOrder>5</b:RefOrder>
  </b:Source>
  <b:Source>
    <b:Tag>Set211</b:Tag>
    <b:SourceType>JournalArticle</b:SourceType>
    <b:Guid>{FAAB26E7-5514-462E-9ACE-4685EA8188E5}</b:Guid>
    <b:Title>Assessing deprivation with an ordinal variable: Theory and application to sanitation deprivation in Bangladesh</b:Title>
    <b:JournalName>World Bank Economic Review</b:JournalName>
    <b:Year>2021b</b:Year>
    <b:Pages>793-811</b:Pages>
    <b:Author>
      <b:Author>
        <b:NameList>
          <b:Person>
            <b:Last>Seth</b:Last>
            <b:First>Suman</b:First>
          </b:Person>
          <b:Person>
            <b:Last>Yalonetzky</b:Last>
            <b:First>Gaston</b:First>
          </b:Person>
        </b:NameList>
      </b:Author>
    </b:Author>
    <b:Volume>35</b:Volume>
    <b:Issue>3</b:Issue>
    <b:RefOrder>6</b:RefOrder>
  </b:Source>
  <b:Source>
    <b:Tag>Fis96</b:Tag>
    <b:SourceType>JournalArticle</b:SourceType>
    <b:Guid>{4D501379-955A-4146-BF23-8DF12EBDB5E5}</b:Guid>
    <b:Title>Decision theory and discrete mathematics</b:Title>
    <b:Year>1996</b:Year>
    <b:Author>
      <b:Author>
        <b:NameList>
          <b:Person>
            <b:Last>Fishburn</b:Last>
            <b:Middle>C</b:Middle>
            <b:First>Peter</b:First>
          </b:Person>
        </b:NameList>
      </b:Author>
    </b:Author>
    <b:JournalName>Discrete Applied Mathematics</b:JournalName>
    <b:Pages>209-221</b:Pages>
    <b:Volume>68</b:Volume>
    <b:Issue>3</b:Issue>
    <b:RefOrder>7</b:RefOrder>
  </b:Source>
  <b:Source>
    <b:Tag>Atk03</b:Tag>
    <b:SourceType>JournalArticle</b:SourceType>
    <b:Guid>{3E72B047-6548-45A4-BB74-EC4FA9C818AA}</b:Guid>
    <b:Author>
      <b:Author>
        <b:NameList>
          <b:Person>
            <b:Last>Atkinson</b:Last>
            <b:Middle>B</b:Middle>
            <b:First>Anthony</b:First>
          </b:Person>
        </b:NameList>
      </b:Author>
    </b:Author>
    <b:Title>Multidimensional deprivation: Contrasting social welfare and counting approaches</b:Title>
    <b:Year>2003</b:Year>
    <b:JournalName>Journal of Economic Inequality</b:JournalName>
    <b:Pages>51-65</b:Pages>
    <b:Volume>1</b:Volume>
    <b:Issue>1</b:Issue>
    <b:RefOrder>8</b:RefOrder>
  </b:Source>
  <b:Source>
    <b:Tag>Fos13</b:Tag>
    <b:SourceType>Book</b:SourceType>
    <b:Guid>{B6E02022-DA95-4ADA-91E8-E68F6B3E0C8C}</b:Guid>
    <b:Title>A Unified Approach to Measuring Poverty and Inequality: Theory and Practice</b:Title>
    <b:Year>2013</b:Year>
    <b:City>Washington, DC</b:City>
    <b:Publisher>World Bank</b:Publisher>
    <b:Author>
      <b:Author>
        <b:NameList>
          <b:Person>
            <b:Last>Foster</b:Last>
            <b:Middle>E</b:Middle>
            <b:First>James</b:First>
          </b:Person>
          <b:Person>
            <b:Last>Seth</b:Last>
            <b:First>Suman</b:First>
          </b:Person>
          <b:Person>
            <b:Last>Lokshin</b:Last>
            <b:First>Michael</b:First>
          </b:Person>
          <b:Person>
            <b:Last>Sajaia</b:Last>
            <b:First>Zurab</b:First>
          </b:Person>
        </b:NameList>
      </b:Author>
    </b:Author>
    <b:RefOrder>9</b:RefOrder>
  </b:Source>
  <b:Source>
    <b:Tag>Gue88</b:Tag>
    <b:SourceType>Book</b:SourceType>
    <b:Guid>{BDC010FB-8FBB-42DA-9827-9C7246B3BCF5}</b:Guid>
    <b:Title>Partial Differential Equations of Mathematical Physics and Integral Equations</b:Title>
    <b:Year>1988</b:Year>
    <b:City>Mineola, NY</b:City>
    <b:Publisher>Dover Publications</b:Publisher>
    <b:Author>
      <b:Author>
        <b:NameList>
          <b:Person>
            <b:Last>Guenther</b:Last>
            <b:Middle>B</b:Middle>
            <b:First>Ronald</b:First>
          </b:Person>
          <b:Person>
            <b:Last>Lee</b:Last>
            <b:Middle>W</b:Middle>
            <b:First>John</b:First>
          </b:Person>
        </b:NameList>
      </b:Author>
    </b:Author>
    <b:RefOrder>10</b:RefOrder>
  </b:Source>
  <b:Source>
    <b:Tag>Pal16</b:Tag>
    <b:SourceType>JournalArticle</b:SourceType>
    <b:Guid>{D3B2904F-2736-492C-9E8E-5C541CE29E0C}</b:Guid>
    <b:Title>History-dependent growth incidence: A characterization and an application to the economic crisis in Italy</b:Title>
    <b:Year>2016</b:Year>
    <b:JournalName>Oxford Economic Papers</b:JournalName>
    <b:Pages>585-603</b:Pages>
    <b:Volume>68</b:Volume>
    <b:Issue>2</b:Issue>
    <b:Author>
      <b:Author>
        <b:NameList>
          <b:Person>
            <b:Last>Palmisano</b:Last>
            <b:First>Flaviana</b:First>
          </b:Person>
          <b:Person>
            <b:Last>Van de Gaer</b:Last>
            <b:First>Dirk</b:First>
          </b:Person>
        </b:NameList>
      </b:Author>
    </b:Author>
    <b:RefOrder>11</b:RefOrder>
  </b:Source>
  <b:Source>
    <b:Tag>Sen76</b:Tag>
    <b:SourceType>JournalArticle</b:SourceType>
    <b:Guid>{2385FE36-976C-414C-A37E-9E34A9FAF41C}</b:Guid>
    <b:Author>
      <b:Author>
        <b:NameList>
          <b:Person>
            <b:Last>Sen</b:Last>
            <b:Middle>K</b:Middle>
            <b:First>Amartya</b:First>
          </b:Person>
        </b:NameList>
      </b:Author>
    </b:Author>
    <b:Title>Poverty: an ordinal approach to measurement</b:Title>
    <b:JournalName>Econometrica</b:JournalName>
    <b:Year>1976</b:Year>
    <b:Pages>219-231</b:Pages>
    <b:Volume>44</b:Volume>
    <b:Issue>2</b:Issue>
    <b:RefOrder>12</b:RefOrder>
  </b:Source>
  <b:Source>
    <b:Tag>Set18</b:Tag>
    <b:SourceType>JournalArticle</b:SourceType>
    <b:Guid>{F8AF2404-5347-428E-92A4-6589AD7A048C}</b:Guid>
    <b:Title>Composite indices, alternative weights, and comparison robustness</b:Title>
    <b:Year>2018</b:Year>
    <b:Author>
      <b:Author>
        <b:NameList>
          <b:Person>
            <b:Last>Seth</b:Last>
            <b:First>Suman</b:First>
          </b:Person>
          <b:Person>
            <b:Last>McGillivray</b:Last>
            <b:First>Mark</b:First>
          </b:Person>
        </b:NameList>
      </b:Author>
    </b:Author>
    <b:JournalName>Social Choice and Welfare</b:JournalName>
    <b:Pages>657-679</b:Pages>
    <b:Volume>51</b:Volume>
    <b:Issue>4</b:Issue>
    <b:RefOrder>13</b:RefOrder>
  </b:Source>
  <b:Source>
    <b:Tag>Alk11</b:Tag>
    <b:SourceType>JournalArticle</b:SourceType>
    <b:Guid>{FC4A67A1-9837-43C4-B072-E244380106DD}</b:Guid>
    <b:Author>
      <b:Author>
        <b:NameList>
          <b:Person>
            <b:Last>Alkire</b:Last>
            <b:First>Sabina</b:First>
          </b:Person>
          <b:Person>
            <b:Last>Foster</b:Last>
            <b:First>James</b:First>
            <b:Middle>E.</b:Middle>
          </b:Person>
        </b:NameList>
      </b:Author>
    </b:Author>
    <b:Title>Counting and multidimensional poverty measurement</b:Title>
    <b:Year>2011</b:Year>
    <b:JournalName>Journal of Public Economics</b:JournalName>
    <b:Pages>487-487</b:Pages>
    <b:Volume>95</b:Volume>
    <b:Issue>7</b:Issue>
    <b:RefOrder>14</b:RefOrder>
  </b:Source>
  <b:Source>
    <b:Tag>Alk19</b:Tag>
    <b:SourceType>Misc</b:SourceType>
    <b:Guid>{4ECA82EC-740F-4FD1-9D55-F52E54BB731E}</b:Guid>
    <b:Title>The role of inequality in poverty measurement</b:Title>
    <b:Year>2019</b:Year>
    <b:Publisher>OPHI Working Paper 126, University of Oxford</b:Publisher>
    <b:Author>
      <b:Author>
        <b:NameList>
          <b:Person>
            <b:Last>Alkire</b:Last>
            <b:First>Sabina</b:First>
          </b:Person>
          <b:Person>
            <b:Last>Foster</b:Last>
            <b:Middle>E</b:Middle>
            <b:First>James</b:First>
          </b:Person>
        </b:NameList>
      </b:Author>
    </b:Author>
    <b:RefOrder>15</b:RefOrder>
  </b:Source>
  <b:Source>
    <b:Tag>Fos12</b:Tag>
    <b:SourceType>Misc</b:SourceType>
    <b:Guid>{32F4B125-97C9-4C61-996B-875076E06E4B}</b:Guid>
    <b:Title>Rank robustness of composite indices: dominance and ambiguity</b:Title>
    <b:Year>2012</b:Year>
    <b:Publisher>OPHI Working Paper No. 26b, Universtiy of Oxford</b:Publisher>
    <b:Author>
      <b:Author>
        <b:NameList>
          <b:Person>
            <b:Last>Foster</b:Last>
            <b:Middle>E</b:Middle>
            <b:First>James</b:First>
          </b:Person>
          <b:Person>
            <b:Last>McGillivray</b:Last>
            <b:First>Mark</b:First>
          </b:Person>
          <b:Person>
            <b:Last>Seth</b:Last>
            <b:First>Suman</b:First>
          </b:Person>
        </b:NameList>
      </b:Author>
    </b:Author>
    <b:RefOrder>16</b:RefOrder>
  </b:Source>
  <b:Source>
    <b:Tag>Set17</b:Tag>
    <b:SourceType>BookSection</b:SourceType>
    <b:Guid>{63EA613A-522D-4919-B720-4AEE14F61538}</b:Guid>
    <b:Title>Did poverty reduction reach the poorest of the poor? Complementary measures of poverty and inequality in the counting approach</b:Title>
    <b:Year>2017</b:Year>
    <b:City>Bingley</b:City>
    <b:Publisher>Emerald Publishing Limited</b:Publisher>
    <b:Pages>63-102</b:Pages>
    <b:PeriodicalTitle>Research on Economic Inequality</b:PeriodicalTitle>
    <b:Volume>25</b:Volume>
    <b:Author>
      <b:Author>
        <b:NameList>
          <b:Person>
            <b:Last>Seth</b:Last>
            <b:First>Suman</b:First>
          </b:Person>
          <b:Person>
            <b:Last>Alkire</b:Last>
            <b:First>Sabina</b:First>
          </b:Person>
        </b:NameList>
      </b:Author>
      <b:Editor>
        <b:NameList>
          <b:Person>
            <b:Last>Bandyopadhyay</b:Last>
            <b:First>Sanghamitra</b:First>
          </b:Person>
        </b:NameList>
      </b:Editor>
    </b:Author>
    <b:BookTitle>Research on Economic Inequality</b:BookTitle>
    <b:RefOrder>17</b:RefOrder>
  </b:Source>
  <b:Source>
    <b:Tag>Lam11</b:Tag>
    <b:SourceType>JournalArticle</b:SourceType>
    <b:Guid>{AB64266A-258B-4EBB-B889-2EF1D9B9994D}</b:Guid>
    <b:Title>On the consistent measurement of attainment and shortfall inequality</b:Title>
    <b:Year>2011</b:Year>
    <b:Author>
      <b:Author>
        <b:NameList>
          <b:Person>
            <b:Last>Lambert</b:Last>
            <b:Middle>J</b:Middle>
            <b:First>Peter</b:First>
          </b:Person>
          <b:Person>
            <b:Last>Zheng</b:Last>
            <b:First>Buhong</b:First>
          </b:Person>
        </b:NameList>
      </b:Author>
    </b:Author>
    <b:JournalName>Journal of Health Economics</b:JournalName>
    <b:Pages>214–219</b:Pages>
    <b:Volume>30</b:Volume>
    <b:RefOrder>18</b:RefOrder>
  </b:Source>
  <b:Source>
    <b:Tag>Per22</b:Tag>
    <b:SourceType>Misc</b:SourceType>
    <b:Guid>{752719BC-4C41-4BDF-8840-282D397658E9}</b:Guid>
    <b:Title>Inequality measurement for bounded variables</b:Title>
    <b:Year>2022</b:Year>
    <b:Author>
      <b:Author>
        <b:NameList>
          <b:Person>
            <b:Last>Permanyer</b:Last>
            <b:First>Inaki</b:First>
          </b:Person>
          <b:Person>
            <b:Last>Seth</b:Last>
            <b:First>Suman</b:First>
          </b:Person>
          <b:Person>
            <b:Last>Gaston</b:Last>
            <b:First>Yalonetzky</b:First>
          </b:Person>
        </b:NameList>
      </b:Author>
    </b:Author>
    <b:Publisher>ECINEQ working paper series 2022-602</b:Publisher>
    <b:RefOrder>19</b:RefOrder>
  </b:Source>
  <b:Source>
    <b:Tag>Sho83</b:Tag>
    <b:SourceType>JournalArticle</b:SourceType>
    <b:Guid>{7EFC8DF1-3790-4FEC-A220-8CA30996C6EE}</b:Guid>
    <b:Title>Ranking income distributions</b:Title>
    <b:JournalName>Economica</b:JournalName>
    <b:Year>1983</b:Year>
    <b:Pages>3-17</b:Pages>
    <b:Author>
      <b:Author>
        <b:NameList>
          <b:Person>
            <b:Last>Shorrocks</b:Last>
            <b:Middle>F</b:Middle>
            <b:First>Anthony</b:First>
          </b:Person>
        </b:NameList>
      </b:Author>
    </b:Author>
    <b:Volume>50</b:Volume>
    <b:RefOrder>20</b:RefOrder>
  </b:Source>
  <b:Source>
    <b:Tag>Wag05</b:Tag>
    <b:SourceType>JournalArticle</b:SourceType>
    <b:Guid>{A487D0D6-9D0C-47F2-8360-7308ADF1DC2C}</b:Guid>
    <b:Title>The bounds of the concentration index when the variable of interest is binary, with an application to immunization inequality</b:Title>
    <b:JournalName>Health Economics</b:JournalName>
    <b:Year>2005</b:Year>
    <b:Pages>429–432</b:Pages>
    <b:Author>
      <b:Author>
        <b:NameList>
          <b:Person>
            <b:Last>Wagstaff</b:Last>
            <b:First>Adam</b:First>
          </b:Person>
        </b:NameList>
      </b:Author>
    </b:Author>
    <b:Volume>14</b:Volume>
    <b:RefOrder>21</b:RefOrder>
  </b:Source>
  <b:Source>
    <b:Tag>Pra21</b:Tag>
    <b:SourceType>JournalArticle</b:SourceType>
    <b:Guid>{01E13BCD-BA05-45C6-A710-1A07B5869EE0}</b:Guid>
    <b:Title>Augmented human development in the age of globalization</b:Title>
    <b:JournalName>The Economic History Review</b:JournalName>
    <b:Year>2021</b:Year>
    <b:Pages>946–975</b:Pages>
    <b:Author>
      <b:Author>
        <b:NameList>
          <b:Person>
            <b:Last>Prados de la Escosura</b:Last>
            <b:First>Leandro</b:First>
          </b:Person>
        </b:NameList>
      </b:Author>
    </b:Author>
    <b:Volume>74</b:Volume>
    <b:Issue>4</b:Issue>
    <b:RefOrder>22</b:RefOrder>
  </b:Source>
  <b:Source>
    <b:Tag>Err09</b:Tag>
    <b:SourceType>JournalArticle</b:SourceType>
    <b:Guid>{C25808C8-481F-4592-9D33-ED87594F8551}</b:Guid>
    <b:Title>Can a single indicator measure both attainment and shortfall inequality?</b:Title>
    <b:JournalName>Journal of Health Economics</b:JournalName>
    <b:Year>2009</b:Year>
    <b:Pages>885–893</b:Pages>
    <b:Author>
      <b:Author>
        <b:NameList>
          <b:Person>
            <b:Last>Erreygers</b:Last>
            <b:First>Guido</b:First>
          </b:Person>
        </b:NameList>
      </b:Author>
    </b:Author>
    <b:Volume>28</b:Volume>
    <b:RefOrder>23</b:RefOrder>
  </b:Source>
  <b:Source>
    <b:Tag>Las12</b:Tag>
    <b:SourceType>JournalArticle</b:SourceType>
    <b:Guid>{AEC8C20D-BA6B-4E01-9886-A6AC268244CF}</b:Guid>
    <b:Title>Proposing indicators to measure achievement and shortfall inequality consistently</b:Title>
    <b:JournalName>Journal of Health Economics</b:JournalName>
    <b:Year>2012</b:Year>
    <b:Pages>578–583</b:Pages>
    <b:Volume>31</b:Volume>
    <b:Author>
      <b:Author>
        <b:NameList>
          <b:Person>
            <b:Last>Lasso de la Vega</b:Last>
            <b:First>Casilda</b:First>
          </b:Person>
          <b:Person>
            <b:Last>Aristondo</b:Last>
            <b:First>Oihana</b:First>
          </b:Person>
        </b:NameList>
      </b:Author>
    </b:Author>
    <b:RefOrder>24</b:RefOrder>
  </b:Source>
  <b:Source>
    <b:Tag>Bos16</b:Tag>
    <b:SourceType>JournalArticle</b:SourceType>
    <b:Guid>{89FE05E2-B896-49E2-93C9-81ED96ACE910}</b:Guid>
    <b:Author>
      <b:Author>
        <b:NameList>
          <b:Person>
            <b:Last>Bosmans</b:Last>
            <b:First>Kristof</b:First>
          </b:Person>
        </b:NameList>
      </b:Author>
    </b:Author>
    <b:Title>Consistent comparisons of attainment and shortfall inequality: A critical examination</b:Title>
    <b:JournalName>Health Economics</b:JournalName>
    <b:Year>2016</b:Year>
    <b:Pages>1425–1432</b:Pages>
    <b:Volume>25</b:Volume>
    <b:Issue>11</b:Issue>
    <b:RefOrder>25</b:RefOrder>
  </b:Source>
  <b:Source>
    <b:Tag>Bas00</b:Tag>
    <b:SourceType>BookSection</b:SourceType>
    <b:Guid>{53191E80-79A4-4685-B0A5-01AFF2AC0FF8}</b:Guid>
    <b:Title>On the Goals of Development</b:Title>
    <b:Year>2000</b:Year>
    <b:City>New York</b:City>
    <b:Publisher>Oxford University Press</b:Publisher>
    <b:Author>
      <b:Author>
        <b:NameList>
          <b:Person>
            <b:Last>Basu</b:Last>
            <b:First>Kaushik</b:First>
          </b:Person>
        </b:NameList>
      </b:Author>
      <b:Editor>
        <b:NameList>
          <b:Person>
            <b:Last>Meier</b:Last>
            <b:First>Gerald</b:First>
          </b:Person>
          <b:Person>
            <b:Last>Stiglitz</b:Last>
            <b:First>Joseph</b:First>
          </b:Person>
        </b:NameList>
      </b:Editor>
    </b:Author>
    <b:BookTitle>Frontiers of Development Economics: The Future in Perspective</b:BookTitle>
    <b:RefOrder>26</b:RefOrder>
  </b:Source>
  <b:Source>
    <b:Tag>Bas13</b:Tag>
    <b:SourceType>Report</b:SourceType>
    <b:Guid>{76B7A682-7B30-4C6B-BFD2-46052E2ACD44}</b:Guid>
    <b:Title>Shared Prosperity and the Mitigation of Poverty: In Practice and in Precept</b:Title>
    <b:Year>2013</b:Year>
    <b:City>Washington DC</b:City>
    <b:Publisher>The World Bank</b:Publisher>
    <b:Author>
      <b:Author>
        <b:NameList>
          <b:Person>
            <b:Last>Basu</b:Last>
            <b:First>Kaushik</b:First>
          </b:Person>
        </b:NameList>
      </b:Author>
    </b:Author>
    <b:Institution>Policy Research Working Paper No. 6700</b:Institution>
    <b:RefOrder>27</b:RefOrder>
  </b:Source>
  <b:Source>
    <b:Tag>Fer18</b:Tag>
    <b:SourceType>Report</b:SourceType>
    <b:Guid>{3C175577-F286-4D45-8450-1C604C566C51}</b:Guid>
    <b:Title>Shared Prosperity: Concepts, Data, and Some Policy Examples</b:Title>
    <b:Year>2018</b:Year>
    <b:Publisher>IZA</b:Publisher>
    <b:City>Bonn</b:City>
    <b:Author>
      <b:Author>
        <b:NameList>
          <b:Person>
            <b:Last>Ferreira</b:Last>
            <b:First>Francisco HG</b:First>
          </b:Person>
          <b:Person>
            <b:Last>Galasso</b:Last>
            <b:First>Emanuela</b:First>
          </b:Person>
          <b:Person>
            <b:Last>Negre</b:Last>
            <b:First>Mario</b:First>
          </b:Person>
        </b:NameList>
      </b:Author>
    </b:Author>
    <b:Institution>Discussion Paper 11571</b:Institution>
    <b:RefOrder>28</b:RefOrder>
  </b:Source>
  <b:Source>
    <b:Tag>Cru15</b:Tag>
    <b:SourceType>Report</b:SourceType>
    <b:Guid>{44D0ED13-BB99-4246-B843-C5386B5CC795}</b:Guid>
    <b:Title>Ending Extreme Poverty and Sharing Prosperity: Progress and Policies</b:Title>
    <b:Year>2015</b:Year>
    <b:Publisher>World Bank</b:Publisher>
    <b:City>Washington, DC</b:City>
    <b:Author>
      <b:Author>
        <b:NameList>
          <b:Person>
            <b:Last>Cruz</b:Last>
            <b:First>Marcio</b:First>
          </b:Person>
          <b:Person>
            <b:Last>Foster</b:Last>
            <b:First>James E</b:First>
          </b:Person>
          <b:Person>
            <b:Last>Quillin</b:Last>
            <b:First>Bryce</b:First>
          </b:Person>
          <b:Person>
            <b:Last>Schellekens</b:Last>
            <b:First>Philip</b:First>
          </b:Person>
        </b:NameList>
      </b:Author>
    </b:Author>
    <b:Institution>Policy Research Notes 15/03</b:Institution>
    <b:RefOrder>29</b:RefOrder>
  </b:Source>
  <b:Source>
    <b:Tag>Wor13</b:Tag>
    <b:SourceType>Book</b:SourceType>
    <b:Guid>{74260568-60C2-41EE-B6E4-2B52B842ABEF}</b:Guid>
    <b:Author>
      <b:Author>
        <b:NameList>
          <b:Person>
            <b:First>World Bank</b:First>
          </b:Person>
        </b:NameList>
      </b:Author>
    </b:Author>
    <b:Title>Inclusion Matters: The Foundation for Shared Prosperity</b:Title>
    <b:Year>2013</b:Year>
    <b:City>Washington, DC</b:City>
    <b:Publisher>World Bank</b:Publisher>
    <b:RefOrder>30</b:RefOrder>
  </b:Source>
  <b:Source>
    <b:Tag>Che74</b:Tag>
    <b:SourceType>Book</b:SourceType>
    <b:Guid>{E22F75D2-2B03-4F30-AEF2-AD0C691F19AC}</b:Guid>
    <b:Title>Redistribution with growth: Policies to improve income distribution in developing countries in the context of economic growth</b:Title>
    <b:Year>1974</b:Year>
    <b:City>London</b:City>
    <b:Publisher>Oxford University Press</b:Publisher>
    <b:Author>
      <b:Author>
        <b:NameList>
          <b:Person>
            <b:Last>Chenery</b:Last>
            <b:First>Hollis</b:First>
          </b:Person>
          <b:Person>
            <b:Last>Ahluwalia</b:Last>
            <b:Middle>S</b:Middle>
            <b:First>Montek</b:First>
          </b:Person>
          <b:Person>
            <b:Last>Bell</b:Last>
            <b:First>C. L. G.</b:First>
          </b:Person>
          <b:Person>
            <b:Last>Duloy</b:Last>
            <b:Middle>H</b:Middle>
            <b:First>John</b:First>
          </b:Person>
          <b:Person>
            <b:Last>Richard</b:Last>
            <b:First>Jolly</b:First>
          </b:Person>
        </b:NameList>
      </b:Author>
    </b:Author>
    <b:RefOrder>31</b:RefOrder>
  </b:Source>
  <b:Source>
    <b:Tag>Atk82</b:Tag>
    <b:SourceType>JournalArticle</b:SourceType>
    <b:Guid>{AAE8CDC6-1046-4587-81F4-EFA9980D5302}</b:Guid>
    <b:Title>The comparison of multi-dimensioned distributions of economic status</b:Title>
    <b:Year>1982</b:Year>
    <b:JournalName>Review of Economic Studies</b:JournalName>
    <b:Pages>183-201</b:Pages>
    <b:Volume>49</b:Volume>
    <b:Author>
      <b:Author>
        <b:NameList>
          <b:Person>
            <b:Last>Atkinson</b:Last>
            <b:Middle>B</b:Middle>
            <b:First>Anthony</b:First>
          </b:Person>
          <b:Person>
            <b:Last>Bourguignon</b:Last>
            <b:First>Francois</b:First>
          </b:Person>
        </b:NameList>
      </b:Author>
    </b:Author>
    <b:RefOrder>32</b:RefOrder>
  </b:Source>
  <b:Source>
    <b:Tag>Nar00</b:Tag>
    <b:SourceType>Book</b:SourceType>
    <b:Guid>{2AE40240-3C1A-4F9E-BF09-211C672A1A1B}</b:Guid>
    <b:Title>Crying Out for Change: Voices of the Poor</b:Title>
    <b:Year>2000</b:Year>
    <b:City>New York</b:City>
    <b:Publisher>Oxford University Press</b:Publisher>
    <b:Author>
      <b:Author>
        <b:NameList>
          <b:Person>
            <b:Last>Narayan</b:Last>
            <b:First>Deepa</b:First>
          </b:Person>
          <b:Person>
            <b:Last>Chambers</b:Last>
            <b:First>Robert</b:First>
          </b:Person>
          <b:Person>
            <b:Last>Shah </b:Last>
            <b:Middle>K</b:Middle>
            <b:First>Meera</b:First>
          </b:Person>
          <b:Person>
            <b:Last>Petesch</b:Last>
            <b:First>Patti</b:First>
          </b:Person>
        </b:NameList>
      </b:Author>
    </b:Author>
    <b:RefOrder>33</b:RefOrder>
  </b:Source>
  <b:Source>
    <b:Tag>Sen99</b:Tag>
    <b:SourceType>Book</b:SourceType>
    <b:Guid>{49CC7FF3-25A6-4A48-B29F-3571E5B935AD}</b:Guid>
    <b:Title>Development as Freedom</b:Title>
    <b:Year>1999</b:Year>
    <b:City>Oxford</b:City>
    <b:Publisher>Oxford University Press</b:Publisher>
    <b:Author>
      <b:Author>
        <b:NameList>
          <b:Person>
            <b:Last>Sen</b:Last>
            <b:First>Amartya</b:First>
          </b:Person>
        </b:NameList>
      </b:Author>
    </b:Author>
    <b:RefOrder>34</b:RefOrder>
  </b:Source>
  <b:Source>
    <b:Tag>Sti09</b:Tag>
    <b:SourceType>Report</b:SourceType>
    <b:Guid>{9B76CD59-4205-422E-A374-3E08FF6A2485}</b:Guid>
    <b:Title>Report by the commission on the measurement of economic performance and social progress</b:Title>
    <b:Year>2009</b:Year>
    <b:Author>
      <b:Author>
        <b:NameList>
          <b:Person>
            <b:Last>Stiglitz</b:Last>
            <b:Middle>E</b:Middle>
            <b:First>Joseph </b:First>
          </b:Person>
          <b:Person>
            <b:Last>Sen</b:Last>
            <b:First>Amartya</b:First>
          </b:Person>
          <b:Person>
            <b:Last>Fitoussi</b:Last>
            <b:First>Jean-Paul</b:First>
          </b:Person>
        </b:NameList>
      </b:Author>
    </b:Author>
    <b:URL>https://hal-sciencespo.archives-ouvertes.fr/hal-01069384/document</b:URL>
    <b:RefOrder>35</b:RefOrder>
  </b:Source>
  <b:Source>
    <b:Tag>Ura12</b:Tag>
    <b:SourceType>Report</b:SourceType>
    <b:Guid>{D1E3A60D-2A20-4794-97B4-0FF82D19B25E}</b:Guid>
    <b:Title>An extensive analysis of GNH index</b:Title>
    <b:Year>2012</b:Year>
    <b:Publisher>The Centre for Bhutan Studies</b:Publisher>
    <b:City>Bhutan</b:City>
    <b:Author>
      <b:Author>
        <b:NameList>
          <b:Person>
            <b:Last>Ura</b:Last>
            <b:First>Karma</b:First>
          </b:Person>
          <b:Person>
            <b:Last>Alkire</b:Last>
            <b:First>Sabina</b:First>
          </b:Person>
          <b:Person>
            <b:Last>Zangmo</b:Last>
            <b:First>Tshoki</b:First>
          </b:Person>
          <b:Person>
            <b:Last>Wangdi</b:Last>
            <b:First>Karma</b:First>
          </b:Person>
        </b:NameList>
      </b:Author>
    </b:Author>
    <b:RefOrder>36</b:RefOrder>
  </b:Source>
  <b:Source>
    <b:Tag>Alk0a</b:Tag>
    <b:SourceType>Report</b:SourceType>
    <b:Guid>{37139A38-9C27-49B0-981E-24A3E1F64E1E}</b:Guid>
    <b:Title>The global Multidimensional Poverty Index</b:Title>
    <b:Year>2020a</b:Year>
    <b:Publisher>OPHI MPI Methodological Note 49, Oxford Poverty and Human Development Initiative, University of Oxford</b:Publisher>
    <b:Author>
      <b:Author>
        <b:NameList>
          <b:Person>
            <b:Last>Alkire</b:Last>
            <b:First>Sabina</b:First>
          </b:Person>
          <b:Person>
            <b:Last>Kanagaratnam</b:Last>
            <b:First>Usha</b:First>
          </b:Person>
          <b:Person>
            <b:Last>Suppa</b:Last>
            <b:First>Nicolai</b:First>
          </b:Person>
        </b:NameList>
      </b:Author>
    </b:Author>
    <b:RefOrder>37</b:RefOrder>
  </b:Source>
  <b:Source>
    <b:Tag>Alk20</b:Tag>
    <b:SourceType>Report</b:SourceType>
    <b:Guid>{74183767-5AD7-40F4-B424-65DC56459061}</b:Guid>
    <b:Title>Changes over Time in the Global Multidimensional Poverty Index</b:Title>
    <b:Year>2020b</b:Year>
    <b:Publisher>OPHI MPI Methodological Note 50, , Oxford Poverty and Human Development Initiative, University of Oxford</b:Publisher>
    <b:Author>
      <b:Author>
        <b:NameList>
          <b:Person>
            <b:Last>Alkire</b:Last>
            <b:First>Sabina</b:First>
          </b:Person>
          <b:Person>
            <b:Last>Kovesdi</b:Last>
            <b:First>Fanni</b:First>
          </b:Person>
          <b:Person>
            <b:Last>Mitchell</b:Last>
            <b:First>Corinne</b:First>
          </b:Person>
          <b:Person>
            <b:Last>Pinilla-Roncancio</b:Last>
            <b:First>Monica</b:First>
          </b:Person>
          <b:Person>
            <b:Last>Scharlin-Pettee</b:Last>
            <b:First>Sophie</b:First>
          </b:Person>
        </b:NameList>
      </b:Author>
    </b:Author>
    <b:RefOrder>38</b:RefOrder>
  </b:Source>
  <b:Source>
    <b:Tag>Bee14</b:Tag>
    <b:SourceType>JournalArticle</b:SourceType>
    <b:Guid>{68E57B49-E66C-4173-86C4-27EA4B705593}</b:Guid>
    <b:Title>Ending Extreme Poverty and Promoting Shared Prosperity: Could There Be Trade-off Between These Two Goals?</b:Title>
    <b:Year>2014</b:Year>
    <b:Publisher>World Bank</b:Publisher>
    <b:Pages>1-6</b:Pages>
    <b:JournalName>Inequality in Focus</b:JournalName>
    <b:Volume>3</b:Volume>
    <b:Author>
      <b:Author>
        <b:NameList>
          <b:Person>
            <b:Last>Beegle</b:Last>
            <b:First>Kathleen</b:First>
          </b:Person>
          <b:Person>
            <b:Last>Olinto</b:Last>
            <b:First>Pedro</b:First>
          </b:Person>
          <b:Person>
            <b:Last>Sobrado</b:Last>
            <b:First>Carlos</b:First>
          </b:Person>
          <b:Person>
            <b:Last>Uematsu</b:Last>
            <b:First>Hiroki</b:First>
          </b:Person>
          <b:Person>
            <b:Last>Kim</b:Last>
            <b:Middle>Soo </b:Middle>
            <b:First>Yeon</b:First>
          </b:Person>
        </b:NameList>
      </b:Author>
    </b:Author>
    <b:RefOrder>39</b:RefOrder>
  </b:Source>
</b:Sources>
</file>

<file path=customXml/itemProps1.xml><?xml version="1.0" encoding="utf-8"?>
<ds:datastoreItem xmlns:ds="http://schemas.openxmlformats.org/officeDocument/2006/customXml" ds:itemID="{2BBEA51B-E87A-4A33-AE2E-C4785C50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48</Pages>
  <Words>17321</Words>
  <Characters>98732</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Seth</dc:creator>
  <cp:keywords/>
  <dc:description/>
  <cp:lastModifiedBy>Suman Seth</cp:lastModifiedBy>
  <cp:revision>45</cp:revision>
  <cp:lastPrinted>2022-07-08T13:02:00Z</cp:lastPrinted>
  <dcterms:created xsi:type="dcterms:W3CDTF">2023-01-13T15:33:00Z</dcterms:created>
  <dcterms:modified xsi:type="dcterms:W3CDTF">2023-01-15T10:36:00Z</dcterms:modified>
</cp:coreProperties>
</file>